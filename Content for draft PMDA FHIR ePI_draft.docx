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AFA29" w14:textId="2CE92203" w:rsidR="00F7348F" w:rsidRPr="00096D98" w:rsidRDefault="007F4FC6" w:rsidP="007F4FC6">
      <w:pPr>
        <w:pStyle w:val="IntenseQuote"/>
      </w:pPr>
      <w:r w:rsidRPr="00096D98">
        <w:t>Content for draft PMDA FHIR ePI-JP Implementation Guide</w:t>
      </w:r>
    </w:p>
    <w:p w14:paraId="2004FFF0" w14:textId="735697A0" w:rsidR="007F4FC6" w:rsidRPr="00096D98" w:rsidRDefault="007F4FC6" w:rsidP="007F4FC6">
      <w:pPr>
        <w:pStyle w:val="Heading1"/>
        <w:rPr>
          <w:rFonts w:asciiTheme="minorHAnsi" w:hAnsiTheme="minorHAnsi"/>
        </w:rPr>
      </w:pPr>
      <w:r w:rsidRPr="00096D98">
        <w:rPr>
          <w:rFonts w:asciiTheme="minorHAnsi" w:hAnsiTheme="minorHAnsi"/>
        </w:rPr>
        <w:t>Home Page</w:t>
      </w:r>
    </w:p>
    <w:p w14:paraId="059556B7" w14:textId="039C58BD" w:rsidR="007F4FC6" w:rsidRPr="00096D98" w:rsidRDefault="007F4FC6" w:rsidP="007F4FC6">
      <w:pPr>
        <w:pStyle w:val="Heading2"/>
        <w:rPr>
          <w:rFonts w:asciiTheme="minorHAnsi" w:hAnsiTheme="minorHAnsi"/>
        </w:rPr>
      </w:pPr>
      <w:r w:rsidRPr="00096D98">
        <w:rPr>
          <w:rFonts w:asciiTheme="minorHAnsi" w:hAnsiTheme="minorHAnsi"/>
        </w:rPr>
        <w:t>Purpose</w:t>
      </w:r>
    </w:p>
    <w:p w14:paraId="187A67EC" w14:textId="2E56E9B0" w:rsidR="007F4FC6" w:rsidRPr="00096D98" w:rsidRDefault="00732804">
      <w:r w:rsidRPr="00096D98">
        <w:t xml:space="preserve">To </w:t>
      </w:r>
      <w:r w:rsidR="00391DAC" w:rsidRPr="00096D98">
        <w:t xml:space="preserve">describe </w:t>
      </w:r>
      <w:r w:rsidR="00DE632D" w:rsidRPr="00096D98">
        <w:t xml:space="preserve">how the FHIR standard is used </w:t>
      </w:r>
      <w:r w:rsidR="00A4542F" w:rsidRPr="00096D98">
        <w:t xml:space="preserve">to create </w:t>
      </w:r>
      <w:r w:rsidR="00305F3B" w:rsidRPr="00096D98">
        <w:t xml:space="preserve">Japanese </w:t>
      </w:r>
      <w:r w:rsidR="00843CF1" w:rsidRPr="00096D98">
        <w:t>electronic Product Information (ePI-JP)</w:t>
      </w:r>
    </w:p>
    <w:p w14:paraId="3A48A53C" w14:textId="0AC8ADE9" w:rsidR="007F4FC6" w:rsidRPr="00096D98" w:rsidRDefault="007F4FC6" w:rsidP="007F4FC6">
      <w:pPr>
        <w:pStyle w:val="Heading2"/>
        <w:rPr>
          <w:rFonts w:asciiTheme="minorHAnsi" w:hAnsiTheme="minorHAnsi"/>
        </w:rPr>
      </w:pPr>
      <w:r w:rsidRPr="00096D98">
        <w:rPr>
          <w:rFonts w:asciiTheme="minorHAnsi" w:hAnsiTheme="minorHAnsi"/>
        </w:rPr>
        <w:t>Scope</w:t>
      </w:r>
    </w:p>
    <w:p w14:paraId="3ED5B50A" w14:textId="47C0BB68" w:rsidR="007F4FC6" w:rsidRPr="00096D98" w:rsidRDefault="007F4FC6" w:rsidP="007F4FC6">
      <w:pPr>
        <w:pStyle w:val="Heading3"/>
      </w:pPr>
      <w:r w:rsidRPr="00096D98">
        <w:t>In-scope</w:t>
      </w:r>
    </w:p>
    <w:p w14:paraId="50804083" w14:textId="74006460" w:rsidR="007F4FC6" w:rsidRPr="00096D98" w:rsidRDefault="00011BBB">
      <w:r w:rsidRPr="00096D98">
        <w:t xml:space="preserve">Human prescription </w:t>
      </w:r>
      <w:r w:rsidR="00C9198C" w:rsidRPr="00096D98">
        <w:t>medicinal products</w:t>
      </w:r>
    </w:p>
    <w:p w14:paraId="6EFB3BA7" w14:textId="3631D8C7" w:rsidR="007F4FC6" w:rsidRPr="00096D98" w:rsidRDefault="007F4FC6" w:rsidP="007F4FC6">
      <w:pPr>
        <w:pStyle w:val="Heading3"/>
      </w:pPr>
      <w:r w:rsidRPr="00096D98">
        <w:t>Out of scope</w:t>
      </w:r>
    </w:p>
    <w:p w14:paraId="50983F51" w14:textId="5E5B5A9C" w:rsidR="007F4FC6" w:rsidRPr="00096D98" w:rsidRDefault="00011BBB">
      <w:r w:rsidRPr="00096D98">
        <w:t>Natural health, OTC, veterinary, medical devices</w:t>
      </w:r>
    </w:p>
    <w:p w14:paraId="58215E3C" w14:textId="196B6CB1" w:rsidR="007F4FC6" w:rsidRPr="00096D98" w:rsidRDefault="007F4FC6" w:rsidP="007F4FC6">
      <w:pPr>
        <w:pStyle w:val="Heading2"/>
        <w:rPr>
          <w:rFonts w:asciiTheme="minorHAnsi" w:hAnsiTheme="minorHAnsi"/>
        </w:rPr>
      </w:pPr>
      <w:r w:rsidRPr="00096D98">
        <w:rPr>
          <w:rFonts w:asciiTheme="minorHAnsi" w:hAnsiTheme="minorHAnsi"/>
        </w:rPr>
        <w:t>Background</w:t>
      </w:r>
    </w:p>
    <w:p w14:paraId="3664C118" w14:textId="77777777" w:rsidR="005377C4" w:rsidRPr="00096D98" w:rsidRDefault="00E31504" w:rsidP="00E31504">
      <w:r w:rsidRPr="00096D98">
        <w:t xml:space="preserve">Describe PMDA’s history with </w:t>
      </w:r>
      <w:proofErr w:type="spellStart"/>
      <w:r w:rsidRPr="00096D98">
        <w:t>eLabeling</w:t>
      </w:r>
      <w:proofErr w:type="spellEnd"/>
      <w:r w:rsidRPr="00096D98">
        <w:t xml:space="preserve"> from SGML to XML and now to FHIR</w:t>
      </w:r>
    </w:p>
    <w:p w14:paraId="20A9975B" w14:textId="4B049FB7" w:rsidR="00E31504" w:rsidRPr="00096D98" w:rsidRDefault="005377C4" w:rsidP="00E31504">
      <w:r w:rsidRPr="00096D98">
        <w:t>Describe the benefits of FHIR vs current custom XML</w:t>
      </w:r>
      <w:r w:rsidR="00E31504" w:rsidRPr="00096D98">
        <w:t xml:space="preserve"> </w:t>
      </w:r>
    </w:p>
    <w:p w14:paraId="40091441" w14:textId="675131BB" w:rsidR="007F4FC6" w:rsidRPr="00096D98" w:rsidRDefault="007F4FC6" w:rsidP="007F4FC6">
      <w:pPr>
        <w:pStyle w:val="Heading1"/>
        <w:rPr>
          <w:rFonts w:asciiTheme="minorHAnsi" w:hAnsiTheme="minorHAnsi"/>
        </w:rPr>
      </w:pPr>
      <w:r w:rsidRPr="00096D98">
        <w:rPr>
          <w:rFonts w:asciiTheme="minorHAnsi" w:hAnsiTheme="minorHAnsi"/>
        </w:rPr>
        <w:t>Use Cases</w:t>
      </w:r>
    </w:p>
    <w:p w14:paraId="776E9DA6" w14:textId="77777777" w:rsidR="007F4FC6" w:rsidRPr="00096D98" w:rsidRDefault="007F4FC6" w:rsidP="007F4FC6"/>
    <w:p w14:paraId="2E8D5A1B" w14:textId="2246AA7F" w:rsidR="007F4FC6" w:rsidRPr="00096D98" w:rsidRDefault="007F4FC6" w:rsidP="007F4FC6">
      <w:pPr>
        <w:pStyle w:val="Heading1"/>
        <w:rPr>
          <w:rFonts w:asciiTheme="minorHAnsi" w:hAnsiTheme="minorHAnsi"/>
        </w:rPr>
      </w:pPr>
      <w:r w:rsidRPr="00096D98">
        <w:rPr>
          <w:rFonts w:asciiTheme="minorHAnsi" w:hAnsiTheme="minorHAnsi"/>
        </w:rPr>
        <w:t>ePI Types</w:t>
      </w:r>
    </w:p>
    <w:p w14:paraId="26F0F3EA" w14:textId="77777777" w:rsidR="007F4FC6" w:rsidRPr="00096D98" w:rsidRDefault="007F4FC6" w:rsidP="007F4FC6"/>
    <w:p w14:paraId="75FDACC7" w14:textId="0319008A" w:rsidR="008B4BA1" w:rsidRPr="00096D98" w:rsidRDefault="00BB115B" w:rsidP="008B4BA1">
      <w:pPr>
        <w:pStyle w:val="Heading1"/>
        <w:rPr>
          <w:rFonts w:asciiTheme="minorHAnsi" w:hAnsiTheme="minorHAnsi"/>
        </w:rPr>
      </w:pPr>
      <w:r w:rsidRPr="00096D98">
        <w:rPr>
          <w:rFonts w:asciiTheme="minorHAnsi" w:hAnsiTheme="minorHAnsi"/>
        </w:rPr>
        <w:t xml:space="preserve">Controlled </w:t>
      </w:r>
      <w:r w:rsidR="008B4BA1" w:rsidRPr="00096D98">
        <w:rPr>
          <w:rFonts w:asciiTheme="minorHAnsi" w:hAnsiTheme="minorHAnsi"/>
        </w:rPr>
        <w:t>Terminology</w:t>
      </w:r>
    </w:p>
    <w:p w14:paraId="6843BC51" w14:textId="26EED54E" w:rsidR="008B4BA1" w:rsidRPr="00096D98" w:rsidRDefault="00D26DCC" w:rsidP="008B4BA1">
      <w:r w:rsidRPr="00096D98">
        <w:t>Language</w:t>
      </w:r>
    </w:p>
    <w:p w14:paraId="62BC6302" w14:textId="26358EF0" w:rsidR="00D26DCC" w:rsidRPr="00096D98" w:rsidRDefault="00D26DCC" w:rsidP="008B4BA1">
      <w:r w:rsidRPr="00096D98">
        <w:t>Precautions for use</w:t>
      </w:r>
    </w:p>
    <w:p w14:paraId="354539A4" w14:textId="64520C20" w:rsidR="00D26DCC" w:rsidRPr="00096D98" w:rsidRDefault="00D26DCC" w:rsidP="008B4BA1">
      <w:r w:rsidRPr="00096D98">
        <w:t>Precautions for handling</w:t>
      </w:r>
    </w:p>
    <w:p w14:paraId="5D9CFDC0" w14:textId="7E924060" w:rsidR="00D26DCC" w:rsidRPr="00096D98" w:rsidRDefault="00BB115B" w:rsidP="008B4BA1">
      <w:r w:rsidRPr="00096D98">
        <w:t>Document Type</w:t>
      </w:r>
    </w:p>
    <w:p w14:paraId="1FF11AC5" w14:textId="242352C8" w:rsidR="00BB115B" w:rsidRPr="00096D98" w:rsidRDefault="00BB115B" w:rsidP="008B4BA1">
      <w:r w:rsidRPr="00096D98">
        <w:t>Drug Type</w:t>
      </w:r>
    </w:p>
    <w:p w14:paraId="2476C434" w14:textId="31CC67B5" w:rsidR="00485A5C" w:rsidRPr="00096D98" w:rsidRDefault="00485A5C" w:rsidP="008B4BA1">
      <w:r w:rsidRPr="00096D98">
        <w:lastRenderedPageBreak/>
        <w:t>Therapeutic classification</w:t>
      </w:r>
    </w:p>
    <w:p w14:paraId="6444CB9E" w14:textId="4F3B4C0E" w:rsidR="00185630" w:rsidRPr="00096D98" w:rsidRDefault="00185630" w:rsidP="008B4BA1">
      <w:r w:rsidRPr="00096D98">
        <w:t>Shelf life</w:t>
      </w:r>
    </w:p>
    <w:p w14:paraId="5A851121" w14:textId="11832590" w:rsidR="00185630" w:rsidRPr="00096D98" w:rsidRDefault="00185630" w:rsidP="008B4BA1">
      <w:r w:rsidRPr="00096D98">
        <w:t>Storage conditions</w:t>
      </w:r>
    </w:p>
    <w:p w14:paraId="3DDEA79C" w14:textId="1461B19F" w:rsidR="00185630" w:rsidRPr="00096D98" w:rsidRDefault="00AC1A29" w:rsidP="008B4BA1">
      <w:r w:rsidRPr="00096D98">
        <w:t>Regulatory classification</w:t>
      </w:r>
    </w:p>
    <w:p w14:paraId="2FD72406" w14:textId="4DBA450D" w:rsidR="00966AF9" w:rsidRPr="00096D98" w:rsidRDefault="00966AF9" w:rsidP="00966AF9">
      <w:pPr>
        <w:pStyle w:val="Heading1"/>
        <w:rPr>
          <w:rFonts w:asciiTheme="minorHAnsi" w:hAnsiTheme="minorHAnsi"/>
        </w:rPr>
      </w:pPr>
      <w:r w:rsidRPr="00096D98">
        <w:rPr>
          <w:rFonts w:asciiTheme="minorHAnsi" w:hAnsiTheme="minorHAnsi"/>
        </w:rPr>
        <w:t>Identifiers</w:t>
      </w:r>
    </w:p>
    <w:p w14:paraId="36728BFD" w14:textId="7C013631" w:rsidR="00966AF9" w:rsidRPr="00096D98" w:rsidRDefault="00966AF9" w:rsidP="00966AF9">
      <w:r w:rsidRPr="00096D98">
        <w:t>Package insert number</w:t>
      </w:r>
    </w:p>
    <w:p w14:paraId="01C57C87" w14:textId="13AC9E03" w:rsidR="00966AF9" w:rsidRPr="00096D98" w:rsidRDefault="00966AF9" w:rsidP="00966AF9">
      <w:r w:rsidRPr="00096D98">
        <w:t>Company identifier</w:t>
      </w:r>
    </w:p>
    <w:p w14:paraId="2E558074" w14:textId="3D528B43" w:rsidR="00485A5C" w:rsidRPr="00096D98" w:rsidRDefault="00485A5C" w:rsidP="00966AF9">
      <w:r w:rsidRPr="00096D98">
        <w:t>SCCJ number</w:t>
      </w:r>
    </w:p>
    <w:p w14:paraId="08414F51" w14:textId="70A9A0AA" w:rsidR="00185630" w:rsidRPr="00096D98" w:rsidRDefault="00185630" w:rsidP="00966AF9">
      <w:r w:rsidRPr="00096D98">
        <w:t>YJ code</w:t>
      </w:r>
    </w:p>
    <w:p w14:paraId="3D876EAA" w14:textId="547839B5" w:rsidR="00185630" w:rsidRPr="00096D98" w:rsidRDefault="00185630" w:rsidP="00966AF9">
      <w:r w:rsidRPr="00096D98">
        <w:t>Approval number</w:t>
      </w:r>
    </w:p>
    <w:p w14:paraId="05381674" w14:textId="104CC053" w:rsidR="00185630" w:rsidRPr="00096D98" w:rsidRDefault="00185630" w:rsidP="00966AF9">
      <w:r w:rsidRPr="00096D98">
        <w:t>License number</w:t>
      </w:r>
    </w:p>
    <w:p w14:paraId="02A4263B" w14:textId="753F7152" w:rsidR="007F4FC6" w:rsidRPr="00096D98" w:rsidRDefault="007F4FC6" w:rsidP="007F4FC6">
      <w:pPr>
        <w:pStyle w:val="Heading1"/>
        <w:rPr>
          <w:rFonts w:asciiTheme="minorHAnsi" w:hAnsiTheme="minorHAnsi"/>
        </w:rPr>
      </w:pPr>
      <w:r w:rsidRPr="00096D98">
        <w:rPr>
          <w:rFonts w:asciiTheme="minorHAnsi" w:hAnsiTheme="minorHAnsi"/>
        </w:rPr>
        <w:t>Technical Style Guide</w:t>
      </w:r>
    </w:p>
    <w:p w14:paraId="46E5B811" w14:textId="2423D36D" w:rsidR="00654742" w:rsidRPr="00096D98" w:rsidRDefault="0046427C" w:rsidP="007F4FC6">
      <w:r w:rsidRPr="00096D98">
        <w:t xml:space="preserve">Make note of any specific rules for Japan or </w:t>
      </w:r>
      <w:r w:rsidR="00C03096" w:rsidRPr="00096D98">
        <w:t>specific rules related to kanji</w:t>
      </w:r>
    </w:p>
    <w:p w14:paraId="68BA1CEA" w14:textId="7B10689F" w:rsidR="007F4FC6" w:rsidRPr="00203831" w:rsidRDefault="007F4FC6" w:rsidP="007F4FC6">
      <w:pPr>
        <w:pStyle w:val="Heading1"/>
        <w:rPr>
          <w:rFonts w:asciiTheme="minorHAnsi" w:hAnsiTheme="minorHAnsi"/>
        </w:rPr>
      </w:pPr>
      <w:r w:rsidRPr="00096D98">
        <w:rPr>
          <w:rFonts w:asciiTheme="minorHAnsi" w:hAnsiTheme="minorHAnsi"/>
        </w:rPr>
        <w:t xml:space="preserve">Mapping to </w:t>
      </w:r>
      <w:commentRangeStart w:id="0"/>
      <w:r w:rsidRPr="00096D98">
        <w:rPr>
          <w:rFonts w:asciiTheme="minorHAnsi" w:hAnsiTheme="minorHAnsi"/>
        </w:rPr>
        <w:t>ePI</w:t>
      </w:r>
      <w:commentRangeEnd w:id="0"/>
      <w:r w:rsidR="00711EC3" w:rsidRPr="00096D98">
        <w:rPr>
          <w:rStyle w:val="CommentReference"/>
          <w:rFonts w:asciiTheme="minorHAnsi" w:eastAsiaTheme="minorEastAsia" w:hAnsiTheme="minorHAnsi" w:cstheme="minorBidi"/>
          <w:color w:val="auto"/>
        </w:rPr>
        <w:commentReference w:id="0"/>
      </w:r>
    </w:p>
    <w:p w14:paraId="3C1D11BF" w14:textId="5BB5D605" w:rsidR="00FC5F30" w:rsidRPr="00203831" w:rsidRDefault="00CD1F38" w:rsidP="00FC5F30">
      <w:pPr>
        <w:pStyle w:val="Heading2"/>
        <w:rPr>
          <w:rFonts w:asciiTheme="minorHAnsi" w:hAnsiTheme="minorHAnsi"/>
        </w:rPr>
      </w:pPr>
      <w:r w:rsidRPr="00203831">
        <w:rPr>
          <w:rFonts w:asciiTheme="minorHAnsi" w:hAnsiTheme="minorHAnsi"/>
        </w:rPr>
        <w:t>Metadat</w:t>
      </w:r>
      <w:r w:rsidR="00636174" w:rsidRPr="00203831">
        <w:rPr>
          <w:rFonts w:asciiTheme="minorHAnsi" w:hAnsiTheme="minorHAnsi"/>
        </w:rPr>
        <w:t>a</w:t>
      </w:r>
    </w:p>
    <w:p w14:paraId="02EC27E1" w14:textId="5C1B750A" w:rsidR="005C466E" w:rsidRPr="00F9759F" w:rsidRDefault="005C466E" w:rsidP="00B93D67">
      <w:pPr>
        <w:rPr>
          <w:lang w:eastAsia="ja-JP"/>
        </w:rPr>
      </w:pPr>
    </w:p>
    <w:tbl>
      <w:tblPr>
        <w:tblStyle w:val="TableGrid"/>
        <w:tblW w:w="10771" w:type="dxa"/>
        <w:tblLayout w:type="fixed"/>
        <w:tblLook w:val="04A0" w:firstRow="1" w:lastRow="0" w:firstColumn="1" w:lastColumn="0" w:noHBand="0" w:noVBand="1"/>
      </w:tblPr>
      <w:tblGrid>
        <w:gridCol w:w="680"/>
        <w:gridCol w:w="2551"/>
        <w:gridCol w:w="1304"/>
        <w:gridCol w:w="1417"/>
        <w:gridCol w:w="4819"/>
      </w:tblGrid>
      <w:tr w:rsidR="000D1C20" w:rsidRPr="000D1C20" w14:paraId="566214C7" w14:textId="77777777" w:rsidTr="00504A7B">
        <w:tc>
          <w:tcPr>
            <w:tcW w:w="680" w:type="dxa"/>
          </w:tcPr>
          <w:p w14:paraId="15FDF526" w14:textId="1F305E91" w:rsidR="00817B5C" w:rsidRPr="007B39FE" w:rsidRDefault="00BA7ADD" w:rsidP="006038B2">
            <w:pPr>
              <w:rPr>
                <w:lang w:eastAsia="ja-JP"/>
              </w:rPr>
            </w:pPr>
            <w:r w:rsidRPr="007B39FE">
              <w:rPr>
                <w:lang w:eastAsia="ja-JP"/>
              </w:rPr>
              <w:t>R</w:t>
            </w:r>
            <w:r w:rsidRPr="007B39FE">
              <w:rPr>
                <w:rFonts w:hint="eastAsia"/>
                <w:lang w:eastAsia="ja-JP"/>
              </w:rPr>
              <w:t>eference</w:t>
            </w:r>
          </w:p>
        </w:tc>
        <w:tc>
          <w:tcPr>
            <w:tcW w:w="2551" w:type="dxa"/>
          </w:tcPr>
          <w:p w14:paraId="53385171" w14:textId="736F758F" w:rsidR="0026418F" w:rsidRPr="00F9759F" w:rsidRDefault="0026418F" w:rsidP="006038B2">
            <w:pPr>
              <w:rPr>
                <w:b/>
                <w:bCs/>
              </w:rPr>
            </w:pPr>
          </w:p>
        </w:tc>
        <w:tc>
          <w:tcPr>
            <w:tcW w:w="1304" w:type="dxa"/>
          </w:tcPr>
          <w:p w14:paraId="32992E66" w14:textId="05FDDCA0" w:rsidR="0026418F" w:rsidRPr="00F9759F" w:rsidRDefault="0026418F" w:rsidP="006038B2">
            <w:r w:rsidRPr="00F9759F">
              <w:rPr>
                <w:lang w:eastAsia="ja-JP"/>
              </w:rPr>
              <w:t>Metadata</w:t>
            </w:r>
          </w:p>
        </w:tc>
        <w:tc>
          <w:tcPr>
            <w:tcW w:w="1417" w:type="dxa"/>
          </w:tcPr>
          <w:p w14:paraId="3995CA6F" w14:textId="78B8A7E5" w:rsidR="0026418F" w:rsidRPr="00F9759F" w:rsidRDefault="0026418F" w:rsidP="006038B2">
            <w:pPr>
              <w:rPr>
                <w:lang w:eastAsia="ja-JP"/>
              </w:rPr>
            </w:pPr>
            <w:r w:rsidRPr="00F9759F">
              <w:rPr>
                <w:lang w:eastAsia="ja-JP"/>
              </w:rPr>
              <w:t>Type</w:t>
            </w:r>
            <w:r w:rsidR="00D437D6" w:rsidRPr="00F9759F">
              <w:rPr>
                <w:lang w:eastAsia="ja-JP"/>
              </w:rPr>
              <w:t xml:space="preserve"> defined in PMDA XML Schema</w:t>
            </w:r>
          </w:p>
        </w:tc>
        <w:tc>
          <w:tcPr>
            <w:tcW w:w="4819" w:type="dxa"/>
          </w:tcPr>
          <w:p w14:paraId="4283D3D3" w14:textId="1ADB108E" w:rsidR="0026418F" w:rsidRPr="00F9759F" w:rsidRDefault="0078387C" w:rsidP="006038B2">
            <w:pPr>
              <w:rPr>
                <w:b/>
                <w:bCs/>
                <w:lang w:eastAsia="ja-JP"/>
              </w:rPr>
            </w:pPr>
            <w:r w:rsidRPr="00F9759F">
              <w:rPr>
                <w:b/>
                <w:bCs/>
                <w:lang w:eastAsia="ja-JP"/>
              </w:rPr>
              <w:t>Current XML e</w:t>
            </w:r>
            <w:r w:rsidR="001B1A26" w:rsidRPr="00F9759F">
              <w:rPr>
                <w:b/>
                <w:bCs/>
                <w:lang w:eastAsia="ja-JP"/>
              </w:rPr>
              <w:t>xample</w:t>
            </w:r>
          </w:p>
        </w:tc>
      </w:tr>
      <w:tr w:rsidR="000D1C20" w:rsidRPr="000D1C20" w14:paraId="202B3783" w14:textId="77777777" w:rsidTr="00504A7B">
        <w:tc>
          <w:tcPr>
            <w:tcW w:w="680" w:type="dxa"/>
          </w:tcPr>
          <w:p w14:paraId="1918CDE4" w14:textId="77777777" w:rsidR="00817B5C" w:rsidRDefault="00482C6E" w:rsidP="006038B2">
            <w:pPr>
              <w:rPr>
                <w:lang w:eastAsia="ja-JP"/>
              </w:rPr>
            </w:pPr>
            <w:r w:rsidRPr="00272B03">
              <w:rPr>
                <w:lang w:eastAsia="ja-JP"/>
              </w:rPr>
              <w:t>3-(</w:t>
            </w:r>
            <w:r>
              <w:rPr>
                <w:rFonts w:hint="eastAsia"/>
                <w:lang w:eastAsia="ja-JP"/>
              </w:rPr>
              <w:t>3</w:t>
            </w:r>
            <w:r w:rsidRPr="00272B03">
              <w:rPr>
                <w:lang w:eastAsia="ja-JP"/>
              </w:rPr>
              <w:t>)</w:t>
            </w:r>
          </w:p>
          <w:p w14:paraId="75CCDC42" w14:textId="0FABF81D" w:rsidR="00482C6E" w:rsidRPr="00272B03" w:rsidRDefault="00BC6108" w:rsidP="006038B2">
            <w:pPr>
              <w:rPr>
                <w:lang w:eastAsia="ja-JP"/>
              </w:rPr>
            </w:pPr>
            <w:r>
              <w:rPr>
                <w:rFonts w:hint="eastAsia"/>
                <w:lang w:eastAsia="ja-JP"/>
              </w:rPr>
              <w:t>4.4</w:t>
            </w:r>
          </w:p>
        </w:tc>
        <w:tc>
          <w:tcPr>
            <w:tcW w:w="2551" w:type="dxa"/>
          </w:tcPr>
          <w:p w14:paraId="646F05AB" w14:textId="016566AE" w:rsidR="00416A5D" w:rsidRPr="00F9759F" w:rsidRDefault="00416A5D" w:rsidP="006038B2">
            <w:r w:rsidRPr="00F9759F">
              <w:rPr>
                <w:b/>
                <w:bCs/>
              </w:rPr>
              <w:t>Language</w:t>
            </w:r>
          </w:p>
        </w:tc>
        <w:tc>
          <w:tcPr>
            <w:tcW w:w="1304" w:type="dxa"/>
          </w:tcPr>
          <w:p w14:paraId="123958AD" w14:textId="25E0AD50" w:rsidR="00416A5D" w:rsidRPr="00F9759F" w:rsidRDefault="00416A5D" w:rsidP="006038B2"/>
        </w:tc>
        <w:tc>
          <w:tcPr>
            <w:tcW w:w="1417" w:type="dxa"/>
          </w:tcPr>
          <w:p w14:paraId="3D0B995F" w14:textId="32731047" w:rsidR="00416A5D" w:rsidRPr="00DA1AF5" w:rsidRDefault="008B4A9C" w:rsidP="006038B2">
            <w:pPr>
              <w:rPr>
                <w:lang w:eastAsia="ja-JP"/>
              </w:rPr>
            </w:pPr>
            <w:r>
              <w:rPr>
                <w:rFonts w:hint="eastAsia"/>
                <w:lang w:eastAsia="ja-JP"/>
              </w:rPr>
              <w:t>NA</w:t>
            </w:r>
          </w:p>
        </w:tc>
        <w:tc>
          <w:tcPr>
            <w:tcW w:w="4819" w:type="dxa"/>
          </w:tcPr>
          <w:p w14:paraId="1BAD5CDB" w14:textId="77777777" w:rsidR="00A22B3E" w:rsidRDefault="00A22B3E" w:rsidP="00A22B3E">
            <w:pPr>
              <w:pStyle w:val="Style"/>
              <w:tabs>
                <w:tab w:val="left" w:pos="221"/>
                <w:tab w:val="left" w:pos="845"/>
              </w:tabs>
              <w:spacing w:line="312" w:lineRule="exact"/>
              <w:textAlignment w:val="baseline"/>
              <w:rPr>
                <w:rFonts w:ascii="Calibri" w:eastAsia="MS PMincho" w:hAnsi="Calibri" w:cs="Calibri"/>
                <w:color w:val="7F7F7F" w:themeColor="text1" w:themeTint="80"/>
                <w:sz w:val="20"/>
                <w:szCs w:val="20"/>
              </w:rPr>
            </w:pPr>
            <w:r w:rsidRPr="00FB2AF3">
              <w:rPr>
                <w:rFonts w:ascii="Calibri" w:eastAsia="MS PMincho" w:hAnsi="Calibri" w:cs="Calibri"/>
                <w:color w:val="7F7F7F" w:themeColor="text1" w:themeTint="80"/>
                <w:sz w:val="20"/>
                <w:szCs w:val="20"/>
              </w:rPr>
              <w:t xml:space="preserve">The language of </w:t>
            </w:r>
            <w:proofErr w:type="gramStart"/>
            <w:r w:rsidRPr="00FB2AF3">
              <w:rPr>
                <w:rFonts w:ascii="Calibri" w:eastAsia="MS PMincho" w:hAnsi="Calibri" w:cs="Calibri"/>
                <w:color w:val="7F7F7F" w:themeColor="text1" w:themeTint="80"/>
                <w:sz w:val="20"/>
                <w:szCs w:val="20"/>
              </w:rPr>
              <w:t>the  document</w:t>
            </w:r>
            <w:proofErr w:type="gramEnd"/>
            <w:r w:rsidRPr="00FB2AF3">
              <w:rPr>
                <w:rFonts w:ascii="Calibri" w:eastAsia="MS PMincho" w:hAnsi="Calibri" w:cs="Calibri"/>
                <w:color w:val="7F7F7F" w:themeColor="text1" w:themeTint="80"/>
                <w:sz w:val="20"/>
                <w:szCs w:val="20"/>
              </w:rPr>
              <w:t xml:space="preserve"> should be described in such a manner that the language</w:t>
            </w:r>
            <w:r w:rsidRPr="00FB2AF3">
              <w:rPr>
                <w:rFonts w:ascii="Calibri" w:eastAsia="MS PMincho" w:hAnsi="Calibri" w:cs="Calibri" w:hint="eastAsia"/>
                <w:color w:val="7F7F7F" w:themeColor="text1" w:themeTint="80"/>
                <w:sz w:val="20"/>
                <w:szCs w:val="20"/>
              </w:rPr>
              <w:t xml:space="preserve"> </w:t>
            </w:r>
            <w:r w:rsidRPr="00FB2AF3">
              <w:rPr>
                <w:rFonts w:ascii="Calibri" w:eastAsia="MS PMincho" w:hAnsi="Calibri" w:cs="Calibri"/>
                <w:color w:val="7F7F7F" w:themeColor="text1" w:themeTint="80"/>
                <w:sz w:val="20"/>
                <w:szCs w:val="20"/>
              </w:rPr>
              <w:t>support</w:t>
            </w:r>
            <w:r w:rsidRPr="00FB2AF3">
              <w:rPr>
                <w:rFonts w:ascii="Calibri" w:eastAsia="MS PMincho" w:hAnsi="Calibri" w:cs="Calibri" w:hint="eastAsia"/>
                <w:color w:val="7F7F7F" w:themeColor="text1" w:themeTint="80"/>
                <w:sz w:val="20"/>
                <w:szCs w:val="20"/>
              </w:rPr>
              <w:t xml:space="preserve"> </w:t>
            </w:r>
            <w:r w:rsidRPr="00FB2AF3">
              <w:rPr>
                <w:rFonts w:ascii="Calibri" w:eastAsia="MS PMincho" w:hAnsi="Calibri" w:cs="Calibri"/>
                <w:color w:val="7F7F7F" w:themeColor="text1" w:themeTint="80"/>
                <w:sz w:val="20"/>
                <w:szCs w:val="20"/>
              </w:rPr>
              <w:t>can be discriminated.</w:t>
            </w:r>
          </w:p>
          <w:p w14:paraId="6DBD4E70" w14:textId="77777777" w:rsidR="00A22B3E" w:rsidRPr="00A22B3E" w:rsidRDefault="00A22B3E" w:rsidP="00FB2AF3">
            <w:pPr>
              <w:pStyle w:val="Default"/>
              <w:rPr>
                <w:rFonts w:ascii="Calibri" w:hAnsi="Calibri" w:cs="Calibri"/>
                <w:b/>
                <w:bCs/>
                <w:i/>
                <w:iCs/>
                <w:sz w:val="20"/>
                <w:szCs w:val="20"/>
                <w:u w:val="single"/>
                <w:lang w:eastAsia="ja-JP"/>
              </w:rPr>
            </w:pPr>
          </w:p>
          <w:p w14:paraId="35CF6E81" w14:textId="313F8AD1" w:rsidR="00FB2AF3" w:rsidRPr="00FB2AF3" w:rsidRDefault="00345B27" w:rsidP="00FB2AF3">
            <w:pPr>
              <w:pStyle w:val="Default"/>
              <w:rPr>
                <w:rFonts w:ascii="Calibri" w:hAnsi="Calibri" w:cs="Calibri"/>
                <w:b/>
                <w:bCs/>
                <w:i/>
                <w:iCs/>
                <w:sz w:val="20"/>
                <w:szCs w:val="20"/>
                <w:u w:val="single"/>
                <w:lang w:eastAsia="ja-JP"/>
              </w:rPr>
            </w:pPr>
            <w:r w:rsidRPr="00FB2AF3">
              <w:rPr>
                <w:rFonts w:ascii="Calibri" w:hAnsi="Calibri" w:cs="Calibri"/>
                <w:b/>
                <w:bCs/>
                <w:i/>
                <w:iCs/>
                <w:sz w:val="20"/>
                <w:szCs w:val="20"/>
                <w:u w:val="single"/>
                <w:lang w:eastAsia="ja-JP"/>
              </w:rPr>
              <w:t>Sample</w:t>
            </w:r>
            <w:r w:rsidR="00855E10" w:rsidRPr="00FB2AF3">
              <w:rPr>
                <w:rFonts w:ascii="Calibri" w:hAnsi="Calibri" w:cs="Calibri"/>
                <w:b/>
                <w:bCs/>
                <w:i/>
                <w:iCs/>
                <w:sz w:val="20"/>
                <w:szCs w:val="20"/>
                <w:u w:val="single"/>
                <w:lang w:eastAsia="ja-JP"/>
              </w:rPr>
              <w:t xml:space="preserve"> form </w:t>
            </w:r>
            <w:r w:rsidR="00FB2AF3" w:rsidRPr="00FB2AF3">
              <w:rPr>
                <w:rFonts w:ascii="Calibri" w:hAnsi="Calibri" w:cs="Calibri"/>
                <w:b/>
                <w:bCs/>
                <w:i/>
                <w:iCs/>
                <w:sz w:val="20"/>
                <w:szCs w:val="20"/>
                <w:u w:val="single"/>
                <w:lang w:eastAsia="ja-JP"/>
              </w:rPr>
              <w:t>Policy for Using XML Content</w:t>
            </w:r>
          </w:p>
          <w:p w14:paraId="55E3B054" w14:textId="593F2E00" w:rsidR="00345B27" w:rsidRPr="00FB2AF3" w:rsidRDefault="00FB2AF3" w:rsidP="00345B27">
            <w:pPr>
              <w:pStyle w:val="Default"/>
              <w:rPr>
                <w:rFonts w:ascii="Calibri" w:hAnsi="Calibri" w:cs="Calibri"/>
                <w:sz w:val="20"/>
                <w:szCs w:val="20"/>
              </w:rPr>
            </w:pPr>
            <w:r w:rsidRPr="00FB2AF3">
              <w:rPr>
                <w:rFonts w:ascii="Calibri" w:hAnsi="Calibri" w:cs="Calibri"/>
                <w:b/>
                <w:bCs/>
                <w:i/>
                <w:iCs/>
                <w:sz w:val="20"/>
                <w:szCs w:val="20"/>
                <w:u w:val="single"/>
                <w:lang w:eastAsia="ja-JP"/>
              </w:rPr>
              <w:t>of Package Insert of</w:t>
            </w:r>
            <w:r>
              <w:rPr>
                <w:rFonts w:ascii="Calibri" w:hAnsi="Calibri" w:cs="Calibri" w:hint="eastAsia"/>
                <w:b/>
                <w:bCs/>
                <w:i/>
                <w:iCs/>
                <w:sz w:val="20"/>
                <w:szCs w:val="20"/>
                <w:u w:val="single"/>
                <w:lang w:eastAsia="ja-JP"/>
              </w:rPr>
              <w:t xml:space="preserve"> </w:t>
            </w:r>
            <w:r w:rsidRPr="00FB2AF3">
              <w:rPr>
                <w:rFonts w:ascii="Calibri" w:hAnsi="Calibri" w:cs="Calibri"/>
                <w:b/>
                <w:bCs/>
                <w:i/>
                <w:iCs/>
                <w:sz w:val="20"/>
                <w:szCs w:val="20"/>
                <w:u w:val="single"/>
                <w:lang w:eastAsia="ja-JP"/>
              </w:rPr>
              <w:t>Prescription Drug</w:t>
            </w:r>
            <w:r w:rsidRPr="00FB2AF3">
              <w:rPr>
                <w:rFonts w:ascii="Calibri" w:hAnsi="Calibri" w:cs="Calibri"/>
                <w:sz w:val="20"/>
                <w:szCs w:val="20"/>
                <w:lang w:eastAsia="ja-JP"/>
              </w:rPr>
              <w:t xml:space="preserve"> </w:t>
            </w:r>
          </w:p>
          <w:p w14:paraId="19292AF6" w14:textId="6D45DCC1" w:rsidR="000751D8" w:rsidRPr="00DA1AF5" w:rsidRDefault="000751D8" w:rsidP="000751D8">
            <w:pPr>
              <w:rPr>
                <w:lang w:val="en-US" w:eastAsia="ja-JP"/>
              </w:rPr>
            </w:pPr>
            <w:r w:rsidRPr="00DA1AF5">
              <w:rPr>
                <w:lang w:val="en-US" w:eastAsia="ja-JP"/>
              </w:rPr>
              <w:t xml:space="preserve">Japanese only </w:t>
            </w:r>
          </w:p>
          <w:p w14:paraId="5B61CF8B" w14:textId="77777777" w:rsidR="000751D8" w:rsidRPr="00DA1AF5" w:rsidRDefault="000751D8" w:rsidP="000751D8">
            <w:pPr>
              <w:rPr>
                <w:lang w:val="en-US" w:eastAsia="ja-JP"/>
              </w:rPr>
            </w:pPr>
            <w:proofErr w:type="spellStart"/>
            <w:r w:rsidRPr="00DA1AF5">
              <w:rPr>
                <w:lang w:val="en-US" w:eastAsia="ja-JP"/>
              </w:rPr>
              <w:t>containedLang</w:t>
            </w:r>
            <w:proofErr w:type="spellEnd"/>
            <w:proofErr w:type="gramStart"/>
            <w:r w:rsidRPr="00DA1AF5">
              <w:rPr>
                <w:lang w:val="en-US" w:eastAsia="ja-JP"/>
              </w:rPr>
              <w:t>=”ja</w:t>
            </w:r>
            <w:proofErr w:type="gramEnd"/>
            <w:r w:rsidRPr="00DA1AF5">
              <w:rPr>
                <w:lang w:val="en-US" w:eastAsia="ja-JP"/>
              </w:rPr>
              <w:t>”</w:t>
            </w:r>
          </w:p>
          <w:p w14:paraId="5263FFD5" w14:textId="2F6E4104" w:rsidR="000751D8" w:rsidRPr="00DA1AF5" w:rsidRDefault="000751D8" w:rsidP="000751D8">
            <w:pPr>
              <w:rPr>
                <w:lang w:val="en-US" w:eastAsia="ja-JP"/>
              </w:rPr>
            </w:pPr>
            <w:r w:rsidRPr="00DA1AF5">
              <w:rPr>
                <w:lang w:val="en-US" w:eastAsia="ja-JP"/>
              </w:rPr>
              <w:t xml:space="preserve">Both Japanese and English </w:t>
            </w:r>
          </w:p>
          <w:p w14:paraId="0107B805" w14:textId="615A5D47" w:rsidR="00416A5D" w:rsidRPr="00DA1AF5" w:rsidRDefault="000751D8" w:rsidP="000751D8">
            <w:pPr>
              <w:rPr>
                <w:b/>
                <w:bCs/>
                <w:lang w:eastAsia="ja-JP"/>
              </w:rPr>
            </w:pPr>
            <w:proofErr w:type="spellStart"/>
            <w:r w:rsidRPr="00DA1AF5">
              <w:rPr>
                <w:lang w:val="en-US" w:eastAsia="ja-JP"/>
              </w:rPr>
              <w:t>containedLang</w:t>
            </w:r>
            <w:proofErr w:type="spellEnd"/>
            <w:proofErr w:type="gramStart"/>
            <w:r w:rsidRPr="00DA1AF5">
              <w:rPr>
                <w:lang w:val="en-US" w:eastAsia="ja-JP"/>
              </w:rPr>
              <w:t>=”ja</w:t>
            </w:r>
            <w:proofErr w:type="gramEnd"/>
            <w:r w:rsidRPr="00DA1AF5">
              <w:rPr>
                <w:lang w:val="en-US" w:eastAsia="ja-JP"/>
              </w:rPr>
              <w:t xml:space="preserve"> </w:t>
            </w:r>
            <w:proofErr w:type="spellStart"/>
            <w:r w:rsidRPr="00DA1AF5">
              <w:rPr>
                <w:lang w:val="en-US" w:eastAsia="ja-JP"/>
              </w:rPr>
              <w:t>en</w:t>
            </w:r>
            <w:proofErr w:type="spellEnd"/>
            <w:r w:rsidRPr="00DA1AF5">
              <w:rPr>
                <w:lang w:val="en-US" w:eastAsia="ja-JP"/>
              </w:rPr>
              <w:t>”</w:t>
            </w:r>
          </w:p>
        </w:tc>
      </w:tr>
      <w:tr w:rsidR="000D1C20" w:rsidRPr="000D1C20" w14:paraId="39844546" w14:textId="77777777" w:rsidTr="00504A7B">
        <w:tc>
          <w:tcPr>
            <w:tcW w:w="680" w:type="dxa"/>
          </w:tcPr>
          <w:p w14:paraId="3873FA98" w14:textId="14AEFDF3" w:rsidR="00B70619" w:rsidRPr="00272B03" w:rsidRDefault="00B70619" w:rsidP="006038B2">
            <w:pPr>
              <w:rPr>
                <w:lang w:eastAsia="ja-JP"/>
              </w:rPr>
            </w:pPr>
            <w:r w:rsidRPr="00272B03">
              <w:rPr>
                <w:lang w:eastAsia="ja-JP"/>
              </w:rPr>
              <w:t>3-(</w:t>
            </w:r>
            <w:r>
              <w:rPr>
                <w:rFonts w:hint="eastAsia"/>
                <w:lang w:eastAsia="ja-JP"/>
              </w:rPr>
              <w:t>6</w:t>
            </w:r>
            <w:r w:rsidRPr="00272B03">
              <w:rPr>
                <w:lang w:eastAsia="ja-JP"/>
              </w:rPr>
              <w:t>)</w:t>
            </w:r>
          </w:p>
        </w:tc>
        <w:tc>
          <w:tcPr>
            <w:tcW w:w="2551" w:type="dxa"/>
          </w:tcPr>
          <w:p w14:paraId="34FD7010" w14:textId="470F7E7A" w:rsidR="00416A5D" w:rsidRPr="00F9759F" w:rsidRDefault="00416A5D" w:rsidP="006038B2">
            <w:r w:rsidRPr="00F9759F">
              <w:rPr>
                <w:b/>
                <w:bCs/>
              </w:rPr>
              <w:t>Version</w:t>
            </w:r>
          </w:p>
        </w:tc>
        <w:tc>
          <w:tcPr>
            <w:tcW w:w="1304" w:type="dxa"/>
          </w:tcPr>
          <w:p w14:paraId="79C0E220" w14:textId="67770048" w:rsidR="00416A5D" w:rsidRPr="00F9759F" w:rsidRDefault="00416A5D" w:rsidP="006038B2">
            <w:pPr>
              <w:rPr>
                <w:lang w:eastAsia="ja-JP"/>
              </w:rPr>
            </w:pPr>
            <w:r w:rsidRPr="00F9759F">
              <w:rPr>
                <w:b/>
                <w:bCs/>
                <w:lang w:eastAsia="ja-JP"/>
              </w:rPr>
              <w:t xml:space="preserve"> </w:t>
            </w:r>
            <w:r w:rsidRPr="00F9759F">
              <w:rPr>
                <w:lang w:eastAsia="ja-JP"/>
              </w:rPr>
              <w:t>Text (KANJI</w:t>
            </w:r>
            <w:r w:rsidR="008741BB" w:rsidRPr="00F9759F">
              <w:rPr>
                <w:lang w:eastAsia="ja-JP"/>
              </w:rPr>
              <w:t xml:space="preserve"> </w:t>
            </w:r>
            <w:proofErr w:type="spellStart"/>
            <w:r w:rsidR="008741BB" w:rsidRPr="00F9759F">
              <w:rPr>
                <w:lang w:eastAsia="ja-JP"/>
              </w:rPr>
              <w:t>chalacters</w:t>
            </w:r>
            <w:proofErr w:type="spellEnd"/>
            <w:r w:rsidRPr="00F9759F">
              <w:rPr>
                <w:lang w:eastAsia="ja-JP"/>
              </w:rPr>
              <w:t>)</w:t>
            </w:r>
          </w:p>
        </w:tc>
        <w:tc>
          <w:tcPr>
            <w:tcW w:w="1417" w:type="dxa"/>
          </w:tcPr>
          <w:p w14:paraId="77AFD2AE" w14:textId="4E9E7DC5" w:rsidR="00416A5D" w:rsidRPr="00F9759F" w:rsidRDefault="003407F1" w:rsidP="006038B2">
            <w:pPr>
              <w:rPr>
                <w:lang w:eastAsia="ja-JP"/>
              </w:rPr>
            </w:pPr>
            <w:proofErr w:type="spellStart"/>
            <w:proofErr w:type="gramStart"/>
            <w:r w:rsidRPr="00F9759F">
              <w:rPr>
                <w:lang w:eastAsia="ja-JP"/>
              </w:rPr>
              <w:t>cdata.content</w:t>
            </w:r>
            <w:proofErr w:type="spellEnd"/>
            <w:proofErr w:type="gramEnd"/>
            <w:r w:rsidRPr="00F9759F">
              <w:rPr>
                <w:lang w:eastAsia="ja-JP"/>
              </w:rPr>
              <w:t>-TYPE</w:t>
            </w:r>
          </w:p>
        </w:tc>
        <w:tc>
          <w:tcPr>
            <w:tcW w:w="4819" w:type="dxa"/>
          </w:tcPr>
          <w:p w14:paraId="57ACD359" w14:textId="77777777" w:rsidR="00395682" w:rsidRDefault="00395682" w:rsidP="006038B2">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2F3258C5" w14:textId="7A277B29" w:rsidR="000A73FF" w:rsidRPr="00F9759F" w:rsidRDefault="00416A5D" w:rsidP="006038B2">
            <w:r w:rsidRPr="00F9759F">
              <w:rPr>
                <w:lang w:eastAsia="ja-JP"/>
              </w:rPr>
              <w:lastRenderedPageBreak/>
              <w:t>&lt;Version</w:t>
            </w:r>
            <w:proofErr w:type="gramStart"/>
            <w:r w:rsidRPr="00F9759F">
              <w:rPr>
                <w:lang w:eastAsia="ja-JP"/>
              </w:rPr>
              <w:t>&gt;  &lt;</w:t>
            </w:r>
            <w:proofErr w:type="gramEnd"/>
            <w:r w:rsidRPr="00F9759F">
              <w:rPr>
                <w:lang w:eastAsia="ja-JP"/>
              </w:rPr>
              <w:t xml:space="preserve">Lang </w:t>
            </w:r>
            <w:proofErr w:type="spellStart"/>
            <w:proofErr w:type="gramStart"/>
            <w:r w:rsidRPr="00F9759F">
              <w:rPr>
                <w:lang w:eastAsia="ja-JP"/>
              </w:rPr>
              <w:t>xml:lang</w:t>
            </w:r>
            <w:proofErr w:type="spellEnd"/>
            <w:proofErr w:type="gramEnd"/>
            <w:r w:rsidRPr="00F9759F">
              <w:rPr>
                <w:lang w:eastAsia="ja-JP"/>
              </w:rPr>
              <w:t>="</w:t>
            </w:r>
            <w:proofErr w:type="spellStart"/>
            <w:r w:rsidRPr="00F9759F">
              <w:rPr>
                <w:lang w:eastAsia="ja-JP"/>
              </w:rPr>
              <w:t>ja</w:t>
            </w:r>
            <w:proofErr w:type="spellEnd"/>
            <w:r w:rsidRPr="00F9759F">
              <w:rPr>
                <w:lang w:eastAsia="ja-JP"/>
              </w:rPr>
              <w:t>"&gt;</w:t>
            </w:r>
            <w:r w:rsidRPr="00F9759F">
              <w:rPr>
                <w:rFonts w:hint="eastAsia"/>
                <w:lang w:eastAsia="ja-JP"/>
              </w:rPr>
              <w:t>第</w:t>
            </w:r>
            <w:r w:rsidRPr="00F9759F">
              <w:rPr>
                <w:lang w:eastAsia="ja-JP"/>
              </w:rPr>
              <w:t>1</w:t>
            </w:r>
            <w:r w:rsidRPr="00F9759F">
              <w:rPr>
                <w:rFonts w:hint="eastAsia"/>
                <w:lang w:eastAsia="ja-JP"/>
              </w:rPr>
              <w:t>版</w:t>
            </w:r>
            <w:r w:rsidRPr="00F9759F">
              <w:rPr>
                <w:lang w:eastAsia="ja-JP"/>
              </w:rPr>
              <w:t>&lt;/Lang&gt; &lt;/Version&gt;</w:t>
            </w:r>
          </w:p>
        </w:tc>
      </w:tr>
      <w:tr w:rsidR="000D1C20" w:rsidRPr="000D1C20" w14:paraId="2D1600EE" w14:textId="77777777" w:rsidTr="00504A7B">
        <w:tc>
          <w:tcPr>
            <w:tcW w:w="680" w:type="dxa"/>
          </w:tcPr>
          <w:p w14:paraId="298C4BF2" w14:textId="32EB4905" w:rsidR="00504A7B" w:rsidRPr="00272B03" w:rsidRDefault="00504A7B" w:rsidP="006038B2">
            <w:pPr>
              <w:rPr>
                <w:lang w:eastAsia="ja-JP"/>
              </w:rPr>
            </w:pPr>
            <w:r w:rsidRPr="00272B03">
              <w:rPr>
                <w:lang w:eastAsia="ja-JP"/>
              </w:rPr>
              <w:lastRenderedPageBreak/>
              <w:t>3-(2)</w:t>
            </w:r>
          </w:p>
        </w:tc>
        <w:tc>
          <w:tcPr>
            <w:tcW w:w="2551" w:type="dxa"/>
          </w:tcPr>
          <w:p w14:paraId="226261C1" w14:textId="6EF0DE47" w:rsidR="00416A5D" w:rsidRPr="00DA1AF5" w:rsidRDefault="00A64F60" w:rsidP="006038B2">
            <w:pPr>
              <w:rPr>
                <w:lang w:eastAsia="ja-JP"/>
              </w:rPr>
            </w:pPr>
            <w:r w:rsidRPr="00F9759F">
              <w:rPr>
                <w:b/>
                <w:bCs/>
              </w:rPr>
              <w:t>Precautions for use</w:t>
            </w:r>
          </w:p>
        </w:tc>
        <w:tc>
          <w:tcPr>
            <w:tcW w:w="1304" w:type="dxa"/>
          </w:tcPr>
          <w:p w14:paraId="334CDBFE" w14:textId="04B774DB" w:rsidR="00416A5D" w:rsidRPr="00DA1AF5" w:rsidRDefault="0030280A" w:rsidP="006038B2">
            <w:r w:rsidRPr="00DA1AF5">
              <w:t>1</w:t>
            </w:r>
            <w:r w:rsidRPr="00DA1AF5">
              <w:rPr>
                <w:lang w:eastAsia="ja-JP"/>
              </w:rPr>
              <w:t>3</w:t>
            </w:r>
            <w:r w:rsidRPr="00DA1AF5">
              <w:t xml:space="preserve"> characters, all half-width</w:t>
            </w:r>
          </w:p>
        </w:tc>
        <w:tc>
          <w:tcPr>
            <w:tcW w:w="1417" w:type="dxa"/>
          </w:tcPr>
          <w:p w14:paraId="26A05F90" w14:textId="1B13D2F5" w:rsidR="00416A5D" w:rsidRPr="00DA1AF5" w:rsidRDefault="002B26DB" w:rsidP="006038B2">
            <w:r>
              <w:rPr>
                <w:rFonts w:hint="eastAsia"/>
                <w:lang w:eastAsia="ja-JP"/>
              </w:rPr>
              <w:t>NA</w:t>
            </w:r>
          </w:p>
        </w:tc>
        <w:tc>
          <w:tcPr>
            <w:tcW w:w="4819" w:type="dxa"/>
          </w:tcPr>
          <w:p w14:paraId="64768AF7" w14:textId="77777777" w:rsidR="003F0BDD" w:rsidRPr="00B34857" w:rsidRDefault="003F0BDD" w:rsidP="003F0BDD">
            <w:pPr>
              <w:pStyle w:val="Style"/>
              <w:tabs>
                <w:tab w:val="left" w:pos="221"/>
                <w:tab w:val="left" w:pos="845"/>
              </w:tabs>
              <w:spacing w:line="312" w:lineRule="exact"/>
              <w:textAlignment w:val="baseline"/>
              <w:rPr>
                <w:rFonts w:ascii="Calibri" w:eastAsia="MS PMincho" w:hAnsi="Calibri" w:cs="Calibri"/>
                <w:sz w:val="20"/>
                <w:szCs w:val="20"/>
              </w:rPr>
            </w:pPr>
            <w:r>
              <w:rPr>
                <w:rFonts w:ascii="Calibri" w:eastAsia="MS PMincho" w:hAnsi="Calibri" w:cs="Calibri" w:hint="eastAsia"/>
                <w:sz w:val="20"/>
                <w:szCs w:val="20"/>
              </w:rPr>
              <w:t>T</w:t>
            </w:r>
            <w:r w:rsidRPr="00B34857">
              <w:rPr>
                <w:rFonts w:ascii="Calibri" w:eastAsia="MS PMincho" w:hAnsi="Calibri" w:cs="Calibri"/>
                <w:sz w:val="20"/>
                <w:szCs w:val="20"/>
              </w:rPr>
              <w:t>he</w:t>
            </w:r>
            <w:r w:rsidRPr="00B34857">
              <w:rPr>
                <w:rFonts w:ascii="Calibri" w:hAnsi="Calibri" w:cs="Calibri"/>
                <w:w w:val="113"/>
                <w:sz w:val="20"/>
                <w:szCs w:val="20"/>
              </w:rPr>
              <w:t xml:space="preserve"> ID </w:t>
            </w:r>
            <w:r>
              <w:rPr>
                <w:rFonts w:ascii="Calibri" w:hAnsi="Calibri" w:cs="Calibri" w:hint="eastAsia"/>
                <w:w w:val="113"/>
                <w:sz w:val="20"/>
                <w:szCs w:val="20"/>
              </w:rPr>
              <w:t xml:space="preserve">is </w:t>
            </w:r>
            <w:r w:rsidRPr="00B34857">
              <w:rPr>
                <w:rFonts w:ascii="Calibri" w:hAnsi="Calibri" w:cs="Calibri"/>
                <w:w w:val="113"/>
                <w:sz w:val="20"/>
                <w:szCs w:val="20"/>
              </w:rPr>
              <w:t xml:space="preserve">given when the </w:t>
            </w:r>
            <w:r w:rsidRPr="00B34857">
              <w:rPr>
                <w:rFonts w:ascii="Calibri" w:hAnsi="Calibri" w:cs="Calibri" w:hint="eastAsia"/>
                <w:w w:val="113"/>
                <w:sz w:val="20"/>
                <w:szCs w:val="20"/>
              </w:rPr>
              <w:t>matching</w:t>
            </w:r>
            <w:r w:rsidRPr="00B34857">
              <w:rPr>
                <w:rFonts w:ascii="Calibri" w:hAnsi="Calibri" w:cs="Calibri"/>
                <w:w w:val="113"/>
                <w:sz w:val="20"/>
                <w:szCs w:val="20"/>
              </w:rPr>
              <w:t xml:space="preserve"> source data are pre-registered</w:t>
            </w:r>
            <w:r w:rsidRPr="00B34857">
              <w:rPr>
                <w:rFonts w:ascii="Calibri" w:eastAsia="MS PMincho" w:hAnsi="Calibri" w:cs="Calibri"/>
                <w:sz w:val="20"/>
                <w:szCs w:val="20"/>
              </w:rPr>
              <w:t xml:space="preserve">. </w:t>
            </w:r>
          </w:p>
          <w:p w14:paraId="32BE1F7D" w14:textId="4B9FD15F" w:rsidR="003F0BDD" w:rsidRPr="00D660E9" w:rsidRDefault="003F0BDD" w:rsidP="003F0BDD">
            <w:pPr>
              <w:pStyle w:val="Default"/>
              <w:rPr>
                <w:rFonts w:ascii="Calibri" w:eastAsia="MS PMincho" w:hAnsi="Calibri" w:cs="Calibri"/>
                <w:sz w:val="20"/>
                <w:szCs w:val="20"/>
                <w:lang w:eastAsia="ja-JP"/>
              </w:rPr>
            </w:pPr>
            <w:r w:rsidRPr="002051FB">
              <w:rPr>
                <w:rFonts w:ascii="Calibri" w:eastAsia="MS PMincho" w:hAnsi="Calibri" w:cs="Calibri"/>
                <w:sz w:val="20"/>
                <w:szCs w:val="20"/>
              </w:rPr>
              <w:t>7 d</w:t>
            </w:r>
            <w:r>
              <w:rPr>
                <w:rFonts w:ascii="Calibri" w:eastAsia="MS PMincho" w:hAnsi="Calibri" w:cs="Calibri" w:hint="eastAsia"/>
                <w:sz w:val="20"/>
                <w:szCs w:val="20"/>
                <w:lang w:eastAsia="ja-JP"/>
              </w:rPr>
              <w:t>i</w:t>
            </w:r>
            <w:r w:rsidRPr="002051FB">
              <w:rPr>
                <w:rFonts w:ascii="Calibri" w:eastAsia="MS PMincho" w:hAnsi="Calibri" w:cs="Calibri"/>
                <w:sz w:val="20"/>
                <w:szCs w:val="20"/>
              </w:rPr>
              <w:t>gits above</w:t>
            </w:r>
            <w:r w:rsidRPr="00D10CC5">
              <w:rPr>
                <w:rFonts w:ascii="Calibri" w:eastAsia="MS PMincho" w:hAnsi="Calibri" w:cs="Calibri"/>
                <w:sz w:val="20"/>
                <w:szCs w:val="20"/>
              </w:rPr>
              <w:t xml:space="preserve"> </w:t>
            </w:r>
            <w:r>
              <w:rPr>
                <w:rFonts w:ascii="Calibri" w:eastAsia="MS PMincho" w:hAnsi="Calibri" w:cs="Calibri" w:hint="eastAsia"/>
                <w:sz w:val="20"/>
                <w:szCs w:val="20"/>
                <w:lang w:eastAsia="ja-JP"/>
              </w:rPr>
              <w:t>of</w:t>
            </w:r>
            <w:r w:rsidRPr="00D10CC5">
              <w:rPr>
                <w:rFonts w:ascii="Calibri" w:eastAsia="MS PMincho" w:hAnsi="Calibri" w:cs="Calibri" w:hint="eastAsia"/>
                <w:sz w:val="20"/>
                <w:szCs w:val="20"/>
              </w:rPr>
              <w:t xml:space="preserve"> </w:t>
            </w:r>
            <w:r w:rsidRPr="00D10CC5">
              <w:rPr>
                <w:rFonts w:ascii="Calibri" w:eastAsia="MS PMincho" w:hAnsi="Calibri" w:cs="Calibri"/>
                <w:sz w:val="20"/>
                <w:szCs w:val="20"/>
              </w:rPr>
              <w:t xml:space="preserve">YJ </w:t>
            </w:r>
            <w:proofErr w:type="gramStart"/>
            <w:r w:rsidRPr="00D10CC5">
              <w:rPr>
                <w:rFonts w:ascii="Calibri" w:eastAsia="MS PMincho" w:hAnsi="Calibri" w:cs="Calibri"/>
                <w:sz w:val="20"/>
                <w:szCs w:val="20"/>
              </w:rPr>
              <w:t>code(</w:t>
            </w:r>
            <w:proofErr w:type="gramEnd"/>
            <w:r>
              <w:rPr>
                <w:rFonts w:ascii="Calibri" w:eastAsia="MS PMincho" w:hAnsi="Calibri" w:cs="Calibri" w:hint="eastAsia"/>
                <w:sz w:val="20"/>
                <w:szCs w:val="20"/>
                <w:lang w:eastAsia="ja-JP"/>
              </w:rPr>
              <w:t>12</w:t>
            </w:r>
            <w:r w:rsidRPr="00D10CC5">
              <w:rPr>
                <w:rFonts w:ascii="Calibri" w:eastAsia="MS PMincho" w:hAnsi="Calibri" w:cs="Calibri"/>
                <w:sz w:val="20"/>
                <w:szCs w:val="20"/>
              </w:rPr>
              <w:t xml:space="preserve"> characters)</w:t>
            </w:r>
            <w:r>
              <w:rPr>
                <w:rFonts w:ascii="Calibri" w:eastAsia="MS PMincho" w:hAnsi="Calibri" w:cs="Calibri"/>
                <w:sz w:val="20"/>
                <w:szCs w:val="20"/>
                <w:lang w:eastAsia="ja-JP"/>
              </w:rPr>
              <w:t xml:space="preserve"> </w:t>
            </w:r>
            <w:r>
              <w:rPr>
                <w:rFonts w:ascii="Calibri" w:eastAsia="MS PMincho" w:hAnsi="Calibri" w:cs="Calibri" w:hint="eastAsia"/>
                <w:sz w:val="20"/>
                <w:szCs w:val="20"/>
                <w:lang w:eastAsia="ja-JP"/>
              </w:rPr>
              <w:t xml:space="preserve">- </w:t>
            </w:r>
            <w:r w:rsidRPr="00D10CC5">
              <w:rPr>
                <w:rFonts w:ascii="Calibri" w:eastAsia="MS PMincho" w:hAnsi="Calibri" w:cs="Calibri"/>
                <w:sz w:val="20"/>
                <w:szCs w:val="20"/>
              </w:rPr>
              <w:t>(</w:t>
            </w:r>
            <w:r w:rsidRPr="007E68C0">
              <w:rPr>
                <w:rFonts w:ascii="Calibri" w:eastAsia="MS PMincho" w:hAnsi="Calibri" w:cs="Calibri"/>
                <w:sz w:val="20"/>
                <w:szCs w:val="20"/>
                <w:lang w:val="en-CA"/>
              </w:rPr>
              <w:t>hyphen</w:t>
            </w:r>
            <w:proofErr w:type="gramStart"/>
            <w:r w:rsidRPr="00D10CC5">
              <w:rPr>
                <w:rFonts w:ascii="Calibri" w:eastAsia="MS PMincho" w:hAnsi="Calibri" w:cs="Calibri"/>
                <w:sz w:val="20"/>
                <w:szCs w:val="20"/>
              </w:rPr>
              <w:t>)</w:t>
            </w:r>
            <w:r>
              <w:rPr>
                <w:rFonts w:ascii="Calibri" w:eastAsia="MS PMincho" w:hAnsi="Calibri" w:cs="Calibri" w:hint="eastAsia"/>
                <w:sz w:val="20"/>
                <w:szCs w:val="20"/>
                <w:lang w:eastAsia="ja-JP"/>
              </w:rPr>
              <w:t xml:space="preserve"> ,ma</w:t>
            </w:r>
            <w:r>
              <w:rPr>
                <w:rFonts w:ascii="Calibri" w:eastAsia="MS PMincho" w:hAnsi="Calibri" w:cs="Calibri" w:hint="eastAsia"/>
                <w:sz w:val="20"/>
                <w:szCs w:val="20"/>
              </w:rPr>
              <w:t>tching</w:t>
            </w:r>
            <w:proofErr w:type="gramEnd"/>
            <w:r>
              <w:rPr>
                <w:rFonts w:ascii="Calibri" w:eastAsia="MS PMincho" w:hAnsi="Calibri" w:cs="Calibri" w:hint="eastAsia"/>
                <w:sz w:val="20"/>
                <w:szCs w:val="20"/>
              </w:rPr>
              <w:t xml:space="preserve"> </w:t>
            </w:r>
            <w:r>
              <w:rPr>
                <w:rFonts w:ascii="Calibri" w:eastAsia="MS PMincho" w:hAnsi="Calibri" w:cs="Calibri" w:hint="eastAsia"/>
                <w:sz w:val="20"/>
                <w:szCs w:val="20"/>
                <w:lang w:eastAsia="ja-JP"/>
              </w:rPr>
              <w:t>s</w:t>
            </w:r>
            <w:r>
              <w:rPr>
                <w:rFonts w:ascii="Calibri" w:eastAsia="MS PMincho" w:hAnsi="Calibri" w:cs="Calibri" w:hint="eastAsia"/>
                <w:sz w:val="20"/>
                <w:szCs w:val="20"/>
              </w:rPr>
              <w:t>ource</w:t>
            </w:r>
            <w:r w:rsidRPr="002051FB">
              <w:rPr>
                <w:rFonts w:ascii="Calibri" w:eastAsia="MS PMincho" w:hAnsi="Calibri" w:cs="Calibri"/>
                <w:sz w:val="20"/>
                <w:szCs w:val="20"/>
              </w:rPr>
              <w:t xml:space="preserve"> </w:t>
            </w:r>
            <w:r>
              <w:rPr>
                <w:rFonts w:ascii="Calibri" w:eastAsia="MS PMincho" w:hAnsi="Calibri" w:cs="Calibri" w:hint="eastAsia"/>
                <w:sz w:val="20"/>
                <w:szCs w:val="20"/>
                <w:lang w:eastAsia="ja-JP"/>
              </w:rPr>
              <w:t>d</w:t>
            </w:r>
            <w:r w:rsidRPr="002051FB">
              <w:rPr>
                <w:rFonts w:ascii="Calibri" w:eastAsia="MS PMincho" w:hAnsi="Calibri" w:cs="Calibri"/>
                <w:sz w:val="20"/>
                <w:szCs w:val="20"/>
              </w:rPr>
              <w:t xml:space="preserve">ata </w:t>
            </w:r>
            <w:proofErr w:type="gramStart"/>
            <w:r>
              <w:rPr>
                <w:rFonts w:ascii="Calibri" w:eastAsia="MS PMincho" w:hAnsi="Calibri" w:cs="Calibri" w:hint="eastAsia"/>
                <w:sz w:val="20"/>
                <w:szCs w:val="20"/>
              </w:rPr>
              <w:t>type</w:t>
            </w:r>
            <w:r w:rsidRPr="00D10CC5">
              <w:rPr>
                <w:rFonts w:ascii="Calibri" w:eastAsia="MS PMincho" w:hAnsi="Calibri" w:cs="Calibri"/>
                <w:sz w:val="20"/>
                <w:szCs w:val="20"/>
              </w:rPr>
              <w:t>(</w:t>
            </w:r>
            <w:proofErr w:type="gramEnd"/>
            <w:r w:rsidRPr="00D10CC5">
              <w:rPr>
                <w:rFonts w:ascii="Calibri" w:eastAsia="MS PMincho" w:hAnsi="Calibri" w:cs="Calibri"/>
                <w:sz w:val="20"/>
                <w:szCs w:val="20"/>
              </w:rPr>
              <w:t>one digit</w:t>
            </w:r>
            <w:r>
              <w:rPr>
                <w:rFonts w:ascii="Calibri" w:eastAsia="MS PMincho" w:hAnsi="Calibri" w:cs="Calibri" w:hint="eastAsia"/>
                <w:sz w:val="20"/>
                <w:szCs w:val="20"/>
                <w:lang w:eastAsia="ja-JP"/>
              </w:rPr>
              <w:t>, S</w:t>
            </w:r>
            <w:r w:rsidRPr="00D10CC5">
              <w:rPr>
                <w:rFonts w:ascii="Calibri" w:eastAsia="MS PMincho" w:hAnsi="Calibri" w:cs="Calibri"/>
                <w:sz w:val="20"/>
                <w:szCs w:val="20"/>
              </w:rPr>
              <w:t xml:space="preserve">) branch </w:t>
            </w:r>
            <w:proofErr w:type="gramStart"/>
            <w:r w:rsidRPr="00D10CC5">
              <w:rPr>
                <w:rFonts w:ascii="Calibri" w:eastAsia="MS PMincho" w:hAnsi="Calibri" w:cs="Calibri"/>
                <w:sz w:val="20"/>
                <w:szCs w:val="20"/>
              </w:rPr>
              <w:t>number(</w:t>
            </w:r>
            <w:proofErr w:type="gramEnd"/>
            <w:r>
              <w:rPr>
                <w:rFonts w:ascii="Calibri" w:eastAsia="MS PMincho" w:hAnsi="Calibri" w:cs="Calibri" w:hint="eastAsia"/>
                <w:sz w:val="20"/>
                <w:szCs w:val="20"/>
                <w:lang w:eastAsia="ja-JP"/>
              </w:rPr>
              <w:t>4</w:t>
            </w:r>
            <w:r w:rsidRPr="00D10CC5">
              <w:rPr>
                <w:rFonts w:ascii="Calibri" w:eastAsia="MS PMincho" w:hAnsi="Calibri" w:cs="Calibri"/>
                <w:sz w:val="20"/>
                <w:szCs w:val="20"/>
              </w:rPr>
              <w:t xml:space="preserve"> digit</w:t>
            </w:r>
            <w:r w:rsidRPr="00D10CC5">
              <w:rPr>
                <w:rFonts w:ascii="Calibri" w:eastAsia="MS PMincho" w:hAnsi="Calibri" w:cs="Calibri" w:hint="eastAsia"/>
                <w:sz w:val="20"/>
                <w:szCs w:val="20"/>
              </w:rPr>
              <w:t>s</w:t>
            </w:r>
            <w:r w:rsidRPr="00D10CC5">
              <w:rPr>
                <w:rFonts w:ascii="Calibri" w:eastAsia="MS PMincho" w:hAnsi="Calibri" w:cs="Calibri"/>
                <w:sz w:val="20"/>
                <w:szCs w:val="20"/>
              </w:rPr>
              <w:t>)</w:t>
            </w:r>
          </w:p>
          <w:p w14:paraId="7E9708BF" w14:textId="77777777" w:rsidR="003F0BDD" w:rsidRPr="003F0BDD" w:rsidRDefault="003F0BDD" w:rsidP="00395682">
            <w:pPr>
              <w:rPr>
                <w:b/>
                <w:bCs/>
                <w:i/>
                <w:iCs/>
                <w:sz w:val="20"/>
                <w:szCs w:val="20"/>
                <w:u w:val="single"/>
                <w:lang w:val="en-US" w:eastAsia="ja-JP"/>
              </w:rPr>
            </w:pPr>
          </w:p>
          <w:p w14:paraId="62CE72AF" w14:textId="3F40156F" w:rsidR="00345B27" w:rsidRPr="00395682" w:rsidRDefault="00345B27" w:rsidP="00395682">
            <w:pPr>
              <w:rPr>
                <w:i/>
                <w:u w:val="single"/>
                <w:lang w:eastAsia="ja-JP"/>
              </w:rPr>
            </w:pPr>
            <w:r w:rsidRPr="00395682">
              <w:rPr>
                <w:b/>
                <w:bCs/>
                <w:i/>
                <w:iCs/>
                <w:sz w:val="20"/>
                <w:szCs w:val="20"/>
                <w:u w:val="single"/>
                <w:lang w:eastAsia="ja-JP"/>
              </w:rPr>
              <w:t>Sample</w:t>
            </w:r>
            <w:r w:rsidR="00395682" w:rsidRPr="00D25B80">
              <w:rPr>
                <w:rFonts w:ascii="Calibri" w:eastAsia="MS PMincho" w:hAnsi="Calibri" w:cs="Calibri"/>
                <w:b/>
                <w:bCs/>
                <w:i/>
                <w:iCs/>
                <w:sz w:val="20"/>
                <w:szCs w:val="20"/>
                <w:u w:val="single"/>
              </w:rPr>
              <w:t xml:space="preserve"> Matching Source Data ID</w:t>
            </w:r>
            <w:r w:rsidR="00395682" w:rsidRPr="00D25B80">
              <w:rPr>
                <w:rFonts w:ascii="Calibri" w:eastAsia="MS PMincho" w:hAnsi="Calibri" w:cs="Calibri" w:hint="eastAsia"/>
                <w:b/>
                <w:bCs/>
                <w:i/>
                <w:iCs/>
                <w:sz w:val="20"/>
                <w:szCs w:val="20"/>
                <w:u w:val="single"/>
              </w:rPr>
              <w:t xml:space="preserve"> </w:t>
            </w:r>
            <w:r w:rsidR="00395682" w:rsidRPr="00D25B80">
              <w:rPr>
                <w:rFonts w:ascii="Calibri" w:eastAsia="MS PMincho" w:hAnsi="Calibri" w:cs="Calibri"/>
                <w:b/>
                <w:bCs/>
                <w:i/>
                <w:iCs/>
                <w:sz w:val="20"/>
                <w:szCs w:val="20"/>
                <w:u w:val="single"/>
              </w:rPr>
              <w:t>from XML outline</w:t>
            </w:r>
            <w:r w:rsidR="00395682" w:rsidRPr="00DA1AF5">
              <w:rPr>
                <w:i/>
                <w:iCs/>
                <w:u w:val="single"/>
                <w:lang w:eastAsia="ja-JP"/>
              </w:rPr>
              <w:t xml:space="preserve"> </w:t>
            </w:r>
          </w:p>
          <w:p w14:paraId="3954B4DE" w14:textId="77777777" w:rsidR="00345B27" w:rsidRDefault="00345B27" w:rsidP="00345B27">
            <w:pPr>
              <w:pStyle w:val="Default"/>
              <w:rPr>
                <w:rFonts w:ascii="Calibri" w:eastAsia="MS PMincho" w:hAnsi="Calibri" w:cs="Calibri"/>
                <w:sz w:val="20"/>
                <w:szCs w:val="20"/>
              </w:rPr>
            </w:pPr>
            <w:proofErr w:type="spellStart"/>
            <w:r w:rsidRPr="00D25B80">
              <w:rPr>
                <w:rFonts w:ascii="Calibri" w:eastAsia="MS PMincho" w:hAnsi="Calibri" w:cs="Calibri"/>
                <w:sz w:val="20"/>
                <w:szCs w:val="20"/>
              </w:rPr>
              <w:t>referenceOfPrecautionsForUse</w:t>
            </w:r>
            <w:proofErr w:type="spellEnd"/>
            <w:r w:rsidRPr="00D25B80">
              <w:rPr>
                <w:rFonts w:ascii="Calibri" w:eastAsia="MS PMincho" w:hAnsi="Calibri" w:cs="Calibri"/>
                <w:sz w:val="20"/>
                <w:szCs w:val="20"/>
              </w:rPr>
              <w:t>="1234567-S0001"</w:t>
            </w:r>
          </w:p>
          <w:p w14:paraId="765765A8" w14:textId="77777777" w:rsidR="00395682" w:rsidRDefault="00395682" w:rsidP="00395682">
            <w:pPr>
              <w:pStyle w:val="Default"/>
              <w:rPr>
                <w:b/>
                <w:bCs/>
                <w:i/>
                <w:iCs/>
                <w:color w:val="000000" w:themeColor="text1"/>
                <w:sz w:val="20"/>
                <w:szCs w:val="20"/>
                <w:u w:val="single"/>
                <w:lang w:eastAsia="ja-JP"/>
              </w:rPr>
            </w:pPr>
          </w:p>
          <w:p w14:paraId="11E3D7CB" w14:textId="77777777" w:rsidR="00395682" w:rsidRPr="00D660E9" w:rsidRDefault="00395682" w:rsidP="00395682">
            <w:pPr>
              <w:pStyle w:val="Default"/>
              <w:rPr>
                <w:rFonts w:ascii="Calibri" w:hAnsi="Calibri" w:cs="Calibri"/>
                <w:b/>
                <w:bCs/>
                <w:i/>
                <w:iCs/>
                <w:color w:val="000000" w:themeColor="text1"/>
                <w:sz w:val="20"/>
                <w:szCs w:val="20"/>
                <w:u w:val="single"/>
                <w:lang w:eastAsia="ja-JP"/>
              </w:rPr>
            </w:pPr>
            <w:r w:rsidRPr="00D660E9">
              <w:rPr>
                <w:rFonts w:ascii="Calibri" w:hAnsi="Calibri" w:cs="Calibri"/>
                <w:b/>
                <w:bCs/>
                <w:i/>
                <w:iCs/>
                <w:color w:val="000000" w:themeColor="text1"/>
                <w:sz w:val="20"/>
                <w:szCs w:val="20"/>
                <w:u w:val="single"/>
                <w:lang w:eastAsia="ja-JP"/>
              </w:rPr>
              <w:t>Infliximab BS Pfizer XML</w:t>
            </w:r>
          </w:p>
          <w:p w14:paraId="5CA59CBD" w14:textId="77777777" w:rsidR="00416A5D" w:rsidRDefault="00395682" w:rsidP="00395682">
            <w:pPr>
              <w:rPr>
                <w:rFonts w:ascii="Calibri" w:hAnsi="Calibri" w:cs="Calibri"/>
                <w:color w:val="000000" w:themeColor="text1"/>
                <w:sz w:val="20"/>
                <w:szCs w:val="20"/>
              </w:rPr>
            </w:pPr>
            <w:proofErr w:type="spellStart"/>
            <w:r w:rsidRPr="00D660E9">
              <w:rPr>
                <w:rFonts w:ascii="Calibri" w:hAnsi="Calibri" w:cs="Calibri"/>
                <w:color w:val="000000" w:themeColor="text1"/>
                <w:sz w:val="20"/>
                <w:szCs w:val="20"/>
              </w:rPr>
              <w:t>referenceOfPrecautionsForUse</w:t>
            </w:r>
            <w:proofErr w:type="spellEnd"/>
            <w:r w:rsidRPr="00D660E9">
              <w:rPr>
                <w:rFonts w:ascii="Calibri" w:hAnsi="Calibri" w:cs="Calibri"/>
                <w:color w:val="000000" w:themeColor="text1"/>
                <w:sz w:val="20"/>
                <w:szCs w:val="20"/>
              </w:rPr>
              <w:t xml:space="preserve">="2399406-S0002" </w:t>
            </w:r>
          </w:p>
          <w:p w14:paraId="4D35B177" w14:textId="77777777" w:rsidR="00FB3B9F" w:rsidRPr="00D660E9" w:rsidRDefault="00FB3B9F" w:rsidP="00FB3B9F">
            <w:pPr>
              <w:rPr>
                <w:rFonts w:ascii="Calibri" w:hAnsi="Calibri" w:cs="Calibri"/>
                <w:color w:val="000000" w:themeColor="text1"/>
                <w:sz w:val="20"/>
                <w:szCs w:val="20"/>
                <w:lang w:eastAsia="ja-JP"/>
              </w:rPr>
            </w:pPr>
          </w:p>
          <w:p w14:paraId="1FE60969" w14:textId="77777777" w:rsidR="00FB3B9F" w:rsidRPr="002051FB" w:rsidRDefault="00FB3B9F" w:rsidP="0099599D">
            <w:pPr>
              <w:pStyle w:val="Style"/>
              <w:numPr>
                <w:ilvl w:val="0"/>
                <w:numId w:val="7"/>
              </w:numPr>
              <w:spacing w:line="300" w:lineRule="exact"/>
              <w:textAlignment w:val="baseline"/>
              <w:rPr>
                <w:rFonts w:ascii="Calibri" w:hAnsi="Calibri" w:cs="Calibri"/>
                <w:sz w:val="20"/>
                <w:szCs w:val="20"/>
              </w:rPr>
            </w:pPr>
            <w:r w:rsidRPr="002051FB">
              <w:rPr>
                <w:rFonts w:ascii="Calibri" w:eastAsia="MS PMincho" w:hAnsi="Calibri" w:cs="Calibri"/>
                <w:sz w:val="20"/>
                <w:szCs w:val="20"/>
              </w:rPr>
              <w:t>Use single-byte characters for all text.</w:t>
            </w:r>
            <w:r w:rsidRPr="002051FB">
              <w:rPr>
                <w:rFonts w:ascii="Calibri" w:hAnsi="Calibri" w:cs="Calibri"/>
                <w:sz w:val="20"/>
                <w:szCs w:val="20"/>
              </w:rPr>
              <w:t xml:space="preserve"> </w:t>
            </w:r>
            <w:r w:rsidRPr="002051FB">
              <w:rPr>
                <w:rFonts w:ascii="Calibri" w:eastAsia="MS PMincho" w:hAnsi="Calibri" w:cs="Calibri"/>
                <w:sz w:val="20"/>
                <w:szCs w:val="20"/>
              </w:rPr>
              <w:t xml:space="preserve">The file names may be in uppercase or lowercase letters. </w:t>
            </w:r>
          </w:p>
          <w:p w14:paraId="5703B931" w14:textId="77777777" w:rsidR="00FB3B9F" w:rsidRPr="002051FB" w:rsidRDefault="00FB3B9F" w:rsidP="0099599D">
            <w:pPr>
              <w:pStyle w:val="Style"/>
              <w:numPr>
                <w:ilvl w:val="0"/>
                <w:numId w:val="7"/>
              </w:numPr>
              <w:spacing w:line="300" w:lineRule="exact"/>
              <w:textAlignment w:val="baseline"/>
              <w:rPr>
                <w:rFonts w:ascii="Calibri" w:eastAsia="MS PMincho" w:hAnsi="Calibri" w:cs="Calibri"/>
                <w:sz w:val="20"/>
                <w:szCs w:val="20"/>
              </w:rPr>
            </w:pPr>
            <w:r w:rsidRPr="002051FB">
              <w:rPr>
                <w:rFonts w:ascii="Calibri" w:eastAsia="MS PMincho" w:hAnsi="Calibri" w:cs="Calibri"/>
                <w:sz w:val="20"/>
                <w:szCs w:val="20"/>
              </w:rPr>
              <w:t>For "</w:t>
            </w:r>
            <w:r>
              <w:rPr>
                <w:rFonts w:ascii="Calibri" w:eastAsia="MS PMincho" w:hAnsi="Calibri" w:cs="Calibri" w:hint="eastAsia"/>
                <w:sz w:val="20"/>
                <w:szCs w:val="20"/>
              </w:rPr>
              <w:t>-</w:t>
            </w:r>
            <w:r w:rsidRPr="002051FB">
              <w:rPr>
                <w:rFonts w:ascii="Calibri" w:eastAsia="MS PMincho" w:hAnsi="Calibri" w:cs="Calibri"/>
                <w:sz w:val="20"/>
                <w:szCs w:val="20"/>
              </w:rPr>
              <w:t>"</w:t>
            </w:r>
            <w:r>
              <w:rPr>
                <w:rFonts w:ascii="Calibri" w:eastAsia="MS PMincho" w:hAnsi="Calibri" w:cs="Calibri" w:hint="eastAsia"/>
                <w:sz w:val="20"/>
                <w:szCs w:val="20"/>
              </w:rPr>
              <w:t>,</w:t>
            </w:r>
            <w:r w:rsidRPr="002051FB">
              <w:rPr>
                <w:rFonts w:ascii="Calibri" w:eastAsia="MS PMincho" w:hAnsi="Calibri" w:cs="Calibri"/>
                <w:sz w:val="20"/>
                <w:szCs w:val="20"/>
              </w:rPr>
              <w:t xml:space="preserve"> use a hyphen (single-byte). </w:t>
            </w:r>
          </w:p>
          <w:p w14:paraId="44E4618B" w14:textId="77777777" w:rsidR="00FB3B9F" w:rsidRPr="002051FB" w:rsidRDefault="00FB3B9F" w:rsidP="0099599D">
            <w:pPr>
              <w:pStyle w:val="Style"/>
              <w:numPr>
                <w:ilvl w:val="0"/>
                <w:numId w:val="7"/>
              </w:numPr>
              <w:spacing w:line="300" w:lineRule="exact"/>
              <w:textAlignment w:val="baseline"/>
              <w:rPr>
                <w:rFonts w:ascii="Calibri" w:hAnsi="Calibri" w:cs="Calibri"/>
                <w:sz w:val="20"/>
                <w:szCs w:val="20"/>
              </w:rPr>
            </w:pPr>
            <w:r w:rsidRPr="002051FB">
              <w:rPr>
                <w:rFonts w:ascii="Calibri" w:eastAsia="MS PMincho" w:hAnsi="Calibri" w:cs="Calibri"/>
                <w:sz w:val="20"/>
                <w:szCs w:val="20"/>
              </w:rPr>
              <w:t xml:space="preserve">As the </w:t>
            </w:r>
            <w:r>
              <w:rPr>
                <w:rFonts w:ascii="Calibri" w:eastAsia="MS PMincho" w:hAnsi="Calibri" w:cs="Calibri" w:hint="eastAsia"/>
                <w:sz w:val="20"/>
                <w:szCs w:val="20"/>
              </w:rPr>
              <w:t xml:space="preserve">matching </w:t>
            </w:r>
            <w:r w:rsidRPr="002051FB">
              <w:rPr>
                <w:rFonts w:ascii="Calibri" w:eastAsia="MS PMincho" w:hAnsi="Calibri" w:cs="Calibri"/>
                <w:sz w:val="20"/>
                <w:szCs w:val="20"/>
              </w:rPr>
              <w:t xml:space="preserve">source data, there are </w:t>
            </w:r>
            <w:r w:rsidRPr="002051FB">
              <w:rPr>
                <w:rFonts w:ascii="Calibri" w:eastAsia="Arial" w:hAnsi="Calibri" w:cs="Calibri"/>
                <w:sz w:val="20"/>
                <w:szCs w:val="20"/>
              </w:rPr>
              <w:t>two</w:t>
            </w:r>
            <w:r w:rsidRPr="002051FB">
              <w:rPr>
                <w:rFonts w:ascii="Calibri" w:eastAsia="MS PMincho" w:hAnsi="Calibri" w:cs="Calibri"/>
                <w:sz w:val="20"/>
                <w:szCs w:val="20"/>
              </w:rPr>
              <w:t xml:space="preserve"> types of "</w:t>
            </w:r>
            <w:r>
              <w:rPr>
                <w:rFonts w:ascii="Calibri" w:eastAsia="MS PMincho" w:hAnsi="Calibri" w:cs="Calibri" w:hint="eastAsia"/>
                <w:sz w:val="20"/>
                <w:szCs w:val="20"/>
              </w:rPr>
              <w:t xml:space="preserve">matching </w:t>
            </w:r>
            <w:r w:rsidRPr="002051FB">
              <w:rPr>
                <w:rFonts w:ascii="Calibri" w:eastAsia="MS PMincho" w:hAnsi="Calibri" w:cs="Calibri"/>
                <w:sz w:val="20"/>
                <w:szCs w:val="20"/>
              </w:rPr>
              <w:t>source data of precautions for use" and "</w:t>
            </w:r>
            <w:r>
              <w:rPr>
                <w:rFonts w:ascii="Calibri" w:eastAsia="MS PMincho" w:hAnsi="Calibri" w:cs="Calibri" w:hint="eastAsia"/>
                <w:sz w:val="20"/>
                <w:szCs w:val="20"/>
              </w:rPr>
              <w:t xml:space="preserve"> matching</w:t>
            </w:r>
            <w:r w:rsidRPr="002051FB">
              <w:rPr>
                <w:rFonts w:ascii="Calibri" w:eastAsia="MS PMincho" w:hAnsi="Calibri" w:cs="Calibri"/>
                <w:sz w:val="20"/>
                <w:szCs w:val="20"/>
              </w:rPr>
              <w:t xml:space="preserve"> source data of application/</w:t>
            </w:r>
            <w:r>
              <w:rPr>
                <w:rFonts w:ascii="Calibri" w:eastAsia="MS PMincho" w:hAnsi="Calibri" w:cs="Calibri" w:hint="eastAsia"/>
                <w:sz w:val="20"/>
                <w:szCs w:val="20"/>
              </w:rPr>
              <w:t xml:space="preserve"> </w:t>
            </w:r>
            <w:r w:rsidRPr="002051FB">
              <w:rPr>
                <w:rFonts w:ascii="Calibri" w:eastAsia="MS PMincho" w:hAnsi="Calibri" w:cs="Calibri"/>
                <w:sz w:val="20"/>
                <w:szCs w:val="20"/>
              </w:rPr>
              <w:t xml:space="preserve">precautions for handling", and the </w:t>
            </w:r>
            <w:r>
              <w:rPr>
                <w:rFonts w:ascii="Calibri" w:eastAsia="MS PMincho" w:hAnsi="Calibri" w:cs="Calibri" w:hint="eastAsia"/>
                <w:sz w:val="20"/>
                <w:szCs w:val="20"/>
              </w:rPr>
              <w:t>matching</w:t>
            </w:r>
            <w:r w:rsidRPr="002051FB">
              <w:rPr>
                <w:rFonts w:ascii="Calibri" w:eastAsia="MS PMincho" w:hAnsi="Calibri" w:cs="Calibri"/>
                <w:sz w:val="20"/>
                <w:szCs w:val="20"/>
              </w:rPr>
              <w:t xml:space="preserve"> source data are distinguished by a "</w:t>
            </w:r>
            <w:r>
              <w:rPr>
                <w:rFonts w:ascii="Calibri" w:eastAsia="MS PMincho" w:hAnsi="Calibri" w:cs="Calibri" w:hint="eastAsia"/>
                <w:sz w:val="20"/>
                <w:szCs w:val="20"/>
              </w:rPr>
              <w:t xml:space="preserve"> matching</w:t>
            </w:r>
            <w:r w:rsidRPr="002051FB">
              <w:rPr>
                <w:rFonts w:ascii="Calibri" w:eastAsia="MS PMincho" w:hAnsi="Calibri" w:cs="Calibri"/>
                <w:sz w:val="20"/>
                <w:szCs w:val="20"/>
              </w:rPr>
              <w:t xml:space="preserve"> source data type"</w:t>
            </w:r>
            <w:r>
              <w:rPr>
                <w:rFonts w:ascii="Calibri" w:eastAsia="MS PMincho" w:hAnsi="Calibri" w:cs="Calibri" w:hint="eastAsia"/>
                <w:sz w:val="20"/>
                <w:szCs w:val="20"/>
              </w:rPr>
              <w:t xml:space="preserve"> (S or T)</w:t>
            </w:r>
            <w:r w:rsidRPr="002051FB">
              <w:rPr>
                <w:rFonts w:ascii="Calibri" w:eastAsia="MS PMincho" w:hAnsi="Calibri" w:cs="Calibri"/>
                <w:sz w:val="20"/>
                <w:szCs w:val="20"/>
              </w:rPr>
              <w:t xml:space="preserve">. </w:t>
            </w:r>
          </w:p>
          <w:p w14:paraId="087EFC0C" w14:textId="77777777" w:rsidR="00FB3B9F" w:rsidRPr="00A47FEB" w:rsidRDefault="00FB3B9F" w:rsidP="0099599D">
            <w:pPr>
              <w:pStyle w:val="Style"/>
              <w:numPr>
                <w:ilvl w:val="0"/>
                <w:numId w:val="7"/>
              </w:numPr>
              <w:spacing w:line="300" w:lineRule="exact"/>
              <w:textAlignment w:val="baseline"/>
              <w:rPr>
                <w:rFonts w:ascii="Calibri" w:hAnsi="Calibri" w:cs="Calibri"/>
                <w:sz w:val="20"/>
                <w:szCs w:val="20"/>
              </w:rPr>
            </w:pPr>
            <w:r w:rsidRPr="00A47FEB">
              <w:rPr>
                <w:rFonts w:ascii="Calibri" w:eastAsia="MS PMincho" w:hAnsi="Calibri" w:cs="Calibri"/>
                <w:sz w:val="20"/>
                <w:szCs w:val="20"/>
              </w:rPr>
              <w:t>“</w:t>
            </w:r>
            <w:r w:rsidRPr="00A47FEB">
              <w:rPr>
                <w:rFonts w:ascii="Calibri" w:eastAsia="MS PMincho" w:hAnsi="Calibri" w:cs="Calibri" w:hint="eastAsia"/>
                <w:sz w:val="20"/>
                <w:szCs w:val="20"/>
              </w:rPr>
              <w:t>S</w:t>
            </w:r>
            <w:r>
              <w:rPr>
                <w:rFonts w:ascii="Calibri" w:eastAsia="MS PMincho" w:hAnsi="Calibri" w:cs="Calibri"/>
                <w:sz w:val="20"/>
                <w:szCs w:val="20"/>
              </w:rPr>
              <w:t>”</w:t>
            </w:r>
            <w:r>
              <w:rPr>
                <w:rFonts w:ascii="Calibri" w:eastAsia="MS PMincho" w:hAnsi="Calibri" w:cs="Calibri" w:hint="eastAsia"/>
                <w:sz w:val="20"/>
                <w:szCs w:val="20"/>
              </w:rPr>
              <w:t xml:space="preserve"> for </w:t>
            </w:r>
            <w:r>
              <w:rPr>
                <w:rFonts w:ascii="Calibri" w:eastAsia="MS PMincho" w:hAnsi="Calibri" w:cs="Calibri"/>
                <w:sz w:val="20"/>
                <w:szCs w:val="20"/>
              </w:rPr>
              <w:t>“</w:t>
            </w:r>
            <w:r w:rsidRPr="00A47FEB">
              <w:rPr>
                <w:rFonts w:ascii="Calibri" w:eastAsia="MS PMincho" w:hAnsi="Calibri" w:cs="Calibri" w:hint="eastAsia"/>
                <w:sz w:val="20"/>
                <w:szCs w:val="20"/>
              </w:rPr>
              <w:t xml:space="preserve">matching </w:t>
            </w:r>
            <w:r w:rsidRPr="00A47FEB">
              <w:rPr>
                <w:rFonts w:ascii="Calibri" w:eastAsia="MS PMincho" w:hAnsi="Calibri" w:cs="Calibri"/>
                <w:sz w:val="20"/>
                <w:szCs w:val="20"/>
              </w:rPr>
              <w:t xml:space="preserve">source data of precautions for use" consists of the following items: </w:t>
            </w:r>
          </w:p>
          <w:p w14:paraId="0A981714" w14:textId="77777777" w:rsidR="00FB3B9F" w:rsidRPr="0020743A" w:rsidRDefault="00FB3B9F" w:rsidP="0099599D">
            <w:pPr>
              <w:pStyle w:val="Style"/>
              <w:numPr>
                <w:ilvl w:val="0"/>
                <w:numId w:val="5"/>
              </w:numPr>
              <w:spacing w:line="312" w:lineRule="exact"/>
              <w:textAlignment w:val="baseline"/>
              <w:rPr>
                <w:rFonts w:ascii="Calibri" w:hAnsi="Calibri" w:cs="Calibri"/>
                <w:sz w:val="20"/>
                <w:szCs w:val="20"/>
              </w:rPr>
            </w:pPr>
            <w:r w:rsidRPr="00A3517B">
              <w:rPr>
                <w:rFonts w:ascii="Calibri" w:eastAsia="MS PMincho" w:hAnsi="Calibri" w:cs="Calibri"/>
                <w:w w:val="112"/>
                <w:sz w:val="20"/>
                <w:szCs w:val="20"/>
              </w:rPr>
              <w:t>1. WARNINGS</w:t>
            </w:r>
            <w:r w:rsidRPr="0020743A">
              <w:rPr>
                <w:rFonts w:ascii="Calibri" w:eastAsia="MS PMincho" w:hAnsi="Calibri" w:cs="Calibri"/>
                <w:w w:val="112"/>
                <w:sz w:val="20"/>
                <w:szCs w:val="20"/>
              </w:rPr>
              <w:t xml:space="preserve"> </w:t>
            </w:r>
          </w:p>
          <w:p w14:paraId="07BA0F05" w14:textId="77777777" w:rsidR="00FB3B9F" w:rsidRPr="002051FB" w:rsidRDefault="00FB3B9F" w:rsidP="0099599D">
            <w:pPr>
              <w:pStyle w:val="Style"/>
              <w:numPr>
                <w:ilvl w:val="0"/>
                <w:numId w:val="5"/>
              </w:numPr>
              <w:spacing w:line="312" w:lineRule="exact"/>
              <w:textAlignment w:val="baseline"/>
              <w:rPr>
                <w:rFonts w:ascii="Calibri" w:hAnsi="Calibri" w:cs="Calibri"/>
                <w:sz w:val="20"/>
                <w:szCs w:val="20"/>
              </w:rPr>
            </w:pPr>
            <w:r w:rsidRPr="00A90770">
              <w:rPr>
                <w:rFonts w:ascii="Calibri" w:eastAsia="Arial" w:hAnsi="Calibri" w:cs="Calibri"/>
                <w:sz w:val="20"/>
                <w:szCs w:val="20"/>
              </w:rPr>
              <w:t>2</w:t>
            </w:r>
            <w:r w:rsidRPr="002051FB">
              <w:rPr>
                <w:rFonts w:ascii="Calibri" w:eastAsia="MS PMincho" w:hAnsi="Calibri" w:cs="Calibri"/>
                <w:sz w:val="20"/>
                <w:szCs w:val="20"/>
              </w:rPr>
              <w:t xml:space="preserve">. </w:t>
            </w:r>
            <w:r w:rsidRPr="00A90770">
              <w:rPr>
                <w:rFonts w:ascii="Calibri" w:eastAsia="Arial" w:hAnsi="Calibri" w:cs="Calibri"/>
                <w:sz w:val="20"/>
                <w:szCs w:val="20"/>
              </w:rPr>
              <w:t>CONTRAINDICATIONS</w:t>
            </w:r>
            <w:r w:rsidRPr="002051FB">
              <w:rPr>
                <w:rFonts w:ascii="Calibri" w:eastAsia="MS PMincho" w:hAnsi="Calibri" w:cs="Calibri"/>
                <w:sz w:val="20"/>
                <w:szCs w:val="20"/>
              </w:rPr>
              <w:t xml:space="preserve"> (</w:t>
            </w:r>
            <w:r w:rsidRPr="00064C9D">
              <w:rPr>
                <w:rFonts w:ascii="Calibri" w:eastAsia="MS PMincho" w:hAnsi="Calibri" w:cs="Calibri"/>
                <w:sz w:val="20"/>
                <w:szCs w:val="20"/>
                <w:lang w:val="en-CA"/>
              </w:rPr>
              <w:t>This drug is contraindicated to the following patients.</w:t>
            </w:r>
            <w:r w:rsidRPr="002051FB">
              <w:rPr>
                <w:rFonts w:ascii="Calibri" w:eastAsia="MS PMincho" w:hAnsi="Calibri" w:cs="Calibri"/>
                <w:sz w:val="20"/>
                <w:szCs w:val="20"/>
              </w:rPr>
              <w:t xml:space="preserve">), </w:t>
            </w:r>
            <w:r>
              <w:rPr>
                <w:rFonts w:ascii="Calibri" w:eastAsia="MS PMincho" w:hAnsi="Calibri" w:cs="Calibri" w:hint="eastAsia"/>
                <w:sz w:val="20"/>
                <w:szCs w:val="20"/>
              </w:rPr>
              <w:t xml:space="preserve">and </w:t>
            </w:r>
            <w:r w:rsidRPr="002051FB">
              <w:rPr>
                <w:rFonts w:ascii="Calibri" w:eastAsia="Arial" w:hAnsi="Calibri" w:cs="Calibri"/>
                <w:sz w:val="20"/>
                <w:szCs w:val="20"/>
              </w:rPr>
              <w:t>2</w:t>
            </w:r>
            <w:r w:rsidRPr="002051FB">
              <w:rPr>
                <w:rFonts w:ascii="Calibri" w:eastAsia="MS PMincho" w:hAnsi="Calibri" w:cs="Calibri"/>
                <w:sz w:val="20"/>
                <w:szCs w:val="20"/>
              </w:rPr>
              <w:t xml:space="preserve">. </w:t>
            </w:r>
            <w:r w:rsidRPr="005D53C6">
              <w:rPr>
                <w:rFonts w:ascii="Calibri" w:eastAsia="MS PMincho" w:hAnsi="Calibri" w:cs="Calibri"/>
                <w:sz w:val="20"/>
                <w:szCs w:val="20"/>
                <w:lang w:val="en-CA"/>
              </w:rPr>
              <w:t xml:space="preserve">PERSONS UNSUITABLE FOR VACCINATION </w:t>
            </w:r>
            <w:r w:rsidRPr="00D913D3">
              <w:rPr>
                <w:rFonts w:ascii="Calibri" w:eastAsia="MS PMincho" w:hAnsi="Calibri" w:cs="Calibri"/>
                <w:sz w:val="20"/>
                <w:szCs w:val="20"/>
                <w:lang w:val="en-CA"/>
              </w:rPr>
              <w:t xml:space="preserve">(Persons in whom vaccination </w:t>
            </w:r>
            <w:proofErr w:type="gramStart"/>
            <w:r w:rsidRPr="00D913D3">
              <w:rPr>
                <w:rFonts w:ascii="Calibri" w:eastAsia="MS PMincho" w:hAnsi="Calibri" w:cs="Calibri"/>
                <w:sz w:val="20"/>
                <w:szCs w:val="20"/>
                <w:lang w:val="en-CA"/>
              </w:rPr>
              <w:t>is  inappropriate</w:t>
            </w:r>
            <w:proofErr w:type="gramEnd"/>
            <w:r w:rsidRPr="002051FB">
              <w:rPr>
                <w:rFonts w:ascii="Calibri" w:eastAsia="MS PMincho" w:hAnsi="Calibri" w:cs="Calibri"/>
                <w:sz w:val="20"/>
                <w:szCs w:val="20"/>
              </w:rPr>
              <w:t xml:space="preserve">) </w:t>
            </w:r>
          </w:p>
          <w:p w14:paraId="07DEE180" w14:textId="77777777" w:rsidR="00FB3B9F" w:rsidRPr="002051FB" w:rsidRDefault="00FB3B9F" w:rsidP="0099599D">
            <w:pPr>
              <w:pStyle w:val="Style"/>
              <w:numPr>
                <w:ilvl w:val="0"/>
                <w:numId w:val="5"/>
              </w:numPr>
              <w:spacing w:line="312" w:lineRule="exact"/>
              <w:textAlignment w:val="baseline"/>
              <w:rPr>
                <w:rFonts w:ascii="Calibri" w:hAnsi="Calibri" w:cs="Calibri"/>
                <w:sz w:val="20"/>
                <w:szCs w:val="20"/>
              </w:rPr>
            </w:pPr>
            <w:r w:rsidRPr="006C1CF6">
              <w:rPr>
                <w:rFonts w:ascii="Calibri" w:eastAsia="MS PMincho" w:hAnsi="Calibri" w:cs="Calibri"/>
                <w:sz w:val="20"/>
                <w:szCs w:val="20"/>
              </w:rPr>
              <w:t>5. PRECAUTIONS CONCERNING INDICATIONS</w:t>
            </w:r>
          </w:p>
          <w:p w14:paraId="0C7DA533" w14:textId="77777777" w:rsidR="00FB3B9F" w:rsidRPr="002051FB"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553096">
              <w:rPr>
                <w:rFonts w:ascii="Calibri" w:eastAsia="MS PMincho" w:hAnsi="Calibri" w:cs="Calibri"/>
                <w:sz w:val="20"/>
                <w:szCs w:val="20"/>
              </w:rPr>
              <w:t>7. PRECAUTIONS CONCERNING DOSAGE ANDADMINISTRATION</w:t>
            </w:r>
          </w:p>
          <w:p w14:paraId="4B3743C2" w14:textId="77777777" w:rsidR="00FB3B9F" w:rsidRPr="002051FB"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784217">
              <w:rPr>
                <w:rFonts w:ascii="Calibri" w:eastAsia="MS PMincho" w:hAnsi="Calibri" w:cs="Calibri"/>
                <w:sz w:val="20"/>
                <w:szCs w:val="20"/>
              </w:rPr>
              <w:t>8. IMPORTANT PRECAUTIONS</w:t>
            </w:r>
          </w:p>
          <w:p w14:paraId="222F4617" w14:textId="77777777" w:rsidR="00FB3B9F" w:rsidRPr="002051FB"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784217">
              <w:rPr>
                <w:rFonts w:ascii="Calibri" w:hAnsi="Calibri" w:cs="Calibri"/>
                <w:w w:val="109"/>
                <w:sz w:val="20"/>
                <w:szCs w:val="20"/>
              </w:rPr>
              <w:t>9. PRECAUTIONS CONCERNING PATIENTS WITH SPECIFIC BACKGROUNDS</w:t>
            </w:r>
            <w:r w:rsidRPr="002051FB">
              <w:rPr>
                <w:rFonts w:ascii="Calibri" w:eastAsia="MS PMincho" w:hAnsi="Calibri" w:cs="Calibri"/>
                <w:sz w:val="20"/>
                <w:szCs w:val="20"/>
              </w:rPr>
              <w:t xml:space="preserve">, </w:t>
            </w:r>
            <w:r>
              <w:rPr>
                <w:rFonts w:ascii="Calibri" w:eastAsia="MS PMincho" w:hAnsi="Calibri" w:cs="Calibri" w:hint="eastAsia"/>
                <w:sz w:val="20"/>
                <w:szCs w:val="20"/>
              </w:rPr>
              <w:t xml:space="preserve">and </w:t>
            </w:r>
            <w:r w:rsidRPr="00DC7336">
              <w:rPr>
                <w:rFonts w:ascii="Calibri" w:hAnsi="Calibri" w:cs="Calibri"/>
                <w:w w:val="109"/>
                <w:sz w:val="20"/>
                <w:szCs w:val="20"/>
              </w:rPr>
              <w:t>9. PRECAUTIONS CONCERNING PERSONS WITH SPECIFIC BACKGROUNDS</w:t>
            </w:r>
            <w:r w:rsidRPr="002051FB">
              <w:rPr>
                <w:rFonts w:ascii="Calibri" w:eastAsia="MS PMincho" w:hAnsi="Calibri" w:cs="Calibri"/>
                <w:sz w:val="20"/>
                <w:szCs w:val="20"/>
              </w:rPr>
              <w:t xml:space="preserve"> </w:t>
            </w:r>
          </w:p>
          <w:p w14:paraId="0AA0A751" w14:textId="77777777" w:rsidR="00FB3B9F"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884BB6">
              <w:rPr>
                <w:rFonts w:ascii="Calibri" w:eastAsia="MS PMincho" w:hAnsi="Calibri" w:cs="Calibri"/>
                <w:sz w:val="20"/>
                <w:szCs w:val="20"/>
              </w:rPr>
              <w:t>10. INTERACTION</w:t>
            </w:r>
            <w:r>
              <w:rPr>
                <w:rFonts w:ascii="Calibri" w:eastAsia="MS PMincho" w:hAnsi="Calibri" w:cs="Calibri" w:hint="eastAsia"/>
                <w:sz w:val="20"/>
                <w:szCs w:val="20"/>
              </w:rPr>
              <w:t>S</w:t>
            </w:r>
            <w:r w:rsidRPr="00884BB6">
              <w:rPr>
                <w:rFonts w:ascii="Calibri" w:eastAsia="MS PMincho" w:hAnsi="Calibri" w:cs="Calibri"/>
                <w:sz w:val="20"/>
                <w:szCs w:val="20"/>
              </w:rPr>
              <w:t xml:space="preserve"> </w:t>
            </w:r>
          </w:p>
          <w:p w14:paraId="503F826D" w14:textId="77777777" w:rsidR="00FB3B9F" w:rsidRPr="00884BB6"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884BB6">
              <w:rPr>
                <w:rFonts w:ascii="Calibri" w:eastAsia="MS PMincho" w:hAnsi="Calibri" w:cs="Calibri"/>
                <w:sz w:val="20"/>
                <w:szCs w:val="20"/>
              </w:rPr>
              <w:t>11. ADVERSE REACTIONS</w:t>
            </w:r>
            <w:r>
              <w:rPr>
                <w:rFonts w:ascii="Calibri" w:eastAsia="MS PMincho" w:hAnsi="Calibri" w:cs="Calibri" w:hint="eastAsia"/>
                <w:sz w:val="20"/>
                <w:szCs w:val="20"/>
              </w:rPr>
              <w:t xml:space="preserve">, </w:t>
            </w:r>
            <w:r w:rsidRPr="00884BB6">
              <w:rPr>
                <w:rFonts w:ascii="Calibri" w:eastAsia="MS PMincho" w:hAnsi="Calibri" w:cs="Calibri"/>
                <w:sz w:val="20"/>
                <w:szCs w:val="20"/>
              </w:rPr>
              <w:t>11. SIDE REACTION and 11. ADVERSE REACTIONS AND INFECTIONS</w:t>
            </w:r>
          </w:p>
          <w:p w14:paraId="2F7B6BB0" w14:textId="77777777" w:rsidR="00FB3B9F" w:rsidRPr="002051FB" w:rsidRDefault="00FB3B9F" w:rsidP="0099599D">
            <w:pPr>
              <w:pStyle w:val="Style"/>
              <w:numPr>
                <w:ilvl w:val="0"/>
                <w:numId w:val="5"/>
              </w:numPr>
              <w:spacing w:line="312" w:lineRule="exact"/>
              <w:textAlignment w:val="baseline"/>
              <w:rPr>
                <w:rFonts w:ascii="Calibri" w:eastAsia="MS PMincho" w:hAnsi="Calibri" w:cs="Calibri"/>
                <w:sz w:val="20"/>
                <w:szCs w:val="20"/>
              </w:rPr>
            </w:pPr>
            <w:r w:rsidRPr="00753966">
              <w:rPr>
                <w:rFonts w:ascii="Calibri" w:hAnsi="Calibri" w:cs="Calibri"/>
                <w:w w:val="113"/>
                <w:sz w:val="20"/>
                <w:szCs w:val="20"/>
              </w:rPr>
              <w:t>12. INFLUENCE ON LABORATORY TESTS</w:t>
            </w:r>
          </w:p>
          <w:p w14:paraId="2CDEFB7B" w14:textId="77777777" w:rsidR="00FB3B9F" w:rsidRPr="002051FB" w:rsidRDefault="00FB3B9F" w:rsidP="0099599D">
            <w:pPr>
              <w:pStyle w:val="Style"/>
              <w:numPr>
                <w:ilvl w:val="0"/>
                <w:numId w:val="5"/>
              </w:numPr>
              <w:spacing w:line="312" w:lineRule="exact"/>
              <w:textAlignment w:val="baseline"/>
              <w:rPr>
                <w:rFonts w:ascii="Calibri" w:hAnsi="Calibri" w:cs="Calibri"/>
                <w:sz w:val="20"/>
                <w:szCs w:val="20"/>
              </w:rPr>
            </w:pPr>
            <w:r w:rsidRPr="00753966">
              <w:rPr>
                <w:rFonts w:ascii="Calibri" w:eastAsia="MS PMincho" w:hAnsi="Calibri" w:cs="Calibri"/>
                <w:sz w:val="20"/>
                <w:szCs w:val="20"/>
              </w:rPr>
              <w:t>13. OVERDOSAGE and 13. OVERDOSAGE</w:t>
            </w:r>
            <w:r w:rsidRPr="002051FB">
              <w:rPr>
                <w:rFonts w:ascii="Calibri" w:eastAsia="MS PMincho" w:hAnsi="Calibri" w:cs="Calibri"/>
                <w:sz w:val="20"/>
                <w:szCs w:val="20"/>
              </w:rPr>
              <w:t xml:space="preserve"> </w:t>
            </w:r>
          </w:p>
          <w:p w14:paraId="01626E89" w14:textId="77777777" w:rsidR="00FB3B9F" w:rsidRPr="002051FB" w:rsidRDefault="00FB3B9F" w:rsidP="0099599D">
            <w:pPr>
              <w:pStyle w:val="Style"/>
              <w:numPr>
                <w:ilvl w:val="0"/>
                <w:numId w:val="5"/>
              </w:numPr>
              <w:spacing w:line="312" w:lineRule="exact"/>
              <w:textAlignment w:val="baseline"/>
              <w:rPr>
                <w:rFonts w:ascii="Calibri" w:hAnsi="Calibri" w:cs="Calibri"/>
                <w:sz w:val="20"/>
                <w:szCs w:val="20"/>
              </w:rPr>
            </w:pPr>
            <w:r w:rsidRPr="002E4818">
              <w:rPr>
                <w:rFonts w:ascii="Calibri" w:eastAsia="MS PMincho" w:hAnsi="Calibri" w:cs="Calibri"/>
                <w:sz w:val="20"/>
                <w:szCs w:val="20"/>
              </w:rPr>
              <w:t>15. OTHER PRECAUTIONS</w:t>
            </w:r>
            <w:r w:rsidRPr="002051FB">
              <w:rPr>
                <w:rFonts w:ascii="Calibri" w:eastAsia="MS PMincho" w:hAnsi="Calibri" w:cs="Calibri"/>
                <w:sz w:val="20"/>
                <w:szCs w:val="20"/>
              </w:rPr>
              <w:t xml:space="preserve"> </w:t>
            </w:r>
          </w:p>
          <w:p w14:paraId="383730DF" w14:textId="77777777" w:rsidR="00FB3B9F" w:rsidRPr="00447273" w:rsidRDefault="00FB3B9F" w:rsidP="0099599D">
            <w:pPr>
              <w:pStyle w:val="Style"/>
              <w:numPr>
                <w:ilvl w:val="0"/>
                <w:numId w:val="7"/>
              </w:numPr>
              <w:spacing w:line="300" w:lineRule="exact"/>
              <w:textAlignment w:val="baseline"/>
              <w:rPr>
                <w:rFonts w:ascii="Calibri" w:hAnsi="Calibri" w:cs="Calibri"/>
                <w:sz w:val="20"/>
                <w:szCs w:val="20"/>
              </w:rPr>
            </w:pPr>
            <w:r w:rsidRPr="00A47FEB">
              <w:rPr>
                <w:rFonts w:ascii="Calibri" w:eastAsia="MS PMincho" w:hAnsi="Calibri" w:cs="Calibri"/>
                <w:sz w:val="20"/>
                <w:szCs w:val="20"/>
              </w:rPr>
              <w:lastRenderedPageBreak/>
              <w:t>“</w:t>
            </w:r>
            <w:r>
              <w:rPr>
                <w:rFonts w:ascii="Calibri" w:eastAsia="MS PMincho" w:hAnsi="Calibri" w:cs="Calibri" w:hint="eastAsia"/>
                <w:sz w:val="20"/>
                <w:szCs w:val="20"/>
              </w:rPr>
              <w:t>T</w:t>
            </w:r>
            <w:r>
              <w:rPr>
                <w:rFonts w:ascii="Calibri" w:eastAsia="MS PMincho" w:hAnsi="Calibri" w:cs="Calibri"/>
                <w:sz w:val="20"/>
                <w:szCs w:val="20"/>
              </w:rPr>
              <w:t>”</w:t>
            </w:r>
            <w:r>
              <w:rPr>
                <w:rFonts w:ascii="Calibri" w:eastAsia="MS PMincho" w:hAnsi="Calibri" w:cs="Calibri" w:hint="eastAsia"/>
                <w:sz w:val="20"/>
                <w:szCs w:val="20"/>
              </w:rPr>
              <w:t xml:space="preserve"> for </w:t>
            </w:r>
            <w:r w:rsidRPr="002051FB">
              <w:rPr>
                <w:rFonts w:ascii="Calibri" w:eastAsia="MS PMincho" w:hAnsi="Calibri" w:cs="Calibri"/>
                <w:sz w:val="20"/>
                <w:szCs w:val="20"/>
              </w:rPr>
              <w:t>"</w:t>
            </w:r>
            <w:r>
              <w:rPr>
                <w:rFonts w:ascii="Calibri" w:eastAsia="MS PMincho" w:hAnsi="Calibri" w:cs="Calibri" w:hint="eastAsia"/>
                <w:sz w:val="20"/>
                <w:szCs w:val="20"/>
              </w:rPr>
              <w:t xml:space="preserve"> matching</w:t>
            </w:r>
            <w:r w:rsidRPr="002051FB">
              <w:rPr>
                <w:rFonts w:ascii="Calibri" w:eastAsia="MS PMincho" w:hAnsi="Calibri" w:cs="Calibri"/>
                <w:sz w:val="20"/>
                <w:szCs w:val="20"/>
              </w:rPr>
              <w:t xml:space="preserve"> source data of application/</w:t>
            </w:r>
            <w:r>
              <w:rPr>
                <w:rFonts w:ascii="Calibri" w:eastAsia="MS PMincho" w:hAnsi="Calibri" w:cs="Calibri" w:hint="eastAsia"/>
                <w:sz w:val="20"/>
                <w:szCs w:val="20"/>
              </w:rPr>
              <w:t xml:space="preserve"> </w:t>
            </w:r>
            <w:r w:rsidRPr="002051FB">
              <w:rPr>
                <w:rFonts w:ascii="Calibri" w:eastAsia="MS PMincho" w:hAnsi="Calibri" w:cs="Calibri"/>
                <w:sz w:val="20"/>
                <w:szCs w:val="20"/>
              </w:rPr>
              <w:t>precautions for handling"</w:t>
            </w:r>
            <w:r w:rsidRPr="00A47FEB">
              <w:rPr>
                <w:rFonts w:ascii="Calibri" w:eastAsia="MS PMincho" w:hAnsi="Calibri" w:cs="Calibri"/>
                <w:sz w:val="20"/>
                <w:szCs w:val="20"/>
              </w:rPr>
              <w:t xml:space="preserve"> consists of the following items: </w:t>
            </w:r>
          </w:p>
          <w:p w14:paraId="385AB035" w14:textId="77777777" w:rsidR="00FB3B9F" w:rsidRPr="002051FB" w:rsidRDefault="00FB3B9F" w:rsidP="0099599D">
            <w:pPr>
              <w:pStyle w:val="Style"/>
              <w:numPr>
                <w:ilvl w:val="0"/>
                <w:numId w:val="6"/>
              </w:numPr>
              <w:spacing w:line="302" w:lineRule="exact"/>
              <w:textAlignment w:val="baseline"/>
              <w:rPr>
                <w:rFonts w:ascii="Calibri" w:hAnsi="Calibri" w:cs="Calibri"/>
                <w:sz w:val="20"/>
                <w:szCs w:val="20"/>
              </w:rPr>
            </w:pPr>
            <w:r w:rsidRPr="002051FB">
              <w:rPr>
                <w:rFonts w:ascii="Calibri" w:eastAsia="MS PMincho" w:hAnsi="Calibri" w:cs="Calibri"/>
                <w:sz w:val="20"/>
                <w:szCs w:val="20"/>
              </w:rPr>
              <w:t>"</w:t>
            </w:r>
            <w:r w:rsidRPr="002051FB">
              <w:rPr>
                <w:rFonts w:ascii="Calibri" w:hAnsi="Calibri" w:cs="Calibri"/>
                <w:w w:val="113"/>
                <w:sz w:val="20"/>
                <w:szCs w:val="20"/>
              </w:rPr>
              <w:t>14</w:t>
            </w:r>
            <w:r w:rsidRPr="002051FB">
              <w:rPr>
                <w:rFonts w:ascii="Calibri" w:eastAsia="MS PMincho" w:hAnsi="Calibri" w:cs="Calibri"/>
                <w:sz w:val="20"/>
                <w:szCs w:val="20"/>
              </w:rPr>
              <w:t xml:space="preserve">. precautions concerning use" </w:t>
            </w:r>
          </w:p>
          <w:p w14:paraId="0A26B45A" w14:textId="77777777" w:rsidR="00FB3B9F" w:rsidRPr="002051FB" w:rsidRDefault="00FB3B9F" w:rsidP="0099599D">
            <w:pPr>
              <w:pStyle w:val="Style"/>
              <w:numPr>
                <w:ilvl w:val="0"/>
                <w:numId w:val="6"/>
              </w:numPr>
              <w:spacing w:line="302" w:lineRule="exact"/>
              <w:textAlignment w:val="baseline"/>
              <w:rPr>
                <w:rFonts w:ascii="Calibri" w:hAnsi="Calibri" w:cs="Calibri"/>
                <w:sz w:val="20"/>
                <w:szCs w:val="20"/>
              </w:rPr>
            </w:pPr>
            <w:r w:rsidRPr="002051FB">
              <w:rPr>
                <w:rFonts w:ascii="Calibri" w:eastAsia="MS PMincho" w:hAnsi="Calibri" w:cs="Calibri"/>
                <w:sz w:val="20"/>
                <w:szCs w:val="20"/>
              </w:rPr>
              <w:t>"</w:t>
            </w:r>
            <w:r w:rsidRPr="002051FB">
              <w:rPr>
                <w:rFonts w:ascii="Calibri" w:hAnsi="Calibri" w:cs="Calibri"/>
                <w:w w:val="113"/>
                <w:sz w:val="20"/>
                <w:szCs w:val="20"/>
              </w:rPr>
              <w:t>20</w:t>
            </w:r>
            <w:r w:rsidRPr="002051FB">
              <w:rPr>
                <w:rFonts w:ascii="Calibri" w:eastAsia="MS PMincho" w:hAnsi="Calibri" w:cs="Calibri"/>
                <w:sz w:val="20"/>
                <w:szCs w:val="20"/>
              </w:rPr>
              <w:t xml:space="preserve">. precautions for handling" </w:t>
            </w:r>
          </w:p>
          <w:p w14:paraId="2D7DD278" w14:textId="77777777" w:rsidR="00FB3B9F" w:rsidRDefault="00FB3B9F" w:rsidP="00FB3B9F">
            <w:pPr>
              <w:rPr>
                <w:rFonts w:ascii="Calibri" w:eastAsia="MS PMincho" w:hAnsi="Calibri" w:cs="Calibri"/>
                <w:sz w:val="20"/>
                <w:szCs w:val="20"/>
              </w:rPr>
            </w:pPr>
            <w:r w:rsidRPr="002051FB">
              <w:rPr>
                <w:rFonts w:ascii="Calibri" w:eastAsia="MS PMincho" w:hAnsi="Calibri" w:cs="Calibri"/>
                <w:sz w:val="20"/>
                <w:szCs w:val="20"/>
              </w:rPr>
              <w:t>The assumption is that automatic acceptance is made by linking each source data and then using the corresponding source data for notification.</w:t>
            </w:r>
          </w:p>
          <w:p w14:paraId="717EEB4E" w14:textId="09E1A509" w:rsidR="00416A5D" w:rsidRPr="00DA1AF5" w:rsidRDefault="00416A5D" w:rsidP="00D830B3">
            <w:pPr>
              <w:rPr>
                <w:lang w:eastAsia="ja-JP"/>
              </w:rPr>
            </w:pPr>
          </w:p>
        </w:tc>
      </w:tr>
      <w:tr w:rsidR="000D1C20" w:rsidRPr="000D1C20" w14:paraId="4218B902" w14:textId="77777777" w:rsidTr="00504A7B">
        <w:tc>
          <w:tcPr>
            <w:tcW w:w="680" w:type="dxa"/>
          </w:tcPr>
          <w:p w14:paraId="54A480C1" w14:textId="6146FAD9" w:rsidR="00B70619" w:rsidRPr="00272B03" w:rsidRDefault="00B70619" w:rsidP="00A64F60">
            <w:pPr>
              <w:rPr>
                <w:lang w:eastAsia="ja-JP"/>
              </w:rPr>
            </w:pPr>
            <w:r w:rsidRPr="00272B03">
              <w:rPr>
                <w:lang w:eastAsia="ja-JP"/>
              </w:rPr>
              <w:lastRenderedPageBreak/>
              <w:t>3-(2)</w:t>
            </w:r>
          </w:p>
        </w:tc>
        <w:tc>
          <w:tcPr>
            <w:tcW w:w="2551" w:type="dxa"/>
          </w:tcPr>
          <w:p w14:paraId="53D0AF0D" w14:textId="74ED74BE" w:rsidR="00A64F60" w:rsidRPr="00DA1AF5" w:rsidRDefault="00A64F60" w:rsidP="00A64F60">
            <w:pPr>
              <w:rPr>
                <w:b/>
                <w:bCs/>
              </w:rPr>
            </w:pPr>
            <w:r w:rsidRPr="00DA1AF5">
              <w:rPr>
                <w:b/>
                <w:bCs/>
              </w:rPr>
              <w:t>Precautions for handling</w:t>
            </w:r>
          </w:p>
          <w:p w14:paraId="402E6C06" w14:textId="77777777" w:rsidR="00416A5D" w:rsidRPr="00DA1AF5" w:rsidRDefault="00416A5D" w:rsidP="006038B2"/>
        </w:tc>
        <w:tc>
          <w:tcPr>
            <w:tcW w:w="1304" w:type="dxa"/>
          </w:tcPr>
          <w:p w14:paraId="4FF2F98C" w14:textId="77777777" w:rsidR="00416A5D" w:rsidRPr="00DA1AF5" w:rsidRDefault="00416A5D" w:rsidP="006038B2"/>
        </w:tc>
        <w:tc>
          <w:tcPr>
            <w:tcW w:w="1417" w:type="dxa"/>
          </w:tcPr>
          <w:p w14:paraId="375C41C2" w14:textId="69D64F2B" w:rsidR="00416A5D" w:rsidRPr="00DA1AF5" w:rsidRDefault="002B26DB" w:rsidP="006038B2">
            <w:r>
              <w:rPr>
                <w:rFonts w:hint="eastAsia"/>
                <w:lang w:eastAsia="ja-JP"/>
              </w:rPr>
              <w:t>NA</w:t>
            </w:r>
          </w:p>
        </w:tc>
        <w:tc>
          <w:tcPr>
            <w:tcW w:w="4819" w:type="dxa"/>
          </w:tcPr>
          <w:p w14:paraId="4D23F518" w14:textId="77777777" w:rsidR="00395682" w:rsidRPr="00B34857" w:rsidRDefault="00395682" w:rsidP="00395682">
            <w:pPr>
              <w:pStyle w:val="Style"/>
              <w:tabs>
                <w:tab w:val="left" w:pos="221"/>
                <w:tab w:val="left" w:pos="845"/>
              </w:tabs>
              <w:spacing w:line="312" w:lineRule="exact"/>
              <w:textAlignment w:val="baseline"/>
              <w:rPr>
                <w:rFonts w:ascii="Calibri" w:eastAsia="MS PMincho" w:hAnsi="Calibri" w:cs="Calibri"/>
                <w:sz w:val="20"/>
                <w:szCs w:val="20"/>
              </w:rPr>
            </w:pPr>
            <w:r>
              <w:rPr>
                <w:rFonts w:ascii="Calibri" w:eastAsia="MS PMincho" w:hAnsi="Calibri" w:cs="Calibri" w:hint="eastAsia"/>
                <w:sz w:val="20"/>
                <w:szCs w:val="20"/>
              </w:rPr>
              <w:t>T</w:t>
            </w:r>
            <w:r w:rsidRPr="00B34857">
              <w:rPr>
                <w:rFonts w:ascii="Calibri" w:eastAsia="MS PMincho" w:hAnsi="Calibri" w:cs="Calibri"/>
                <w:sz w:val="20"/>
                <w:szCs w:val="20"/>
              </w:rPr>
              <w:t>he</w:t>
            </w:r>
            <w:r w:rsidRPr="00B34857">
              <w:rPr>
                <w:rFonts w:ascii="Calibri" w:hAnsi="Calibri" w:cs="Calibri"/>
                <w:w w:val="113"/>
                <w:sz w:val="20"/>
                <w:szCs w:val="20"/>
              </w:rPr>
              <w:t xml:space="preserve"> ID </w:t>
            </w:r>
            <w:r>
              <w:rPr>
                <w:rFonts w:ascii="Calibri" w:hAnsi="Calibri" w:cs="Calibri" w:hint="eastAsia"/>
                <w:w w:val="113"/>
                <w:sz w:val="20"/>
                <w:szCs w:val="20"/>
              </w:rPr>
              <w:t xml:space="preserve">is </w:t>
            </w:r>
            <w:r w:rsidRPr="00B34857">
              <w:rPr>
                <w:rFonts w:ascii="Calibri" w:hAnsi="Calibri" w:cs="Calibri"/>
                <w:w w:val="113"/>
                <w:sz w:val="20"/>
                <w:szCs w:val="20"/>
              </w:rPr>
              <w:t xml:space="preserve">given when the </w:t>
            </w:r>
            <w:r w:rsidRPr="00B34857">
              <w:rPr>
                <w:rFonts w:ascii="Calibri" w:hAnsi="Calibri" w:cs="Calibri" w:hint="eastAsia"/>
                <w:w w:val="113"/>
                <w:sz w:val="20"/>
                <w:szCs w:val="20"/>
              </w:rPr>
              <w:t>matching</w:t>
            </w:r>
            <w:r w:rsidRPr="00B34857">
              <w:rPr>
                <w:rFonts w:ascii="Calibri" w:hAnsi="Calibri" w:cs="Calibri"/>
                <w:w w:val="113"/>
                <w:sz w:val="20"/>
                <w:szCs w:val="20"/>
              </w:rPr>
              <w:t xml:space="preserve"> source data are pre-registered</w:t>
            </w:r>
            <w:r w:rsidRPr="00B34857">
              <w:rPr>
                <w:rFonts w:ascii="Calibri" w:eastAsia="MS PMincho" w:hAnsi="Calibri" w:cs="Calibri"/>
                <w:sz w:val="20"/>
                <w:szCs w:val="20"/>
              </w:rPr>
              <w:t xml:space="preserve">. </w:t>
            </w:r>
          </w:p>
          <w:p w14:paraId="777E6CBC" w14:textId="7292CB70" w:rsidR="00395682" w:rsidRPr="00D660E9" w:rsidRDefault="00395682" w:rsidP="00395682">
            <w:pPr>
              <w:pStyle w:val="Default"/>
              <w:rPr>
                <w:rFonts w:ascii="Calibri" w:eastAsia="MS PMincho" w:hAnsi="Calibri" w:cs="Calibri"/>
                <w:sz w:val="20"/>
                <w:szCs w:val="20"/>
                <w:lang w:eastAsia="ja-JP"/>
              </w:rPr>
            </w:pPr>
            <w:r w:rsidRPr="002051FB">
              <w:rPr>
                <w:rFonts w:ascii="Calibri" w:eastAsia="MS PMincho" w:hAnsi="Calibri" w:cs="Calibri"/>
                <w:sz w:val="20"/>
                <w:szCs w:val="20"/>
              </w:rPr>
              <w:t>7 d</w:t>
            </w:r>
            <w:r>
              <w:rPr>
                <w:rFonts w:ascii="Calibri" w:eastAsia="MS PMincho" w:hAnsi="Calibri" w:cs="Calibri" w:hint="eastAsia"/>
                <w:sz w:val="20"/>
                <w:szCs w:val="20"/>
                <w:lang w:eastAsia="ja-JP"/>
              </w:rPr>
              <w:t>i</w:t>
            </w:r>
            <w:r w:rsidRPr="002051FB">
              <w:rPr>
                <w:rFonts w:ascii="Calibri" w:eastAsia="MS PMincho" w:hAnsi="Calibri" w:cs="Calibri"/>
                <w:sz w:val="20"/>
                <w:szCs w:val="20"/>
              </w:rPr>
              <w:t>gits above</w:t>
            </w:r>
            <w:r w:rsidRPr="00D10CC5">
              <w:rPr>
                <w:rFonts w:ascii="Calibri" w:eastAsia="MS PMincho" w:hAnsi="Calibri" w:cs="Calibri"/>
                <w:sz w:val="20"/>
                <w:szCs w:val="20"/>
              </w:rPr>
              <w:t xml:space="preserve"> </w:t>
            </w:r>
            <w:r>
              <w:rPr>
                <w:rFonts w:ascii="Calibri" w:eastAsia="MS PMincho" w:hAnsi="Calibri" w:cs="Calibri" w:hint="eastAsia"/>
                <w:sz w:val="20"/>
                <w:szCs w:val="20"/>
                <w:lang w:eastAsia="ja-JP"/>
              </w:rPr>
              <w:t>of</w:t>
            </w:r>
            <w:r w:rsidRPr="00D10CC5">
              <w:rPr>
                <w:rFonts w:ascii="Calibri" w:eastAsia="MS PMincho" w:hAnsi="Calibri" w:cs="Calibri" w:hint="eastAsia"/>
                <w:sz w:val="20"/>
                <w:szCs w:val="20"/>
              </w:rPr>
              <w:t xml:space="preserve"> </w:t>
            </w:r>
            <w:r w:rsidRPr="00D10CC5">
              <w:rPr>
                <w:rFonts w:ascii="Calibri" w:eastAsia="MS PMincho" w:hAnsi="Calibri" w:cs="Calibri"/>
                <w:sz w:val="20"/>
                <w:szCs w:val="20"/>
              </w:rPr>
              <w:t xml:space="preserve">YJ </w:t>
            </w:r>
            <w:proofErr w:type="gramStart"/>
            <w:r w:rsidRPr="00D10CC5">
              <w:rPr>
                <w:rFonts w:ascii="Calibri" w:eastAsia="MS PMincho" w:hAnsi="Calibri" w:cs="Calibri"/>
                <w:sz w:val="20"/>
                <w:szCs w:val="20"/>
              </w:rPr>
              <w:t>code(</w:t>
            </w:r>
            <w:proofErr w:type="gramEnd"/>
            <w:r>
              <w:rPr>
                <w:rFonts w:ascii="Calibri" w:eastAsia="MS PMincho" w:hAnsi="Calibri" w:cs="Calibri" w:hint="eastAsia"/>
                <w:sz w:val="20"/>
                <w:szCs w:val="20"/>
                <w:lang w:eastAsia="ja-JP"/>
              </w:rPr>
              <w:t>12</w:t>
            </w:r>
            <w:r w:rsidRPr="00D10CC5">
              <w:rPr>
                <w:rFonts w:ascii="Calibri" w:eastAsia="MS PMincho" w:hAnsi="Calibri" w:cs="Calibri"/>
                <w:sz w:val="20"/>
                <w:szCs w:val="20"/>
              </w:rPr>
              <w:t xml:space="preserve"> characters)</w:t>
            </w:r>
            <w:r>
              <w:rPr>
                <w:rFonts w:ascii="Calibri" w:eastAsia="MS PMincho" w:hAnsi="Calibri" w:cs="Calibri"/>
                <w:sz w:val="20"/>
                <w:szCs w:val="20"/>
                <w:lang w:eastAsia="ja-JP"/>
              </w:rPr>
              <w:t xml:space="preserve"> </w:t>
            </w:r>
            <w:r>
              <w:rPr>
                <w:rFonts w:ascii="Calibri" w:eastAsia="MS PMincho" w:hAnsi="Calibri" w:cs="Calibri" w:hint="eastAsia"/>
                <w:sz w:val="20"/>
                <w:szCs w:val="20"/>
                <w:lang w:eastAsia="ja-JP"/>
              </w:rPr>
              <w:t xml:space="preserve">- </w:t>
            </w:r>
            <w:r w:rsidRPr="00D10CC5">
              <w:rPr>
                <w:rFonts w:ascii="Calibri" w:eastAsia="MS PMincho" w:hAnsi="Calibri" w:cs="Calibri"/>
                <w:sz w:val="20"/>
                <w:szCs w:val="20"/>
              </w:rPr>
              <w:t>(</w:t>
            </w:r>
            <w:r w:rsidRPr="007E68C0">
              <w:rPr>
                <w:rFonts w:ascii="Calibri" w:eastAsia="MS PMincho" w:hAnsi="Calibri" w:cs="Calibri"/>
                <w:sz w:val="20"/>
                <w:szCs w:val="20"/>
                <w:lang w:val="en-CA"/>
              </w:rPr>
              <w:t>hyphen</w:t>
            </w:r>
            <w:proofErr w:type="gramStart"/>
            <w:r w:rsidRPr="00D10CC5">
              <w:rPr>
                <w:rFonts w:ascii="Calibri" w:eastAsia="MS PMincho" w:hAnsi="Calibri" w:cs="Calibri"/>
                <w:sz w:val="20"/>
                <w:szCs w:val="20"/>
              </w:rPr>
              <w:t>)</w:t>
            </w:r>
            <w:r>
              <w:rPr>
                <w:rFonts w:ascii="Calibri" w:eastAsia="MS PMincho" w:hAnsi="Calibri" w:cs="Calibri" w:hint="eastAsia"/>
                <w:sz w:val="20"/>
                <w:szCs w:val="20"/>
                <w:lang w:eastAsia="ja-JP"/>
              </w:rPr>
              <w:t xml:space="preserve"> ,ma</w:t>
            </w:r>
            <w:r>
              <w:rPr>
                <w:rFonts w:ascii="Calibri" w:eastAsia="MS PMincho" w:hAnsi="Calibri" w:cs="Calibri" w:hint="eastAsia"/>
                <w:sz w:val="20"/>
                <w:szCs w:val="20"/>
              </w:rPr>
              <w:t>tching</w:t>
            </w:r>
            <w:proofErr w:type="gramEnd"/>
            <w:r>
              <w:rPr>
                <w:rFonts w:ascii="Calibri" w:eastAsia="MS PMincho" w:hAnsi="Calibri" w:cs="Calibri" w:hint="eastAsia"/>
                <w:sz w:val="20"/>
                <w:szCs w:val="20"/>
              </w:rPr>
              <w:t xml:space="preserve"> </w:t>
            </w:r>
            <w:r>
              <w:rPr>
                <w:rFonts w:ascii="Calibri" w:eastAsia="MS PMincho" w:hAnsi="Calibri" w:cs="Calibri" w:hint="eastAsia"/>
                <w:sz w:val="20"/>
                <w:szCs w:val="20"/>
                <w:lang w:eastAsia="ja-JP"/>
              </w:rPr>
              <w:t>s</w:t>
            </w:r>
            <w:r>
              <w:rPr>
                <w:rFonts w:ascii="Calibri" w:eastAsia="MS PMincho" w:hAnsi="Calibri" w:cs="Calibri" w:hint="eastAsia"/>
                <w:sz w:val="20"/>
                <w:szCs w:val="20"/>
              </w:rPr>
              <w:t>ource</w:t>
            </w:r>
            <w:r w:rsidRPr="002051FB">
              <w:rPr>
                <w:rFonts w:ascii="Calibri" w:eastAsia="MS PMincho" w:hAnsi="Calibri" w:cs="Calibri"/>
                <w:sz w:val="20"/>
                <w:szCs w:val="20"/>
              </w:rPr>
              <w:t xml:space="preserve"> </w:t>
            </w:r>
            <w:r>
              <w:rPr>
                <w:rFonts w:ascii="Calibri" w:eastAsia="MS PMincho" w:hAnsi="Calibri" w:cs="Calibri" w:hint="eastAsia"/>
                <w:sz w:val="20"/>
                <w:szCs w:val="20"/>
                <w:lang w:eastAsia="ja-JP"/>
              </w:rPr>
              <w:t>d</w:t>
            </w:r>
            <w:r w:rsidRPr="002051FB">
              <w:rPr>
                <w:rFonts w:ascii="Calibri" w:eastAsia="MS PMincho" w:hAnsi="Calibri" w:cs="Calibri"/>
                <w:sz w:val="20"/>
                <w:szCs w:val="20"/>
              </w:rPr>
              <w:t xml:space="preserve">ata </w:t>
            </w:r>
            <w:proofErr w:type="gramStart"/>
            <w:r>
              <w:rPr>
                <w:rFonts w:ascii="Calibri" w:eastAsia="MS PMincho" w:hAnsi="Calibri" w:cs="Calibri" w:hint="eastAsia"/>
                <w:sz w:val="20"/>
                <w:szCs w:val="20"/>
              </w:rPr>
              <w:t>type</w:t>
            </w:r>
            <w:r w:rsidRPr="00D10CC5">
              <w:rPr>
                <w:rFonts w:ascii="Calibri" w:eastAsia="MS PMincho" w:hAnsi="Calibri" w:cs="Calibri"/>
                <w:sz w:val="20"/>
                <w:szCs w:val="20"/>
              </w:rPr>
              <w:t>(</w:t>
            </w:r>
            <w:proofErr w:type="gramEnd"/>
            <w:r w:rsidRPr="00D10CC5">
              <w:rPr>
                <w:rFonts w:ascii="Calibri" w:eastAsia="MS PMincho" w:hAnsi="Calibri" w:cs="Calibri"/>
                <w:sz w:val="20"/>
                <w:szCs w:val="20"/>
              </w:rPr>
              <w:t>one digit</w:t>
            </w:r>
            <w:r>
              <w:rPr>
                <w:rFonts w:ascii="Calibri" w:eastAsia="MS PMincho" w:hAnsi="Calibri" w:cs="Calibri" w:hint="eastAsia"/>
                <w:sz w:val="20"/>
                <w:szCs w:val="20"/>
                <w:lang w:eastAsia="ja-JP"/>
              </w:rPr>
              <w:t>,</w:t>
            </w:r>
            <w:r w:rsidR="00770565">
              <w:rPr>
                <w:rFonts w:ascii="Calibri" w:eastAsia="MS PMincho" w:hAnsi="Calibri" w:cs="Calibri" w:hint="eastAsia"/>
                <w:sz w:val="20"/>
                <w:szCs w:val="20"/>
                <w:lang w:eastAsia="ja-JP"/>
              </w:rPr>
              <w:t xml:space="preserve"> </w:t>
            </w:r>
            <w:r>
              <w:rPr>
                <w:rFonts w:ascii="Calibri" w:eastAsia="MS PMincho" w:hAnsi="Calibri" w:cs="Calibri" w:hint="eastAsia"/>
                <w:sz w:val="20"/>
                <w:szCs w:val="20"/>
                <w:lang w:eastAsia="ja-JP"/>
              </w:rPr>
              <w:t>T</w:t>
            </w:r>
            <w:r w:rsidRPr="00D10CC5">
              <w:rPr>
                <w:rFonts w:ascii="Calibri" w:eastAsia="MS PMincho" w:hAnsi="Calibri" w:cs="Calibri"/>
                <w:sz w:val="20"/>
                <w:szCs w:val="20"/>
              </w:rPr>
              <w:t xml:space="preserve">) branch </w:t>
            </w:r>
            <w:proofErr w:type="gramStart"/>
            <w:r w:rsidRPr="00D10CC5">
              <w:rPr>
                <w:rFonts w:ascii="Calibri" w:eastAsia="MS PMincho" w:hAnsi="Calibri" w:cs="Calibri"/>
                <w:sz w:val="20"/>
                <w:szCs w:val="20"/>
              </w:rPr>
              <w:t>number(</w:t>
            </w:r>
            <w:proofErr w:type="gramEnd"/>
            <w:r>
              <w:rPr>
                <w:rFonts w:ascii="Calibri" w:eastAsia="MS PMincho" w:hAnsi="Calibri" w:cs="Calibri" w:hint="eastAsia"/>
                <w:sz w:val="20"/>
                <w:szCs w:val="20"/>
                <w:lang w:eastAsia="ja-JP"/>
              </w:rPr>
              <w:t>4</w:t>
            </w:r>
            <w:r w:rsidRPr="00D10CC5">
              <w:rPr>
                <w:rFonts w:ascii="Calibri" w:eastAsia="MS PMincho" w:hAnsi="Calibri" w:cs="Calibri"/>
                <w:sz w:val="20"/>
                <w:szCs w:val="20"/>
              </w:rPr>
              <w:t xml:space="preserve"> digit</w:t>
            </w:r>
            <w:r w:rsidRPr="00D10CC5">
              <w:rPr>
                <w:rFonts w:ascii="Calibri" w:eastAsia="MS PMincho" w:hAnsi="Calibri" w:cs="Calibri" w:hint="eastAsia"/>
                <w:sz w:val="20"/>
                <w:szCs w:val="20"/>
              </w:rPr>
              <w:t>s</w:t>
            </w:r>
            <w:r w:rsidRPr="00D10CC5">
              <w:rPr>
                <w:rFonts w:ascii="Calibri" w:eastAsia="MS PMincho" w:hAnsi="Calibri" w:cs="Calibri"/>
                <w:sz w:val="20"/>
                <w:szCs w:val="20"/>
              </w:rPr>
              <w:t>)</w:t>
            </w:r>
          </w:p>
          <w:p w14:paraId="6A16D200" w14:textId="77777777" w:rsidR="00395682" w:rsidRPr="003F0BDD" w:rsidRDefault="00395682" w:rsidP="00395682">
            <w:pPr>
              <w:rPr>
                <w:b/>
                <w:bCs/>
                <w:i/>
                <w:iCs/>
                <w:sz w:val="20"/>
                <w:szCs w:val="20"/>
                <w:u w:val="single"/>
                <w:lang w:val="en-US" w:eastAsia="ja-JP"/>
              </w:rPr>
            </w:pPr>
          </w:p>
          <w:p w14:paraId="56CAE1B7" w14:textId="5F0ADCB9" w:rsidR="00395682" w:rsidRPr="00395682" w:rsidRDefault="00395682" w:rsidP="00395682">
            <w:pPr>
              <w:rPr>
                <w:i/>
                <w:iCs/>
                <w:u w:val="single"/>
                <w:lang w:eastAsia="ja-JP"/>
              </w:rPr>
            </w:pPr>
            <w:r w:rsidRPr="00395682">
              <w:rPr>
                <w:b/>
                <w:bCs/>
                <w:i/>
                <w:iCs/>
                <w:sz w:val="20"/>
                <w:szCs w:val="20"/>
                <w:u w:val="single"/>
                <w:lang w:eastAsia="ja-JP"/>
              </w:rPr>
              <w:t>Sample</w:t>
            </w:r>
            <w:r w:rsidRPr="00D25B80">
              <w:rPr>
                <w:rFonts w:ascii="Calibri" w:eastAsia="MS PMincho" w:hAnsi="Calibri" w:cs="Calibri"/>
                <w:b/>
                <w:bCs/>
                <w:i/>
                <w:iCs/>
                <w:sz w:val="20"/>
                <w:szCs w:val="20"/>
                <w:u w:val="single"/>
              </w:rPr>
              <w:t xml:space="preserve"> Matching Source Data ID</w:t>
            </w:r>
            <w:r w:rsidRPr="00D25B80">
              <w:rPr>
                <w:rFonts w:ascii="Calibri" w:eastAsia="MS PMincho" w:hAnsi="Calibri" w:cs="Calibri" w:hint="eastAsia"/>
                <w:b/>
                <w:bCs/>
                <w:i/>
                <w:iCs/>
                <w:sz w:val="20"/>
                <w:szCs w:val="20"/>
                <w:u w:val="single"/>
              </w:rPr>
              <w:t xml:space="preserve"> </w:t>
            </w:r>
            <w:r w:rsidRPr="00D25B80">
              <w:rPr>
                <w:rFonts w:ascii="Calibri" w:eastAsia="MS PMincho" w:hAnsi="Calibri" w:cs="Calibri"/>
                <w:b/>
                <w:bCs/>
                <w:i/>
                <w:iCs/>
                <w:sz w:val="20"/>
                <w:szCs w:val="20"/>
                <w:u w:val="single"/>
              </w:rPr>
              <w:t xml:space="preserve">from </w:t>
            </w:r>
            <w:r w:rsidR="00B93E0C" w:rsidRPr="00B93E0C">
              <w:rPr>
                <w:rFonts w:ascii="Calibri" w:eastAsia="MS PMincho" w:hAnsi="Calibri" w:cs="Calibri"/>
                <w:b/>
                <w:bCs/>
                <w:i/>
                <w:iCs/>
                <w:sz w:val="20"/>
                <w:szCs w:val="20"/>
                <w:u w:val="single"/>
              </w:rPr>
              <w:t xml:space="preserve">Policy for Using XML Content </w:t>
            </w:r>
          </w:p>
          <w:p w14:paraId="43128998" w14:textId="01DBD8B3" w:rsidR="00395682" w:rsidRDefault="00395682" w:rsidP="00395682">
            <w:pPr>
              <w:pStyle w:val="Default"/>
              <w:rPr>
                <w:rFonts w:ascii="Calibri" w:eastAsia="MS PMincho" w:hAnsi="Calibri" w:cs="Calibri"/>
                <w:sz w:val="20"/>
                <w:szCs w:val="20"/>
              </w:rPr>
            </w:pPr>
            <w:proofErr w:type="spellStart"/>
            <w:r w:rsidRPr="00FD0F66">
              <w:rPr>
                <w:rFonts w:ascii="Calibri" w:eastAsia="MS PMincho" w:hAnsi="Calibri" w:cs="Calibri"/>
                <w:sz w:val="20"/>
                <w:szCs w:val="20"/>
              </w:rPr>
              <w:t>referenceOfPrecautionsForHandling</w:t>
            </w:r>
            <w:proofErr w:type="spellEnd"/>
            <w:r w:rsidRPr="00FD0F66">
              <w:rPr>
                <w:rFonts w:ascii="Calibri" w:eastAsia="MS PMincho" w:hAnsi="Calibri" w:cs="Calibri"/>
                <w:sz w:val="20"/>
                <w:szCs w:val="20"/>
              </w:rPr>
              <w:t>=" 1234567 T0001</w:t>
            </w:r>
          </w:p>
          <w:p w14:paraId="142F2C11" w14:textId="77777777" w:rsidR="00395682" w:rsidRDefault="00395682" w:rsidP="00395682">
            <w:pPr>
              <w:pStyle w:val="Default"/>
              <w:rPr>
                <w:b/>
                <w:bCs/>
                <w:i/>
                <w:iCs/>
                <w:color w:val="000000" w:themeColor="text1"/>
                <w:sz w:val="20"/>
                <w:szCs w:val="20"/>
                <w:u w:val="single"/>
                <w:lang w:eastAsia="ja-JP"/>
              </w:rPr>
            </w:pPr>
          </w:p>
          <w:p w14:paraId="70BA34D5" w14:textId="77777777" w:rsidR="00395682" w:rsidRPr="00D660E9" w:rsidRDefault="00395682" w:rsidP="00395682">
            <w:pPr>
              <w:pStyle w:val="Default"/>
              <w:rPr>
                <w:rFonts w:ascii="Calibri" w:hAnsi="Calibri" w:cs="Calibri"/>
                <w:b/>
                <w:bCs/>
                <w:i/>
                <w:iCs/>
                <w:color w:val="000000" w:themeColor="text1"/>
                <w:sz w:val="20"/>
                <w:szCs w:val="20"/>
                <w:u w:val="single"/>
                <w:lang w:eastAsia="ja-JP"/>
              </w:rPr>
            </w:pPr>
            <w:r w:rsidRPr="00D660E9">
              <w:rPr>
                <w:rFonts w:ascii="Calibri" w:hAnsi="Calibri" w:cs="Calibri"/>
                <w:b/>
                <w:bCs/>
                <w:i/>
                <w:iCs/>
                <w:color w:val="000000" w:themeColor="text1"/>
                <w:sz w:val="20"/>
                <w:szCs w:val="20"/>
                <w:u w:val="single"/>
                <w:lang w:eastAsia="ja-JP"/>
              </w:rPr>
              <w:t>Infliximab BS Pfizer XML</w:t>
            </w:r>
          </w:p>
          <w:p w14:paraId="3289B31C" w14:textId="0B104EE7" w:rsidR="00395682" w:rsidRDefault="00395682" w:rsidP="00395682">
            <w:pPr>
              <w:rPr>
                <w:rFonts w:ascii="Calibri" w:hAnsi="Calibri" w:cs="Calibri"/>
                <w:color w:val="000000" w:themeColor="text1"/>
                <w:sz w:val="20"/>
                <w:szCs w:val="20"/>
              </w:rPr>
            </w:pPr>
            <w:proofErr w:type="spellStart"/>
            <w:r w:rsidRPr="00D660E9">
              <w:rPr>
                <w:rFonts w:ascii="Calibri" w:hAnsi="Calibri" w:cs="Calibri"/>
                <w:color w:val="000000" w:themeColor="text1"/>
                <w:sz w:val="20"/>
                <w:szCs w:val="20"/>
              </w:rPr>
              <w:t>referenceOfPrecautionsForHandling</w:t>
            </w:r>
            <w:proofErr w:type="spellEnd"/>
            <w:r w:rsidRPr="00D660E9">
              <w:rPr>
                <w:rFonts w:ascii="Calibri" w:hAnsi="Calibri" w:cs="Calibri"/>
                <w:color w:val="000000" w:themeColor="text1"/>
                <w:sz w:val="20"/>
                <w:szCs w:val="20"/>
              </w:rPr>
              <w:t>="2399406-T0001"</w:t>
            </w:r>
          </w:p>
          <w:p w14:paraId="0FE78F2C" w14:textId="77777777" w:rsidR="003523DB" w:rsidRDefault="003523DB" w:rsidP="00C046CD">
            <w:pPr>
              <w:rPr>
                <w:lang w:eastAsia="ja-JP"/>
              </w:rPr>
            </w:pPr>
          </w:p>
          <w:p w14:paraId="69537768" w14:textId="16F18F99" w:rsidR="00416A5D" w:rsidRPr="00DA1AF5" w:rsidRDefault="003523DB" w:rsidP="00C046CD">
            <w:pPr>
              <w:rPr>
                <w:lang w:eastAsia="ja-JP"/>
              </w:rPr>
            </w:pPr>
            <w:r>
              <w:rPr>
                <w:rFonts w:hint="eastAsia"/>
                <w:lang w:eastAsia="ja-JP"/>
              </w:rPr>
              <w:t>(Omitted)</w:t>
            </w:r>
          </w:p>
        </w:tc>
      </w:tr>
      <w:tr w:rsidR="000D1C20" w:rsidRPr="000D1C20" w14:paraId="4F42DC51" w14:textId="77777777" w:rsidTr="00504A7B">
        <w:tc>
          <w:tcPr>
            <w:tcW w:w="680" w:type="dxa"/>
          </w:tcPr>
          <w:p w14:paraId="56C7A108" w14:textId="307B8FC1" w:rsidR="007B65F6" w:rsidDel="0096190A" w:rsidRDefault="007B65F6" w:rsidP="00A64F60">
            <w:pPr>
              <w:rPr>
                <w:rFonts w:hint="eastAsia"/>
                <w:b/>
                <w:bCs/>
                <w:lang w:eastAsia="ja-JP"/>
              </w:rPr>
            </w:pPr>
          </w:p>
        </w:tc>
        <w:tc>
          <w:tcPr>
            <w:tcW w:w="2551" w:type="dxa"/>
          </w:tcPr>
          <w:p w14:paraId="1FE155FE" w14:textId="1B3FE8CC" w:rsidR="00A64F60" w:rsidRPr="00DA1AF5" w:rsidRDefault="00A64F60" w:rsidP="00A64F60">
            <w:pPr>
              <w:rPr>
                <w:b/>
                <w:lang w:eastAsia="ja-JP"/>
              </w:rPr>
            </w:pPr>
            <w:commentRangeStart w:id="1"/>
            <w:commentRangeStart w:id="2"/>
            <w:r w:rsidRPr="00DA1AF5">
              <w:rPr>
                <w:b/>
                <w:bCs/>
              </w:rPr>
              <w:t>Document Type</w:t>
            </w:r>
            <w:commentRangeEnd w:id="1"/>
            <w:r w:rsidR="004203D5" w:rsidRPr="009C50FB">
              <w:rPr>
                <w:rStyle w:val="CommentReference"/>
                <w:color w:val="000000" w:themeColor="text1"/>
              </w:rPr>
              <w:commentReference w:id="1"/>
            </w:r>
            <w:commentRangeEnd w:id="2"/>
            <w:r w:rsidR="00C47883">
              <w:rPr>
                <w:rStyle w:val="CommentReference"/>
              </w:rPr>
              <w:commentReference w:id="2"/>
            </w:r>
          </w:p>
          <w:p w14:paraId="497E4E9A" w14:textId="77777777" w:rsidR="00416A5D" w:rsidRPr="00DA1AF5" w:rsidRDefault="00416A5D" w:rsidP="006038B2"/>
        </w:tc>
        <w:tc>
          <w:tcPr>
            <w:tcW w:w="1304" w:type="dxa"/>
          </w:tcPr>
          <w:p w14:paraId="0D9A51B9" w14:textId="77777777" w:rsidR="00416A5D" w:rsidRPr="00DA1AF5" w:rsidRDefault="00416A5D" w:rsidP="006038B2"/>
        </w:tc>
        <w:tc>
          <w:tcPr>
            <w:tcW w:w="1417" w:type="dxa"/>
          </w:tcPr>
          <w:p w14:paraId="743DEFA2" w14:textId="478E4633" w:rsidR="00416A5D" w:rsidRPr="00DA1AF5" w:rsidRDefault="002B26DB" w:rsidP="006038B2">
            <w:r>
              <w:rPr>
                <w:rFonts w:hint="eastAsia"/>
                <w:lang w:eastAsia="ja-JP"/>
              </w:rPr>
              <w:t>NA</w:t>
            </w:r>
          </w:p>
        </w:tc>
        <w:tc>
          <w:tcPr>
            <w:tcW w:w="4819" w:type="dxa"/>
          </w:tcPr>
          <w:p w14:paraId="196EB9B1" w14:textId="77777777" w:rsidR="00637D73" w:rsidRDefault="00637D73" w:rsidP="006038B2">
            <w:pPr>
              <w:rPr>
                <w:rFonts w:ascii="Calibri" w:eastAsia="MS PMincho" w:hAnsi="Calibri" w:cs="Calibri"/>
                <w:b/>
                <w:bCs/>
                <w:i/>
                <w:iCs/>
                <w:sz w:val="20"/>
                <w:szCs w:val="20"/>
                <w:u w:val="single"/>
              </w:rPr>
            </w:pPr>
          </w:p>
          <w:p w14:paraId="1D60B87C" w14:textId="3E568D12" w:rsidR="00B93E0C" w:rsidRPr="00B93E0C" w:rsidRDefault="00B93E0C" w:rsidP="006038B2">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071F1A5B" w14:textId="769E4FE3" w:rsidR="00047ECD" w:rsidRPr="00DA1AF5" w:rsidRDefault="00047ECD" w:rsidP="006038B2">
            <w:pPr>
              <w:rPr>
                <w:lang w:eastAsia="ja-JP"/>
              </w:rPr>
            </w:pPr>
            <w:r w:rsidRPr="00DA1AF5">
              <w:t>&lt;</w:t>
            </w:r>
            <w:proofErr w:type="spellStart"/>
            <w:r w:rsidRPr="00DA1AF5">
              <w:t>PackIns</w:t>
            </w:r>
            <w:proofErr w:type="spellEnd"/>
            <w:r w:rsidRPr="00DA1AF5">
              <w:t xml:space="preserve"> version="1.0" </w:t>
            </w:r>
            <w:proofErr w:type="spellStart"/>
            <w:r w:rsidRPr="00DA1AF5">
              <w:t>xmlKind</w:t>
            </w:r>
            <w:proofErr w:type="spellEnd"/>
            <w:r w:rsidRPr="00DA1AF5">
              <w:t>="</w:t>
            </w:r>
            <w:proofErr w:type="spellStart"/>
            <w:r w:rsidRPr="00DA1AF5">
              <w:t>Packins</w:t>
            </w:r>
            <w:proofErr w:type="spellEnd"/>
            <w:r w:rsidRPr="00DA1AF5">
              <w:t xml:space="preserve">" </w:t>
            </w:r>
            <w:proofErr w:type="spellStart"/>
            <w:r w:rsidRPr="00DA1AF5">
              <w:t>drugType</w:t>
            </w:r>
            <w:proofErr w:type="spellEnd"/>
            <w:r w:rsidRPr="00DA1AF5">
              <w:t>="Medicine" xmlns="http://info.pmda.go.jp/namespace/prescription_drugs/package_insert/1.0"&gt;&lt;PackageInsertNo&gt;4291012F1022_4_02&lt;/PackageInsertNo&gt;</w:t>
            </w:r>
          </w:p>
        </w:tc>
      </w:tr>
      <w:tr w:rsidR="000D1C20" w:rsidRPr="000D1C20" w14:paraId="09073724" w14:textId="77777777" w:rsidTr="00504A7B">
        <w:tc>
          <w:tcPr>
            <w:tcW w:w="680" w:type="dxa"/>
          </w:tcPr>
          <w:p w14:paraId="5E8F27A6" w14:textId="3AC7E0B9" w:rsidR="00B445FF" w:rsidRPr="00DA1AF5" w:rsidRDefault="00B445FF" w:rsidP="00A64F60">
            <w:pPr>
              <w:rPr>
                <w:rFonts w:hint="eastAsia"/>
                <w:b/>
              </w:rPr>
            </w:pPr>
            <w:r>
              <w:rPr>
                <w:rFonts w:hint="eastAsia"/>
                <w:b/>
                <w:bCs/>
                <w:lang w:eastAsia="ja-JP"/>
              </w:rPr>
              <w:t>4.5</w:t>
            </w:r>
          </w:p>
        </w:tc>
        <w:tc>
          <w:tcPr>
            <w:tcW w:w="2551" w:type="dxa"/>
          </w:tcPr>
          <w:p w14:paraId="04F30A02" w14:textId="0EC60A8B" w:rsidR="00A64F60" w:rsidRPr="00DA1AF5" w:rsidRDefault="00A64F60" w:rsidP="00A64F60">
            <w:pPr>
              <w:rPr>
                <w:b/>
                <w:bCs/>
              </w:rPr>
            </w:pPr>
            <w:r w:rsidRPr="00DA1AF5">
              <w:rPr>
                <w:b/>
                <w:bCs/>
              </w:rPr>
              <w:t>Drug Type</w:t>
            </w:r>
          </w:p>
          <w:p w14:paraId="530ADF4C" w14:textId="77777777" w:rsidR="00416A5D" w:rsidRPr="00DA1AF5" w:rsidRDefault="00416A5D" w:rsidP="006038B2"/>
        </w:tc>
        <w:tc>
          <w:tcPr>
            <w:tcW w:w="1304" w:type="dxa"/>
          </w:tcPr>
          <w:p w14:paraId="63255893" w14:textId="77777777" w:rsidR="00416A5D" w:rsidRPr="00DA1AF5" w:rsidRDefault="00416A5D" w:rsidP="006038B2"/>
        </w:tc>
        <w:tc>
          <w:tcPr>
            <w:tcW w:w="1417" w:type="dxa"/>
          </w:tcPr>
          <w:p w14:paraId="2AC3E3CF" w14:textId="2AA8005F" w:rsidR="00416A5D" w:rsidRPr="00DA1AF5" w:rsidRDefault="002B26DB" w:rsidP="006038B2">
            <w:r>
              <w:rPr>
                <w:rFonts w:hint="eastAsia"/>
                <w:lang w:eastAsia="ja-JP"/>
              </w:rPr>
              <w:t>NA</w:t>
            </w:r>
          </w:p>
        </w:tc>
        <w:tc>
          <w:tcPr>
            <w:tcW w:w="4819" w:type="dxa"/>
          </w:tcPr>
          <w:p w14:paraId="4A8479B0" w14:textId="77777777" w:rsidR="00B445FF" w:rsidRPr="00D33335" w:rsidRDefault="00B445FF" w:rsidP="00B445FF">
            <w:pPr>
              <w:rPr>
                <w:i/>
                <w:iCs/>
                <w:sz w:val="20"/>
                <w:szCs w:val="20"/>
                <w:u w:val="single"/>
                <w:lang w:eastAsia="ja-JP"/>
              </w:rPr>
            </w:pPr>
            <w:r w:rsidRPr="00D25B80">
              <w:rPr>
                <w:rFonts w:ascii="Calibri" w:eastAsia="MS PMincho" w:hAnsi="Calibri" w:cs="Calibri"/>
                <w:b/>
                <w:bCs/>
                <w:i/>
                <w:iCs/>
                <w:sz w:val="20"/>
                <w:szCs w:val="20"/>
                <w:u w:val="single"/>
              </w:rPr>
              <w:t>Matching Source Data ID</w:t>
            </w:r>
            <w:r w:rsidRPr="00D25B80">
              <w:rPr>
                <w:rFonts w:ascii="Calibri" w:eastAsia="MS PMincho" w:hAnsi="Calibri" w:cs="Calibri" w:hint="eastAsia"/>
                <w:b/>
                <w:bCs/>
                <w:i/>
                <w:iCs/>
                <w:sz w:val="20"/>
                <w:szCs w:val="20"/>
                <w:u w:val="single"/>
              </w:rPr>
              <w:t xml:space="preserve"> </w:t>
            </w:r>
            <w:r w:rsidRPr="00D25B80">
              <w:rPr>
                <w:rFonts w:ascii="Calibri" w:eastAsia="MS PMincho" w:hAnsi="Calibri" w:cs="Calibri"/>
                <w:b/>
                <w:bCs/>
                <w:i/>
                <w:iCs/>
                <w:sz w:val="20"/>
                <w:szCs w:val="20"/>
                <w:u w:val="single"/>
              </w:rPr>
              <w:t xml:space="preserve">from </w:t>
            </w:r>
            <w:r w:rsidRPr="00B93E0C">
              <w:rPr>
                <w:rFonts w:ascii="Calibri" w:eastAsia="MS PMincho" w:hAnsi="Calibri" w:cs="Calibri"/>
                <w:b/>
                <w:bCs/>
                <w:i/>
                <w:iCs/>
                <w:sz w:val="20"/>
                <w:szCs w:val="20"/>
                <w:u w:val="single"/>
              </w:rPr>
              <w:t xml:space="preserve">Policy for Using XML Content </w:t>
            </w:r>
          </w:p>
          <w:p w14:paraId="573D2662" w14:textId="77777777" w:rsidR="00B445FF" w:rsidRPr="00D33335" w:rsidRDefault="00B445FF" w:rsidP="00B445FF">
            <w:pPr>
              <w:rPr>
                <w:sz w:val="20"/>
                <w:szCs w:val="20"/>
                <w:lang w:eastAsia="ja-JP"/>
              </w:rPr>
            </w:pPr>
            <w:r w:rsidRPr="00D33335">
              <w:rPr>
                <w:sz w:val="20"/>
                <w:szCs w:val="20"/>
                <w:lang w:eastAsia="ja-JP"/>
              </w:rPr>
              <w:t>The format of the package insert may be:</w:t>
            </w:r>
          </w:p>
          <w:p w14:paraId="5FF66873" w14:textId="77777777" w:rsidR="00B445FF" w:rsidRPr="00D33335" w:rsidRDefault="00B445FF" w:rsidP="0099599D">
            <w:pPr>
              <w:pStyle w:val="ListParagraph"/>
              <w:numPr>
                <w:ilvl w:val="0"/>
                <w:numId w:val="9"/>
              </w:numPr>
              <w:spacing w:after="160" w:line="259" w:lineRule="auto"/>
              <w:rPr>
                <w:sz w:val="20"/>
                <w:szCs w:val="20"/>
                <w:lang w:eastAsia="ja-JP"/>
              </w:rPr>
            </w:pPr>
            <w:r w:rsidRPr="00D33335">
              <w:rPr>
                <w:sz w:val="20"/>
                <w:szCs w:val="20"/>
                <w:lang w:eastAsia="ja-JP"/>
              </w:rPr>
              <w:t>"Medicine" (ethical drug)</w:t>
            </w:r>
          </w:p>
          <w:p w14:paraId="0B11DE5F" w14:textId="77777777" w:rsidR="00B445FF" w:rsidRPr="00D33335" w:rsidRDefault="00B445FF" w:rsidP="0099599D">
            <w:pPr>
              <w:pStyle w:val="ListParagraph"/>
              <w:numPr>
                <w:ilvl w:val="0"/>
                <w:numId w:val="9"/>
              </w:numPr>
              <w:spacing w:after="160" w:line="259" w:lineRule="auto"/>
              <w:rPr>
                <w:sz w:val="20"/>
                <w:szCs w:val="20"/>
                <w:lang w:eastAsia="ja-JP"/>
              </w:rPr>
            </w:pPr>
            <w:r w:rsidRPr="00D33335">
              <w:rPr>
                <w:sz w:val="20"/>
                <w:szCs w:val="20"/>
                <w:lang w:eastAsia="ja-JP"/>
              </w:rPr>
              <w:t>"Vaccine" (vaccines and toxoids)</w:t>
            </w:r>
          </w:p>
          <w:p w14:paraId="478C86C7" w14:textId="77777777" w:rsidR="00B445FF" w:rsidRPr="00D33335" w:rsidRDefault="00B445FF" w:rsidP="0099599D">
            <w:pPr>
              <w:pStyle w:val="ListParagraph"/>
              <w:numPr>
                <w:ilvl w:val="0"/>
                <w:numId w:val="9"/>
              </w:numPr>
              <w:spacing w:after="160" w:line="259" w:lineRule="auto"/>
              <w:rPr>
                <w:sz w:val="20"/>
                <w:szCs w:val="20"/>
                <w:lang w:eastAsia="ja-JP"/>
              </w:rPr>
            </w:pPr>
            <w:r w:rsidRPr="00D33335">
              <w:rPr>
                <w:sz w:val="20"/>
                <w:szCs w:val="20"/>
                <w:lang w:eastAsia="ja-JP"/>
              </w:rPr>
              <w:t xml:space="preserve">"Antitoxin" </w:t>
            </w:r>
            <w:r w:rsidRPr="00D33335">
              <w:rPr>
                <w:rFonts w:hint="eastAsia"/>
                <w:sz w:val="20"/>
                <w:szCs w:val="20"/>
                <w:lang w:eastAsia="ja-JP"/>
              </w:rPr>
              <w:t>(</w:t>
            </w:r>
            <w:r w:rsidRPr="00D33335">
              <w:rPr>
                <w:sz w:val="20"/>
                <w:szCs w:val="20"/>
                <w:lang w:eastAsia="ja-JP"/>
              </w:rPr>
              <w:t xml:space="preserve">Biological preparations and intravesical BCG used for antitoxin and investigation) </w:t>
            </w:r>
          </w:p>
          <w:p w14:paraId="751B56D5" w14:textId="77777777" w:rsidR="00B445FF" w:rsidRPr="00D33335" w:rsidRDefault="00B445FF" w:rsidP="0099599D">
            <w:pPr>
              <w:pStyle w:val="ListParagraph"/>
              <w:numPr>
                <w:ilvl w:val="0"/>
                <w:numId w:val="9"/>
              </w:numPr>
              <w:spacing w:after="160" w:line="259" w:lineRule="auto"/>
              <w:rPr>
                <w:sz w:val="20"/>
                <w:szCs w:val="20"/>
                <w:lang w:eastAsia="ja-JP"/>
              </w:rPr>
            </w:pPr>
            <w:r w:rsidRPr="00D33335">
              <w:rPr>
                <w:sz w:val="20"/>
                <w:szCs w:val="20"/>
                <w:lang w:eastAsia="ja-JP"/>
              </w:rPr>
              <w:t>"</w:t>
            </w:r>
            <w:proofErr w:type="spellStart"/>
            <w:r w:rsidRPr="00D33335">
              <w:rPr>
                <w:sz w:val="20"/>
                <w:szCs w:val="20"/>
                <w:lang w:eastAsia="ja-JP"/>
              </w:rPr>
              <w:t>BloodProduct</w:t>
            </w:r>
            <w:proofErr w:type="spellEnd"/>
            <w:r w:rsidRPr="00D33335">
              <w:rPr>
                <w:sz w:val="20"/>
                <w:szCs w:val="20"/>
                <w:lang w:eastAsia="ja-JP"/>
              </w:rPr>
              <w:t>" (whole blood preparations, blood component's preparations)</w:t>
            </w:r>
          </w:p>
          <w:p w14:paraId="79B6B7E1" w14:textId="68D0297D" w:rsidR="00B445FF" w:rsidRDefault="00B445FF" w:rsidP="006038B2">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38073EF6" w14:textId="2FC6D3C3" w:rsidR="00416A5D" w:rsidRPr="00DA1AF5" w:rsidRDefault="00F40AD1" w:rsidP="006038B2">
            <w:r w:rsidRPr="00DA1AF5">
              <w:t>&lt;</w:t>
            </w:r>
            <w:proofErr w:type="spellStart"/>
            <w:r w:rsidRPr="00DA1AF5">
              <w:t>PackIns</w:t>
            </w:r>
            <w:proofErr w:type="spellEnd"/>
            <w:r w:rsidRPr="00DA1AF5">
              <w:t xml:space="preserve"> version="1.0" </w:t>
            </w:r>
            <w:proofErr w:type="spellStart"/>
            <w:r w:rsidRPr="00DA1AF5">
              <w:t>xmlKind</w:t>
            </w:r>
            <w:proofErr w:type="spellEnd"/>
            <w:r w:rsidRPr="00DA1AF5">
              <w:t>="</w:t>
            </w:r>
            <w:proofErr w:type="spellStart"/>
            <w:r w:rsidRPr="00DA1AF5">
              <w:t>Packins</w:t>
            </w:r>
            <w:proofErr w:type="spellEnd"/>
            <w:r w:rsidRPr="00DA1AF5">
              <w:t xml:space="preserve">" </w:t>
            </w:r>
            <w:proofErr w:type="spellStart"/>
            <w:r w:rsidRPr="00DA1AF5">
              <w:t>drugType</w:t>
            </w:r>
            <w:proofErr w:type="spellEnd"/>
            <w:r w:rsidRPr="00DA1AF5">
              <w:t>="Medicine" xmlns="http://info.pmda.go.jp/namespace/prescription_drugs/package_insert/1.0"&gt;&lt;PackageInsertNo&gt;4291012F1022_4_02&lt;/PackageInsertNo&gt;</w:t>
            </w:r>
          </w:p>
        </w:tc>
      </w:tr>
      <w:tr w:rsidR="000D1C20" w:rsidRPr="000D1C20" w14:paraId="7E1B4D3F" w14:textId="77777777" w:rsidTr="00504A7B">
        <w:tc>
          <w:tcPr>
            <w:tcW w:w="680" w:type="dxa"/>
          </w:tcPr>
          <w:p w14:paraId="333EAD8C" w14:textId="0F44423E" w:rsidR="00C22F62" w:rsidRPr="00272B03" w:rsidRDefault="00C22F62" w:rsidP="00A64F60">
            <w:pPr>
              <w:rPr>
                <w:lang w:eastAsia="ja-JP"/>
              </w:rPr>
            </w:pPr>
            <w:r w:rsidRPr="00272B03">
              <w:rPr>
                <w:lang w:eastAsia="ja-JP"/>
              </w:rPr>
              <w:lastRenderedPageBreak/>
              <w:t>3-(</w:t>
            </w:r>
            <w:r>
              <w:rPr>
                <w:rFonts w:hint="eastAsia"/>
                <w:lang w:eastAsia="ja-JP"/>
              </w:rPr>
              <w:t>4</w:t>
            </w:r>
            <w:r w:rsidRPr="00272B03">
              <w:rPr>
                <w:lang w:eastAsia="ja-JP"/>
              </w:rPr>
              <w:t>)</w:t>
            </w:r>
          </w:p>
        </w:tc>
        <w:tc>
          <w:tcPr>
            <w:tcW w:w="2551" w:type="dxa"/>
          </w:tcPr>
          <w:p w14:paraId="477304EE" w14:textId="65C0DF2D" w:rsidR="00A64F60" w:rsidRPr="00DA1AF5" w:rsidRDefault="00A64F60" w:rsidP="00A64F60">
            <w:pPr>
              <w:rPr>
                <w:b/>
                <w:bCs/>
              </w:rPr>
            </w:pPr>
            <w:r w:rsidRPr="00DA1AF5">
              <w:rPr>
                <w:b/>
                <w:bCs/>
              </w:rPr>
              <w:t>Package Insert Number</w:t>
            </w:r>
          </w:p>
        </w:tc>
        <w:tc>
          <w:tcPr>
            <w:tcW w:w="1304" w:type="dxa"/>
          </w:tcPr>
          <w:p w14:paraId="2290E69E" w14:textId="3D82CA80" w:rsidR="00A64F60" w:rsidRPr="00DA1AF5" w:rsidRDefault="00A64F60" w:rsidP="006038B2">
            <w:r w:rsidRPr="00DA1AF5">
              <w:t>17 characters, all half-width.</w:t>
            </w:r>
          </w:p>
        </w:tc>
        <w:tc>
          <w:tcPr>
            <w:tcW w:w="1417" w:type="dxa"/>
          </w:tcPr>
          <w:p w14:paraId="2BEC122B" w14:textId="42A89EEB" w:rsidR="00A64F60" w:rsidRPr="00DA1AF5" w:rsidRDefault="001027EE" w:rsidP="006038B2">
            <w:proofErr w:type="spellStart"/>
            <w:proofErr w:type="gramStart"/>
            <w:r w:rsidRPr="00DA1AF5">
              <w:t>cdata.contentBaseWithXMLLANGoptional</w:t>
            </w:r>
            <w:proofErr w:type="spellEnd"/>
            <w:proofErr w:type="gramEnd"/>
            <w:r w:rsidRPr="00DA1AF5">
              <w:t>-TYPE</w:t>
            </w:r>
          </w:p>
        </w:tc>
        <w:tc>
          <w:tcPr>
            <w:tcW w:w="4819" w:type="dxa"/>
          </w:tcPr>
          <w:p w14:paraId="1454F3EC" w14:textId="77777777" w:rsidR="00CC5874" w:rsidRPr="00B354B8" w:rsidRDefault="00CC5874" w:rsidP="00CC5874">
            <w:pPr>
              <w:pStyle w:val="Default"/>
              <w:rPr>
                <w:rFonts w:ascii="Calibri" w:eastAsia="MS PMincho" w:hAnsi="Calibri" w:cs="Calibri"/>
                <w:sz w:val="20"/>
                <w:szCs w:val="20"/>
                <w:lang w:eastAsia="ja-JP"/>
              </w:rPr>
            </w:pPr>
            <w:r w:rsidRPr="00D10CC5">
              <w:rPr>
                <w:rFonts w:ascii="Calibri" w:eastAsia="MS PMincho" w:hAnsi="Calibri" w:cs="Calibri"/>
                <w:sz w:val="20"/>
                <w:szCs w:val="20"/>
              </w:rPr>
              <w:t xml:space="preserve">YJ </w:t>
            </w:r>
            <w:proofErr w:type="gramStart"/>
            <w:r w:rsidRPr="00D10CC5">
              <w:rPr>
                <w:rFonts w:ascii="Calibri" w:eastAsia="MS PMincho" w:hAnsi="Calibri" w:cs="Calibri"/>
                <w:sz w:val="20"/>
                <w:szCs w:val="20"/>
              </w:rPr>
              <w:t>code(</w:t>
            </w:r>
            <w:proofErr w:type="gramEnd"/>
            <w:r>
              <w:rPr>
                <w:rFonts w:ascii="Calibri" w:eastAsia="MS PMincho" w:hAnsi="Calibri" w:cs="Calibri" w:hint="eastAsia"/>
                <w:sz w:val="20"/>
                <w:szCs w:val="20"/>
                <w:lang w:eastAsia="ja-JP"/>
              </w:rPr>
              <w:t>12</w:t>
            </w:r>
            <w:r w:rsidRPr="00D10CC5">
              <w:rPr>
                <w:rFonts w:ascii="Calibri" w:eastAsia="MS PMincho" w:hAnsi="Calibri" w:cs="Calibri"/>
                <w:sz w:val="20"/>
                <w:szCs w:val="20"/>
              </w:rPr>
              <w:t xml:space="preserve"> characters)</w:t>
            </w:r>
            <w:r>
              <w:rPr>
                <w:rFonts w:ascii="Calibri" w:eastAsia="MS PMincho" w:hAnsi="Calibri" w:cs="Calibri"/>
                <w:sz w:val="20"/>
                <w:szCs w:val="20"/>
                <w:lang w:eastAsia="ja-JP"/>
              </w:rPr>
              <w:t xml:space="preserve"> </w:t>
            </w:r>
            <w:r>
              <w:rPr>
                <w:rFonts w:ascii="Calibri" w:eastAsia="MS PMincho" w:hAnsi="Calibri" w:cs="Calibri" w:hint="eastAsia"/>
                <w:sz w:val="20"/>
                <w:szCs w:val="20"/>
                <w:lang w:eastAsia="ja-JP"/>
              </w:rPr>
              <w:t xml:space="preserve">_ </w:t>
            </w:r>
            <w:r w:rsidRPr="00D10CC5">
              <w:rPr>
                <w:rFonts w:ascii="Calibri" w:eastAsia="MS PMincho" w:hAnsi="Calibri" w:cs="Calibri"/>
                <w:sz w:val="20"/>
                <w:szCs w:val="20"/>
              </w:rPr>
              <w:t>(</w:t>
            </w:r>
            <w:r>
              <w:rPr>
                <w:rFonts w:ascii="Calibri" w:eastAsia="MS PMincho" w:hAnsi="Calibri" w:cs="Calibri" w:hint="eastAsia"/>
                <w:sz w:val="20"/>
                <w:szCs w:val="20"/>
                <w:lang w:eastAsia="ja-JP"/>
              </w:rPr>
              <w:t>underbar</w:t>
            </w:r>
            <w:r w:rsidRPr="00D10CC5">
              <w:rPr>
                <w:rFonts w:ascii="Calibri" w:eastAsia="MS PMincho" w:hAnsi="Calibri" w:cs="Calibri"/>
                <w:sz w:val="20"/>
                <w:szCs w:val="20"/>
              </w:rPr>
              <w:t>)</w:t>
            </w:r>
            <w:r>
              <w:rPr>
                <w:rFonts w:ascii="Calibri" w:eastAsia="MS PMincho" w:hAnsi="Calibri" w:cs="Calibri" w:hint="eastAsia"/>
                <w:sz w:val="20"/>
                <w:szCs w:val="20"/>
                <w:lang w:eastAsia="ja-JP"/>
              </w:rPr>
              <w:t xml:space="preserve"> </w:t>
            </w:r>
            <w:r w:rsidRPr="00D10CC5">
              <w:rPr>
                <w:rFonts w:ascii="Calibri" w:eastAsia="MS PMincho" w:hAnsi="Calibri" w:cs="Calibri"/>
                <w:sz w:val="20"/>
                <w:szCs w:val="20"/>
              </w:rPr>
              <w:t xml:space="preserve">branch </w:t>
            </w:r>
            <w:proofErr w:type="gramStart"/>
            <w:r w:rsidRPr="00D10CC5">
              <w:rPr>
                <w:rFonts w:ascii="Calibri" w:eastAsia="MS PMincho" w:hAnsi="Calibri" w:cs="Calibri"/>
                <w:sz w:val="20"/>
                <w:szCs w:val="20"/>
              </w:rPr>
              <w:t>number(</w:t>
            </w:r>
            <w:proofErr w:type="gramEnd"/>
            <w:r>
              <w:rPr>
                <w:rFonts w:ascii="Calibri" w:eastAsia="MS PMincho" w:hAnsi="Calibri" w:cs="Calibri" w:hint="eastAsia"/>
                <w:sz w:val="20"/>
                <w:szCs w:val="20"/>
                <w:lang w:eastAsia="ja-JP"/>
              </w:rPr>
              <w:t>one</w:t>
            </w:r>
            <w:r w:rsidRPr="00D10CC5">
              <w:rPr>
                <w:rFonts w:ascii="Calibri" w:eastAsia="MS PMincho" w:hAnsi="Calibri" w:cs="Calibri"/>
                <w:sz w:val="20"/>
                <w:szCs w:val="20"/>
              </w:rPr>
              <w:t xml:space="preserve"> digit)</w:t>
            </w:r>
            <w:r>
              <w:rPr>
                <w:rFonts w:ascii="Calibri" w:eastAsia="MS PMincho" w:hAnsi="Calibri" w:cs="Calibri" w:hint="eastAsia"/>
                <w:sz w:val="20"/>
                <w:szCs w:val="20"/>
                <w:lang w:eastAsia="ja-JP"/>
              </w:rPr>
              <w:t xml:space="preserve"> _ </w:t>
            </w:r>
            <w:r w:rsidRPr="00D10CC5">
              <w:rPr>
                <w:rFonts w:ascii="Calibri" w:eastAsia="MS PMincho" w:hAnsi="Calibri" w:cs="Calibri"/>
                <w:sz w:val="20"/>
                <w:szCs w:val="20"/>
              </w:rPr>
              <w:t>(</w:t>
            </w:r>
            <w:r>
              <w:rPr>
                <w:rFonts w:ascii="Calibri" w:eastAsia="MS PMincho" w:hAnsi="Calibri" w:cs="Calibri" w:hint="eastAsia"/>
                <w:sz w:val="20"/>
                <w:szCs w:val="20"/>
                <w:lang w:eastAsia="ja-JP"/>
              </w:rPr>
              <w:t>underbar</w:t>
            </w:r>
            <w:r w:rsidRPr="00D10CC5">
              <w:rPr>
                <w:rFonts w:ascii="Calibri" w:eastAsia="MS PMincho" w:hAnsi="Calibri" w:cs="Calibri"/>
                <w:sz w:val="20"/>
                <w:szCs w:val="20"/>
              </w:rPr>
              <w:t>)</w:t>
            </w:r>
            <w:r>
              <w:rPr>
                <w:rFonts w:ascii="Calibri" w:eastAsia="MS PMincho" w:hAnsi="Calibri" w:cs="Calibri" w:hint="eastAsia"/>
                <w:sz w:val="20"/>
                <w:szCs w:val="20"/>
                <w:lang w:eastAsia="ja-JP"/>
              </w:rPr>
              <w:t xml:space="preserve"> version number (2-digits)</w:t>
            </w:r>
          </w:p>
          <w:p w14:paraId="1A1E4F4C" w14:textId="77777777" w:rsidR="00CC5874" w:rsidRDefault="00CC5874" w:rsidP="00CC5874">
            <w:pPr>
              <w:pStyle w:val="Default"/>
              <w:rPr>
                <w:rFonts w:ascii="Calibri" w:eastAsia="MS PMincho" w:hAnsi="Calibri" w:cs="Calibri"/>
                <w:sz w:val="20"/>
                <w:szCs w:val="20"/>
                <w:lang w:eastAsia="ja-JP"/>
              </w:rPr>
            </w:pPr>
            <w:r>
              <w:rPr>
                <w:rFonts w:ascii="Calibri" w:eastAsia="MS PMincho" w:hAnsi="Calibri" w:cs="Calibri" w:hint="eastAsia"/>
                <w:sz w:val="20"/>
                <w:szCs w:val="20"/>
                <w:lang w:eastAsia="ja-JP"/>
              </w:rPr>
              <w:t>T</w:t>
            </w:r>
            <w:r w:rsidRPr="002051FB">
              <w:rPr>
                <w:rFonts w:ascii="Calibri" w:eastAsia="MS PMincho" w:hAnsi="Calibri" w:cs="Calibri"/>
                <w:sz w:val="20"/>
                <w:szCs w:val="20"/>
              </w:rPr>
              <w:t>he same as "company code" +"_" in the file name without the extension</w:t>
            </w:r>
            <w:r>
              <w:rPr>
                <w:rFonts w:ascii="Calibri" w:eastAsia="MS PMincho" w:hAnsi="Calibri" w:cs="Calibri" w:hint="eastAsia"/>
                <w:sz w:val="20"/>
                <w:szCs w:val="20"/>
                <w:lang w:eastAsia="ja-JP"/>
              </w:rPr>
              <w:t>.</w:t>
            </w:r>
          </w:p>
          <w:p w14:paraId="17D4D0AE" w14:textId="77777777" w:rsidR="00CC5874" w:rsidRDefault="00CC5874" w:rsidP="00CC5874">
            <w:pPr>
              <w:pStyle w:val="Style"/>
              <w:spacing w:line="288" w:lineRule="exact"/>
              <w:textAlignment w:val="baseline"/>
              <w:rPr>
                <w:rFonts w:ascii="Calibri" w:eastAsia="MS PMincho" w:hAnsi="Calibri" w:cs="Calibri"/>
                <w:sz w:val="20"/>
                <w:szCs w:val="20"/>
              </w:rPr>
            </w:pPr>
            <w:r w:rsidRPr="002051FB">
              <w:rPr>
                <w:rFonts w:ascii="Calibri" w:eastAsia="MS PMincho" w:hAnsi="Calibri" w:cs="Calibri"/>
                <w:sz w:val="20"/>
                <w:szCs w:val="20"/>
              </w:rPr>
              <w:t xml:space="preserve">Package Insert Number </w:t>
            </w:r>
            <w:r>
              <w:rPr>
                <w:rFonts w:ascii="Calibri" w:eastAsia="MS PMincho" w:hAnsi="Calibri" w:cs="Calibri" w:hint="eastAsia"/>
                <w:sz w:val="20"/>
                <w:szCs w:val="20"/>
              </w:rPr>
              <w:t>e.g.</w:t>
            </w:r>
            <w:r w:rsidRPr="002051FB">
              <w:rPr>
                <w:rFonts w:ascii="Calibri" w:eastAsia="MS PMincho" w:hAnsi="Calibri" w:cs="Calibri"/>
                <w:sz w:val="20"/>
                <w:szCs w:val="20"/>
              </w:rPr>
              <w:t>: "</w:t>
            </w:r>
            <w:r w:rsidRPr="002051FB">
              <w:rPr>
                <w:rFonts w:ascii="Calibri" w:hAnsi="Calibri" w:cs="Calibri"/>
                <w:w w:val="108"/>
                <w:sz w:val="20"/>
                <w:szCs w:val="20"/>
              </w:rPr>
              <w:t>1234567A9012_1_01</w:t>
            </w:r>
            <w:r w:rsidRPr="002051FB">
              <w:rPr>
                <w:rFonts w:ascii="Calibri" w:eastAsia="MS PMincho" w:hAnsi="Calibri" w:cs="Calibri"/>
                <w:sz w:val="20"/>
                <w:szCs w:val="20"/>
              </w:rPr>
              <w:t xml:space="preserve">" </w:t>
            </w:r>
          </w:p>
          <w:p w14:paraId="6A2A9A98" w14:textId="77777777" w:rsidR="00A83BD6" w:rsidRDefault="00A83BD6" w:rsidP="006038B2">
            <w:pPr>
              <w:rPr>
                <w:rFonts w:ascii="Calibri" w:eastAsia="MS PMincho" w:hAnsi="Calibri" w:cs="Calibri"/>
                <w:b/>
                <w:bCs/>
                <w:i/>
                <w:iCs/>
                <w:sz w:val="20"/>
                <w:szCs w:val="20"/>
                <w:u w:val="single"/>
                <w:lang w:val="en-US"/>
              </w:rPr>
            </w:pPr>
          </w:p>
          <w:p w14:paraId="27D63F68" w14:textId="2E5BA61E" w:rsidR="00395682" w:rsidRDefault="00817B5C" w:rsidP="006038B2">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1DD537F9" w14:textId="77777777" w:rsidR="00817B5C" w:rsidRDefault="003C72F9" w:rsidP="006038B2">
            <w:r w:rsidRPr="00DA1AF5">
              <w:t>&lt;</w:t>
            </w:r>
            <w:proofErr w:type="spellStart"/>
            <w:r w:rsidRPr="00DA1AF5">
              <w:t>PackIns</w:t>
            </w:r>
            <w:proofErr w:type="spellEnd"/>
            <w:r w:rsidRPr="00DA1AF5">
              <w:t xml:space="preserve"> version="1.0" </w:t>
            </w:r>
            <w:proofErr w:type="spellStart"/>
            <w:r w:rsidRPr="00DA1AF5">
              <w:t>xmlKind</w:t>
            </w:r>
            <w:proofErr w:type="spellEnd"/>
            <w:r w:rsidRPr="00DA1AF5">
              <w:t>="</w:t>
            </w:r>
            <w:proofErr w:type="spellStart"/>
            <w:r w:rsidRPr="00DA1AF5">
              <w:t>Packins</w:t>
            </w:r>
            <w:proofErr w:type="spellEnd"/>
            <w:r w:rsidRPr="00DA1AF5">
              <w:t xml:space="preserve">" </w:t>
            </w:r>
            <w:proofErr w:type="spellStart"/>
            <w:r w:rsidRPr="00DA1AF5">
              <w:t>drugType</w:t>
            </w:r>
            <w:proofErr w:type="spellEnd"/>
            <w:r w:rsidRPr="00DA1AF5">
              <w:t>="Medicine" xmlns="http://info.pmda.go.jp/namespace/prescription_drugs/package_insert/1.0"&gt;&lt;PackageInsertNo&gt;4291012F1022_4_02&lt;/PackageInsertNo&gt;</w:t>
            </w:r>
          </w:p>
          <w:p w14:paraId="10B98E18" w14:textId="77777777" w:rsidR="00E67A23" w:rsidRDefault="00E67A23" w:rsidP="00E67A23">
            <w:pPr>
              <w:pStyle w:val="Default"/>
              <w:rPr>
                <w:color w:val="000000" w:themeColor="text1"/>
                <w:lang w:eastAsia="ja-JP"/>
              </w:rPr>
            </w:pPr>
          </w:p>
          <w:p w14:paraId="398CF454" w14:textId="77777777" w:rsidR="00E67A23" w:rsidRDefault="00E67A23" w:rsidP="0099599D">
            <w:pPr>
              <w:pStyle w:val="Style"/>
              <w:numPr>
                <w:ilvl w:val="0"/>
                <w:numId w:val="8"/>
              </w:numPr>
              <w:spacing w:line="300" w:lineRule="exact"/>
              <w:textAlignment w:val="baseline"/>
              <w:rPr>
                <w:rFonts w:ascii="Calibri" w:hAnsi="Calibri" w:cs="Calibri"/>
                <w:sz w:val="20"/>
                <w:szCs w:val="20"/>
              </w:rPr>
            </w:pPr>
            <w:r w:rsidRPr="002051FB">
              <w:rPr>
                <w:rFonts w:ascii="Calibri" w:eastAsia="MS PMincho" w:hAnsi="Calibri" w:cs="Calibri"/>
                <w:sz w:val="20"/>
                <w:szCs w:val="20"/>
              </w:rPr>
              <w:t>Use single-byte characters for all text.</w:t>
            </w:r>
            <w:r w:rsidRPr="002051FB">
              <w:rPr>
                <w:rFonts w:ascii="Calibri" w:hAnsi="Calibri" w:cs="Calibri"/>
                <w:sz w:val="20"/>
                <w:szCs w:val="20"/>
              </w:rPr>
              <w:t xml:space="preserve"> </w:t>
            </w:r>
            <w:r w:rsidRPr="002051FB">
              <w:rPr>
                <w:rFonts w:ascii="Calibri" w:eastAsia="MS PMincho" w:hAnsi="Calibri" w:cs="Calibri"/>
                <w:sz w:val="20"/>
                <w:szCs w:val="20"/>
              </w:rPr>
              <w:t xml:space="preserve">The file names may be in uppercase or lowercase letters. </w:t>
            </w:r>
          </w:p>
          <w:p w14:paraId="6F860A89" w14:textId="77777777" w:rsidR="00E67A23" w:rsidRDefault="00E67A23" w:rsidP="0099599D">
            <w:pPr>
              <w:pStyle w:val="Style"/>
              <w:numPr>
                <w:ilvl w:val="0"/>
                <w:numId w:val="8"/>
              </w:numPr>
              <w:spacing w:line="300" w:lineRule="exact"/>
              <w:textAlignment w:val="baseline"/>
              <w:rPr>
                <w:rFonts w:ascii="Calibri" w:hAnsi="Calibri" w:cs="Calibri"/>
                <w:sz w:val="20"/>
                <w:szCs w:val="20"/>
              </w:rPr>
            </w:pPr>
            <w:r w:rsidRPr="001105E3">
              <w:rPr>
                <w:rFonts w:ascii="Calibri" w:eastAsia="MS PMincho" w:hAnsi="Calibri" w:cs="Calibri"/>
                <w:sz w:val="20"/>
                <w:szCs w:val="20"/>
              </w:rPr>
              <w:t xml:space="preserve">For "_", </w:t>
            </w:r>
            <w:r>
              <w:rPr>
                <w:rFonts w:ascii="Calibri" w:eastAsia="MS PMincho" w:hAnsi="Calibri" w:cs="Calibri" w:hint="eastAsia"/>
                <w:sz w:val="20"/>
                <w:szCs w:val="20"/>
              </w:rPr>
              <w:t xml:space="preserve">use </w:t>
            </w:r>
            <w:r w:rsidRPr="001105E3">
              <w:rPr>
                <w:rFonts w:ascii="Calibri" w:eastAsia="MS PMincho" w:hAnsi="Calibri" w:cs="Calibri"/>
                <w:sz w:val="20"/>
                <w:szCs w:val="20"/>
              </w:rPr>
              <w:t>underbar (</w:t>
            </w:r>
            <w:proofErr w:type="gramStart"/>
            <w:r w:rsidRPr="001105E3">
              <w:rPr>
                <w:rFonts w:ascii="Calibri" w:eastAsia="MS PMincho" w:hAnsi="Calibri" w:cs="Calibri"/>
                <w:sz w:val="20"/>
                <w:szCs w:val="20"/>
              </w:rPr>
              <w:t>single-byte</w:t>
            </w:r>
            <w:proofErr w:type="gramEnd"/>
            <w:r w:rsidRPr="001105E3">
              <w:rPr>
                <w:rFonts w:ascii="Calibri" w:eastAsia="MS PMincho" w:hAnsi="Calibri" w:cs="Calibri"/>
                <w:sz w:val="20"/>
                <w:szCs w:val="20"/>
              </w:rPr>
              <w:t xml:space="preserve">). </w:t>
            </w:r>
          </w:p>
          <w:p w14:paraId="044F29AD" w14:textId="77777777" w:rsidR="00E67A23" w:rsidRDefault="00E67A23" w:rsidP="0099599D">
            <w:pPr>
              <w:pStyle w:val="Style"/>
              <w:numPr>
                <w:ilvl w:val="0"/>
                <w:numId w:val="8"/>
              </w:numPr>
              <w:spacing w:line="300" w:lineRule="exact"/>
              <w:textAlignment w:val="baseline"/>
              <w:rPr>
                <w:rFonts w:ascii="Calibri" w:hAnsi="Calibri" w:cs="Calibri"/>
                <w:sz w:val="20"/>
                <w:szCs w:val="20"/>
              </w:rPr>
            </w:pPr>
            <w:r w:rsidRPr="001105E3">
              <w:rPr>
                <w:rFonts w:ascii="Calibri" w:eastAsia="MS PMincho" w:hAnsi="Calibri" w:cs="Calibri"/>
                <w:sz w:val="20"/>
                <w:szCs w:val="20"/>
              </w:rPr>
              <w:t>When entering information on multiple drugs with different brand names</w:t>
            </w:r>
            <w:r w:rsidRPr="001105E3">
              <w:rPr>
                <w:rFonts w:ascii="Calibri" w:eastAsia="Arial" w:hAnsi="Calibri" w:cs="Calibri"/>
                <w:w w:val="122"/>
                <w:sz w:val="20"/>
                <w:szCs w:val="20"/>
              </w:rPr>
              <w:t xml:space="preserve"> (</w:t>
            </w:r>
            <w:r w:rsidRPr="001105E3">
              <w:rPr>
                <w:rFonts w:ascii="Calibri" w:eastAsia="MS PMincho" w:hAnsi="Calibri" w:cs="Calibri"/>
                <w:sz w:val="20"/>
                <w:szCs w:val="20"/>
              </w:rPr>
              <w:t>drugs with different</w:t>
            </w:r>
            <w:r w:rsidRPr="001105E3">
              <w:rPr>
                <w:rFonts w:ascii="Calibri" w:eastAsia="Arial" w:hAnsi="Calibri" w:cs="Calibri"/>
                <w:w w:val="122"/>
                <w:sz w:val="20"/>
                <w:szCs w:val="20"/>
              </w:rPr>
              <w:t xml:space="preserve"> Y</w:t>
            </w:r>
            <w:r w:rsidRPr="001105E3">
              <w:rPr>
                <w:rFonts w:ascii="Calibri" w:eastAsia="MS PMincho" w:hAnsi="Calibri" w:cs="Calibri"/>
                <w:sz w:val="20"/>
                <w:szCs w:val="20"/>
              </w:rPr>
              <w:t xml:space="preserve">-J codes) in one file, the YJ code of a representative product should be used among the multiple YJ codes. </w:t>
            </w:r>
          </w:p>
          <w:p w14:paraId="6BFE87B8" w14:textId="77777777" w:rsidR="00E67A23" w:rsidRDefault="00E67A23" w:rsidP="0099599D">
            <w:pPr>
              <w:pStyle w:val="Style"/>
              <w:numPr>
                <w:ilvl w:val="0"/>
                <w:numId w:val="8"/>
              </w:numPr>
              <w:spacing w:line="300" w:lineRule="exact"/>
              <w:textAlignment w:val="baseline"/>
              <w:rPr>
                <w:rFonts w:ascii="Calibri" w:hAnsi="Calibri" w:cs="Calibri"/>
                <w:sz w:val="20"/>
                <w:szCs w:val="20"/>
              </w:rPr>
            </w:pPr>
            <w:r w:rsidRPr="001105E3">
              <w:rPr>
                <w:rFonts w:ascii="Calibri" w:eastAsia="MS PMincho" w:hAnsi="Calibri" w:cs="Calibri"/>
                <w:sz w:val="20"/>
                <w:szCs w:val="20"/>
              </w:rPr>
              <w:t>The branch number shall be usually "</w:t>
            </w:r>
            <w:r w:rsidRPr="001105E3">
              <w:rPr>
                <w:rFonts w:ascii="Calibri" w:eastAsia="Arial" w:hAnsi="Calibri" w:cs="Calibri"/>
                <w:w w:val="122"/>
                <w:sz w:val="20"/>
                <w:szCs w:val="20"/>
              </w:rPr>
              <w:t>1</w:t>
            </w:r>
            <w:r w:rsidRPr="001105E3">
              <w:rPr>
                <w:rFonts w:ascii="Calibri" w:eastAsia="MS PMincho" w:hAnsi="Calibri" w:cs="Calibri"/>
                <w:sz w:val="20"/>
                <w:szCs w:val="20"/>
              </w:rPr>
              <w:t>."</w:t>
            </w:r>
            <w:r w:rsidRPr="001105E3">
              <w:rPr>
                <w:rFonts w:ascii="Calibri" w:hAnsi="Calibri" w:cs="Calibri"/>
                <w:sz w:val="20"/>
                <w:szCs w:val="20"/>
              </w:rPr>
              <w:t xml:space="preserve"> </w:t>
            </w:r>
            <w:r w:rsidRPr="001105E3">
              <w:rPr>
                <w:rFonts w:ascii="Calibri" w:eastAsia="MS PMincho" w:hAnsi="Calibri" w:cs="Calibri"/>
                <w:sz w:val="20"/>
                <w:szCs w:val="20"/>
              </w:rPr>
              <w:t xml:space="preserve">Only when a plurality of information files on the package insert </w:t>
            </w:r>
            <w:proofErr w:type="gramStart"/>
            <w:r w:rsidRPr="001105E3">
              <w:rPr>
                <w:rFonts w:ascii="Calibri" w:eastAsia="MS PMincho" w:hAnsi="Calibri" w:cs="Calibri"/>
                <w:sz w:val="20"/>
                <w:szCs w:val="20"/>
              </w:rPr>
              <w:t>are</w:t>
            </w:r>
            <w:proofErr w:type="gramEnd"/>
            <w:r w:rsidRPr="001105E3">
              <w:rPr>
                <w:rFonts w:ascii="Calibri" w:eastAsia="MS PMincho" w:hAnsi="Calibri" w:cs="Calibri"/>
                <w:sz w:val="20"/>
                <w:szCs w:val="20"/>
              </w:rPr>
              <w:t xml:space="preserve"> present in the same YJ code (when they are sold together by a plurality of marketing authorization holders or distributors, etc.), different branch numbers are assigned so that the information on each package insert can be identified (each branch number is set with</w:t>
            </w:r>
            <w:r w:rsidRPr="001105E3">
              <w:rPr>
                <w:rFonts w:ascii="Calibri" w:hAnsi="Calibri" w:cs="Calibri"/>
                <w:w w:val="113"/>
                <w:sz w:val="20"/>
                <w:szCs w:val="20"/>
              </w:rPr>
              <w:t xml:space="preserve"> 1</w:t>
            </w:r>
            <w:r w:rsidRPr="001105E3">
              <w:rPr>
                <w:rFonts w:ascii="Calibri" w:eastAsia="MS PMincho" w:hAnsi="Calibri" w:cs="Calibri"/>
                <w:sz w:val="20"/>
                <w:szCs w:val="20"/>
              </w:rPr>
              <w:t xml:space="preserve">, </w:t>
            </w:r>
            <w:r w:rsidRPr="001105E3">
              <w:rPr>
                <w:rFonts w:ascii="Calibri" w:hAnsi="Calibri" w:cs="Calibri"/>
                <w:w w:val="113"/>
                <w:sz w:val="20"/>
                <w:szCs w:val="20"/>
              </w:rPr>
              <w:t>2</w:t>
            </w:r>
            <w:r w:rsidRPr="001105E3">
              <w:rPr>
                <w:rFonts w:ascii="Calibri" w:eastAsia="MS PMincho" w:hAnsi="Calibri" w:cs="Calibri"/>
                <w:sz w:val="20"/>
                <w:szCs w:val="20"/>
              </w:rPr>
              <w:t xml:space="preserve">, </w:t>
            </w:r>
            <w:r w:rsidRPr="001105E3">
              <w:rPr>
                <w:rFonts w:ascii="Calibri" w:hAnsi="Calibri" w:cs="Calibri"/>
                <w:w w:val="113"/>
                <w:sz w:val="20"/>
                <w:szCs w:val="20"/>
              </w:rPr>
              <w:t>3</w:t>
            </w:r>
            <w:r w:rsidRPr="001105E3">
              <w:rPr>
                <w:rFonts w:ascii="Calibri" w:eastAsia="MS PMincho" w:hAnsi="Calibri" w:cs="Calibri"/>
                <w:sz w:val="20"/>
                <w:szCs w:val="20"/>
              </w:rPr>
              <w:t xml:space="preserve"> and consecutive numbers). </w:t>
            </w:r>
          </w:p>
          <w:p w14:paraId="1EA98EB0" w14:textId="77777777" w:rsidR="00E67A23" w:rsidRPr="00796762" w:rsidRDefault="00E67A23" w:rsidP="0099599D">
            <w:pPr>
              <w:pStyle w:val="Style"/>
              <w:numPr>
                <w:ilvl w:val="0"/>
                <w:numId w:val="8"/>
              </w:numPr>
              <w:spacing w:line="300" w:lineRule="exact"/>
              <w:textAlignment w:val="baseline"/>
              <w:rPr>
                <w:rFonts w:ascii="Calibri" w:hAnsi="Calibri" w:cs="Calibri"/>
                <w:sz w:val="20"/>
                <w:szCs w:val="20"/>
              </w:rPr>
            </w:pPr>
            <w:r>
              <w:rPr>
                <w:rFonts w:ascii="Calibri" w:hAnsi="Calibri" w:cs="Calibri" w:hint="eastAsia"/>
                <w:w w:val="108"/>
                <w:sz w:val="20"/>
                <w:szCs w:val="20"/>
              </w:rPr>
              <w:t>Version number</w:t>
            </w:r>
            <w:r w:rsidRPr="00796762">
              <w:rPr>
                <w:rFonts w:ascii="Calibri" w:eastAsia="MS PMincho" w:hAnsi="Calibri" w:cs="Calibri"/>
                <w:sz w:val="20"/>
                <w:szCs w:val="20"/>
              </w:rPr>
              <w:t xml:space="preserve"> should be the same number as the file name.</w:t>
            </w:r>
            <w:r w:rsidRPr="00796762">
              <w:rPr>
                <w:rFonts w:ascii="Calibri" w:hAnsi="Calibri" w:cs="Calibri"/>
                <w:sz w:val="20"/>
                <w:szCs w:val="20"/>
              </w:rPr>
              <w:t xml:space="preserve"> </w:t>
            </w:r>
            <w:r w:rsidRPr="00796762">
              <w:rPr>
                <w:rFonts w:ascii="Calibri" w:eastAsia="MS PMincho" w:hAnsi="Calibri" w:cs="Calibri"/>
                <w:sz w:val="20"/>
                <w:szCs w:val="20"/>
              </w:rPr>
              <w:t>Start with "</w:t>
            </w:r>
            <w:r w:rsidRPr="00796762">
              <w:rPr>
                <w:rFonts w:ascii="Calibri" w:hAnsi="Calibri" w:cs="Calibri"/>
                <w:w w:val="108"/>
                <w:sz w:val="20"/>
                <w:szCs w:val="20"/>
              </w:rPr>
              <w:t>01</w:t>
            </w:r>
            <w:r w:rsidRPr="00796762">
              <w:rPr>
                <w:rFonts w:ascii="Calibri" w:eastAsia="MS PMincho" w:hAnsi="Calibri" w:cs="Calibri"/>
                <w:sz w:val="20"/>
                <w:szCs w:val="20"/>
              </w:rPr>
              <w:t>," and assign consecutive numbers higher than "</w:t>
            </w:r>
            <w:r w:rsidRPr="00796762">
              <w:rPr>
                <w:rFonts w:ascii="Calibri" w:hAnsi="Calibri" w:cs="Calibri"/>
                <w:w w:val="108"/>
                <w:sz w:val="20"/>
                <w:szCs w:val="20"/>
              </w:rPr>
              <w:t>02</w:t>
            </w:r>
            <w:r w:rsidRPr="00796762">
              <w:rPr>
                <w:rFonts w:ascii="Calibri" w:eastAsia="MS PMincho" w:hAnsi="Calibri" w:cs="Calibri"/>
                <w:sz w:val="20"/>
                <w:szCs w:val="20"/>
              </w:rPr>
              <w:t>" and "</w:t>
            </w:r>
            <w:r w:rsidRPr="00796762">
              <w:rPr>
                <w:rFonts w:ascii="Calibri" w:hAnsi="Calibri" w:cs="Calibri"/>
                <w:w w:val="108"/>
                <w:sz w:val="20"/>
                <w:szCs w:val="20"/>
              </w:rPr>
              <w:t>03</w:t>
            </w:r>
            <w:r w:rsidRPr="00796762">
              <w:rPr>
                <w:rFonts w:ascii="Calibri" w:eastAsia="MS PMincho" w:hAnsi="Calibri" w:cs="Calibri"/>
                <w:sz w:val="20"/>
                <w:szCs w:val="20"/>
              </w:rPr>
              <w:t>".</w:t>
            </w:r>
            <w:r w:rsidRPr="00796762">
              <w:rPr>
                <w:rFonts w:ascii="Calibri" w:hAnsi="Calibri" w:cs="Calibri"/>
                <w:sz w:val="20"/>
                <w:szCs w:val="20"/>
              </w:rPr>
              <w:t xml:space="preserve"> </w:t>
            </w:r>
            <w:r w:rsidRPr="00796762">
              <w:rPr>
                <w:rFonts w:ascii="Calibri" w:eastAsia="MS PMincho" w:hAnsi="Calibri" w:cs="Calibri"/>
                <w:sz w:val="20"/>
                <w:szCs w:val="20"/>
              </w:rPr>
              <w:t>The words "99" should be presented in alphabetic characters, such as "a</w:t>
            </w:r>
            <w:r>
              <w:rPr>
                <w:rFonts w:ascii="Calibri" w:eastAsia="MS PMincho" w:hAnsi="Calibri" w:cs="Calibri" w:hint="eastAsia"/>
                <w:sz w:val="20"/>
                <w:szCs w:val="20"/>
              </w:rPr>
              <w:t>0</w:t>
            </w:r>
            <w:r w:rsidRPr="00796762">
              <w:rPr>
                <w:rFonts w:ascii="Calibri" w:eastAsia="MS PMincho" w:hAnsi="Calibri" w:cs="Calibri"/>
                <w:sz w:val="20"/>
                <w:szCs w:val="20"/>
              </w:rPr>
              <w:t>," "a</w:t>
            </w:r>
            <w:r>
              <w:rPr>
                <w:rFonts w:ascii="Calibri" w:eastAsia="MS PMincho" w:hAnsi="Calibri" w:cs="Calibri" w:hint="eastAsia"/>
                <w:sz w:val="20"/>
                <w:szCs w:val="20"/>
              </w:rPr>
              <w:t>1</w:t>
            </w:r>
            <w:r w:rsidRPr="00796762">
              <w:rPr>
                <w:rFonts w:ascii="Calibri" w:eastAsia="MS PMincho" w:hAnsi="Calibri" w:cs="Calibri"/>
                <w:sz w:val="20"/>
                <w:szCs w:val="20"/>
              </w:rPr>
              <w:t xml:space="preserve">," "a3," etc. (See </w:t>
            </w:r>
            <w:r w:rsidRPr="00796762">
              <w:rPr>
                <w:rFonts w:ascii="Calibri" w:hAnsi="Calibri" w:cs="Calibri"/>
                <w:w w:val="108"/>
                <w:sz w:val="20"/>
                <w:szCs w:val="20"/>
              </w:rPr>
              <w:t>2</w:t>
            </w:r>
            <w:r>
              <w:rPr>
                <w:rFonts w:ascii="Calibri" w:hAnsi="Calibri" w:cs="Calibri" w:hint="eastAsia"/>
                <w:w w:val="108"/>
                <w:sz w:val="20"/>
                <w:szCs w:val="20"/>
              </w:rPr>
              <w:t xml:space="preserve">-(1) </w:t>
            </w:r>
            <w:r w:rsidRPr="00796762">
              <w:rPr>
                <w:rFonts w:ascii="Calibri" w:eastAsia="MS PMincho" w:hAnsi="Calibri" w:cs="Calibri"/>
                <w:sz w:val="20"/>
                <w:szCs w:val="20"/>
              </w:rPr>
              <w:t>Name of XML File</w:t>
            </w:r>
            <w:r>
              <w:rPr>
                <w:rFonts w:ascii="Calibri" w:eastAsia="MS PMincho" w:hAnsi="Calibri" w:cs="Calibri" w:hint="eastAsia"/>
                <w:sz w:val="20"/>
                <w:szCs w:val="20"/>
              </w:rPr>
              <w:t xml:space="preserve"> in </w:t>
            </w:r>
            <w:r w:rsidRPr="00796762">
              <w:rPr>
                <w:rFonts w:ascii="Calibri" w:eastAsia="MS PMincho" w:hAnsi="Calibri" w:cs="Calibri"/>
                <w:sz w:val="20"/>
                <w:szCs w:val="20"/>
              </w:rPr>
              <w:t xml:space="preserve">Specification of Information XML File for Package Insert). </w:t>
            </w:r>
          </w:p>
          <w:p w14:paraId="1A81BC23" w14:textId="0F6B70E2" w:rsidR="00A64F60" w:rsidRPr="008F0D5E" w:rsidRDefault="00A64F60" w:rsidP="006038B2">
            <w:pPr>
              <w:rPr>
                <w:lang w:val="en-US" w:eastAsia="ja-JP"/>
              </w:rPr>
            </w:pPr>
          </w:p>
        </w:tc>
      </w:tr>
      <w:tr w:rsidR="000D1C20" w:rsidRPr="000D1C20" w14:paraId="69D73C7E" w14:textId="77777777" w:rsidTr="00504A7B">
        <w:tc>
          <w:tcPr>
            <w:tcW w:w="680" w:type="dxa"/>
          </w:tcPr>
          <w:p w14:paraId="7CCF6E49" w14:textId="6C8A1988" w:rsidR="00EB0110" w:rsidRPr="00272B03" w:rsidRDefault="00EB0110" w:rsidP="00A64F60">
            <w:pPr>
              <w:rPr>
                <w:lang w:eastAsia="ja-JP"/>
              </w:rPr>
            </w:pPr>
            <w:r w:rsidRPr="00272B03">
              <w:rPr>
                <w:lang w:eastAsia="ja-JP"/>
              </w:rPr>
              <w:t>3-(</w:t>
            </w:r>
            <w:r>
              <w:rPr>
                <w:rFonts w:hint="eastAsia"/>
                <w:lang w:eastAsia="ja-JP"/>
              </w:rPr>
              <w:t>5</w:t>
            </w:r>
            <w:r w:rsidRPr="00272B03">
              <w:rPr>
                <w:lang w:eastAsia="ja-JP"/>
              </w:rPr>
              <w:t>)</w:t>
            </w:r>
          </w:p>
        </w:tc>
        <w:tc>
          <w:tcPr>
            <w:tcW w:w="2551" w:type="dxa"/>
          </w:tcPr>
          <w:p w14:paraId="5C569922" w14:textId="103C8538" w:rsidR="00A64F60" w:rsidRPr="00DA1AF5" w:rsidRDefault="00EB3995" w:rsidP="00A64F60">
            <w:pPr>
              <w:rPr>
                <w:b/>
                <w:bCs/>
              </w:rPr>
            </w:pPr>
            <w:r w:rsidRPr="00DA1AF5">
              <w:rPr>
                <w:b/>
                <w:bCs/>
              </w:rPr>
              <w:t>Company Code</w:t>
            </w:r>
          </w:p>
          <w:p w14:paraId="0D9EF7F6" w14:textId="07E45B55" w:rsidR="00921F30" w:rsidRPr="00DA1AF5" w:rsidRDefault="007C1FAD" w:rsidP="00A64F60">
            <w:pPr>
              <w:rPr>
                <w:lang w:eastAsia="ja-JP"/>
              </w:rPr>
            </w:pPr>
            <w:r w:rsidRPr="00DA1AF5">
              <w:rPr>
                <w:color w:val="00B050"/>
              </w:rPr>
              <w:t>JPI XML Element</w:t>
            </w:r>
            <w:r w:rsidRPr="00DA1AF5">
              <w:rPr>
                <w:color w:val="00B050"/>
                <w:lang w:eastAsia="ja-JP"/>
              </w:rPr>
              <w:t xml:space="preserve">: </w:t>
            </w:r>
            <w:proofErr w:type="spellStart"/>
            <w:r w:rsidRPr="00DA1AF5">
              <w:rPr>
                <w:color w:val="00B050"/>
                <w:lang w:eastAsia="ja-JP"/>
              </w:rPr>
              <w:t>CompanyIdentifier</w:t>
            </w:r>
            <w:proofErr w:type="spellEnd"/>
          </w:p>
        </w:tc>
        <w:tc>
          <w:tcPr>
            <w:tcW w:w="1304" w:type="dxa"/>
          </w:tcPr>
          <w:p w14:paraId="269B4DF1" w14:textId="66B43A37" w:rsidR="00A64F60" w:rsidRPr="00DA1AF5" w:rsidRDefault="00B764B2" w:rsidP="006038B2">
            <w:r w:rsidRPr="00DA1AF5">
              <w:t>6 digits, half-width.</w:t>
            </w:r>
          </w:p>
        </w:tc>
        <w:tc>
          <w:tcPr>
            <w:tcW w:w="1417" w:type="dxa"/>
          </w:tcPr>
          <w:p w14:paraId="2F09EB85" w14:textId="0256F676" w:rsidR="00A64F60" w:rsidRPr="00DA1AF5" w:rsidRDefault="006F1F26" w:rsidP="006038B2">
            <w:proofErr w:type="spellStart"/>
            <w:proofErr w:type="gramStart"/>
            <w:r w:rsidRPr="00DA1AF5">
              <w:t>cdata.contentBaseWithXMLLANGoptional</w:t>
            </w:r>
            <w:proofErr w:type="spellEnd"/>
            <w:proofErr w:type="gramEnd"/>
            <w:r w:rsidRPr="00DA1AF5">
              <w:t>-TYPE</w:t>
            </w:r>
          </w:p>
        </w:tc>
        <w:tc>
          <w:tcPr>
            <w:tcW w:w="4819" w:type="dxa"/>
          </w:tcPr>
          <w:p w14:paraId="29347B94" w14:textId="0DDF44E5" w:rsidR="007C2985" w:rsidRPr="002051FB" w:rsidRDefault="007C2985" w:rsidP="00067F38">
            <w:pPr>
              <w:pStyle w:val="Style"/>
              <w:spacing w:line="312" w:lineRule="exact"/>
              <w:textAlignment w:val="baseline"/>
              <w:rPr>
                <w:rFonts w:ascii="Calibri" w:hAnsi="Calibri" w:cs="Calibri"/>
                <w:sz w:val="20"/>
                <w:szCs w:val="20"/>
              </w:rPr>
            </w:pPr>
            <w:r w:rsidRPr="002051FB">
              <w:rPr>
                <w:rFonts w:ascii="Calibri" w:hAnsi="Calibri" w:cs="Calibri"/>
                <w:w w:val="108"/>
                <w:sz w:val="20"/>
                <w:szCs w:val="20"/>
              </w:rPr>
              <w:t xml:space="preserve">The </w:t>
            </w:r>
            <w:r w:rsidRPr="002051FB">
              <w:rPr>
                <w:rFonts w:ascii="Calibri" w:eastAsia="MS PMincho" w:hAnsi="Calibri" w:cs="Calibri"/>
                <w:sz w:val="20"/>
                <w:szCs w:val="20"/>
              </w:rPr>
              <w:t>upper</w:t>
            </w:r>
            <w:r w:rsidRPr="002051FB">
              <w:rPr>
                <w:rFonts w:ascii="Calibri" w:hAnsi="Calibri" w:cs="Calibri"/>
                <w:w w:val="108"/>
                <w:sz w:val="20"/>
                <w:szCs w:val="20"/>
              </w:rPr>
              <w:t xml:space="preserve"> 6</w:t>
            </w:r>
            <w:r w:rsidRPr="002051FB">
              <w:rPr>
                <w:rFonts w:ascii="Calibri" w:eastAsia="MS PMincho" w:hAnsi="Calibri" w:cs="Calibri"/>
                <w:sz w:val="20"/>
                <w:szCs w:val="20"/>
              </w:rPr>
              <w:t xml:space="preserve"> digits of the</w:t>
            </w:r>
            <w:r w:rsidRPr="002051FB">
              <w:rPr>
                <w:rFonts w:ascii="Calibri" w:hAnsi="Calibri" w:cs="Calibri"/>
                <w:w w:val="108"/>
                <w:sz w:val="20"/>
                <w:szCs w:val="20"/>
              </w:rPr>
              <w:t xml:space="preserve"> 9</w:t>
            </w:r>
            <w:r w:rsidRPr="002051FB">
              <w:rPr>
                <w:rFonts w:ascii="Calibri" w:eastAsia="MS PMincho" w:hAnsi="Calibri" w:cs="Calibri"/>
                <w:sz w:val="20"/>
                <w:szCs w:val="20"/>
              </w:rPr>
              <w:t xml:space="preserve">-digit </w:t>
            </w:r>
            <w:r>
              <w:rPr>
                <w:rFonts w:ascii="Calibri" w:eastAsia="MS PMincho" w:hAnsi="Calibri" w:cs="Calibri" w:hint="eastAsia"/>
                <w:sz w:val="20"/>
                <w:szCs w:val="20"/>
              </w:rPr>
              <w:t>c</w:t>
            </w:r>
            <w:r w:rsidRPr="00264F1A">
              <w:rPr>
                <w:rFonts w:ascii="Calibri" w:eastAsia="MS PMincho" w:hAnsi="Calibri" w:cs="Calibri"/>
                <w:sz w:val="20"/>
                <w:szCs w:val="20"/>
              </w:rPr>
              <w:t xml:space="preserve">orporate code </w:t>
            </w:r>
            <w:r w:rsidRPr="002051FB">
              <w:rPr>
                <w:rFonts w:ascii="Calibri" w:eastAsia="MS PMincho" w:hAnsi="Calibri" w:cs="Calibri"/>
                <w:sz w:val="20"/>
                <w:szCs w:val="20"/>
              </w:rPr>
              <w:t xml:space="preserve">should be entered using single-byte characters. </w:t>
            </w:r>
          </w:p>
          <w:p w14:paraId="6D0E0F68" w14:textId="77777777" w:rsidR="00817B5C" w:rsidRPr="00B93E0C" w:rsidRDefault="00817B5C" w:rsidP="00371F4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6FEDAA4D" w14:textId="77777777" w:rsidR="00817B5C" w:rsidRDefault="0064745D" w:rsidP="006038B2">
            <w:r w:rsidRPr="00DA1AF5">
              <w:t>&lt;</w:t>
            </w:r>
            <w:proofErr w:type="spellStart"/>
            <w:r w:rsidRPr="00DA1AF5">
              <w:t>CompanyIdentifier</w:t>
            </w:r>
            <w:proofErr w:type="spellEnd"/>
            <w:r w:rsidRPr="00DA1AF5">
              <w:t>&gt;672212&lt;/</w:t>
            </w:r>
            <w:commentRangeStart w:id="3"/>
            <w:proofErr w:type="spellStart"/>
            <w:r w:rsidRPr="00DA1AF5">
              <w:t>CompanyIdentifier</w:t>
            </w:r>
            <w:commentRangeEnd w:id="3"/>
            <w:proofErr w:type="spellEnd"/>
            <w:r w:rsidR="003B0A0A" w:rsidRPr="00DA1AF5">
              <w:rPr>
                <w:rStyle w:val="CommentReference"/>
              </w:rPr>
              <w:commentReference w:id="3"/>
            </w:r>
            <w:r w:rsidRPr="006D14FA">
              <w:t>&gt;</w:t>
            </w:r>
          </w:p>
          <w:p w14:paraId="2A9D2668" w14:textId="1AACE80C" w:rsidR="00A64F60" w:rsidRPr="008F0D5E" w:rsidRDefault="00A64F60" w:rsidP="00EE172E">
            <w:pPr>
              <w:pStyle w:val="Style"/>
              <w:spacing w:line="300" w:lineRule="exact"/>
              <w:textAlignment w:val="baseline"/>
            </w:pPr>
          </w:p>
        </w:tc>
      </w:tr>
      <w:tr w:rsidR="000D1C20" w:rsidRPr="000D1C20" w14:paraId="075F7718" w14:textId="77777777" w:rsidTr="00504A7B">
        <w:tc>
          <w:tcPr>
            <w:tcW w:w="680" w:type="dxa"/>
          </w:tcPr>
          <w:p w14:paraId="4328EC6A" w14:textId="77777777" w:rsidR="00817B5C" w:rsidRDefault="008D4718" w:rsidP="00A64F60">
            <w:pPr>
              <w:rPr>
                <w:lang w:eastAsia="ja-JP"/>
              </w:rPr>
            </w:pPr>
            <w:r w:rsidRPr="00272B03">
              <w:rPr>
                <w:lang w:eastAsia="ja-JP"/>
              </w:rPr>
              <w:lastRenderedPageBreak/>
              <w:t>3-(</w:t>
            </w:r>
            <w:r>
              <w:rPr>
                <w:rFonts w:hint="eastAsia"/>
                <w:lang w:eastAsia="ja-JP"/>
              </w:rPr>
              <w:t>6</w:t>
            </w:r>
            <w:r w:rsidRPr="00272B03">
              <w:rPr>
                <w:lang w:eastAsia="ja-JP"/>
              </w:rPr>
              <w:t>)</w:t>
            </w:r>
          </w:p>
          <w:p w14:paraId="7E3933F8" w14:textId="743D62D6" w:rsidR="008D4718" w:rsidRPr="00272B03" w:rsidRDefault="00453043" w:rsidP="00A64F60">
            <w:pPr>
              <w:rPr>
                <w:lang w:eastAsia="ja-JP"/>
              </w:rPr>
            </w:pPr>
            <w:r>
              <w:rPr>
                <w:rFonts w:hint="eastAsia"/>
                <w:b/>
                <w:bCs/>
                <w:lang w:eastAsia="ja-JP"/>
              </w:rPr>
              <w:t>5.11.1</w:t>
            </w:r>
          </w:p>
        </w:tc>
        <w:tc>
          <w:tcPr>
            <w:tcW w:w="2551" w:type="dxa"/>
          </w:tcPr>
          <w:p w14:paraId="1C2CB639" w14:textId="7DFA165F" w:rsidR="00A64F60" w:rsidRPr="00DA1AF5" w:rsidRDefault="00B764B2" w:rsidP="00A64F60">
            <w:pPr>
              <w:rPr>
                <w:b/>
                <w:bCs/>
              </w:rPr>
            </w:pPr>
            <w:r w:rsidRPr="00DA1AF5">
              <w:rPr>
                <w:b/>
                <w:bCs/>
              </w:rPr>
              <w:t>Creation or Revision Date</w:t>
            </w:r>
          </w:p>
          <w:p w14:paraId="345CEAC0" w14:textId="7AAC7EED" w:rsidR="00D72DC7" w:rsidRPr="00DA1AF5" w:rsidRDefault="00D72DC7" w:rsidP="00A64F60">
            <w:pPr>
              <w:rPr>
                <w:b/>
                <w:bCs/>
              </w:rPr>
            </w:pPr>
            <w:r w:rsidRPr="00DA1AF5">
              <w:rPr>
                <w:color w:val="00B050"/>
              </w:rPr>
              <w:t>JPI XML Element</w:t>
            </w:r>
            <w:r w:rsidRPr="00DA1AF5">
              <w:rPr>
                <w:color w:val="00B050"/>
                <w:lang w:eastAsia="ja-JP"/>
              </w:rPr>
              <w:t xml:space="preserve">: </w:t>
            </w:r>
            <w:proofErr w:type="spellStart"/>
            <w:r w:rsidRPr="00DA1AF5">
              <w:rPr>
                <w:color w:val="00B050"/>
              </w:rPr>
              <w:t>DateOfPreparationOrRevision</w:t>
            </w:r>
            <w:proofErr w:type="spellEnd"/>
          </w:p>
        </w:tc>
        <w:tc>
          <w:tcPr>
            <w:tcW w:w="1304" w:type="dxa"/>
          </w:tcPr>
          <w:p w14:paraId="6BA68843" w14:textId="515ED89E" w:rsidR="00A64F60" w:rsidRPr="006D14FA" w:rsidRDefault="00B764B2" w:rsidP="006038B2">
            <w:r w:rsidRPr="00DA1AF5">
              <w:t> "YYYY-MM" or "YYYY/MM" format, half-</w:t>
            </w:r>
            <w:commentRangeStart w:id="4"/>
            <w:commentRangeStart w:id="5"/>
            <w:r w:rsidRPr="00DA1AF5">
              <w:t>width</w:t>
            </w:r>
            <w:commentRangeEnd w:id="4"/>
            <w:r w:rsidR="00CA38BF" w:rsidRPr="00DA1AF5">
              <w:rPr>
                <w:rStyle w:val="CommentReference"/>
              </w:rPr>
              <w:commentReference w:id="4"/>
            </w:r>
            <w:commentRangeEnd w:id="5"/>
            <w:r w:rsidR="00065DCA" w:rsidRPr="00DA1AF5">
              <w:rPr>
                <w:rStyle w:val="CommentReference"/>
              </w:rPr>
              <w:commentReference w:id="5"/>
            </w:r>
            <w:r w:rsidRPr="006D14FA">
              <w:t>.</w:t>
            </w:r>
          </w:p>
        </w:tc>
        <w:tc>
          <w:tcPr>
            <w:tcW w:w="1417" w:type="dxa"/>
          </w:tcPr>
          <w:p w14:paraId="6EC65B3D" w14:textId="69BFD554" w:rsidR="00A64F60" w:rsidRPr="006D14FA" w:rsidRDefault="0017636A" w:rsidP="006038B2">
            <w:pPr>
              <w:rPr>
                <w:lang w:eastAsia="ja-JP"/>
              </w:rPr>
            </w:pPr>
            <w:proofErr w:type="spellStart"/>
            <w:proofErr w:type="gramStart"/>
            <w:r w:rsidRPr="0017636A">
              <w:rPr>
                <w:lang w:eastAsia="ja-JP"/>
              </w:rPr>
              <w:t>cdata.contentBaseWithXMLLANGoptional</w:t>
            </w:r>
            <w:proofErr w:type="spellEnd"/>
            <w:proofErr w:type="gramEnd"/>
            <w:r w:rsidRPr="0017636A">
              <w:rPr>
                <w:lang w:eastAsia="ja-JP"/>
              </w:rPr>
              <w:t>-TYPE</w:t>
            </w:r>
          </w:p>
        </w:tc>
        <w:tc>
          <w:tcPr>
            <w:tcW w:w="4819" w:type="dxa"/>
          </w:tcPr>
          <w:p w14:paraId="37F0A22F" w14:textId="77777777" w:rsidR="008D4718" w:rsidRPr="00B8344B" w:rsidRDefault="008D4718" w:rsidP="008D4718">
            <w:pPr>
              <w:rPr>
                <w:rFonts w:ascii="Calibri" w:eastAsia="MS PMincho" w:hAnsi="Calibri" w:cs="Calibri"/>
                <w:b/>
                <w:bCs/>
                <w:i/>
                <w:iCs/>
                <w:sz w:val="20"/>
                <w:szCs w:val="20"/>
                <w:u w:val="single"/>
                <w:lang w:val="en-US" w:eastAsia="ja-JP"/>
              </w:rPr>
            </w:pPr>
          </w:p>
          <w:p w14:paraId="7C9C508C" w14:textId="74212E0D" w:rsidR="008D4718" w:rsidRPr="00B93E0C" w:rsidRDefault="008D4718" w:rsidP="008D4718">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0FA1BB7E" w14:textId="77777777" w:rsidR="0010532A" w:rsidRPr="00DA1AF5" w:rsidRDefault="0010532A" w:rsidP="0010532A">
            <w:pPr>
              <w:rPr>
                <w:color w:val="000000"/>
              </w:rPr>
            </w:pPr>
            <w:proofErr w:type="gramStart"/>
            <w:r w:rsidRPr="006D14FA">
              <w:rPr>
                <w:color w:val="000000"/>
              </w:rPr>
              <w:t>&lt;!--</w:t>
            </w:r>
            <w:r w:rsidRPr="006D14FA">
              <w:rPr>
                <w:rFonts w:hint="eastAsia"/>
                <w:color w:val="000000"/>
              </w:rPr>
              <w:t>ア</w:t>
            </w:r>
            <w:r w:rsidRPr="006D14FA">
              <w:rPr>
                <w:color w:val="000000"/>
              </w:rPr>
              <w:t>.</w:t>
            </w:r>
            <w:proofErr w:type="spellStart"/>
            <w:r w:rsidRPr="006D14FA">
              <w:rPr>
                <w:rFonts w:hint="eastAsia"/>
                <w:color w:val="000000"/>
              </w:rPr>
              <w:t>作成又</w:t>
            </w:r>
            <w:proofErr w:type="gramEnd"/>
            <w:r w:rsidRPr="006D14FA">
              <w:rPr>
                <w:rFonts w:hint="eastAsia"/>
                <w:color w:val="000000"/>
              </w:rPr>
              <w:t>は改訂年月</w:t>
            </w:r>
            <w:proofErr w:type="spellEnd"/>
            <w:r w:rsidRPr="006D14FA">
              <w:rPr>
                <w:color w:val="000000"/>
              </w:rPr>
              <w:t>--&gt;</w:t>
            </w:r>
            <w:r w:rsidRPr="006D14FA">
              <w:rPr>
                <w:color w:val="000000"/>
              </w:rPr>
              <w:br/>
              <w:t>&lt;</w:t>
            </w:r>
            <w:proofErr w:type="spellStart"/>
            <w:r w:rsidRPr="006D14FA">
              <w:rPr>
                <w:color w:val="000000"/>
              </w:rPr>
              <w:t>DateOfPreparationOrRevision</w:t>
            </w:r>
            <w:proofErr w:type="spellEnd"/>
            <w:r w:rsidRPr="006D14FA">
              <w:rPr>
                <w:color w:val="000000"/>
              </w:rPr>
              <w:t>&gt;</w:t>
            </w:r>
            <w:r w:rsidRPr="006D14FA">
              <w:rPr>
                <w:color w:val="000000"/>
              </w:rPr>
              <w:br/>
              <w:t xml:space="preserve">    &lt;</w:t>
            </w:r>
            <w:proofErr w:type="spellStart"/>
            <w:r w:rsidRPr="006D14FA">
              <w:rPr>
                <w:color w:val="000000"/>
              </w:rPr>
              <w:t>PreparationOrRevision</w:t>
            </w:r>
            <w:proofErr w:type="spellEnd"/>
            <w:r w:rsidRPr="006D14FA">
              <w:rPr>
                <w:color w:val="000000"/>
              </w:rPr>
              <w:t xml:space="preserve"> id="</w:t>
            </w:r>
            <w:proofErr w:type="spellStart"/>
            <w:r w:rsidRPr="00DA1AF5">
              <w:rPr>
                <w:rFonts w:hint="eastAsia"/>
                <w:color w:val="000000"/>
              </w:rPr>
              <w:t>今回</w:t>
            </w:r>
            <w:proofErr w:type="spellEnd"/>
            <w:r w:rsidRPr="00DA1AF5">
              <w:rPr>
                <w:color w:val="000000"/>
              </w:rPr>
              <w:t>"&gt;</w:t>
            </w:r>
            <w:r w:rsidRPr="00DA1AF5">
              <w:rPr>
                <w:color w:val="000000"/>
              </w:rPr>
              <w:br/>
              <w:t xml:space="preserve">      &lt;</w:t>
            </w:r>
            <w:proofErr w:type="spellStart"/>
            <w:r w:rsidRPr="00DA1AF5">
              <w:rPr>
                <w:color w:val="000000"/>
              </w:rPr>
              <w:t>YearMonth</w:t>
            </w:r>
            <w:proofErr w:type="spellEnd"/>
            <w:r w:rsidRPr="00DA1AF5">
              <w:rPr>
                <w:color w:val="000000"/>
              </w:rPr>
              <w:t>&gt;</w:t>
            </w:r>
            <w:r w:rsidRPr="00DA1AF5">
              <w:rPr>
                <w:color w:val="000000"/>
                <w:highlight w:val="cyan"/>
              </w:rPr>
              <w:t>2022-02</w:t>
            </w:r>
            <w:r w:rsidRPr="00DA1AF5">
              <w:rPr>
                <w:color w:val="000000"/>
              </w:rPr>
              <w:t>&lt;/</w:t>
            </w:r>
            <w:proofErr w:type="spellStart"/>
            <w:r w:rsidRPr="00DA1AF5">
              <w:rPr>
                <w:color w:val="000000"/>
              </w:rPr>
              <w:t>YearMonth</w:t>
            </w:r>
            <w:proofErr w:type="spellEnd"/>
            <w:r w:rsidRPr="00DA1AF5">
              <w:rPr>
                <w:color w:val="000000"/>
              </w:rPr>
              <w:t>&gt;</w:t>
            </w:r>
            <w:r w:rsidRPr="00DA1AF5">
              <w:rPr>
                <w:color w:val="000000"/>
              </w:rPr>
              <w:br/>
              <w:t xml:space="preserve">      &lt;Version&gt;</w:t>
            </w:r>
            <w:r w:rsidRPr="00DA1AF5">
              <w:rPr>
                <w:color w:val="000000"/>
              </w:rPr>
              <w:br/>
              <w:t xml:space="preserve">        &lt;Lang </w:t>
            </w:r>
            <w:proofErr w:type="spellStart"/>
            <w:proofErr w:type="gramStart"/>
            <w:r w:rsidRPr="00DA1AF5">
              <w:rPr>
                <w:color w:val="000000"/>
              </w:rPr>
              <w:t>xml:lang</w:t>
            </w:r>
            <w:proofErr w:type="spellEnd"/>
            <w:proofErr w:type="gramEnd"/>
            <w:r w:rsidRPr="00DA1AF5">
              <w:rPr>
                <w:color w:val="000000"/>
              </w:rPr>
              <w:t>="</w:t>
            </w:r>
            <w:proofErr w:type="spellStart"/>
            <w:r w:rsidRPr="00DA1AF5">
              <w:rPr>
                <w:color w:val="000000"/>
              </w:rPr>
              <w:t>ja</w:t>
            </w:r>
            <w:proofErr w:type="spellEnd"/>
            <w:r w:rsidRPr="00DA1AF5">
              <w:rPr>
                <w:color w:val="000000"/>
              </w:rPr>
              <w:t>"&gt;</w:t>
            </w:r>
            <w:r w:rsidRPr="00DA1AF5">
              <w:rPr>
                <w:rFonts w:hint="eastAsia"/>
                <w:color w:val="000000"/>
                <w:highlight w:val="cyan"/>
              </w:rPr>
              <w:t>第</w:t>
            </w:r>
            <w:r w:rsidRPr="00DA1AF5">
              <w:rPr>
                <w:color w:val="000000"/>
                <w:highlight w:val="cyan"/>
              </w:rPr>
              <w:t>1</w:t>
            </w:r>
            <w:r w:rsidRPr="00DA1AF5">
              <w:rPr>
                <w:rFonts w:hint="eastAsia"/>
                <w:color w:val="000000"/>
                <w:highlight w:val="cyan"/>
              </w:rPr>
              <w:t>版</w:t>
            </w:r>
            <w:r w:rsidRPr="00DA1AF5">
              <w:rPr>
                <w:color w:val="000000"/>
              </w:rPr>
              <w:t>&lt;/Lang&gt;</w:t>
            </w:r>
            <w:r w:rsidRPr="00DA1AF5">
              <w:rPr>
                <w:color w:val="000000"/>
              </w:rPr>
              <w:br/>
              <w:t xml:space="preserve">      &lt;/Version&gt;</w:t>
            </w:r>
            <w:r w:rsidRPr="00DA1AF5">
              <w:rPr>
                <w:color w:val="000000"/>
              </w:rPr>
              <w:br/>
              <w:t xml:space="preserve">    &lt;/</w:t>
            </w:r>
            <w:proofErr w:type="spellStart"/>
            <w:r w:rsidRPr="00DA1AF5">
              <w:rPr>
                <w:color w:val="000000"/>
              </w:rPr>
              <w:t>PreparationOrRevision</w:t>
            </w:r>
            <w:proofErr w:type="spellEnd"/>
            <w:r w:rsidRPr="00DA1AF5">
              <w:rPr>
                <w:color w:val="000000"/>
              </w:rPr>
              <w:t>&gt;</w:t>
            </w:r>
            <w:r w:rsidRPr="00DA1AF5">
              <w:rPr>
                <w:color w:val="000000"/>
              </w:rPr>
              <w:br/>
              <w:t xml:space="preserve">  &lt;/</w:t>
            </w:r>
            <w:proofErr w:type="spellStart"/>
            <w:r w:rsidRPr="00DA1AF5">
              <w:rPr>
                <w:color w:val="000000"/>
              </w:rPr>
              <w:t>DateOfPreparationOrRevision</w:t>
            </w:r>
            <w:proofErr w:type="spellEnd"/>
            <w:r w:rsidRPr="00DA1AF5">
              <w:rPr>
                <w:color w:val="000000"/>
              </w:rPr>
              <w:t>&gt;</w:t>
            </w:r>
          </w:p>
          <w:p w14:paraId="3AD1DF16" w14:textId="77777777" w:rsidR="00A64F60" w:rsidRPr="00DA1AF5" w:rsidRDefault="00A64F60" w:rsidP="006038B2">
            <w:pPr>
              <w:rPr>
                <w:lang w:eastAsia="ja-JP"/>
              </w:rPr>
            </w:pPr>
          </w:p>
          <w:p w14:paraId="1D228216" w14:textId="092D00B0" w:rsidR="00710312" w:rsidRPr="00DA1AF5" w:rsidRDefault="00974B1A" w:rsidP="006038B2">
            <w:pPr>
              <w:rPr>
                <w:b/>
                <w:bCs/>
                <w:i/>
                <w:iCs/>
                <w:u w:val="single"/>
                <w:lang w:eastAsia="ja-JP"/>
              </w:rPr>
            </w:pPr>
            <w:r w:rsidRPr="00D33335">
              <w:rPr>
                <w:b/>
                <w:i/>
                <w:u w:val="single"/>
                <w:lang w:eastAsia="ja-JP"/>
              </w:rPr>
              <w:t>Infli</w:t>
            </w:r>
            <w:r w:rsidRPr="00DA1AF5">
              <w:rPr>
                <w:b/>
                <w:bCs/>
                <w:i/>
                <w:iCs/>
                <w:u w:val="single"/>
                <w:lang w:eastAsia="ja-JP"/>
              </w:rPr>
              <w:t>ximab BS</w:t>
            </w:r>
            <w:r w:rsidR="00615D3F" w:rsidRPr="00DA1AF5">
              <w:rPr>
                <w:b/>
                <w:bCs/>
                <w:i/>
                <w:iCs/>
                <w:u w:val="single"/>
                <w:lang w:eastAsia="ja-JP"/>
              </w:rPr>
              <w:t xml:space="preserve"> </w:t>
            </w:r>
            <w:r w:rsidRPr="00DA1AF5">
              <w:rPr>
                <w:b/>
                <w:bCs/>
                <w:i/>
                <w:iCs/>
                <w:u w:val="single"/>
                <w:lang w:eastAsia="ja-JP"/>
              </w:rPr>
              <w:t>Pfizer</w:t>
            </w:r>
          </w:p>
          <w:p w14:paraId="78C20913" w14:textId="77777777" w:rsidR="008F69CA" w:rsidRPr="00DA1AF5" w:rsidRDefault="008F69CA" w:rsidP="008F69CA">
            <w:pPr>
              <w:rPr>
                <w:lang w:eastAsia="ja-JP"/>
              </w:rPr>
            </w:pPr>
            <w:proofErr w:type="gramStart"/>
            <w:r w:rsidRPr="00DA1AF5">
              <w:rPr>
                <w:lang w:eastAsia="ja-JP"/>
              </w:rPr>
              <w:t>&lt;!--</w:t>
            </w:r>
            <w:r w:rsidRPr="00DA1AF5">
              <w:rPr>
                <w:rFonts w:hint="eastAsia"/>
                <w:lang w:eastAsia="ja-JP"/>
              </w:rPr>
              <w:t>ア</w:t>
            </w:r>
            <w:r w:rsidRPr="00DA1AF5">
              <w:rPr>
                <w:lang w:eastAsia="ja-JP"/>
              </w:rPr>
              <w:t>.</w:t>
            </w:r>
            <w:r w:rsidRPr="00DA1AF5">
              <w:rPr>
                <w:rFonts w:hint="eastAsia"/>
                <w:lang w:eastAsia="ja-JP"/>
              </w:rPr>
              <w:t>作成又</w:t>
            </w:r>
            <w:proofErr w:type="gramEnd"/>
            <w:r w:rsidRPr="00DA1AF5">
              <w:rPr>
                <w:rFonts w:hint="eastAsia"/>
                <w:lang w:eastAsia="ja-JP"/>
              </w:rPr>
              <w:t>は改訂年月</w:t>
            </w:r>
            <w:r w:rsidRPr="00DA1AF5">
              <w:rPr>
                <w:lang w:eastAsia="ja-JP"/>
              </w:rPr>
              <w:t>--&gt;</w:t>
            </w:r>
          </w:p>
          <w:p w14:paraId="46E31005"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DateOfPreparationOrRevision</w:t>
            </w:r>
            <w:proofErr w:type="spellEnd"/>
            <w:r w:rsidRPr="00DA1AF5">
              <w:rPr>
                <w:lang w:eastAsia="ja-JP"/>
              </w:rPr>
              <w:t>&gt;</w:t>
            </w:r>
          </w:p>
          <w:p w14:paraId="0FEA5BDF"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PreparationOrRevision</w:t>
            </w:r>
            <w:proofErr w:type="spellEnd"/>
            <w:r w:rsidRPr="00DA1AF5">
              <w:rPr>
                <w:lang w:eastAsia="ja-JP"/>
              </w:rPr>
              <w:t xml:space="preserve"> id="</w:t>
            </w:r>
            <w:r w:rsidRPr="00DA1AF5">
              <w:rPr>
                <w:rFonts w:hint="eastAsia"/>
                <w:highlight w:val="cyan"/>
                <w:lang w:eastAsia="ja-JP"/>
              </w:rPr>
              <w:t>前回</w:t>
            </w:r>
            <w:r w:rsidRPr="00DA1AF5">
              <w:rPr>
                <w:lang w:eastAsia="ja-JP"/>
              </w:rPr>
              <w:t>"&gt;</w:t>
            </w:r>
          </w:p>
          <w:p w14:paraId="2CD33B80"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YearMonth</w:t>
            </w:r>
            <w:proofErr w:type="spellEnd"/>
            <w:r w:rsidRPr="00DA1AF5">
              <w:rPr>
                <w:lang w:eastAsia="ja-JP"/>
              </w:rPr>
              <w:t>&gt;</w:t>
            </w:r>
            <w:r w:rsidRPr="00DA1AF5">
              <w:rPr>
                <w:highlight w:val="cyan"/>
                <w:lang w:eastAsia="ja-JP"/>
              </w:rPr>
              <w:t>2022-11</w:t>
            </w:r>
            <w:r w:rsidRPr="00DA1AF5">
              <w:rPr>
                <w:lang w:eastAsia="ja-JP"/>
              </w:rPr>
              <w:t>&lt;/</w:t>
            </w:r>
            <w:proofErr w:type="spellStart"/>
            <w:r w:rsidRPr="00DA1AF5">
              <w:rPr>
                <w:lang w:eastAsia="ja-JP"/>
              </w:rPr>
              <w:t>YearMonth</w:t>
            </w:r>
            <w:proofErr w:type="spellEnd"/>
            <w:r w:rsidRPr="00DA1AF5">
              <w:rPr>
                <w:lang w:eastAsia="ja-JP"/>
              </w:rPr>
              <w:t>&gt;</w:t>
            </w:r>
          </w:p>
          <w:p w14:paraId="3E9E6DE6"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PreparationOrRevision</w:t>
            </w:r>
            <w:proofErr w:type="spellEnd"/>
            <w:r w:rsidRPr="00DA1AF5">
              <w:rPr>
                <w:lang w:eastAsia="ja-JP"/>
              </w:rPr>
              <w:t>&gt;</w:t>
            </w:r>
          </w:p>
          <w:p w14:paraId="5EEAE692"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PreparationOrRevision</w:t>
            </w:r>
            <w:proofErr w:type="spellEnd"/>
            <w:r w:rsidRPr="00DA1AF5">
              <w:rPr>
                <w:lang w:eastAsia="ja-JP"/>
              </w:rPr>
              <w:t xml:space="preserve"> id="</w:t>
            </w:r>
            <w:r w:rsidRPr="00DA1AF5">
              <w:rPr>
                <w:rFonts w:hint="eastAsia"/>
                <w:highlight w:val="cyan"/>
                <w:lang w:eastAsia="ja-JP"/>
              </w:rPr>
              <w:t>今回</w:t>
            </w:r>
            <w:r w:rsidRPr="00DA1AF5">
              <w:rPr>
                <w:lang w:eastAsia="ja-JP"/>
              </w:rPr>
              <w:t>"&gt;</w:t>
            </w:r>
          </w:p>
          <w:p w14:paraId="749C5CF5"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YearMonth</w:t>
            </w:r>
            <w:proofErr w:type="spellEnd"/>
            <w:r w:rsidRPr="00DA1AF5">
              <w:rPr>
                <w:lang w:eastAsia="ja-JP"/>
              </w:rPr>
              <w:t>&gt;</w:t>
            </w:r>
            <w:r w:rsidRPr="00DA1AF5">
              <w:rPr>
                <w:highlight w:val="cyan"/>
                <w:lang w:eastAsia="ja-JP"/>
              </w:rPr>
              <w:t>2024-05</w:t>
            </w:r>
            <w:r w:rsidRPr="00DA1AF5">
              <w:rPr>
                <w:lang w:eastAsia="ja-JP"/>
              </w:rPr>
              <w:t>&lt;/</w:t>
            </w:r>
            <w:proofErr w:type="spellStart"/>
            <w:r w:rsidRPr="00DA1AF5">
              <w:rPr>
                <w:lang w:eastAsia="ja-JP"/>
              </w:rPr>
              <w:t>YearMonth</w:t>
            </w:r>
            <w:proofErr w:type="spellEnd"/>
            <w:r w:rsidRPr="00DA1AF5">
              <w:rPr>
                <w:lang w:eastAsia="ja-JP"/>
              </w:rPr>
              <w:t>&gt;</w:t>
            </w:r>
          </w:p>
          <w:p w14:paraId="2DA70EC1" w14:textId="77777777" w:rsidR="008F69CA" w:rsidRPr="00DA1AF5" w:rsidRDefault="008F69CA" w:rsidP="008F69CA">
            <w:pPr>
              <w:rPr>
                <w:lang w:eastAsia="ja-JP"/>
              </w:rPr>
            </w:pPr>
            <w:r w:rsidRPr="00DA1AF5">
              <w:rPr>
                <w:lang w:eastAsia="ja-JP"/>
              </w:rPr>
              <w:t xml:space="preserve">      &lt;Version&gt;</w:t>
            </w:r>
          </w:p>
          <w:p w14:paraId="7CEDBD61" w14:textId="77777777" w:rsidR="008F69CA" w:rsidRPr="00DA1AF5" w:rsidRDefault="008F69CA" w:rsidP="008F69CA">
            <w:pPr>
              <w:rPr>
                <w:lang w:eastAsia="ja-JP"/>
              </w:rPr>
            </w:pPr>
            <w:r w:rsidRPr="00DA1AF5">
              <w:rPr>
                <w:lang w:eastAsia="ja-JP"/>
              </w:rPr>
              <w:t xml:space="preserve">        &lt;Lang </w:t>
            </w:r>
            <w:proofErr w:type="spellStart"/>
            <w:proofErr w:type="gramStart"/>
            <w:r w:rsidRPr="00DA1AF5">
              <w:rPr>
                <w:lang w:eastAsia="ja-JP"/>
              </w:rPr>
              <w:t>xml:lang</w:t>
            </w:r>
            <w:proofErr w:type="spellEnd"/>
            <w:proofErr w:type="gramEnd"/>
            <w:r w:rsidRPr="00DA1AF5">
              <w:rPr>
                <w:lang w:eastAsia="ja-JP"/>
              </w:rPr>
              <w:t>="</w:t>
            </w:r>
            <w:proofErr w:type="spellStart"/>
            <w:r w:rsidRPr="00DA1AF5">
              <w:rPr>
                <w:lang w:eastAsia="ja-JP"/>
              </w:rPr>
              <w:t>ja</w:t>
            </w:r>
            <w:proofErr w:type="spellEnd"/>
            <w:r w:rsidRPr="00DA1AF5">
              <w:rPr>
                <w:lang w:eastAsia="ja-JP"/>
              </w:rPr>
              <w:t>"&gt;</w:t>
            </w:r>
            <w:r w:rsidRPr="00DA1AF5">
              <w:rPr>
                <w:rFonts w:hint="eastAsia"/>
                <w:highlight w:val="cyan"/>
                <w:lang w:eastAsia="ja-JP"/>
              </w:rPr>
              <w:t>第</w:t>
            </w:r>
            <w:r w:rsidRPr="00DA1AF5">
              <w:rPr>
                <w:highlight w:val="cyan"/>
                <w:lang w:eastAsia="ja-JP"/>
              </w:rPr>
              <w:t>5</w:t>
            </w:r>
            <w:r w:rsidRPr="00DA1AF5">
              <w:rPr>
                <w:rFonts w:hint="eastAsia"/>
                <w:highlight w:val="cyan"/>
                <w:lang w:eastAsia="ja-JP"/>
              </w:rPr>
              <w:t>版</w:t>
            </w:r>
            <w:r w:rsidRPr="00DA1AF5">
              <w:rPr>
                <w:lang w:eastAsia="ja-JP"/>
              </w:rPr>
              <w:t>&lt;/Lang&gt;</w:t>
            </w:r>
          </w:p>
          <w:p w14:paraId="47872614" w14:textId="77777777" w:rsidR="008F69CA" w:rsidRPr="00DA1AF5" w:rsidRDefault="008F69CA" w:rsidP="008F69CA">
            <w:pPr>
              <w:rPr>
                <w:lang w:eastAsia="ja-JP"/>
              </w:rPr>
            </w:pPr>
            <w:r w:rsidRPr="00DA1AF5">
              <w:rPr>
                <w:lang w:eastAsia="ja-JP"/>
              </w:rPr>
              <w:t xml:space="preserve">      &lt;/Version&gt;</w:t>
            </w:r>
          </w:p>
          <w:p w14:paraId="26CCA037" w14:textId="77777777" w:rsidR="008F69CA" w:rsidRPr="00DA1AF5" w:rsidRDefault="008F69CA" w:rsidP="008F69CA">
            <w:pPr>
              <w:rPr>
                <w:lang w:eastAsia="ja-JP"/>
              </w:rPr>
            </w:pPr>
            <w:r w:rsidRPr="00DA1AF5">
              <w:rPr>
                <w:lang w:eastAsia="ja-JP"/>
              </w:rPr>
              <w:t xml:space="preserve">    &lt;/</w:t>
            </w:r>
            <w:proofErr w:type="spellStart"/>
            <w:r w:rsidRPr="00DA1AF5">
              <w:rPr>
                <w:lang w:eastAsia="ja-JP"/>
              </w:rPr>
              <w:t>PreparationOrRevision</w:t>
            </w:r>
            <w:proofErr w:type="spellEnd"/>
            <w:r w:rsidRPr="00DA1AF5">
              <w:rPr>
                <w:lang w:eastAsia="ja-JP"/>
              </w:rPr>
              <w:t>&gt;</w:t>
            </w:r>
          </w:p>
          <w:p w14:paraId="7DD6434E" w14:textId="132B1462" w:rsidR="00974B1A" w:rsidRPr="00DA1AF5" w:rsidRDefault="008F69CA" w:rsidP="008F69CA">
            <w:pPr>
              <w:rPr>
                <w:lang w:eastAsia="ja-JP"/>
              </w:rPr>
            </w:pPr>
            <w:r w:rsidRPr="00DA1AF5">
              <w:rPr>
                <w:lang w:eastAsia="ja-JP"/>
              </w:rPr>
              <w:t xml:space="preserve">  &lt;/</w:t>
            </w:r>
            <w:proofErr w:type="spellStart"/>
            <w:r w:rsidRPr="00DA1AF5">
              <w:rPr>
                <w:lang w:eastAsia="ja-JP"/>
              </w:rPr>
              <w:t>DateOfPreparationOrRevision</w:t>
            </w:r>
            <w:proofErr w:type="spellEnd"/>
            <w:r w:rsidRPr="00DA1AF5">
              <w:rPr>
                <w:lang w:eastAsia="ja-JP"/>
              </w:rPr>
              <w:t>&gt;</w:t>
            </w:r>
          </w:p>
          <w:p w14:paraId="77A9F241" w14:textId="77777777" w:rsidR="008F69CA" w:rsidRPr="00DA1AF5" w:rsidRDefault="008F69CA" w:rsidP="008F69CA">
            <w:pPr>
              <w:rPr>
                <w:lang w:eastAsia="ja-JP"/>
              </w:rPr>
            </w:pPr>
          </w:p>
          <w:p w14:paraId="4B1A8265" w14:textId="77777777" w:rsidR="00521C4E" w:rsidRPr="00DA1AF5" w:rsidRDefault="00521C4E" w:rsidP="00804339">
            <w:pPr>
              <w:rPr>
                <w:lang w:eastAsia="ja-JP"/>
              </w:rPr>
            </w:pPr>
          </w:p>
          <w:p w14:paraId="17049902" w14:textId="77777777" w:rsidR="00D437CF" w:rsidRPr="00395682" w:rsidRDefault="00D437CF" w:rsidP="00D437CF">
            <w:pPr>
              <w:rPr>
                <w:i/>
                <w:iCs/>
                <w:u w:val="single"/>
                <w:lang w:eastAsia="ja-JP"/>
              </w:rPr>
            </w:pPr>
            <w:r w:rsidRPr="00395682">
              <w:rPr>
                <w:b/>
                <w:bCs/>
                <w:i/>
                <w:iCs/>
                <w:sz w:val="20"/>
                <w:szCs w:val="20"/>
                <w:u w:val="single"/>
                <w:lang w:eastAsia="ja-JP"/>
              </w:rPr>
              <w:t>Sample</w:t>
            </w:r>
            <w:r w:rsidRPr="00D25B80">
              <w:rPr>
                <w:rFonts w:ascii="Calibri" w:eastAsia="MS PMincho" w:hAnsi="Calibri" w:cs="Calibri"/>
                <w:b/>
                <w:bCs/>
                <w:i/>
                <w:iCs/>
                <w:sz w:val="20"/>
                <w:szCs w:val="20"/>
                <w:u w:val="single"/>
              </w:rPr>
              <w:t xml:space="preserve"> Matching Source Data ID</w:t>
            </w:r>
            <w:r w:rsidRPr="00D25B80">
              <w:rPr>
                <w:rFonts w:ascii="Calibri" w:eastAsia="MS PMincho" w:hAnsi="Calibri" w:cs="Calibri" w:hint="eastAsia"/>
                <w:b/>
                <w:bCs/>
                <w:i/>
                <w:iCs/>
                <w:sz w:val="20"/>
                <w:szCs w:val="20"/>
                <w:u w:val="single"/>
              </w:rPr>
              <w:t xml:space="preserve"> </w:t>
            </w:r>
            <w:r w:rsidRPr="00D25B80">
              <w:rPr>
                <w:rFonts w:ascii="Calibri" w:eastAsia="MS PMincho" w:hAnsi="Calibri" w:cs="Calibri"/>
                <w:b/>
                <w:bCs/>
                <w:i/>
                <w:iCs/>
                <w:sz w:val="20"/>
                <w:szCs w:val="20"/>
                <w:u w:val="single"/>
              </w:rPr>
              <w:t xml:space="preserve">from </w:t>
            </w:r>
            <w:r w:rsidRPr="00B93E0C">
              <w:rPr>
                <w:rFonts w:ascii="Calibri" w:eastAsia="MS PMincho" w:hAnsi="Calibri" w:cs="Calibri"/>
                <w:b/>
                <w:bCs/>
                <w:i/>
                <w:iCs/>
                <w:sz w:val="20"/>
                <w:szCs w:val="20"/>
                <w:u w:val="single"/>
              </w:rPr>
              <w:t xml:space="preserve">Policy for Using XML Content </w:t>
            </w:r>
          </w:p>
          <w:p w14:paraId="1C2C1F0F" w14:textId="77777777" w:rsidR="000519CB" w:rsidRPr="00DA1AF5" w:rsidRDefault="000519CB" w:rsidP="000519CB">
            <w:pPr>
              <w:widowControl w:val="0"/>
              <w:autoSpaceDE w:val="0"/>
              <w:autoSpaceDN w:val="0"/>
              <w:adjustRightInd w:val="0"/>
              <w:rPr>
                <w:rFonts w:ascii="Century" w:hAnsi="Century" w:cs="Century"/>
                <w:color w:val="000000"/>
                <w:kern w:val="0"/>
                <w:sz w:val="18"/>
                <w:szCs w:val="18"/>
                <w:lang w:val="en-US"/>
              </w:rPr>
            </w:pPr>
            <w:r w:rsidRPr="00DA1AF5">
              <w:rPr>
                <w:rFonts w:ascii="Century" w:hAnsi="Century" w:cs="Century"/>
                <w:color w:val="000000"/>
                <w:kern w:val="0"/>
                <w:sz w:val="18"/>
                <w:szCs w:val="18"/>
                <w:lang w:val="en-US"/>
              </w:rPr>
              <w:t>&lt;</w:t>
            </w:r>
            <w:proofErr w:type="spellStart"/>
            <w:r w:rsidRPr="00DA1AF5">
              <w:rPr>
                <w:rFonts w:ascii="Century" w:hAnsi="Century" w:cs="Century"/>
                <w:color w:val="000000"/>
                <w:kern w:val="0"/>
                <w:sz w:val="18"/>
                <w:szCs w:val="18"/>
                <w:lang w:val="en-US"/>
              </w:rPr>
              <w:t>DateOfPreparationOrRevision</w:t>
            </w:r>
            <w:proofErr w:type="spellEnd"/>
            <w:r w:rsidRPr="00DA1AF5">
              <w:rPr>
                <w:rFonts w:ascii="Century" w:hAnsi="Century" w:cs="Century"/>
                <w:color w:val="000000"/>
                <w:kern w:val="0"/>
                <w:sz w:val="18"/>
                <w:szCs w:val="18"/>
                <w:lang w:val="en-US"/>
              </w:rPr>
              <w:t>&gt;</w:t>
            </w:r>
          </w:p>
          <w:p w14:paraId="63B04A9A"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hAnsi="Century" w:cs="Century"/>
                <w:color w:val="000000"/>
                <w:kern w:val="0"/>
                <w:sz w:val="18"/>
                <w:szCs w:val="18"/>
                <w:lang w:val="en-US"/>
              </w:rPr>
              <w:t>&lt;</w:t>
            </w:r>
            <w:proofErr w:type="spellStart"/>
            <w:r w:rsidRPr="00DA1AF5">
              <w:rPr>
                <w:rFonts w:ascii="Century" w:hAnsi="Century" w:cs="Century"/>
                <w:color w:val="000000"/>
                <w:kern w:val="0"/>
                <w:sz w:val="18"/>
                <w:szCs w:val="18"/>
                <w:lang w:val="en-US"/>
              </w:rPr>
              <w:t>PreparationOrRevision</w:t>
            </w:r>
            <w:proofErr w:type="spellEnd"/>
            <w:r w:rsidRPr="00DA1AF5">
              <w:rPr>
                <w:rFonts w:ascii="Century" w:hAnsi="Century" w:cs="Century"/>
                <w:color w:val="000000"/>
                <w:kern w:val="0"/>
                <w:sz w:val="18"/>
                <w:szCs w:val="18"/>
                <w:lang w:val="en-US"/>
              </w:rPr>
              <w:t xml:space="preserve"> id="</w:t>
            </w:r>
            <w:proofErr w:type="spellStart"/>
            <w:r w:rsidRPr="00DA1AF5">
              <w:rPr>
                <w:rFonts w:ascii="MS Mincho" w:eastAsia="MS Mincho" w:hAnsi="Century" w:cs="MS Mincho" w:hint="eastAsia"/>
                <w:color w:val="000000"/>
                <w:kern w:val="0"/>
                <w:sz w:val="18"/>
                <w:szCs w:val="18"/>
                <w:lang w:val="en-US"/>
              </w:rPr>
              <w:t>今回</w:t>
            </w:r>
            <w:proofErr w:type="spellEnd"/>
            <w:r w:rsidRPr="00DA1AF5">
              <w:rPr>
                <w:rFonts w:ascii="Century" w:eastAsia="MS Mincho" w:hAnsi="Century" w:cs="Century"/>
                <w:color w:val="000000"/>
                <w:kern w:val="0"/>
                <w:sz w:val="18"/>
                <w:szCs w:val="18"/>
                <w:lang w:val="en-US"/>
              </w:rPr>
              <w:t>"&gt;</w:t>
            </w:r>
          </w:p>
          <w:p w14:paraId="7D2AF312"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YearMonth</w:t>
            </w:r>
            <w:proofErr w:type="spellEnd"/>
            <w:r w:rsidRPr="00DA1AF5">
              <w:rPr>
                <w:rFonts w:ascii="Century" w:eastAsia="MS Mincho" w:hAnsi="Century" w:cs="Century"/>
                <w:color w:val="000000"/>
                <w:kern w:val="0"/>
                <w:sz w:val="18"/>
                <w:szCs w:val="18"/>
                <w:lang w:val="en-US"/>
              </w:rPr>
              <w:t>&gt;2018-01&lt;/</w:t>
            </w:r>
            <w:proofErr w:type="spellStart"/>
            <w:r w:rsidRPr="00DA1AF5">
              <w:rPr>
                <w:rFonts w:ascii="Century" w:eastAsia="MS Mincho" w:hAnsi="Century" w:cs="Century"/>
                <w:color w:val="000000"/>
                <w:kern w:val="0"/>
                <w:sz w:val="18"/>
                <w:szCs w:val="18"/>
                <w:lang w:val="en-US"/>
              </w:rPr>
              <w:t>YearMonth</w:t>
            </w:r>
            <w:proofErr w:type="spellEnd"/>
            <w:r w:rsidRPr="00DA1AF5">
              <w:rPr>
                <w:rFonts w:ascii="Century" w:eastAsia="MS Mincho" w:hAnsi="Century" w:cs="Century"/>
                <w:color w:val="000000"/>
                <w:kern w:val="0"/>
                <w:sz w:val="18"/>
                <w:szCs w:val="18"/>
                <w:lang w:val="en-US"/>
              </w:rPr>
              <w:t>&gt;</w:t>
            </w:r>
          </w:p>
          <w:p w14:paraId="73BC06C7"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&lt;Version&gt;</w:t>
            </w:r>
          </w:p>
          <w:p w14:paraId="0F5CE945"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 xml:space="preserve">&lt;Lang </w:t>
            </w:r>
            <w:proofErr w:type="spellStart"/>
            <w:proofErr w:type="gramStart"/>
            <w:r w:rsidRPr="00DA1AF5">
              <w:rPr>
                <w:rFonts w:ascii="Century" w:eastAsia="MS Mincho" w:hAnsi="Century" w:cs="Century"/>
                <w:color w:val="000000"/>
                <w:kern w:val="0"/>
                <w:sz w:val="18"/>
                <w:szCs w:val="18"/>
                <w:lang w:val="en-US"/>
              </w:rPr>
              <w:t>xml:lang</w:t>
            </w:r>
            <w:proofErr w:type="spellEnd"/>
            <w:proofErr w:type="gramEnd"/>
            <w:r w:rsidRPr="00DA1AF5">
              <w:rPr>
                <w:rFonts w:ascii="Century" w:eastAsia="MS Mincho" w:hAnsi="Century" w:cs="Century"/>
                <w:color w:val="000000"/>
                <w:kern w:val="0"/>
                <w:sz w:val="18"/>
                <w:szCs w:val="18"/>
                <w:lang w:val="en-US"/>
              </w:rPr>
              <w:t>="ja"&gt;</w:t>
            </w:r>
            <w:r w:rsidRPr="00DA1AF5">
              <w:rPr>
                <w:rFonts w:ascii="MS Mincho" w:eastAsia="MS Mincho" w:hAnsi="Century" w:cs="MS Mincho" w:hint="eastAsia"/>
                <w:color w:val="000000"/>
                <w:kern w:val="0"/>
                <w:sz w:val="18"/>
                <w:szCs w:val="18"/>
                <w:lang w:val="en-US"/>
              </w:rPr>
              <w:t>第</w:t>
            </w:r>
            <w:r w:rsidRPr="00DA1AF5">
              <w:rPr>
                <w:rFonts w:ascii="Century" w:eastAsia="MS Mincho" w:hAnsi="Century" w:cs="Century"/>
                <w:color w:val="000000"/>
                <w:kern w:val="0"/>
                <w:sz w:val="18"/>
                <w:szCs w:val="18"/>
                <w:lang w:val="en-US"/>
              </w:rPr>
              <w:t>2</w:t>
            </w:r>
            <w:r w:rsidRPr="00DA1AF5">
              <w:rPr>
                <w:rFonts w:ascii="MS Mincho" w:eastAsia="MS Mincho" w:hAnsi="Century" w:cs="MS Mincho" w:hint="eastAsia"/>
                <w:color w:val="000000"/>
                <w:kern w:val="0"/>
                <w:sz w:val="18"/>
                <w:szCs w:val="18"/>
                <w:lang w:val="en-US"/>
              </w:rPr>
              <w:t>版</w:t>
            </w:r>
            <w:r w:rsidRPr="00DA1AF5">
              <w:rPr>
                <w:rFonts w:ascii="Century" w:eastAsia="MS Mincho" w:hAnsi="Century" w:cs="Century"/>
                <w:color w:val="000000"/>
                <w:kern w:val="0"/>
                <w:sz w:val="18"/>
                <w:szCs w:val="18"/>
                <w:lang w:val="en-US"/>
              </w:rPr>
              <w:t>&lt;/Lang&gt;</w:t>
            </w:r>
          </w:p>
          <w:p w14:paraId="7A6DC1F9"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&lt;/Version&gt;</w:t>
            </w:r>
          </w:p>
          <w:p w14:paraId="5FB7595A"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PreparationOrRevision</w:t>
            </w:r>
            <w:proofErr w:type="spellEnd"/>
            <w:r w:rsidRPr="00DA1AF5">
              <w:rPr>
                <w:rFonts w:ascii="Century" w:eastAsia="MS Mincho" w:hAnsi="Century" w:cs="Century"/>
                <w:color w:val="000000"/>
                <w:kern w:val="0"/>
                <w:sz w:val="18"/>
                <w:szCs w:val="18"/>
                <w:lang w:val="en-US"/>
              </w:rPr>
              <w:t>&gt;</w:t>
            </w:r>
          </w:p>
          <w:p w14:paraId="17EBC11E"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PreparationOrRevision</w:t>
            </w:r>
            <w:proofErr w:type="spellEnd"/>
            <w:r w:rsidRPr="00DA1AF5">
              <w:rPr>
                <w:rFonts w:ascii="Century" w:eastAsia="MS Mincho" w:hAnsi="Century" w:cs="Century"/>
                <w:color w:val="000000"/>
                <w:kern w:val="0"/>
                <w:sz w:val="18"/>
                <w:szCs w:val="18"/>
                <w:lang w:val="en-US"/>
              </w:rPr>
              <w:t xml:space="preserve"> id="</w:t>
            </w:r>
            <w:proofErr w:type="spellStart"/>
            <w:r w:rsidRPr="00DA1AF5">
              <w:rPr>
                <w:rFonts w:ascii="MS Mincho" w:eastAsia="MS Mincho" w:hAnsi="Century" w:cs="MS Mincho" w:hint="eastAsia"/>
                <w:color w:val="000000"/>
                <w:kern w:val="0"/>
                <w:sz w:val="18"/>
                <w:szCs w:val="18"/>
                <w:lang w:val="en-US"/>
              </w:rPr>
              <w:t>前回</w:t>
            </w:r>
            <w:proofErr w:type="spellEnd"/>
            <w:r w:rsidRPr="00DA1AF5">
              <w:rPr>
                <w:rFonts w:ascii="Century" w:eastAsia="MS Mincho" w:hAnsi="Century" w:cs="Century"/>
                <w:color w:val="000000"/>
                <w:kern w:val="0"/>
                <w:sz w:val="18"/>
                <w:szCs w:val="18"/>
                <w:lang w:val="en-US"/>
              </w:rPr>
              <w:t xml:space="preserve">" </w:t>
            </w:r>
            <w:r w:rsidRPr="00DA1AF5">
              <w:rPr>
                <w:rFonts w:ascii="Century" w:eastAsia="MS Mincho" w:hAnsi="Century" w:cs="Century"/>
                <w:color w:val="000000"/>
                <w:kern w:val="0"/>
                <w:sz w:val="18"/>
                <w:szCs w:val="18"/>
                <w:highlight w:val="cyan"/>
                <w:lang w:val="en-US"/>
              </w:rPr>
              <w:t>created="1"</w:t>
            </w:r>
            <w:r w:rsidRPr="00DA1AF5">
              <w:rPr>
                <w:rFonts w:ascii="Century" w:eastAsia="MS Mincho" w:hAnsi="Century" w:cs="Century"/>
                <w:color w:val="000000"/>
                <w:kern w:val="0"/>
                <w:sz w:val="18"/>
                <w:szCs w:val="18"/>
                <w:lang w:val="en-US"/>
              </w:rPr>
              <w:t>&gt;</w:t>
            </w:r>
          </w:p>
          <w:p w14:paraId="4A5C5332"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YearMonth</w:t>
            </w:r>
            <w:proofErr w:type="spellEnd"/>
            <w:r w:rsidRPr="00DA1AF5">
              <w:rPr>
                <w:rFonts w:ascii="Century" w:eastAsia="MS Mincho" w:hAnsi="Century" w:cs="Century"/>
                <w:color w:val="000000"/>
                <w:kern w:val="0"/>
                <w:sz w:val="18"/>
                <w:szCs w:val="18"/>
                <w:lang w:val="en-US"/>
              </w:rPr>
              <w:t>&gt;2017-12&lt;/</w:t>
            </w:r>
            <w:proofErr w:type="spellStart"/>
            <w:r w:rsidRPr="00DA1AF5">
              <w:rPr>
                <w:rFonts w:ascii="Century" w:eastAsia="MS Mincho" w:hAnsi="Century" w:cs="Century"/>
                <w:color w:val="000000"/>
                <w:kern w:val="0"/>
                <w:sz w:val="18"/>
                <w:szCs w:val="18"/>
                <w:lang w:val="en-US"/>
              </w:rPr>
              <w:t>YearMonth</w:t>
            </w:r>
            <w:proofErr w:type="spellEnd"/>
            <w:r w:rsidRPr="00DA1AF5">
              <w:rPr>
                <w:rFonts w:ascii="Century" w:eastAsia="MS Mincho" w:hAnsi="Century" w:cs="Century"/>
                <w:color w:val="000000"/>
                <w:kern w:val="0"/>
                <w:sz w:val="18"/>
                <w:szCs w:val="18"/>
                <w:lang w:val="en-US"/>
              </w:rPr>
              <w:t>&gt;</w:t>
            </w:r>
          </w:p>
          <w:p w14:paraId="52F080F3"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&lt;Version&gt;</w:t>
            </w:r>
          </w:p>
          <w:p w14:paraId="6F8FD7AC"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 xml:space="preserve">&lt;Lang </w:t>
            </w:r>
            <w:proofErr w:type="spellStart"/>
            <w:proofErr w:type="gramStart"/>
            <w:r w:rsidRPr="00DA1AF5">
              <w:rPr>
                <w:rFonts w:ascii="Century" w:eastAsia="MS Mincho" w:hAnsi="Century" w:cs="Century"/>
                <w:color w:val="000000"/>
                <w:kern w:val="0"/>
                <w:sz w:val="18"/>
                <w:szCs w:val="18"/>
                <w:lang w:val="en-US"/>
              </w:rPr>
              <w:t>xml:lang</w:t>
            </w:r>
            <w:proofErr w:type="spellEnd"/>
            <w:proofErr w:type="gramEnd"/>
            <w:r w:rsidRPr="00DA1AF5">
              <w:rPr>
                <w:rFonts w:ascii="Century" w:eastAsia="MS Mincho" w:hAnsi="Century" w:cs="Century"/>
                <w:color w:val="000000"/>
                <w:kern w:val="0"/>
                <w:sz w:val="18"/>
                <w:szCs w:val="18"/>
                <w:lang w:val="en-US"/>
              </w:rPr>
              <w:t>="ja"&gt;</w:t>
            </w:r>
            <w:r w:rsidRPr="00DA1AF5">
              <w:rPr>
                <w:rFonts w:ascii="MS Mincho" w:eastAsia="MS Mincho" w:hAnsi="Century" w:cs="MS Mincho" w:hint="eastAsia"/>
                <w:color w:val="000000"/>
                <w:kern w:val="0"/>
                <w:sz w:val="18"/>
                <w:szCs w:val="18"/>
                <w:lang w:val="en-US"/>
              </w:rPr>
              <w:t>第</w:t>
            </w:r>
            <w:r w:rsidRPr="00DA1AF5">
              <w:rPr>
                <w:rFonts w:ascii="Century" w:eastAsia="MS Mincho" w:hAnsi="Century" w:cs="Century"/>
                <w:color w:val="000000"/>
                <w:kern w:val="0"/>
                <w:sz w:val="18"/>
                <w:szCs w:val="18"/>
                <w:lang w:val="en-US"/>
              </w:rPr>
              <w:t>1</w:t>
            </w:r>
            <w:r w:rsidRPr="00DA1AF5">
              <w:rPr>
                <w:rFonts w:ascii="MS Mincho" w:eastAsia="MS Mincho" w:hAnsi="Century" w:cs="MS Mincho" w:hint="eastAsia"/>
                <w:color w:val="000000"/>
                <w:kern w:val="0"/>
                <w:sz w:val="18"/>
                <w:szCs w:val="18"/>
                <w:lang w:val="en-US"/>
              </w:rPr>
              <w:t>版</w:t>
            </w:r>
            <w:r w:rsidRPr="00DA1AF5">
              <w:rPr>
                <w:rFonts w:ascii="Century" w:eastAsia="MS Mincho" w:hAnsi="Century" w:cs="Century"/>
                <w:color w:val="000000"/>
                <w:kern w:val="0"/>
                <w:sz w:val="18"/>
                <w:szCs w:val="18"/>
                <w:lang w:val="en-US"/>
              </w:rPr>
              <w:t>&lt;/Lang&gt;</w:t>
            </w:r>
          </w:p>
          <w:p w14:paraId="7C51C2D0"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&lt;/Version&gt;</w:t>
            </w:r>
          </w:p>
          <w:p w14:paraId="67ABA3F7" w14:textId="77777777" w:rsidR="000519CB" w:rsidRPr="00DA1AF5" w:rsidRDefault="000519CB" w:rsidP="000519CB">
            <w:pPr>
              <w:widowControl w:val="0"/>
              <w:autoSpaceDE w:val="0"/>
              <w:autoSpaceDN w:val="0"/>
              <w:adjustRightInd w:val="0"/>
              <w:rPr>
                <w:rFonts w:ascii="Century" w:eastAsia="MS Mincho" w:hAnsi="Century" w:cs="Century"/>
                <w:color w:val="000000"/>
                <w:kern w:val="0"/>
                <w:sz w:val="18"/>
                <w:szCs w:val="18"/>
                <w:lang w:val="en-US"/>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PreparationOrRevision</w:t>
            </w:r>
            <w:proofErr w:type="spellEnd"/>
            <w:r w:rsidRPr="00DA1AF5">
              <w:rPr>
                <w:rFonts w:ascii="Century" w:eastAsia="MS Mincho" w:hAnsi="Century" w:cs="Century"/>
                <w:color w:val="000000"/>
                <w:kern w:val="0"/>
                <w:sz w:val="18"/>
                <w:szCs w:val="18"/>
                <w:lang w:val="en-US"/>
              </w:rPr>
              <w:t>&gt;</w:t>
            </w:r>
          </w:p>
          <w:p w14:paraId="1655DC71" w14:textId="182C338E" w:rsidR="000519CB" w:rsidRPr="00DA1AF5" w:rsidRDefault="000519CB" w:rsidP="000519CB">
            <w:pPr>
              <w:rPr>
                <w:lang w:eastAsia="ja-JP"/>
              </w:rPr>
            </w:pPr>
            <w:r w:rsidRPr="00DA1AF5">
              <w:rPr>
                <w:rFonts w:ascii="Century" w:eastAsia="MS Mincho" w:hAnsi="Century" w:cs="Century"/>
                <w:color w:val="000000"/>
                <w:kern w:val="0"/>
                <w:sz w:val="18"/>
                <w:szCs w:val="18"/>
                <w:lang w:val="en-US"/>
              </w:rPr>
              <w:t>&lt;/</w:t>
            </w:r>
            <w:proofErr w:type="spellStart"/>
            <w:r w:rsidRPr="00DA1AF5">
              <w:rPr>
                <w:rFonts w:ascii="Century" w:eastAsia="MS Mincho" w:hAnsi="Century" w:cs="Century"/>
                <w:color w:val="000000"/>
                <w:kern w:val="0"/>
                <w:sz w:val="18"/>
                <w:szCs w:val="18"/>
                <w:lang w:val="en-US"/>
              </w:rPr>
              <w:t>DateOfPreparationOrRevision</w:t>
            </w:r>
            <w:proofErr w:type="spellEnd"/>
            <w:r w:rsidRPr="00DA1AF5">
              <w:rPr>
                <w:rFonts w:ascii="Century" w:eastAsia="MS Mincho" w:hAnsi="Century" w:cs="Century"/>
                <w:color w:val="000000"/>
                <w:kern w:val="0"/>
                <w:sz w:val="18"/>
                <w:szCs w:val="18"/>
                <w:lang w:val="en-US"/>
              </w:rPr>
              <w:t>&gt;</w:t>
            </w:r>
          </w:p>
          <w:p w14:paraId="0B83E011" w14:textId="77777777" w:rsidR="00817B5C" w:rsidRDefault="00817B5C" w:rsidP="00804339">
            <w:pPr>
              <w:rPr>
                <w:lang w:eastAsia="ja-JP"/>
              </w:rPr>
            </w:pPr>
          </w:p>
          <w:p w14:paraId="7B428FAC" w14:textId="77777777" w:rsidR="00BD76CB" w:rsidRPr="00BD76CB" w:rsidRDefault="00BD76CB" w:rsidP="0099599D">
            <w:pPr>
              <w:widowControl w:val="0"/>
              <w:numPr>
                <w:ilvl w:val="0"/>
                <w:numId w:val="11"/>
              </w:numPr>
              <w:autoSpaceDE w:val="0"/>
              <w:autoSpaceDN w:val="0"/>
              <w:adjustRightInd w:val="0"/>
              <w:spacing w:line="300" w:lineRule="exact"/>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 xml:space="preserve">Select "Revise" or "Create." </w:t>
            </w:r>
          </w:p>
          <w:p w14:paraId="438EB065" w14:textId="77777777" w:rsidR="00BD76CB" w:rsidRPr="00BD76CB" w:rsidRDefault="00BD76CB" w:rsidP="00EE172E">
            <w:pPr>
              <w:widowControl w:val="0"/>
              <w:autoSpaceDE w:val="0"/>
              <w:autoSpaceDN w:val="0"/>
              <w:adjustRightInd w:val="0"/>
              <w:spacing w:line="307" w:lineRule="exact"/>
              <w:ind w:leftChars="217" w:left="477"/>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 xml:space="preserve">"This time/month" and "the previous year/month" </w:t>
            </w:r>
          </w:p>
          <w:p w14:paraId="5411F6B8" w14:textId="77777777" w:rsidR="00BD76CB" w:rsidRPr="00BD76CB" w:rsidRDefault="00BD76CB" w:rsidP="00EE172E">
            <w:pPr>
              <w:widowControl w:val="0"/>
              <w:autoSpaceDE w:val="0"/>
              <w:autoSpaceDN w:val="0"/>
              <w:adjustRightInd w:val="0"/>
              <w:spacing w:line="317" w:lineRule="exact"/>
              <w:ind w:leftChars="182" w:left="400" w:firstLine="101"/>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 xml:space="preserve">Enter using single-byte numbers in the format </w:t>
            </w:r>
            <w:r w:rsidRPr="00BD76CB">
              <w:rPr>
                <w:rFonts w:ascii="Calibri" w:eastAsia="MS PMincho" w:hAnsi="Calibri" w:cs="Calibri"/>
                <w:kern w:val="0"/>
                <w:sz w:val="20"/>
                <w:szCs w:val="20"/>
                <w:lang w:val="en-US" w:eastAsia="ja-JP"/>
                <w14:ligatures w14:val="none"/>
              </w:rPr>
              <w:lastRenderedPageBreak/>
              <w:t>"</w:t>
            </w:r>
            <w:r w:rsidRPr="00BD76CB">
              <w:rPr>
                <w:rFonts w:ascii="Calibri" w:eastAsia="MS Mincho" w:hAnsi="Calibri" w:cs="Calibri"/>
                <w:w w:val="91"/>
                <w:kern w:val="0"/>
                <w:sz w:val="20"/>
                <w:szCs w:val="20"/>
                <w:lang w:val="en-US" w:eastAsia="ja-JP"/>
                <w14:ligatures w14:val="none"/>
              </w:rPr>
              <w:t>YYYY-MM</w:t>
            </w:r>
            <w:r w:rsidRPr="00BD76CB">
              <w:rPr>
                <w:rFonts w:ascii="Calibri" w:eastAsia="MS PMincho" w:hAnsi="Calibri" w:cs="Calibri"/>
                <w:kern w:val="0"/>
                <w:sz w:val="20"/>
                <w:szCs w:val="20"/>
                <w:lang w:val="en-US" w:eastAsia="ja-JP"/>
                <w14:ligatures w14:val="none"/>
              </w:rPr>
              <w:t>" or "</w:t>
            </w:r>
            <w:r w:rsidRPr="00BD76CB">
              <w:rPr>
                <w:rFonts w:ascii="Calibri" w:eastAsia="MS Mincho" w:hAnsi="Calibri" w:cs="Calibri"/>
                <w:w w:val="91"/>
                <w:kern w:val="0"/>
                <w:sz w:val="20"/>
                <w:szCs w:val="20"/>
                <w:lang w:val="en-US" w:eastAsia="ja-JP"/>
                <w14:ligatures w14:val="none"/>
              </w:rPr>
              <w:t>YYYY/MM</w:t>
            </w:r>
            <w:r w:rsidRPr="00BD76CB">
              <w:rPr>
                <w:rFonts w:ascii="Calibri" w:eastAsia="MS PMincho" w:hAnsi="Calibri" w:cs="Calibri"/>
                <w:kern w:val="0"/>
                <w:sz w:val="20"/>
                <w:szCs w:val="20"/>
                <w:lang w:val="en-US" w:eastAsia="ja-JP"/>
                <w14:ligatures w14:val="none"/>
              </w:rPr>
              <w:t>."</w:t>
            </w:r>
            <w:r w:rsidRPr="00BD76CB">
              <w:rPr>
                <w:rFonts w:ascii="Calibri" w:eastAsia="MS Mincho" w:hAnsi="Calibri" w:cs="Calibri"/>
                <w:kern w:val="0"/>
                <w:sz w:val="20"/>
                <w:szCs w:val="20"/>
                <w:lang w:val="en-US" w:eastAsia="ja-JP"/>
                <w14:ligatures w14:val="none"/>
              </w:rPr>
              <w:t xml:space="preserve"> </w:t>
            </w:r>
            <w:r w:rsidRPr="00BD76CB">
              <w:rPr>
                <w:rFonts w:ascii="Calibri" w:eastAsia="MS PMincho" w:hAnsi="Calibri" w:cs="Calibri"/>
                <w:kern w:val="0"/>
                <w:sz w:val="20"/>
                <w:szCs w:val="20"/>
                <w:lang w:val="en-US" w:eastAsia="ja-JP"/>
                <w14:ligatures w14:val="none"/>
              </w:rPr>
              <w:t xml:space="preserve">This should be left blank if the end has been decided. </w:t>
            </w:r>
          </w:p>
          <w:p w14:paraId="5032DD7D" w14:textId="77777777" w:rsidR="00BD76CB" w:rsidRPr="00BD76CB" w:rsidRDefault="00BD76CB" w:rsidP="0099599D">
            <w:pPr>
              <w:widowControl w:val="0"/>
              <w:numPr>
                <w:ilvl w:val="0"/>
                <w:numId w:val="11"/>
              </w:numPr>
              <w:autoSpaceDE w:val="0"/>
              <w:autoSpaceDN w:val="0"/>
              <w:adjustRightInd w:val="0"/>
              <w:spacing w:line="300" w:lineRule="exact"/>
              <w:ind w:leftChars="-2" w:left="436"/>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 xml:space="preserve">"Present version number" and "Previous version number" </w:t>
            </w:r>
          </w:p>
          <w:p w14:paraId="4A67ECC9" w14:textId="77777777" w:rsidR="00BD76CB" w:rsidRPr="00BD76CB" w:rsidRDefault="00BD76CB" w:rsidP="00EE172E">
            <w:pPr>
              <w:widowControl w:val="0"/>
              <w:autoSpaceDE w:val="0"/>
              <w:autoSpaceDN w:val="0"/>
              <w:adjustRightInd w:val="0"/>
              <w:spacing w:line="307" w:lineRule="exact"/>
              <w:ind w:leftChars="217" w:left="477"/>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w:t>
            </w:r>
            <w:proofErr w:type="gramStart"/>
            <w:r w:rsidRPr="00BD76CB">
              <w:rPr>
                <w:rFonts w:ascii="Calibri" w:eastAsia="MS PMincho" w:hAnsi="Calibri" w:cs="Calibri" w:hint="eastAsia"/>
                <w:kern w:val="0"/>
                <w:sz w:val="20"/>
                <w:szCs w:val="20"/>
                <w:lang w:val="en-US" w:eastAsia="ja-JP"/>
                <w14:ligatures w14:val="none"/>
              </w:rPr>
              <w:t>version</w:t>
            </w:r>
            <w:proofErr w:type="gramEnd"/>
            <w:r w:rsidRPr="00BD76CB">
              <w:rPr>
                <w:rFonts w:ascii="Calibri" w:eastAsia="MS PMincho" w:hAnsi="Calibri" w:cs="Calibri" w:hint="eastAsia"/>
                <w:kern w:val="0"/>
                <w:sz w:val="20"/>
                <w:szCs w:val="20"/>
                <w:lang w:val="en-US" w:eastAsia="ja-JP"/>
                <w14:ligatures w14:val="none"/>
              </w:rPr>
              <w:t xml:space="preserve"> 1</w:t>
            </w:r>
            <w:r w:rsidRPr="00BD76CB">
              <w:rPr>
                <w:rFonts w:ascii="Calibri" w:eastAsia="MS PMincho" w:hAnsi="Calibri" w:cs="Calibri"/>
                <w:kern w:val="0"/>
                <w:sz w:val="20"/>
                <w:szCs w:val="20"/>
                <w:lang w:val="en-US" w:eastAsia="ja-JP"/>
                <w14:ligatures w14:val="none"/>
              </w:rPr>
              <w:t>", "</w:t>
            </w:r>
            <w:r w:rsidRPr="00BD76CB">
              <w:rPr>
                <w:rFonts w:ascii="Calibri" w:eastAsia="MS PMincho" w:hAnsi="Calibri" w:cs="Calibri" w:hint="eastAsia"/>
                <w:kern w:val="0"/>
                <w:sz w:val="20"/>
                <w:szCs w:val="20"/>
                <w:lang w:val="en-US" w:eastAsia="ja-JP"/>
                <w14:ligatures w14:val="none"/>
              </w:rPr>
              <w:t>first edition</w:t>
            </w:r>
            <w:r w:rsidRPr="00BD76CB">
              <w:rPr>
                <w:rFonts w:ascii="Calibri" w:eastAsia="MS PMincho" w:hAnsi="Calibri" w:cs="Calibri"/>
                <w:kern w:val="0"/>
                <w:sz w:val="20"/>
                <w:szCs w:val="20"/>
                <w:lang w:val="en-US" w:eastAsia="ja-JP"/>
                <w14:ligatures w14:val="none"/>
              </w:rPr>
              <w:t>", etc. should be entered.</w:t>
            </w:r>
            <w:r w:rsidRPr="00BD76CB">
              <w:rPr>
                <w:rFonts w:ascii="Calibri" w:eastAsia="MS Mincho" w:hAnsi="Calibri" w:cs="Calibri"/>
                <w:kern w:val="0"/>
                <w:sz w:val="20"/>
                <w:szCs w:val="20"/>
                <w:lang w:val="en-US" w:eastAsia="ja-JP"/>
                <w14:ligatures w14:val="none"/>
              </w:rPr>
              <w:t xml:space="preserve"> </w:t>
            </w:r>
            <w:r w:rsidRPr="00BD76CB">
              <w:rPr>
                <w:rFonts w:ascii="Calibri" w:eastAsia="MS PMincho" w:hAnsi="Calibri" w:cs="Calibri"/>
                <w:kern w:val="0"/>
                <w:sz w:val="20"/>
                <w:szCs w:val="20"/>
                <w:lang w:val="en-US" w:eastAsia="ja-JP"/>
                <w14:ligatures w14:val="none"/>
              </w:rPr>
              <w:t xml:space="preserve">The Japanese version number should be expressed using single-byte characters. </w:t>
            </w:r>
          </w:p>
          <w:p w14:paraId="0FF3B5D6" w14:textId="77777777" w:rsidR="00BD76CB" w:rsidRPr="00BD76CB" w:rsidRDefault="00BD76CB" w:rsidP="0099599D">
            <w:pPr>
              <w:widowControl w:val="0"/>
              <w:numPr>
                <w:ilvl w:val="0"/>
                <w:numId w:val="11"/>
              </w:numPr>
              <w:autoSpaceDE w:val="0"/>
              <w:autoSpaceDN w:val="0"/>
              <w:adjustRightInd w:val="0"/>
              <w:spacing w:line="300" w:lineRule="exact"/>
              <w:ind w:leftChars="-2" w:left="436"/>
              <w:textAlignment w:val="baseline"/>
              <w:rPr>
                <w:rFonts w:ascii="Calibri" w:eastAsia="MS Mincho" w:hAnsi="Calibri" w:cs="Calibri"/>
                <w:kern w:val="0"/>
                <w:sz w:val="20"/>
                <w:szCs w:val="20"/>
                <w:lang w:val="en-US" w:eastAsia="ja-JP"/>
                <w14:ligatures w14:val="none"/>
              </w:rPr>
            </w:pPr>
            <w:r w:rsidRPr="00BD76CB">
              <w:rPr>
                <w:rFonts w:ascii="Calibri" w:eastAsia="MS PMincho" w:hAnsi="Calibri" w:cs="Calibri"/>
                <w:kern w:val="0"/>
                <w:sz w:val="20"/>
                <w:szCs w:val="20"/>
                <w:lang w:val="en-US" w:eastAsia="ja-JP"/>
                <w14:ligatures w14:val="none"/>
              </w:rPr>
              <w:t xml:space="preserve">"Reason for revision" </w:t>
            </w:r>
          </w:p>
          <w:p w14:paraId="3B668FAA" w14:textId="77777777" w:rsidR="00BD76CB" w:rsidRDefault="00BD76CB" w:rsidP="00804339">
            <w:pPr>
              <w:rPr>
                <w:lang w:eastAsia="ja-JP"/>
              </w:rPr>
            </w:pPr>
          </w:p>
          <w:p w14:paraId="5A315A84" w14:textId="77777777" w:rsidR="009C226B" w:rsidRPr="00E07FEE" w:rsidRDefault="009C226B" w:rsidP="00EE172E">
            <w:pPr>
              <w:widowControl w:val="0"/>
              <w:autoSpaceDE w:val="0"/>
              <w:autoSpaceDN w:val="0"/>
              <w:adjustRightInd w:val="0"/>
              <w:spacing w:line="300" w:lineRule="exact"/>
              <w:textAlignment w:val="baseline"/>
              <w:rPr>
                <w:rFonts w:ascii="Calibri" w:hAnsi="Calibri" w:cs="Calibri"/>
              </w:rPr>
            </w:pPr>
            <w:commentRangeStart w:id="6"/>
            <w:r w:rsidRPr="00C66FE7">
              <w:rPr>
                <w:rFonts w:ascii="Calibri" w:eastAsia="MS PMincho" w:hAnsi="Calibri" w:cs="Calibri"/>
                <w:sz w:val="20"/>
                <w:szCs w:val="20"/>
              </w:rPr>
              <w:t>"Creation" of revision date (month and year) is described by setting created attribute to '1'. If "revision", do not add the created attribute.</w:t>
            </w:r>
            <w:commentRangeEnd w:id="6"/>
            <w:r>
              <w:rPr>
                <w:rStyle w:val="CommentReference"/>
              </w:rPr>
              <w:commentReference w:id="6"/>
            </w:r>
          </w:p>
          <w:p w14:paraId="4AA71863" w14:textId="3F6BE780" w:rsidR="00521C4E" w:rsidRPr="00DA1AF5" w:rsidRDefault="00521C4E" w:rsidP="00804339">
            <w:pPr>
              <w:rPr>
                <w:lang w:eastAsia="ja-JP"/>
              </w:rPr>
            </w:pPr>
          </w:p>
        </w:tc>
      </w:tr>
      <w:tr w:rsidR="000D1C20" w:rsidRPr="000D1C20" w14:paraId="1F0F3BD5" w14:textId="77777777" w:rsidTr="00504A7B">
        <w:tc>
          <w:tcPr>
            <w:tcW w:w="680" w:type="dxa"/>
          </w:tcPr>
          <w:p w14:paraId="2B16C1DB" w14:textId="55A9D16C" w:rsidR="00817B5C" w:rsidRPr="006D14FA" w:rsidRDefault="00D91571" w:rsidP="00A64F60">
            <w:pPr>
              <w:rPr>
                <w:b/>
                <w:bCs/>
                <w:lang w:eastAsia="ja-JP"/>
              </w:rPr>
            </w:pPr>
            <w:r>
              <w:rPr>
                <w:rFonts w:hint="eastAsia"/>
                <w:b/>
                <w:bCs/>
                <w:lang w:eastAsia="ja-JP"/>
              </w:rPr>
              <w:lastRenderedPageBreak/>
              <w:t>5.11.</w:t>
            </w:r>
            <w:r w:rsidR="001F39A3">
              <w:rPr>
                <w:rFonts w:hint="eastAsia"/>
                <w:b/>
                <w:bCs/>
                <w:lang w:eastAsia="ja-JP"/>
              </w:rPr>
              <w:t>2</w:t>
            </w:r>
          </w:p>
        </w:tc>
        <w:tc>
          <w:tcPr>
            <w:tcW w:w="2551" w:type="dxa"/>
          </w:tcPr>
          <w:p w14:paraId="618244E6" w14:textId="417470C3" w:rsidR="009F7D13" w:rsidRPr="009C50FB" w:rsidRDefault="009F7D13" w:rsidP="00A64F60">
            <w:pPr>
              <w:rPr>
                <w:b/>
                <w:bCs/>
                <w:color w:val="000000" w:themeColor="text1"/>
                <w:lang w:eastAsia="ja-JP"/>
              </w:rPr>
            </w:pPr>
            <w:r w:rsidRPr="006D14FA">
              <w:rPr>
                <w:b/>
                <w:bCs/>
                <w:lang w:eastAsia="ja-JP"/>
              </w:rPr>
              <w:t>Revision Mark</w:t>
            </w:r>
            <w:commentRangeStart w:id="7"/>
            <w:commentRangeStart w:id="8"/>
            <w:commentRangeEnd w:id="7"/>
            <w:r w:rsidR="00817B5C" w:rsidRPr="006D14FA">
              <w:rPr>
                <w:rStyle w:val="CommentReference"/>
              </w:rPr>
              <w:commentReference w:id="7"/>
            </w:r>
            <w:commentRangeEnd w:id="8"/>
            <w:r w:rsidR="00285660">
              <w:rPr>
                <w:rStyle w:val="CommentReference"/>
              </w:rPr>
              <w:commentReference w:id="8"/>
            </w:r>
            <w:r w:rsidR="00615D3F" w:rsidRPr="009C50FB">
              <w:rPr>
                <w:b/>
                <w:bCs/>
                <w:color w:val="000000" w:themeColor="text1"/>
                <w:lang w:eastAsia="ja-JP"/>
              </w:rPr>
              <w:t xml:space="preserve"> </w:t>
            </w:r>
          </w:p>
        </w:tc>
        <w:tc>
          <w:tcPr>
            <w:tcW w:w="1304" w:type="dxa"/>
          </w:tcPr>
          <w:p w14:paraId="5D9A12CE" w14:textId="77777777" w:rsidR="009F7D13" w:rsidRPr="009C50FB" w:rsidRDefault="009F7D13" w:rsidP="006038B2">
            <w:pPr>
              <w:rPr>
                <w:color w:val="000000" w:themeColor="text1"/>
              </w:rPr>
            </w:pPr>
          </w:p>
        </w:tc>
        <w:tc>
          <w:tcPr>
            <w:tcW w:w="1417" w:type="dxa"/>
          </w:tcPr>
          <w:p w14:paraId="7AD04E36" w14:textId="04C5E2C5" w:rsidR="009F7D13" w:rsidRPr="009C50FB" w:rsidRDefault="00D4133F" w:rsidP="006038B2">
            <w:pPr>
              <w:rPr>
                <w:color w:val="000000" w:themeColor="text1"/>
                <w:lang w:eastAsia="ja-JP"/>
              </w:rPr>
            </w:pPr>
            <w:r>
              <w:rPr>
                <w:rFonts w:hint="eastAsia"/>
                <w:color w:val="000000" w:themeColor="text1"/>
                <w:lang w:eastAsia="ja-JP"/>
              </w:rPr>
              <w:t>NA</w:t>
            </w:r>
          </w:p>
        </w:tc>
        <w:tc>
          <w:tcPr>
            <w:tcW w:w="4819" w:type="dxa"/>
          </w:tcPr>
          <w:p w14:paraId="689350DA" w14:textId="3E4AF1E7" w:rsidR="00593BCA" w:rsidRPr="00D44487" w:rsidRDefault="00817B5C" w:rsidP="00593BCA">
            <w:pPr>
              <w:rPr>
                <w:color w:val="000000" w:themeColor="text1"/>
                <w:lang w:eastAsia="ja-JP"/>
              </w:rPr>
            </w:pPr>
            <w:r w:rsidRPr="009C50FB">
              <w:rPr>
                <w:color w:val="000000" w:themeColor="text1"/>
                <w:lang w:eastAsia="ja-JP"/>
              </w:rPr>
              <w:t>**</w:t>
            </w:r>
            <w:r w:rsidR="00D54010" w:rsidRPr="009C50FB">
              <w:rPr>
                <w:color w:val="000000" w:themeColor="text1"/>
                <w:lang w:eastAsia="ja-JP"/>
              </w:rPr>
              <w:t xml:space="preserve">or </w:t>
            </w:r>
            <w:r w:rsidR="00E9464D">
              <w:rPr>
                <w:rFonts w:hint="eastAsia"/>
                <w:color w:val="000000" w:themeColor="text1"/>
                <w:lang w:eastAsia="ja-JP"/>
              </w:rPr>
              <w:t>*</w:t>
            </w:r>
          </w:p>
          <w:p w14:paraId="3E98CD72" w14:textId="77777777" w:rsidR="00D91571" w:rsidRPr="00D44487" w:rsidRDefault="00D91571" w:rsidP="00D91571">
            <w:pPr>
              <w:rPr>
                <w:color w:val="000000" w:themeColor="text1"/>
                <w:sz w:val="20"/>
                <w:szCs w:val="20"/>
                <w:lang w:val="en-US" w:eastAsia="ja-JP"/>
              </w:rPr>
            </w:pPr>
            <w:r w:rsidRPr="00D44487">
              <w:rPr>
                <w:color w:val="000000" w:themeColor="text1"/>
                <w:sz w:val="20"/>
                <w:szCs w:val="20"/>
                <w:lang w:val="en-US" w:eastAsia="ja-JP"/>
              </w:rPr>
              <w:t>The revision information is described by specifying the modified attribute for elements that contain the appropriate string in the current or previous revision.</w:t>
            </w:r>
          </w:p>
          <w:p w14:paraId="070E688E" w14:textId="77777777" w:rsidR="00D91571" w:rsidRPr="00D44487" w:rsidRDefault="00D91571" w:rsidP="00D91571">
            <w:pPr>
              <w:rPr>
                <w:color w:val="000000" w:themeColor="text1"/>
                <w:sz w:val="20"/>
                <w:szCs w:val="20"/>
                <w:lang w:val="en-US" w:eastAsia="ja-JP"/>
              </w:rPr>
            </w:pPr>
            <w:r w:rsidRPr="00D44487">
              <w:rPr>
                <w:color w:val="000000" w:themeColor="text1"/>
                <w:sz w:val="20"/>
                <w:szCs w:val="20"/>
                <w:lang w:val="en-US" w:eastAsia="ja-JP"/>
              </w:rPr>
              <w:t>For the current revision, set the modified attribute to "this time".</w:t>
            </w:r>
          </w:p>
          <w:p w14:paraId="4ECDD6C4" w14:textId="77777777" w:rsidR="00D91571" w:rsidRPr="00D44487" w:rsidRDefault="00D91571" w:rsidP="00D91571">
            <w:pPr>
              <w:rPr>
                <w:color w:val="000000" w:themeColor="text1"/>
                <w:sz w:val="20"/>
                <w:szCs w:val="20"/>
                <w:lang w:val="en-US" w:eastAsia="ja-JP"/>
              </w:rPr>
            </w:pPr>
            <w:r w:rsidRPr="00D44487">
              <w:rPr>
                <w:color w:val="000000" w:themeColor="text1"/>
                <w:sz w:val="20"/>
                <w:szCs w:val="20"/>
                <w:lang w:val="en-US" w:eastAsia="ja-JP"/>
              </w:rPr>
              <w:t>For a previous revision, set the modified attribute to "previous".</w:t>
            </w:r>
          </w:p>
          <w:p w14:paraId="58D408E7" w14:textId="49B50C79" w:rsidR="00D91571" w:rsidRDefault="00D91571" w:rsidP="00D91571">
            <w:pPr>
              <w:rPr>
                <w:color w:val="000000" w:themeColor="text1"/>
                <w:sz w:val="20"/>
                <w:szCs w:val="20"/>
                <w:lang w:val="en-US" w:eastAsia="ja-JP"/>
              </w:rPr>
            </w:pPr>
            <w:r w:rsidRPr="00D44487">
              <w:rPr>
                <w:color w:val="000000" w:themeColor="text1"/>
                <w:sz w:val="20"/>
                <w:szCs w:val="20"/>
                <w:lang w:val="en-US" w:eastAsia="ja-JP"/>
              </w:rPr>
              <w:t>If both current and previous revisions are applicable, set the modified attribute to both "current" and "previous".</w:t>
            </w:r>
          </w:p>
          <w:p w14:paraId="13E0BC89" w14:textId="5746F8AD" w:rsidR="00D91571" w:rsidRPr="00D44487" w:rsidRDefault="0074287C" w:rsidP="00D91571">
            <w:pPr>
              <w:rPr>
                <w:color w:val="000000" w:themeColor="text1"/>
                <w:sz w:val="20"/>
                <w:szCs w:val="20"/>
                <w:lang w:val="en-US" w:eastAsia="ja-JP"/>
              </w:rPr>
            </w:pPr>
            <w:r>
              <w:rPr>
                <w:rFonts w:ascii="Arial" w:hAnsi="Arial" w:cs="Arial"/>
                <w:noProof/>
                <w:sz w:val="20"/>
                <w:szCs w:val="20"/>
              </w:rPr>
              <w:drawing>
                <wp:inline distT="0" distB="0" distL="0" distR="0" wp14:anchorId="6B80D2E3" wp14:editId="597068A1">
                  <wp:extent cx="1727835" cy="2286000"/>
                  <wp:effectExtent l="0" t="0" r="5715" b="0"/>
                  <wp:docPr id="1557331577" name="図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7835" cy="2286000"/>
                          </a:xfrm>
                          <a:prstGeom prst="rect">
                            <a:avLst/>
                          </a:prstGeom>
                          <a:noFill/>
                          <a:ln>
                            <a:noFill/>
                          </a:ln>
                        </pic:spPr>
                      </pic:pic>
                    </a:graphicData>
                  </a:graphic>
                </wp:inline>
              </w:drawing>
            </w:r>
          </w:p>
          <w:p w14:paraId="2F4D2B24" w14:textId="77777777" w:rsidR="00593BCA" w:rsidRPr="00D44487" w:rsidRDefault="000B33FF" w:rsidP="0074287C">
            <w:pPr>
              <w:rPr>
                <w:rFonts w:ascii="Calibri" w:hAnsi="Calibri" w:cs="Calibri"/>
                <w:color w:val="000000" w:themeColor="text1"/>
                <w:sz w:val="20"/>
                <w:szCs w:val="20"/>
                <w:lang w:eastAsia="ja-JP"/>
              </w:rPr>
            </w:pPr>
            <w:r w:rsidRPr="00D44487">
              <w:rPr>
                <w:rFonts w:ascii="Calibri" w:hAnsi="Calibri" w:cs="Calibri"/>
                <w:color w:val="000000" w:themeColor="text1"/>
                <w:sz w:val="20"/>
                <w:szCs w:val="20"/>
                <w:lang w:eastAsia="ja-JP"/>
              </w:rPr>
              <w:t>The current revisions will be "previous" revision in the future next revision. In this case, the modified attribute of the XML element containing the current revision is changed "previous".</w:t>
            </w:r>
          </w:p>
          <w:p w14:paraId="115D9841" w14:textId="77777777" w:rsidR="000B33FF" w:rsidRPr="00D44487" w:rsidRDefault="000B33FF" w:rsidP="0074287C">
            <w:pPr>
              <w:rPr>
                <w:rFonts w:ascii="Calibri" w:hAnsi="Calibri" w:cs="Calibri"/>
                <w:color w:val="000000" w:themeColor="text1"/>
                <w:sz w:val="20"/>
                <w:szCs w:val="20"/>
                <w:lang w:eastAsia="ja-JP"/>
              </w:rPr>
            </w:pPr>
          </w:p>
          <w:p w14:paraId="5F905946" w14:textId="77777777" w:rsidR="00044F4E" w:rsidRPr="00D44487" w:rsidRDefault="00044F4E" w:rsidP="00044F4E">
            <w:pPr>
              <w:pStyle w:val="Style"/>
              <w:spacing w:line="340" w:lineRule="atLeast"/>
              <w:rPr>
                <w:rFonts w:ascii="Calibri" w:hAnsi="Calibri" w:cs="Calibri"/>
                <w:sz w:val="20"/>
                <w:szCs w:val="20"/>
              </w:rPr>
            </w:pPr>
            <w:r w:rsidRPr="00D44487">
              <w:rPr>
                <w:rFonts w:ascii="Calibri" w:hAnsi="Calibri" w:cs="Calibri"/>
                <w:sz w:val="20"/>
                <w:szCs w:val="20"/>
              </w:rPr>
              <w:t xml:space="preserve">The modified attribute should be set on the element with the changed content. The revision marks are shown to the left of the most recent heading to which the element with the modified attribute set belongs. </w:t>
            </w:r>
            <w:r w:rsidRPr="00D44487">
              <w:rPr>
                <w:rFonts w:ascii="Calibri" w:hAnsi="Calibri" w:cs="Calibri"/>
                <w:sz w:val="20"/>
                <w:szCs w:val="20"/>
              </w:rPr>
              <w:lastRenderedPageBreak/>
              <w:t>(See e.g.in "6. dosage and administration")</w:t>
            </w:r>
          </w:p>
          <w:p w14:paraId="3FBDBFD3" w14:textId="77777777" w:rsidR="00044F4E" w:rsidRPr="00D44487" w:rsidRDefault="00044F4E" w:rsidP="00044F4E">
            <w:pPr>
              <w:pStyle w:val="Style"/>
              <w:spacing w:line="340" w:lineRule="atLeast"/>
              <w:rPr>
                <w:rFonts w:ascii="Calibri" w:hAnsi="Calibri" w:cs="Calibri"/>
                <w:sz w:val="20"/>
                <w:szCs w:val="20"/>
              </w:rPr>
            </w:pPr>
            <w:r w:rsidRPr="00D44487">
              <w:rPr>
                <w:rFonts w:ascii="Calibri" w:hAnsi="Calibri" w:cs="Calibri"/>
                <w:sz w:val="20"/>
                <w:szCs w:val="20"/>
              </w:rPr>
              <w:t>However, if all sublevel headings have a revision symbol, the revision symbol looks up the most recent hierarchy</w:t>
            </w:r>
          </w:p>
          <w:p w14:paraId="6D74E2FB" w14:textId="77777777" w:rsidR="00044F4E" w:rsidRPr="00D44487" w:rsidRDefault="00044F4E" w:rsidP="00044F4E">
            <w:pPr>
              <w:pStyle w:val="Style"/>
              <w:spacing w:line="340" w:lineRule="atLeast"/>
              <w:rPr>
                <w:rFonts w:ascii="Calibri" w:hAnsi="Calibri" w:cs="Calibri"/>
                <w:sz w:val="20"/>
                <w:szCs w:val="20"/>
              </w:rPr>
            </w:pPr>
            <w:r w:rsidRPr="00D44487">
              <w:rPr>
                <w:rFonts w:ascii="Calibri" w:hAnsi="Calibri" w:cs="Calibri"/>
                <w:sz w:val="20"/>
                <w:szCs w:val="20"/>
              </w:rPr>
              <w:t>It is attached to the beginning, and the revision symbol is not attached to the subordinate heading. (See e.g. in "5. Precaution for indication")</w:t>
            </w:r>
          </w:p>
          <w:p w14:paraId="2455649B" w14:textId="1E896DE6" w:rsidR="009F7D13" w:rsidRPr="009C50FB" w:rsidRDefault="009F7D13" w:rsidP="00D54010">
            <w:pPr>
              <w:rPr>
                <w:color w:val="000000" w:themeColor="text1"/>
                <w:lang w:eastAsia="ja-JP"/>
              </w:rPr>
            </w:pPr>
          </w:p>
        </w:tc>
      </w:tr>
      <w:tr w:rsidR="000D1C20" w:rsidRPr="000D1C20" w14:paraId="7CDD63BA" w14:textId="77777777" w:rsidTr="00504A7B">
        <w:tc>
          <w:tcPr>
            <w:tcW w:w="680" w:type="dxa"/>
          </w:tcPr>
          <w:p w14:paraId="2A13FFB2" w14:textId="3C69936F" w:rsidR="00B15833" w:rsidRPr="00272B03" w:rsidRDefault="00B15833" w:rsidP="00A64F60">
            <w:pPr>
              <w:rPr>
                <w:lang w:eastAsia="ja-JP"/>
              </w:rPr>
            </w:pPr>
            <w:r w:rsidRPr="00272B03">
              <w:rPr>
                <w:lang w:eastAsia="ja-JP"/>
              </w:rPr>
              <w:lastRenderedPageBreak/>
              <w:t>3-(</w:t>
            </w:r>
            <w:r>
              <w:rPr>
                <w:rFonts w:hint="eastAsia"/>
                <w:lang w:eastAsia="ja-JP"/>
              </w:rPr>
              <w:t>7</w:t>
            </w:r>
            <w:r w:rsidRPr="00272B03">
              <w:rPr>
                <w:lang w:eastAsia="ja-JP"/>
              </w:rPr>
              <w:t>)</w:t>
            </w:r>
          </w:p>
        </w:tc>
        <w:tc>
          <w:tcPr>
            <w:tcW w:w="2551" w:type="dxa"/>
          </w:tcPr>
          <w:p w14:paraId="6E59F12A" w14:textId="6ED986C4" w:rsidR="00A64F60" w:rsidRPr="009C50FB" w:rsidRDefault="00B764B2" w:rsidP="00A64F60">
            <w:pPr>
              <w:rPr>
                <w:b/>
                <w:bCs/>
                <w:color w:val="000000" w:themeColor="text1"/>
              </w:rPr>
            </w:pPr>
            <w:r w:rsidRPr="009C50FB">
              <w:rPr>
                <w:b/>
                <w:bCs/>
                <w:color w:val="000000" w:themeColor="text1"/>
              </w:rPr>
              <w:t>Japanese Standard Commodity Classification (SCCJ) Number</w:t>
            </w:r>
          </w:p>
        </w:tc>
        <w:tc>
          <w:tcPr>
            <w:tcW w:w="1304" w:type="dxa"/>
          </w:tcPr>
          <w:p w14:paraId="0B85BE9D" w14:textId="2013D651" w:rsidR="00A64F60" w:rsidRPr="009C50FB" w:rsidRDefault="00B764B2" w:rsidP="006038B2">
            <w:pPr>
              <w:rPr>
                <w:color w:val="000000" w:themeColor="text1"/>
              </w:rPr>
            </w:pPr>
            <w:r w:rsidRPr="009C50FB">
              <w:rPr>
                <w:color w:val="000000" w:themeColor="text1"/>
              </w:rPr>
              <w:t>All half-width digits.</w:t>
            </w:r>
          </w:p>
        </w:tc>
        <w:tc>
          <w:tcPr>
            <w:tcW w:w="1417" w:type="dxa"/>
          </w:tcPr>
          <w:p w14:paraId="24EE454F" w14:textId="0109E046" w:rsidR="00A64F60" w:rsidRPr="009C50FB" w:rsidRDefault="00DA481F" w:rsidP="006038B2">
            <w:pPr>
              <w:rPr>
                <w:color w:val="000000" w:themeColor="text1"/>
                <w:lang w:eastAsia="ja-JP"/>
              </w:rPr>
            </w:pPr>
            <w:proofErr w:type="spellStart"/>
            <w:proofErr w:type="gramStart"/>
            <w:r w:rsidRPr="00DA481F">
              <w:rPr>
                <w:color w:val="000000" w:themeColor="text1"/>
                <w:lang w:eastAsia="ja-JP"/>
              </w:rPr>
              <w:t>cdata.contentBaseWithXMLLANGoptional</w:t>
            </w:r>
            <w:proofErr w:type="spellEnd"/>
            <w:proofErr w:type="gramEnd"/>
            <w:r w:rsidRPr="00DA481F">
              <w:rPr>
                <w:color w:val="000000" w:themeColor="text1"/>
                <w:lang w:eastAsia="ja-JP"/>
              </w:rPr>
              <w:t>-TYPE</w:t>
            </w:r>
          </w:p>
        </w:tc>
        <w:tc>
          <w:tcPr>
            <w:tcW w:w="4819" w:type="dxa"/>
          </w:tcPr>
          <w:p w14:paraId="62FD90C4" w14:textId="77777777" w:rsidR="00817B5C" w:rsidRPr="00B93E0C" w:rsidRDefault="00630415" w:rsidP="00371F49">
            <w:pPr>
              <w:rPr>
                <w:lang w:eastAsia="ja-JP"/>
              </w:rPr>
            </w:pPr>
            <w:r w:rsidRPr="009C50FB">
              <w:rPr>
                <w:color w:val="000000" w:themeColor="text1"/>
              </w:rPr>
              <w:t xml:space="preserve"> </w:t>
            </w:r>
            <w:proofErr w:type="spellStart"/>
            <w:r w:rsidR="00817B5C" w:rsidRPr="00D25B80">
              <w:rPr>
                <w:rFonts w:ascii="Calibri" w:eastAsia="MS PMincho" w:hAnsi="Calibri" w:cs="Calibri"/>
                <w:b/>
                <w:bCs/>
                <w:i/>
                <w:iCs/>
                <w:sz w:val="20"/>
                <w:szCs w:val="20"/>
                <w:u w:val="single"/>
              </w:rPr>
              <w:t>Aromasin</w:t>
            </w:r>
            <w:proofErr w:type="spellEnd"/>
            <w:r w:rsidR="00817B5C">
              <w:rPr>
                <w:rFonts w:ascii="Calibri" w:eastAsia="MS PMincho" w:hAnsi="Calibri" w:cs="Calibri" w:hint="eastAsia"/>
                <w:b/>
                <w:bCs/>
                <w:i/>
                <w:iCs/>
                <w:sz w:val="20"/>
                <w:szCs w:val="20"/>
                <w:u w:val="single"/>
                <w:lang w:eastAsia="ja-JP"/>
              </w:rPr>
              <w:t xml:space="preserve"> XML</w:t>
            </w:r>
            <w:r w:rsidR="00817B5C" w:rsidRPr="00F9759F">
              <w:rPr>
                <w:lang w:eastAsia="ja-JP"/>
              </w:rPr>
              <w:t xml:space="preserve"> </w:t>
            </w:r>
          </w:p>
          <w:p w14:paraId="63E5AAFC" w14:textId="34A795DB" w:rsidR="00A64F60" w:rsidRPr="009C50FB" w:rsidRDefault="00630415" w:rsidP="00630415">
            <w:pPr>
              <w:rPr>
                <w:color w:val="000000" w:themeColor="text1"/>
                <w:lang w:eastAsia="ja-JP"/>
              </w:rPr>
            </w:pPr>
            <w:r w:rsidRPr="009C50FB">
              <w:rPr>
                <w:color w:val="000000" w:themeColor="text1"/>
              </w:rPr>
              <w:t>&lt;</w:t>
            </w:r>
            <w:proofErr w:type="spellStart"/>
            <w:r w:rsidRPr="009C50FB">
              <w:rPr>
                <w:color w:val="000000" w:themeColor="text1"/>
              </w:rPr>
              <w:t>SccjNo</w:t>
            </w:r>
            <w:proofErr w:type="spellEnd"/>
            <w:r w:rsidRPr="009C50FB">
              <w:rPr>
                <w:color w:val="000000" w:themeColor="text1"/>
              </w:rPr>
              <w:t>&gt;874291&lt;/</w:t>
            </w:r>
            <w:proofErr w:type="spellStart"/>
            <w:r w:rsidRPr="009C50FB">
              <w:rPr>
                <w:color w:val="000000" w:themeColor="text1"/>
              </w:rPr>
              <w:t>SccjNo</w:t>
            </w:r>
            <w:proofErr w:type="spellEnd"/>
            <w:r w:rsidRPr="009C50FB">
              <w:rPr>
                <w:color w:val="000000" w:themeColor="text1"/>
              </w:rPr>
              <w:t>&gt;</w:t>
            </w:r>
          </w:p>
        </w:tc>
      </w:tr>
      <w:tr w:rsidR="000D1C20" w:rsidRPr="000D1C20" w14:paraId="001190E1" w14:textId="77777777" w:rsidTr="00504A7B">
        <w:tc>
          <w:tcPr>
            <w:tcW w:w="680" w:type="dxa"/>
          </w:tcPr>
          <w:p w14:paraId="701E2413" w14:textId="41D03950" w:rsidR="00636CFA" w:rsidRPr="00272B03" w:rsidRDefault="00636CFA" w:rsidP="00F224E4">
            <w:pPr>
              <w:rPr>
                <w:lang w:eastAsia="ja-JP"/>
              </w:rPr>
            </w:pPr>
            <w:r w:rsidRPr="00272B03">
              <w:rPr>
                <w:lang w:eastAsia="ja-JP"/>
              </w:rPr>
              <w:t>3-(</w:t>
            </w:r>
            <w:r>
              <w:rPr>
                <w:rFonts w:hint="eastAsia"/>
                <w:lang w:eastAsia="ja-JP"/>
              </w:rPr>
              <w:t>8</w:t>
            </w:r>
            <w:r w:rsidRPr="00272B03">
              <w:rPr>
                <w:lang w:eastAsia="ja-JP"/>
              </w:rPr>
              <w:t>)</w:t>
            </w:r>
          </w:p>
        </w:tc>
        <w:tc>
          <w:tcPr>
            <w:tcW w:w="2551" w:type="dxa"/>
          </w:tcPr>
          <w:p w14:paraId="3EC7348D" w14:textId="64356986" w:rsidR="00F224E4" w:rsidRPr="006D14FA" w:rsidRDefault="00F224E4" w:rsidP="00F224E4">
            <w:pPr>
              <w:rPr>
                <w:b/>
                <w:bCs/>
              </w:rPr>
            </w:pPr>
            <w:r w:rsidRPr="006D14FA">
              <w:rPr>
                <w:b/>
                <w:bCs/>
              </w:rPr>
              <w:t>Therapeutic Classification Name</w:t>
            </w:r>
          </w:p>
          <w:p w14:paraId="31E28A27" w14:textId="0E29217C" w:rsidR="00C764B9" w:rsidRPr="006D14FA" w:rsidRDefault="00C764B9" w:rsidP="00F224E4">
            <w:pPr>
              <w:rPr>
                <w:b/>
                <w:bCs/>
              </w:rPr>
            </w:pPr>
            <w:r w:rsidRPr="006D14FA">
              <w:rPr>
                <w:color w:val="00B050"/>
              </w:rPr>
              <w:t>JPI XML Element</w:t>
            </w:r>
            <w:r w:rsidRPr="006D14FA">
              <w:rPr>
                <w:color w:val="00B050"/>
                <w:lang w:eastAsia="ja-JP"/>
              </w:rPr>
              <w:t xml:space="preserve">: </w:t>
            </w:r>
            <w:r w:rsidRPr="006D14FA">
              <w:rPr>
                <w:color w:val="00B050"/>
              </w:rPr>
              <w:t xml:space="preserve"> </w:t>
            </w:r>
            <w:proofErr w:type="spellStart"/>
            <w:r w:rsidRPr="006D14FA">
              <w:rPr>
                <w:color w:val="00B050"/>
                <w:lang w:eastAsia="ja-JP"/>
              </w:rPr>
              <w:t>TherapeuticClassification</w:t>
            </w:r>
            <w:proofErr w:type="spellEnd"/>
          </w:p>
        </w:tc>
        <w:tc>
          <w:tcPr>
            <w:tcW w:w="1304" w:type="dxa"/>
          </w:tcPr>
          <w:p w14:paraId="5ADADA60" w14:textId="1248DD5A" w:rsidR="00F224E4" w:rsidRPr="006D14FA" w:rsidRDefault="00F224E4" w:rsidP="00F224E4">
            <w:r w:rsidRPr="006D14FA">
              <w:t>Input all relevant names.</w:t>
            </w:r>
          </w:p>
        </w:tc>
        <w:tc>
          <w:tcPr>
            <w:tcW w:w="1417" w:type="dxa"/>
          </w:tcPr>
          <w:p w14:paraId="18F87769" w14:textId="5B5E092F" w:rsidR="00F224E4" w:rsidRPr="006D14FA" w:rsidRDefault="00C764B9" w:rsidP="00F224E4">
            <w:r w:rsidRPr="006D14FA">
              <w:t>Repeated-Details-TYPE</w:t>
            </w:r>
          </w:p>
        </w:tc>
        <w:tc>
          <w:tcPr>
            <w:tcW w:w="4819" w:type="dxa"/>
          </w:tcPr>
          <w:p w14:paraId="1E69F55F" w14:textId="77777777" w:rsidR="00817B5C" w:rsidRPr="00B93E0C" w:rsidRDefault="00817B5C" w:rsidP="002F55AA">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5CEBC1AA" w14:textId="77777777" w:rsidR="00F224E4" w:rsidRPr="006D14FA" w:rsidRDefault="00F224E4" w:rsidP="00F224E4">
            <w:pPr>
              <w:rPr>
                <w:rFonts w:eastAsiaTheme="minorHAnsi"/>
              </w:rPr>
            </w:pPr>
            <w:r w:rsidRPr="006D14FA">
              <w:rPr>
                <w:rFonts w:eastAsiaTheme="minorHAnsi"/>
              </w:rPr>
              <w:t>&lt;</w:t>
            </w:r>
            <w:proofErr w:type="spellStart"/>
            <w:r w:rsidRPr="006D14FA">
              <w:rPr>
                <w:rFonts w:eastAsiaTheme="minorHAnsi"/>
              </w:rPr>
              <w:t>TherapeuticClassification</w:t>
            </w:r>
            <w:proofErr w:type="spellEnd"/>
            <w:r w:rsidRPr="006D14FA">
              <w:rPr>
                <w:rFonts w:eastAsiaTheme="minorHAnsi"/>
              </w:rPr>
              <w:t>&gt;</w:t>
            </w:r>
          </w:p>
          <w:p w14:paraId="5B716DC0" w14:textId="77777777" w:rsidR="00F224E4" w:rsidRPr="006D14FA" w:rsidRDefault="00F224E4" w:rsidP="00F224E4">
            <w:pPr>
              <w:rPr>
                <w:rFonts w:eastAsiaTheme="minorHAnsi"/>
              </w:rPr>
            </w:pPr>
            <w:r w:rsidRPr="006D14FA">
              <w:rPr>
                <w:rFonts w:eastAsiaTheme="minorHAnsi"/>
              </w:rPr>
              <w:t xml:space="preserve">    &lt;Detail&gt;</w:t>
            </w:r>
          </w:p>
          <w:p w14:paraId="298C342C" w14:textId="77777777" w:rsidR="00F224E4" w:rsidRPr="006D14FA" w:rsidRDefault="00F224E4" w:rsidP="00F224E4">
            <w:pPr>
              <w:rPr>
                <w:rFonts w:eastAsiaTheme="minorHAnsi"/>
              </w:rPr>
            </w:pPr>
            <w:r w:rsidRPr="006D14FA">
              <w:rPr>
                <w:rFonts w:eastAsiaTheme="minorHAnsi"/>
              </w:rPr>
              <w:t xml:space="preserve">      &lt;Lang </w:t>
            </w:r>
            <w:proofErr w:type="spellStart"/>
            <w:proofErr w:type="gramStart"/>
            <w:r w:rsidRPr="006D14FA">
              <w:rPr>
                <w:rFonts w:eastAsiaTheme="minorHAnsi"/>
              </w:rPr>
              <w:t>xml:lang</w:t>
            </w:r>
            <w:proofErr w:type="spellEnd"/>
            <w:proofErr w:type="gramEnd"/>
            <w:r w:rsidRPr="006D14FA">
              <w:rPr>
                <w:rFonts w:eastAsiaTheme="minorHAnsi"/>
              </w:rPr>
              <w:t>="</w:t>
            </w:r>
            <w:proofErr w:type="spellStart"/>
            <w:r w:rsidRPr="006D14FA">
              <w:rPr>
                <w:rFonts w:eastAsiaTheme="minorHAnsi"/>
              </w:rPr>
              <w:t>ja</w:t>
            </w:r>
            <w:proofErr w:type="spellEnd"/>
            <w:r w:rsidRPr="006D14FA">
              <w:rPr>
                <w:rFonts w:eastAsiaTheme="minorHAnsi"/>
              </w:rPr>
              <w:t>"&gt;</w:t>
            </w:r>
            <w:proofErr w:type="spellStart"/>
            <w:r w:rsidRPr="006D14FA">
              <w:rPr>
                <w:rFonts w:ascii="MS Mincho" w:eastAsia="MS Mincho" w:hAnsi="MS Mincho" w:cs="MS Mincho" w:hint="eastAsia"/>
              </w:rPr>
              <w:t>アロマターゼ阻害剤／閉経後乳癌治療剤</w:t>
            </w:r>
            <w:proofErr w:type="spellEnd"/>
            <w:r w:rsidRPr="006D14FA">
              <w:rPr>
                <w:rFonts w:eastAsiaTheme="minorHAnsi"/>
              </w:rPr>
              <w:t>&lt;/Lang&gt;</w:t>
            </w:r>
          </w:p>
          <w:p w14:paraId="02BA3229" w14:textId="77777777" w:rsidR="00F224E4" w:rsidRPr="006D14FA" w:rsidRDefault="00F224E4" w:rsidP="00F224E4">
            <w:pPr>
              <w:rPr>
                <w:rFonts w:eastAsiaTheme="minorHAnsi"/>
              </w:rPr>
            </w:pPr>
            <w:r w:rsidRPr="006D14FA">
              <w:rPr>
                <w:rFonts w:eastAsiaTheme="minorHAnsi"/>
              </w:rPr>
              <w:t xml:space="preserve">    &lt;/Detail&gt;</w:t>
            </w:r>
          </w:p>
          <w:p w14:paraId="0F09A527" w14:textId="3C230EE2" w:rsidR="00F224E4" w:rsidRPr="006D14FA" w:rsidRDefault="00F224E4" w:rsidP="00F224E4">
            <w:r w:rsidRPr="006D14FA">
              <w:rPr>
                <w:rFonts w:eastAsiaTheme="minorHAnsi"/>
              </w:rPr>
              <w:t xml:space="preserve">  &lt;/</w:t>
            </w:r>
            <w:proofErr w:type="spellStart"/>
            <w:r w:rsidRPr="006D14FA">
              <w:rPr>
                <w:rFonts w:eastAsiaTheme="minorHAnsi"/>
              </w:rPr>
              <w:t>TherapeuticClassification</w:t>
            </w:r>
            <w:proofErr w:type="spellEnd"/>
            <w:r w:rsidRPr="006D14FA">
              <w:rPr>
                <w:rFonts w:eastAsiaTheme="minorHAnsi"/>
              </w:rPr>
              <w:t>&gt;</w:t>
            </w:r>
          </w:p>
        </w:tc>
      </w:tr>
      <w:tr w:rsidR="000D1C20" w:rsidRPr="000D1C20" w14:paraId="04D891FC" w14:textId="77777777" w:rsidTr="00504A7B">
        <w:tc>
          <w:tcPr>
            <w:tcW w:w="680" w:type="dxa"/>
          </w:tcPr>
          <w:p w14:paraId="14FD17DF" w14:textId="0E6BCDCB" w:rsidR="0071338A" w:rsidRPr="00272B03" w:rsidRDefault="0071338A" w:rsidP="00F224E4">
            <w:pPr>
              <w:rPr>
                <w:lang w:eastAsia="ja-JP"/>
              </w:rPr>
            </w:pPr>
            <w:r w:rsidRPr="00272B03">
              <w:rPr>
                <w:lang w:eastAsia="ja-JP"/>
              </w:rPr>
              <w:t>3-(</w:t>
            </w:r>
            <w:r>
              <w:rPr>
                <w:rFonts w:hint="eastAsia"/>
                <w:lang w:eastAsia="ja-JP"/>
              </w:rPr>
              <w:t>9</w:t>
            </w:r>
            <w:r w:rsidRPr="00272B03">
              <w:rPr>
                <w:lang w:eastAsia="ja-JP"/>
              </w:rPr>
              <w:t>)</w:t>
            </w:r>
          </w:p>
        </w:tc>
        <w:tc>
          <w:tcPr>
            <w:tcW w:w="2551" w:type="dxa"/>
          </w:tcPr>
          <w:p w14:paraId="3E02F51E" w14:textId="3186A1E2" w:rsidR="00F224E4" w:rsidRPr="006D14FA" w:rsidRDefault="00F224E4" w:rsidP="00F224E4">
            <w:pPr>
              <w:rPr>
                <w:b/>
                <w:bCs/>
              </w:rPr>
            </w:pPr>
            <w:r w:rsidRPr="006D14FA">
              <w:rPr>
                <w:b/>
                <w:bCs/>
              </w:rPr>
              <w:t>Approval Information</w:t>
            </w:r>
          </w:p>
          <w:p w14:paraId="51912FEA" w14:textId="1E86B9A1" w:rsidR="0063187E" w:rsidRPr="006D14FA" w:rsidRDefault="0063187E" w:rsidP="00F224E4">
            <w:r w:rsidRPr="006D14FA">
              <w:rPr>
                <w:color w:val="00B050"/>
              </w:rPr>
              <w:t>JPI XML Element</w:t>
            </w:r>
            <w:r w:rsidRPr="006D14FA">
              <w:rPr>
                <w:color w:val="00B050"/>
                <w:lang w:eastAsia="ja-JP"/>
              </w:rPr>
              <w:t xml:space="preserve">: </w:t>
            </w:r>
            <w:proofErr w:type="spellStart"/>
            <w:r w:rsidRPr="006D14FA">
              <w:rPr>
                <w:color w:val="00B050"/>
              </w:rPr>
              <w:t>DetailBrandName</w:t>
            </w:r>
            <w:proofErr w:type="spellEnd"/>
          </w:p>
        </w:tc>
        <w:tc>
          <w:tcPr>
            <w:tcW w:w="1304" w:type="dxa"/>
          </w:tcPr>
          <w:p w14:paraId="49E80723" w14:textId="48DA3283" w:rsidR="00F224E4" w:rsidRPr="006D14FA" w:rsidRDefault="00F224E4" w:rsidP="00F224E4">
            <w:pPr>
              <w:rPr>
                <w:lang w:eastAsia="ja-JP"/>
              </w:rPr>
            </w:pPr>
            <w:r w:rsidRPr="006D14FA">
              <w:t>Input details for each brand name.</w:t>
            </w:r>
          </w:p>
        </w:tc>
        <w:tc>
          <w:tcPr>
            <w:tcW w:w="1417" w:type="dxa"/>
          </w:tcPr>
          <w:p w14:paraId="6566AF77" w14:textId="2A25EDD6" w:rsidR="00F224E4" w:rsidRPr="006D14FA" w:rsidRDefault="001D0991" w:rsidP="00F224E4">
            <w:pPr>
              <w:rPr>
                <w:lang w:eastAsia="ja-JP"/>
              </w:rPr>
            </w:pPr>
            <w:r w:rsidRPr="006D14FA">
              <w:rPr>
                <w:lang w:eastAsia="ja-JP"/>
              </w:rPr>
              <w:t>-</w:t>
            </w:r>
          </w:p>
        </w:tc>
        <w:tc>
          <w:tcPr>
            <w:tcW w:w="4819" w:type="dxa"/>
          </w:tcPr>
          <w:p w14:paraId="05A14721" w14:textId="77777777" w:rsidR="00817B5C" w:rsidRPr="00B93E0C" w:rsidRDefault="00817B5C" w:rsidP="002F55AA">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1A77A841" w14:textId="77777777" w:rsidR="00186658" w:rsidRPr="006D14FA" w:rsidRDefault="00186658" w:rsidP="00186658">
            <w:pPr>
              <w:rPr>
                <w:color w:val="000000"/>
              </w:rPr>
            </w:pPr>
            <w:r w:rsidRPr="006D14FA">
              <w:rPr>
                <w:color w:val="000000"/>
              </w:rPr>
              <w:t>&lt;</w:t>
            </w:r>
            <w:proofErr w:type="spellStart"/>
            <w:r w:rsidRPr="006D14FA">
              <w:rPr>
                <w:color w:val="000000"/>
              </w:rPr>
              <w:t>ApprovalEtc</w:t>
            </w:r>
            <w:proofErr w:type="spellEnd"/>
            <w:r w:rsidRPr="006D14FA">
              <w:rPr>
                <w:color w:val="000000"/>
              </w:rPr>
              <w:t>&gt;</w:t>
            </w:r>
            <w:r w:rsidRPr="006D14FA">
              <w:rPr>
                <w:color w:val="000000"/>
              </w:rPr>
              <w:br/>
              <w:t xml:space="preserve"> </w:t>
            </w:r>
            <w:r w:rsidRPr="006D14FA">
              <w:rPr>
                <w:color w:val="000000"/>
                <w:highlight w:val="cyan"/>
              </w:rPr>
              <w:t>&lt;</w:t>
            </w:r>
            <w:proofErr w:type="spellStart"/>
            <w:r w:rsidRPr="006D14FA">
              <w:rPr>
                <w:color w:val="000000"/>
                <w:highlight w:val="cyan"/>
              </w:rPr>
              <w:t>DetailBrandName</w:t>
            </w:r>
            <w:proofErr w:type="spellEnd"/>
            <w:r w:rsidRPr="006D14FA">
              <w:rPr>
                <w:color w:val="000000"/>
                <w:highlight w:val="cyan"/>
              </w:rPr>
              <w:t xml:space="preserve"> id="BRD_Drug1"&gt;</w:t>
            </w:r>
            <w:r w:rsidRPr="006D14FA">
              <w:rPr>
                <w:color w:val="000000"/>
              </w:rPr>
              <w:br/>
              <w:t xml:space="preserve"> &lt;</w:t>
            </w:r>
            <w:proofErr w:type="spellStart"/>
            <w:r w:rsidRPr="006D14FA">
              <w:rPr>
                <w:color w:val="000000"/>
              </w:rPr>
              <w:t>ApprovalBrandName</w:t>
            </w:r>
            <w:proofErr w:type="spellEnd"/>
            <w:r w:rsidRPr="006D14FA">
              <w:rPr>
                <w:color w:val="000000"/>
              </w:rPr>
              <w:t>&gt;</w:t>
            </w:r>
            <w:r w:rsidRPr="006D14FA">
              <w:rPr>
                <w:color w:val="000000"/>
              </w:rPr>
              <w:br/>
              <w:t xml:space="preserve"> &lt;Lang </w:t>
            </w:r>
            <w:proofErr w:type="spellStart"/>
            <w:r w:rsidRPr="006D14FA">
              <w:rPr>
                <w:color w:val="000000"/>
              </w:rPr>
              <w:t>xml:lang</w:t>
            </w:r>
            <w:proofErr w:type="spellEnd"/>
            <w:r w:rsidRPr="006D14FA">
              <w:rPr>
                <w:color w:val="000000"/>
              </w:rPr>
              <w:t>="</w:t>
            </w:r>
            <w:proofErr w:type="spellStart"/>
            <w:r w:rsidRPr="006D14FA">
              <w:rPr>
                <w:color w:val="000000"/>
              </w:rPr>
              <w:t>ja</w:t>
            </w:r>
            <w:proofErr w:type="spellEnd"/>
            <w:r w:rsidRPr="006D14FA">
              <w:rPr>
                <w:color w:val="000000"/>
              </w:rPr>
              <w:t>"&gt;</w:t>
            </w:r>
            <w:proofErr w:type="spellStart"/>
            <w:r w:rsidRPr="006D14FA">
              <w:rPr>
                <w:rFonts w:hint="eastAsia"/>
                <w:color w:val="000000"/>
              </w:rPr>
              <w:t>アロマシン錠</w:t>
            </w:r>
            <w:proofErr w:type="spellEnd"/>
            <w:r w:rsidRPr="006D14FA">
              <w:rPr>
                <w:color w:val="000000"/>
              </w:rPr>
              <w:t>25mg&lt;/Lang&gt;</w:t>
            </w:r>
            <w:r w:rsidRPr="006D14FA">
              <w:rPr>
                <w:color w:val="000000"/>
              </w:rPr>
              <w:br/>
              <w:t xml:space="preserve">  &lt;/</w:t>
            </w:r>
            <w:proofErr w:type="spellStart"/>
            <w:r w:rsidRPr="006D14FA">
              <w:rPr>
                <w:color w:val="000000"/>
              </w:rPr>
              <w:t>ApprovalBrandName</w:t>
            </w:r>
            <w:proofErr w:type="spellEnd"/>
            <w:r w:rsidRPr="006D14FA">
              <w:rPr>
                <w:color w:val="000000"/>
              </w:rPr>
              <w:t>&gt;</w:t>
            </w:r>
            <w:r w:rsidRPr="006D14FA">
              <w:rPr>
                <w:color w:val="000000"/>
              </w:rPr>
              <w:br/>
              <w:t xml:space="preserve">  &lt;</w:t>
            </w:r>
            <w:proofErr w:type="spellStart"/>
            <w:r w:rsidRPr="006D14FA">
              <w:rPr>
                <w:color w:val="000000"/>
              </w:rPr>
              <w:t>BrandCode</w:t>
            </w:r>
            <w:proofErr w:type="spellEnd"/>
            <w:r w:rsidRPr="006D14FA">
              <w:rPr>
                <w:color w:val="000000"/>
              </w:rPr>
              <w:t>&gt;</w:t>
            </w:r>
            <w:r w:rsidRPr="006D14FA">
              <w:rPr>
                <w:color w:val="000000"/>
              </w:rPr>
              <w:br/>
              <w:t xml:space="preserve">  &lt;YJCode&gt;4291012F1022&lt;/YJCode&gt;</w:t>
            </w:r>
            <w:r w:rsidRPr="006D14FA">
              <w:rPr>
                <w:color w:val="000000"/>
              </w:rPr>
              <w:br/>
              <w:t xml:space="preserve">  &lt;/</w:t>
            </w:r>
            <w:proofErr w:type="spellStart"/>
            <w:r w:rsidRPr="006D14FA">
              <w:rPr>
                <w:color w:val="000000"/>
              </w:rPr>
              <w:t>BrandCode</w:t>
            </w:r>
            <w:proofErr w:type="spellEnd"/>
            <w:r w:rsidRPr="006D14FA">
              <w:rPr>
                <w:color w:val="000000"/>
              </w:rPr>
              <w:t>&gt;</w:t>
            </w:r>
            <w:r w:rsidRPr="006D14FA">
              <w:rPr>
                <w:color w:val="000000"/>
              </w:rPr>
              <w:br/>
              <w:t xml:space="preserve">  &lt;</w:t>
            </w:r>
            <w:proofErr w:type="spellStart"/>
            <w:r w:rsidRPr="006D14FA">
              <w:rPr>
                <w:color w:val="000000"/>
              </w:rPr>
              <w:t>TrademarkInEnglish</w:t>
            </w:r>
            <w:proofErr w:type="spellEnd"/>
            <w:r w:rsidRPr="006D14FA">
              <w:rPr>
                <w:color w:val="000000"/>
              </w:rPr>
              <w:t>&gt;</w:t>
            </w:r>
            <w:r w:rsidRPr="006D14FA">
              <w:rPr>
                <w:color w:val="000000"/>
              </w:rPr>
              <w:br/>
              <w:t xml:space="preserve">  &lt;</w:t>
            </w:r>
            <w:proofErr w:type="spellStart"/>
            <w:r w:rsidRPr="006D14FA">
              <w:rPr>
                <w:color w:val="000000"/>
              </w:rPr>
              <w:t>TrademarkName</w:t>
            </w:r>
            <w:proofErr w:type="spellEnd"/>
            <w:r w:rsidRPr="006D14FA">
              <w:rPr>
                <w:color w:val="000000"/>
              </w:rPr>
              <w:t>&gt;</w:t>
            </w:r>
            <w:proofErr w:type="spellStart"/>
            <w:r w:rsidRPr="006D14FA">
              <w:rPr>
                <w:color w:val="000000"/>
              </w:rPr>
              <w:t>Aromasin</w:t>
            </w:r>
            <w:proofErr w:type="spellEnd"/>
            <w:r w:rsidRPr="006D14FA">
              <w:rPr>
                <w:color w:val="000000"/>
              </w:rPr>
              <w:t xml:space="preserve"> Tablets 25mg&lt;/</w:t>
            </w:r>
            <w:proofErr w:type="spellStart"/>
            <w:r w:rsidRPr="006D14FA">
              <w:rPr>
                <w:color w:val="000000"/>
              </w:rPr>
              <w:t>TrademarkName</w:t>
            </w:r>
            <w:proofErr w:type="spellEnd"/>
            <w:r w:rsidRPr="006D14FA">
              <w:rPr>
                <w:color w:val="000000"/>
              </w:rPr>
              <w:t>&gt;</w:t>
            </w:r>
            <w:r w:rsidRPr="006D14FA">
              <w:rPr>
                <w:color w:val="000000"/>
              </w:rPr>
              <w:br/>
              <w:t xml:space="preserve">  &lt;/</w:t>
            </w:r>
            <w:proofErr w:type="spellStart"/>
            <w:r w:rsidRPr="006D14FA">
              <w:rPr>
                <w:color w:val="000000"/>
              </w:rPr>
              <w:t>TrademarkInEnglish</w:t>
            </w:r>
            <w:proofErr w:type="spellEnd"/>
            <w:r w:rsidRPr="006D14FA">
              <w:rPr>
                <w:color w:val="000000"/>
              </w:rPr>
              <w:t>&gt;</w:t>
            </w:r>
            <w:r w:rsidRPr="006D14FA">
              <w:rPr>
                <w:color w:val="000000"/>
              </w:rPr>
              <w:br/>
              <w:t xml:space="preserve">  &lt;</w:t>
            </w:r>
            <w:proofErr w:type="spellStart"/>
            <w:r w:rsidRPr="006D14FA">
              <w:rPr>
                <w:color w:val="000000"/>
              </w:rPr>
              <w:t>BrandNameInHiragana</w:t>
            </w:r>
            <w:proofErr w:type="spellEnd"/>
            <w:r w:rsidRPr="006D14FA">
              <w:rPr>
                <w:color w:val="000000"/>
              </w:rPr>
              <w:t>&gt;</w:t>
            </w:r>
            <w:r w:rsidRPr="006D14FA">
              <w:rPr>
                <w:color w:val="000000"/>
              </w:rPr>
              <w:br/>
              <w:t xml:space="preserve">  &lt;</w:t>
            </w:r>
            <w:proofErr w:type="spellStart"/>
            <w:r w:rsidRPr="006D14FA">
              <w:rPr>
                <w:color w:val="000000"/>
              </w:rPr>
              <w:t>NameInHiragana</w:t>
            </w:r>
            <w:proofErr w:type="spellEnd"/>
            <w:r w:rsidRPr="006D14FA">
              <w:rPr>
                <w:color w:val="000000"/>
              </w:rPr>
              <w:t>&gt;</w:t>
            </w:r>
            <w:proofErr w:type="spellStart"/>
            <w:r w:rsidRPr="006D14FA">
              <w:rPr>
                <w:rFonts w:hint="eastAsia"/>
                <w:color w:val="000000"/>
              </w:rPr>
              <w:t>あろましんじょう</w:t>
            </w:r>
            <w:proofErr w:type="spellEnd"/>
            <w:r w:rsidRPr="006D14FA">
              <w:rPr>
                <w:color w:val="000000"/>
              </w:rPr>
              <w:t>25mg&lt;/</w:t>
            </w:r>
            <w:proofErr w:type="spellStart"/>
            <w:r w:rsidRPr="006D14FA">
              <w:rPr>
                <w:color w:val="000000"/>
              </w:rPr>
              <w:t>NameInHiragana</w:t>
            </w:r>
            <w:proofErr w:type="spellEnd"/>
            <w:r w:rsidRPr="006D14FA">
              <w:rPr>
                <w:color w:val="000000"/>
              </w:rPr>
              <w:t>&gt;</w:t>
            </w:r>
            <w:r w:rsidRPr="006D14FA">
              <w:rPr>
                <w:color w:val="000000"/>
              </w:rPr>
              <w:br/>
              <w:t xml:space="preserve">  &lt;/</w:t>
            </w:r>
            <w:proofErr w:type="spellStart"/>
            <w:r w:rsidRPr="006D14FA">
              <w:rPr>
                <w:color w:val="000000"/>
              </w:rPr>
              <w:t>BrandNameInHiragana</w:t>
            </w:r>
            <w:proofErr w:type="spellEnd"/>
            <w:r w:rsidRPr="006D14FA">
              <w:rPr>
                <w:color w:val="000000"/>
              </w:rPr>
              <w:t>&gt;</w:t>
            </w:r>
            <w:r w:rsidRPr="006D14FA">
              <w:rPr>
                <w:color w:val="000000"/>
              </w:rPr>
              <w:br/>
              <w:t xml:space="preserve">  &lt;!--</w:t>
            </w:r>
            <w:r w:rsidRPr="006D14FA">
              <w:rPr>
                <w:rFonts w:hint="eastAsia"/>
                <w:color w:val="000000"/>
              </w:rPr>
              <w:t>ウ</w:t>
            </w:r>
            <w:r w:rsidRPr="006D14FA">
              <w:rPr>
                <w:color w:val="000000"/>
              </w:rPr>
              <w:t>.</w:t>
            </w:r>
            <w:proofErr w:type="spellStart"/>
            <w:r w:rsidRPr="006D14FA">
              <w:rPr>
                <w:rFonts w:hint="eastAsia"/>
                <w:color w:val="000000"/>
              </w:rPr>
              <w:t>承認番号</w:t>
            </w:r>
            <w:proofErr w:type="spellEnd"/>
            <w:r w:rsidRPr="006D14FA">
              <w:rPr>
                <w:color w:val="000000"/>
              </w:rPr>
              <w:t>--&gt;</w:t>
            </w:r>
            <w:r w:rsidRPr="006D14FA">
              <w:rPr>
                <w:color w:val="000000"/>
              </w:rPr>
              <w:br/>
              <w:t xml:space="preserve">  &lt;</w:t>
            </w:r>
            <w:proofErr w:type="spellStart"/>
            <w:r w:rsidRPr="006D14FA">
              <w:rPr>
                <w:color w:val="000000"/>
              </w:rPr>
              <w:t>ApprovalAndLicenseNo</w:t>
            </w:r>
            <w:proofErr w:type="spellEnd"/>
            <w:r w:rsidRPr="006D14FA">
              <w:rPr>
                <w:color w:val="000000"/>
              </w:rPr>
              <w:t>&gt; &lt;</w:t>
            </w:r>
            <w:proofErr w:type="spellStart"/>
            <w:r w:rsidRPr="006D14FA">
              <w:rPr>
                <w:color w:val="000000"/>
              </w:rPr>
              <w:t>ApprovalNo</w:t>
            </w:r>
            <w:proofErr w:type="spellEnd"/>
            <w:r w:rsidRPr="006D14FA">
              <w:rPr>
                <w:color w:val="000000"/>
              </w:rPr>
              <w:t>&gt;21400AMY00186&lt;/</w:t>
            </w:r>
            <w:proofErr w:type="spellStart"/>
            <w:r w:rsidRPr="006D14FA">
              <w:rPr>
                <w:color w:val="000000"/>
              </w:rPr>
              <w:t>ApprovalNo</w:t>
            </w:r>
            <w:proofErr w:type="spellEnd"/>
            <w:r w:rsidRPr="006D14FA">
              <w:rPr>
                <w:color w:val="000000"/>
              </w:rPr>
              <w:t>&gt;</w:t>
            </w:r>
            <w:r w:rsidRPr="006D14FA">
              <w:rPr>
                <w:color w:val="000000"/>
              </w:rPr>
              <w:br/>
              <w:t xml:space="preserve"> &lt;/</w:t>
            </w:r>
            <w:proofErr w:type="spellStart"/>
            <w:r w:rsidRPr="006D14FA">
              <w:rPr>
                <w:color w:val="000000"/>
              </w:rPr>
              <w:t>ApprovalAndLicenseNo</w:t>
            </w:r>
            <w:proofErr w:type="spellEnd"/>
            <w:r w:rsidRPr="006D14FA">
              <w:rPr>
                <w:color w:val="000000"/>
              </w:rPr>
              <w:t>&gt;</w:t>
            </w:r>
            <w:r w:rsidRPr="006D14FA">
              <w:rPr>
                <w:color w:val="000000"/>
              </w:rPr>
              <w:br/>
              <w:t xml:space="preserve"> &lt;!--</w:t>
            </w:r>
            <w:r w:rsidRPr="006D14FA">
              <w:rPr>
                <w:rFonts w:hint="eastAsia"/>
                <w:color w:val="000000"/>
              </w:rPr>
              <w:t>ウ</w:t>
            </w:r>
            <w:r w:rsidRPr="006D14FA">
              <w:rPr>
                <w:color w:val="000000"/>
              </w:rPr>
              <w:t>.</w:t>
            </w:r>
            <w:proofErr w:type="spellStart"/>
            <w:r w:rsidRPr="006D14FA">
              <w:rPr>
                <w:rFonts w:hint="eastAsia"/>
                <w:color w:val="000000"/>
              </w:rPr>
              <w:t>販売開始年月</w:t>
            </w:r>
            <w:proofErr w:type="spellEnd"/>
            <w:r w:rsidRPr="006D14FA">
              <w:rPr>
                <w:color w:val="000000"/>
              </w:rPr>
              <w:t>--&gt; &lt;</w:t>
            </w:r>
            <w:proofErr w:type="spellStart"/>
            <w:r w:rsidRPr="006D14FA">
              <w:rPr>
                <w:color w:val="000000"/>
              </w:rPr>
              <w:t>StartingDateOfMarketing</w:t>
            </w:r>
            <w:proofErr w:type="spellEnd"/>
            <w:r w:rsidRPr="006D14FA">
              <w:rPr>
                <w:color w:val="000000"/>
              </w:rPr>
              <w:t>&gt;2002-08&lt;/</w:t>
            </w:r>
            <w:proofErr w:type="spellStart"/>
            <w:r w:rsidRPr="006D14FA">
              <w:rPr>
                <w:color w:val="000000"/>
              </w:rPr>
              <w:t>StartingDateOfMarketing</w:t>
            </w:r>
            <w:proofErr w:type="spellEnd"/>
            <w:r w:rsidRPr="006D14FA">
              <w:rPr>
                <w:color w:val="000000"/>
              </w:rPr>
              <w:t>&gt;</w:t>
            </w:r>
            <w:r w:rsidRPr="006D14FA">
              <w:rPr>
                <w:color w:val="000000"/>
              </w:rPr>
              <w:br/>
              <w:t xml:space="preserve"> &lt;!--</w:t>
            </w:r>
            <w:r w:rsidRPr="006D14FA">
              <w:rPr>
                <w:rFonts w:hint="eastAsia"/>
                <w:color w:val="000000"/>
              </w:rPr>
              <w:t>エ</w:t>
            </w:r>
            <w:r w:rsidRPr="006D14FA">
              <w:rPr>
                <w:color w:val="000000"/>
              </w:rPr>
              <w:t>.</w:t>
            </w:r>
            <w:proofErr w:type="spellStart"/>
            <w:r w:rsidRPr="006D14FA">
              <w:rPr>
                <w:rFonts w:hint="eastAsia"/>
                <w:color w:val="000000"/>
              </w:rPr>
              <w:t>貯法、有効期間</w:t>
            </w:r>
            <w:proofErr w:type="spellEnd"/>
            <w:r w:rsidRPr="006D14FA">
              <w:rPr>
                <w:color w:val="000000"/>
              </w:rPr>
              <w:t>--&gt;</w:t>
            </w:r>
            <w:r w:rsidRPr="006D14FA">
              <w:rPr>
                <w:color w:val="000000"/>
              </w:rPr>
              <w:br/>
            </w:r>
            <w:r w:rsidRPr="006D14FA">
              <w:rPr>
                <w:color w:val="000000"/>
              </w:rPr>
              <w:lastRenderedPageBreak/>
              <w:t xml:space="preserve"> &lt;Storage&gt;</w:t>
            </w:r>
            <w:r w:rsidRPr="006D14FA">
              <w:rPr>
                <w:color w:val="000000"/>
              </w:rPr>
              <w:br/>
              <w:t xml:space="preserve"> &lt;</w:t>
            </w:r>
            <w:proofErr w:type="spellStart"/>
            <w:r w:rsidRPr="006D14FA">
              <w:rPr>
                <w:color w:val="000000"/>
              </w:rPr>
              <w:t>StorageMethod</w:t>
            </w:r>
            <w:proofErr w:type="spellEnd"/>
            <w:r w:rsidRPr="006D14FA">
              <w:rPr>
                <w:color w:val="000000"/>
              </w:rPr>
              <w:t>&gt;</w:t>
            </w:r>
            <w:r w:rsidRPr="006D14FA">
              <w:rPr>
                <w:color w:val="000000"/>
              </w:rPr>
              <w:br/>
              <w:t xml:space="preserve"> &lt;Lang </w:t>
            </w:r>
            <w:proofErr w:type="spellStart"/>
            <w:r w:rsidRPr="006D14FA">
              <w:rPr>
                <w:color w:val="000000"/>
              </w:rPr>
              <w:t>xml:lang</w:t>
            </w:r>
            <w:proofErr w:type="spellEnd"/>
            <w:r w:rsidRPr="006D14FA">
              <w:rPr>
                <w:color w:val="000000"/>
              </w:rPr>
              <w:t>="</w:t>
            </w:r>
            <w:proofErr w:type="spellStart"/>
            <w:r w:rsidRPr="006D14FA">
              <w:rPr>
                <w:color w:val="000000"/>
              </w:rPr>
              <w:t>ja</w:t>
            </w:r>
            <w:proofErr w:type="spellEnd"/>
            <w:r w:rsidRPr="006D14FA">
              <w:rPr>
                <w:color w:val="000000"/>
              </w:rPr>
              <w:t>"&gt;</w:t>
            </w:r>
            <w:proofErr w:type="spellStart"/>
            <w:r w:rsidRPr="006D14FA">
              <w:rPr>
                <w:rFonts w:hint="eastAsia"/>
                <w:color w:val="000000"/>
              </w:rPr>
              <w:t>室温保存</w:t>
            </w:r>
            <w:proofErr w:type="spellEnd"/>
            <w:r w:rsidRPr="006D14FA">
              <w:rPr>
                <w:color w:val="000000"/>
              </w:rPr>
              <w:t>&lt;/Lang&gt;</w:t>
            </w:r>
            <w:r w:rsidRPr="006D14FA">
              <w:rPr>
                <w:color w:val="000000"/>
              </w:rPr>
              <w:br/>
              <w:t xml:space="preserve"> &lt;/</w:t>
            </w:r>
            <w:proofErr w:type="spellStart"/>
            <w:r w:rsidRPr="006D14FA">
              <w:rPr>
                <w:color w:val="000000"/>
              </w:rPr>
              <w:t>StorageMethod</w:t>
            </w:r>
            <w:proofErr w:type="spellEnd"/>
            <w:r w:rsidRPr="006D14FA">
              <w:rPr>
                <w:color w:val="000000"/>
              </w:rPr>
              <w:t>&gt;</w:t>
            </w:r>
            <w:r w:rsidRPr="006D14FA">
              <w:rPr>
                <w:color w:val="000000"/>
              </w:rPr>
              <w:br/>
              <w:t xml:space="preserve"> &lt;</w:t>
            </w:r>
            <w:proofErr w:type="spellStart"/>
            <w:r w:rsidRPr="006D14FA">
              <w:rPr>
                <w:color w:val="000000"/>
              </w:rPr>
              <w:t>ShelfLife</w:t>
            </w:r>
            <w:proofErr w:type="spellEnd"/>
            <w:r w:rsidRPr="006D14FA">
              <w:rPr>
                <w:color w:val="000000"/>
              </w:rPr>
              <w:t>&gt;</w:t>
            </w:r>
            <w:r w:rsidRPr="006D14FA">
              <w:rPr>
                <w:color w:val="000000"/>
              </w:rPr>
              <w:br/>
              <w:t xml:space="preserve"> &lt;Lang </w:t>
            </w:r>
            <w:proofErr w:type="spellStart"/>
            <w:r w:rsidRPr="006D14FA">
              <w:rPr>
                <w:color w:val="000000"/>
              </w:rPr>
              <w:t>xml:lang</w:t>
            </w:r>
            <w:proofErr w:type="spellEnd"/>
            <w:r w:rsidRPr="006D14FA">
              <w:rPr>
                <w:color w:val="000000"/>
              </w:rPr>
              <w:t>="</w:t>
            </w:r>
            <w:proofErr w:type="spellStart"/>
            <w:r w:rsidRPr="006D14FA">
              <w:rPr>
                <w:color w:val="000000"/>
              </w:rPr>
              <w:t>ja</w:t>
            </w:r>
            <w:proofErr w:type="spellEnd"/>
            <w:r w:rsidRPr="006D14FA">
              <w:rPr>
                <w:color w:val="000000"/>
              </w:rPr>
              <w:t>"&gt;3</w:t>
            </w:r>
            <w:r w:rsidRPr="006D14FA">
              <w:rPr>
                <w:rFonts w:hint="eastAsia"/>
                <w:color w:val="000000"/>
              </w:rPr>
              <w:t>年</w:t>
            </w:r>
            <w:r w:rsidRPr="006D14FA">
              <w:rPr>
                <w:color w:val="000000"/>
              </w:rPr>
              <w:t>&lt;/Lang&gt;</w:t>
            </w:r>
            <w:r w:rsidRPr="006D14FA">
              <w:rPr>
                <w:color w:val="000000"/>
              </w:rPr>
              <w:br/>
              <w:t xml:space="preserve"> &lt;/</w:t>
            </w:r>
            <w:proofErr w:type="spellStart"/>
            <w:r w:rsidRPr="006D14FA">
              <w:rPr>
                <w:color w:val="000000"/>
              </w:rPr>
              <w:t>ShelfLife</w:t>
            </w:r>
            <w:proofErr w:type="spellEnd"/>
            <w:r w:rsidRPr="006D14FA">
              <w:rPr>
                <w:color w:val="000000"/>
              </w:rPr>
              <w:t>&gt;</w:t>
            </w:r>
            <w:r w:rsidRPr="006D14FA">
              <w:rPr>
                <w:color w:val="000000"/>
              </w:rPr>
              <w:br/>
              <w:t xml:space="preserve"> &lt;/Storage&gt;</w:t>
            </w:r>
            <w:r w:rsidRPr="006D14FA">
              <w:rPr>
                <w:color w:val="000000"/>
              </w:rPr>
              <w:br/>
              <w:t xml:space="preserve"> &lt;!--</w:t>
            </w:r>
            <w:r w:rsidRPr="006D14FA">
              <w:rPr>
                <w:rFonts w:hint="eastAsia"/>
                <w:color w:val="000000"/>
              </w:rPr>
              <w:t>カ</w:t>
            </w:r>
            <w:r w:rsidRPr="006D14FA">
              <w:rPr>
                <w:color w:val="000000"/>
              </w:rPr>
              <w:t>.</w:t>
            </w:r>
            <w:proofErr w:type="spellStart"/>
            <w:r w:rsidRPr="006D14FA">
              <w:rPr>
                <w:rFonts w:hint="eastAsia"/>
                <w:color w:val="000000"/>
              </w:rPr>
              <w:t>規制区分</w:t>
            </w:r>
            <w:proofErr w:type="spellEnd"/>
            <w:r w:rsidRPr="006D14FA">
              <w:rPr>
                <w:color w:val="000000"/>
              </w:rPr>
              <w:t>--&gt;</w:t>
            </w:r>
            <w:r w:rsidRPr="006D14FA">
              <w:rPr>
                <w:color w:val="000000"/>
              </w:rPr>
              <w:br/>
              <w:t xml:space="preserve"> &lt;</w:t>
            </w:r>
            <w:proofErr w:type="spellStart"/>
            <w:r w:rsidRPr="006D14FA">
              <w:rPr>
                <w:color w:val="000000"/>
              </w:rPr>
              <w:t>RegulatoryClassification</w:t>
            </w:r>
            <w:proofErr w:type="spellEnd"/>
            <w:r w:rsidRPr="006D14FA">
              <w:rPr>
                <w:color w:val="000000"/>
              </w:rPr>
              <w:t>&gt;</w:t>
            </w:r>
            <w:r w:rsidRPr="006D14FA">
              <w:rPr>
                <w:color w:val="000000"/>
              </w:rPr>
              <w:br/>
              <w:t xml:space="preserve"> &lt;</w:t>
            </w:r>
            <w:proofErr w:type="spellStart"/>
            <w:r w:rsidRPr="006D14FA">
              <w:rPr>
                <w:color w:val="000000"/>
              </w:rPr>
              <w:t>RegulatoryClassificationCodeAndNote</w:t>
            </w:r>
            <w:proofErr w:type="spellEnd"/>
            <w:r w:rsidRPr="006D14FA">
              <w:rPr>
                <w:color w:val="000000"/>
              </w:rPr>
              <w:t>&gt;     &lt;</w:t>
            </w:r>
            <w:proofErr w:type="spellStart"/>
            <w:r w:rsidRPr="006D14FA">
              <w:rPr>
                <w:color w:val="000000"/>
              </w:rPr>
              <w:t>RegulatoryClassificationCode</w:t>
            </w:r>
            <w:proofErr w:type="spellEnd"/>
            <w:r w:rsidRPr="006D14FA">
              <w:rPr>
                <w:color w:val="000000"/>
              </w:rPr>
              <w:t>&gt;12&lt;/</w:t>
            </w:r>
            <w:proofErr w:type="spellStart"/>
            <w:r w:rsidRPr="006D14FA">
              <w:rPr>
                <w:color w:val="000000"/>
              </w:rPr>
              <w:t>RegulatoryClassificationCode</w:t>
            </w:r>
            <w:proofErr w:type="spellEnd"/>
            <w:r w:rsidRPr="006D14FA">
              <w:rPr>
                <w:color w:val="000000"/>
              </w:rPr>
              <w:t>&gt;</w:t>
            </w:r>
            <w:r w:rsidRPr="006D14FA">
              <w:rPr>
                <w:color w:val="000000"/>
              </w:rPr>
              <w:br/>
              <w:t xml:space="preserve"> &lt;/</w:t>
            </w:r>
            <w:proofErr w:type="spellStart"/>
            <w:r w:rsidRPr="006D14FA">
              <w:rPr>
                <w:color w:val="000000"/>
              </w:rPr>
              <w:t>RegulatoryClassificationCodeAndNote</w:t>
            </w:r>
            <w:proofErr w:type="spellEnd"/>
            <w:r w:rsidRPr="006D14FA">
              <w:rPr>
                <w:color w:val="000000"/>
              </w:rPr>
              <w:t>&gt;</w:t>
            </w:r>
            <w:r w:rsidRPr="006D14FA">
              <w:rPr>
                <w:color w:val="000000"/>
              </w:rPr>
              <w:br/>
              <w:t xml:space="preserve">  &lt;/</w:t>
            </w:r>
            <w:proofErr w:type="spellStart"/>
            <w:r w:rsidRPr="006D14FA">
              <w:rPr>
                <w:color w:val="000000"/>
              </w:rPr>
              <w:t>RegulatoryClassification</w:t>
            </w:r>
            <w:proofErr w:type="spellEnd"/>
            <w:r w:rsidRPr="006D14FA">
              <w:rPr>
                <w:color w:val="000000"/>
              </w:rPr>
              <w:t>&gt;</w:t>
            </w:r>
            <w:r w:rsidRPr="006D14FA">
              <w:rPr>
                <w:color w:val="000000"/>
              </w:rPr>
              <w:br/>
              <w:t xml:space="preserve">    </w:t>
            </w:r>
            <w:r w:rsidRPr="006D14FA">
              <w:rPr>
                <w:color w:val="000000"/>
                <w:highlight w:val="cyan"/>
              </w:rPr>
              <w:t>&lt;/</w:t>
            </w:r>
            <w:proofErr w:type="spellStart"/>
            <w:r w:rsidRPr="006D14FA">
              <w:rPr>
                <w:color w:val="000000"/>
                <w:highlight w:val="cyan"/>
              </w:rPr>
              <w:t>DetailBrandName</w:t>
            </w:r>
            <w:proofErr w:type="spellEnd"/>
            <w:r w:rsidRPr="006D14FA">
              <w:rPr>
                <w:color w:val="000000"/>
                <w:highlight w:val="cyan"/>
              </w:rPr>
              <w:t>&gt;</w:t>
            </w:r>
            <w:r w:rsidRPr="006D14FA">
              <w:rPr>
                <w:color w:val="000000"/>
              </w:rPr>
              <w:br/>
              <w:t xml:space="preserve">  &lt;/</w:t>
            </w:r>
            <w:proofErr w:type="spellStart"/>
            <w:r w:rsidRPr="006D14FA">
              <w:rPr>
                <w:color w:val="000000"/>
              </w:rPr>
              <w:t>ApprovalEtc</w:t>
            </w:r>
            <w:proofErr w:type="spellEnd"/>
            <w:r w:rsidRPr="006D14FA">
              <w:rPr>
                <w:color w:val="000000"/>
              </w:rPr>
              <w:t>&gt;</w:t>
            </w:r>
          </w:p>
          <w:p w14:paraId="2F665BB2" w14:textId="77777777" w:rsidR="00F224E4" w:rsidRPr="006D14FA" w:rsidRDefault="00F224E4" w:rsidP="00F224E4"/>
        </w:tc>
      </w:tr>
      <w:tr w:rsidR="000D1C20" w:rsidRPr="000D1C20" w14:paraId="3E4A7CA2" w14:textId="77777777" w:rsidTr="00504A7B">
        <w:tc>
          <w:tcPr>
            <w:tcW w:w="680" w:type="dxa"/>
          </w:tcPr>
          <w:p w14:paraId="46331348" w14:textId="0EAC5652" w:rsidR="00F20EE4" w:rsidRPr="004D3F3C" w:rsidRDefault="00F20EE4" w:rsidP="00F224E4">
            <w:r w:rsidRPr="00272B03">
              <w:rPr>
                <w:lang w:eastAsia="ja-JP"/>
              </w:rPr>
              <w:lastRenderedPageBreak/>
              <w:t>3-(</w:t>
            </w:r>
            <w:r>
              <w:rPr>
                <w:rFonts w:hint="eastAsia"/>
                <w:lang w:eastAsia="ja-JP"/>
              </w:rPr>
              <w:t>6</w:t>
            </w:r>
            <w:r w:rsidRPr="00272B03">
              <w:rPr>
                <w:lang w:eastAsia="ja-JP"/>
              </w:rPr>
              <w:t>)</w:t>
            </w:r>
            <w:r>
              <w:rPr>
                <w:rFonts w:hint="eastAsia"/>
                <w:lang w:eastAsia="ja-JP"/>
              </w:rPr>
              <w:t xml:space="preserve"> A</w:t>
            </w:r>
          </w:p>
        </w:tc>
        <w:tc>
          <w:tcPr>
            <w:tcW w:w="2551" w:type="dxa"/>
          </w:tcPr>
          <w:p w14:paraId="00A1DD85" w14:textId="7F74FDA1" w:rsidR="00F224E4" w:rsidRPr="004D3F3C" w:rsidRDefault="00F224E4" w:rsidP="00F224E4">
            <w:r w:rsidRPr="004D3F3C">
              <w:t>Brand Name</w:t>
            </w:r>
          </w:p>
          <w:p w14:paraId="1707218A" w14:textId="7679DF52" w:rsidR="00F63926" w:rsidRPr="004D3F3C" w:rsidRDefault="00F63926" w:rsidP="00F224E4">
            <w:pPr>
              <w:rPr>
                <w:lang w:eastAsia="ja-JP"/>
              </w:rPr>
            </w:pPr>
            <w:r w:rsidRPr="004D3F3C">
              <w:rPr>
                <w:color w:val="00B050"/>
              </w:rPr>
              <w:t>JPI XML Element</w:t>
            </w:r>
            <w:r w:rsidRPr="004D3F3C">
              <w:rPr>
                <w:color w:val="00B050"/>
                <w:lang w:eastAsia="ja-JP"/>
              </w:rPr>
              <w:t xml:space="preserve">: </w:t>
            </w:r>
            <w:r w:rsidRPr="004D3F3C">
              <w:rPr>
                <w:color w:val="00B050"/>
              </w:rPr>
              <w:t xml:space="preserve"> </w:t>
            </w:r>
            <w:proofErr w:type="spellStart"/>
            <w:r w:rsidRPr="004D3F3C">
              <w:rPr>
                <w:color w:val="00B050"/>
                <w:lang w:eastAsia="ja-JP"/>
              </w:rPr>
              <w:t>ApprovalBrandName</w:t>
            </w:r>
            <w:proofErr w:type="spellEnd"/>
          </w:p>
        </w:tc>
        <w:tc>
          <w:tcPr>
            <w:tcW w:w="1304" w:type="dxa"/>
          </w:tcPr>
          <w:p w14:paraId="079E6236" w14:textId="77777777" w:rsidR="00F224E4" w:rsidRPr="004D3F3C" w:rsidRDefault="00F224E4" w:rsidP="00F224E4"/>
        </w:tc>
        <w:tc>
          <w:tcPr>
            <w:tcW w:w="1417" w:type="dxa"/>
          </w:tcPr>
          <w:p w14:paraId="622A5DA3" w14:textId="3546B146" w:rsidR="00F224E4" w:rsidRPr="004D3F3C" w:rsidRDefault="00567D7F" w:rsidP="00F224E4">
            <w:proofErr w:type="spellStart"/>
            <w:proofErr w:type="gramStart"/>
            <w:r w:rsidRPr="004D3F3C">
              <w:t>cdata.content</w:t>
            </w:r>
            <w:proofErr w:type="spellEnd"/>
            <w:proofErr w:type="gramEnd"/>
            <w:r w:rsidRPr="004D3F3C">
              <w:t>-TYPE</w:t>
            </w:r>
          </w:p>
        </w:tc>
        <w:tc>
          <w:tcPr>
            <w:tcW w:w="4819" w:type="dxa"/>
          </w:tcPr>
          <w:p w14:paraId="0B649DC5"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259B896A" w14:textId="77777777" w:rsidR="00CB1ABC" w:rsidRPr="004D3F3C" w:rsidRDefault="00CB1ABC" w:rsidP="00CB1ABC">
            <w:pPr>
              <w:rPr>
                <w:color w:val="000000"/>
              </w:rPr>
            </w:pPr>
            <w:r w:rsidRPr="004D3F3C">
              <w:rPr>
                <w:color w:val="000000"/>
              </w:rPr>
              <w:t>&lt;</w:t>
            </w:r>
            <w:proofErr w:type="spellStart"/>
            <w:r w:rsidRPr="004D3F3C">
              <w:rPr>
                <w:color w:val="000000"/>
              </w:rPr>
              <w:t>ApprovalBrandName</w:t>
            </w:r>
            <w:proofErr w:type="spellEnd"/>
            <w:r w:rsidRPr="004D3F3C">
              <w:rPr>
                <w:color w:val="000000"/>
              </w:rPr>
              <w:t>&gt;</w:t>
            </w:r>
          </w:p>
          <w:p w14:paraId="5AF3622D" w14:textId="77777777" w:rsidR="00CB1ABC" w:rsidRPr="004D3F3C" w:rsidRDefault="00CB1ABC" w:rsidP="00CB1ABC">
            <w:pPr>
              <w:rPr>
                <w:color w:val="000000"/>
              </w:rPr>
            </w:pPr>
            <w:r w:rsidRPr="004D3F3C">
              <w:rPr>
                <w:color w:val="000000"/>
              </w:rPr>
              <w:t xml:space="preserve">        &lt;Lang </w:t>
            </w:r>
            <w:proofErr w:type="spellStart"/>
            <w:proofErr w:type="gramStart"/>
            <w:r w:rsidRPr="004D3F3C">
              <w:rPr>
                <w:color w:val="000000"/>
              </w:rPr>
              <w:t>xml:lang</w:t>
            </w:r>
            <w:proofErr w:type="spellEnd"/>
            <w:proofErr w:type="gramEnd"/>
            <w:r w:rsidRPr="004D3F3C">
              <w:rPr>
                <w:color w:val="000000"/>
              </w:rPr>
              <w:t>="</w:t>
            </w:r>
            <w:proofErr w:type="spellStart"/>
            <w:r w:rsidRPr="004D3F3C">
              <w:rPr>
                <w:color w:val="000000"/>
              </w:rPr>
              <w:t>ja</w:t>
            </w:r>
            <w:proofErr w:type="spellEnd"/>
            <w:r w:rsidRPr="004D3F3C">
              <w:rPr>
                <w:color w:val="000000"/>
              </w:rPr>
              <w:t>"&gt;</w:t>
            </w:r>
            <w:proofErr w:type="spellStart"/>
            <w:r w:rsidRPr="004D3F3C">
              <w:rPr>
                <w:rFonts w:hint="eastAsia"/>
                <w:color w:val="000000"/>
              </w:rPr>
              <w:t>アロマシン錠</w:t>
            </w:r>
            <w:proofErr w:type="spellEnd"/>
            <w:r w:rsidRPr="004D3F3C">
              <w:rPr>
                <w:color w:val="000000"/>
              </w:rPr>
              <w:t>25mg&lt;/Lang&gt;</w:t>
            </w:r>
          </w:p>
          <w:p w14:paraId="48BC5FE5" w14:textId="77777777" w:rsidR="00CB1ABC" w:rsidRPr="004D3F3C" w:rsidRDefault="00CB1ABC" w:rsidP="00CB1ABC">
            <w:pPr>
              <w:rPr>
                <w:color w:val="000000"/>
              </w:rPr>
            </w:pPr>
            <w:r w:rsidRPr="004D3F3C">
              <w:rPr>
                <w:color w:val="000000"/>
              </w:rPr>
              <w:t xml:space="preserve">      &lt;/</w:t>
            </w:r>
            <w:proofErr w:type="spellStart"/>
            <w:r w:rsidRPr="004D3F3C">
              <w:rPr>
                <w:color w:val="000000"/>
              </w:rPr>
              <w:t>ApprovalBrandName</w:t>
            </w:r>
            <w:proofErr w:type="spellEnd"/>
            <w:r w:rsidRPr="004D3F3C">
              <w:rPr>
                <w:color w:val="000000"/>
              </w:rPr>
              <w:t>&gt;</w:t>
            </w:r>
          </w:p>
          <w:p w14:paraId="0E571843" w14:textId="77777777" w:rsidR="00F224E4" w:rsidRPr="004D3F3C" w:rsidRDefault="00F224E4" w:rsidP="00F224E4"/>
        </w:tc>
      </w:tr>
      <w:tr w:rsidR="000D1C20" w:rsidRPr="000D1C20" w14:paraId="65F2D907" w14:textId="77777777" w:rsidTr="00504A7B">
        <w:tc>
          <w:tcPr>
            <w:tcW w:w="680" w:type="dxa"/>
          </w:tcPr>
          <w:p w14:paraId="733D6EB5" w14:textId="36DBE87D" w:rsidR="00817B5C" w:rsidRPr="004D3F3C" w:rsidRDefault="00817B5C" w:rsidP="00F224E4"/>
        </w:tc>
        <w:tc>
          <w:tcPr>
            <w:tcW w:w="2551" w:type="dxa"/>
          </w:tcPr>
          <w:p w14:paraId="33622089" w14:textId="721037E6" w:rsidR="00F224E4" w:rsidRPr="004D3F3C" w:rsidRDefault="00F224E4" w:rsidP="00F224E4">
            <w:pPr>
              <w:rPr>
                <w:b/>
                <w:bCs/>
                <w:lang w:eastAsia="ja-JP"/>
              </w:rPr>
            </w:pPr>
            <w:r w:rsidRPr="004D3F3C">
              <w:t>Brand Code</w:t>
            </w:r>
          </w:p>
        </w:tc>
        <w:tc>
          <w:tcPr>
            <w:tcW w:w="1304" w:type="dxa"/>
          </w:tcPr>
          <w:p w14:paraId="5686E609" w14:textId="77777777" w:rsidR="00F224E4" w:rsidRPr="004D3F3C" w:rsidRDefault="00F224E4" w:rsidP="00F224E4"/>
        </w:tc>
        <w:tc>
          <w:tcPr>
            <w:tcW w:w="1417" w:type="dxa"/>
          </w:tcPr>
          <w:p w14:paraId="1033BEF0" w14:textId="64165F8D" w:rsidR="00F224E4" w:rsidRPr="004D3F3C" w:rsidRDefault="009D34AF" w:rsidP="00F224E4">
            <w:pPr>
              <w:rPr>
                <w:lang w:eastAsia="ja-JP"/>
              </w:rPr>
            </w:pPr>
            <w:r w:rsidRPr="004D3F3C">
              <w:rPr>
                <w:lang w:eastAsia="ja-JP"/>
              </w:rPr>
              <w:t>-</w:t>
            </w:r>
          </w:p>
        </w:tc>
        <w:tc>
          <w:tcPr>
            <w:tcW w:w="4819" w:type="dxa"/>
          </w:tcPr>
          <w:p w14:paraId="360FDD2B"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13B17812" w14:textId="77777777" w:rsidR="0081180B" w:rsidRPr="009C50FB" w:rsidRDefault="00992A88" w:rsidP="00F224E4">
            <w:pPr>
              <w:rPr>
                <w:color w:val="000000" w:themeColor="text1"/>
              </w:rPr>
            </w:pPr>
            <w:commentRangeStart w:id="9"/>
            <w:r w:rsidRPr="004D3F3C">
              <w:rPr>
                <w:lang w:val="en"/>
              </w:rPr>
              <w:t>If </w:t>
            </w:r>
            <w:proofErr w:type="spellStart"/>
            <w:r w:rsidRPr="004D3F3C">
              <w:rPr>
                <w:lang w:val="en"/>
              </w:rPr>
              <w:t>DetailBrandName</w:t>
            </w:r>
            <w:proofErr w:type="spellEnd"/>
            <w:r w:rsidRPr="004D3F3C">
              <w:rPr>
                <w:lang w:val="en"/>
              </w:rPr>
              <w:t> was set</w:t>
            </w:r>
            <w:r w:rsidRPr="004D3F3C">
              <w:t xml:space="preserve"> </w:t>
            </w:r>
            <w:commentRangeEnd w:id="9"/>
            <w:r w:rsidR="0081180B" w:rsidRPr="004D3F3C">
              <w:rPr>
                <w:rStyle w:val="CommentReference"/>
              </w:rPr>
              <w:commentReference w:id="9"/>
            </w:r>
          </w:p>
          <w:p w14:paraId="6FF58B67" w14:textId="77777777" w:rsidR="00E070C6" w:rsidRDefault="00E070C6" w:rsidP="00F224E4">
            <w:pPr>
              <w:rPr>
                <w:color w:val="000000" w:themeColor="text1"/>
              </w:rPr>
            </w:pPr>
          </w:p>
          <w:p w14:paraId="6A8C6751" w14:textId="603379A7" w:rsidR="00F224E4" w:rsidRPr="009C50FB" w:rsidRDefault="00F224E4" w:rsidP="00F224E4">
            <w:pPr>
              <w:rPr>
                <w:color w:val="000000" w:themeColor="text1"/>
              </w:rPr>
            </w:pPr>
            <w:r w:rsidRPr="009C50FB">
              <w:rPr>
                <w:color w:val="000000" w:themeColor="text1"/>
              </w:rPr>
              <w:t>&lt;</w:t>
            </w:r>
            <w:proofErr w:type="spellStart"/>
            <w:r w:rsidRPr="009C50FB">
              <w:rPr>
                <w:color w:val="000000" w:themeColor="text1"/>
              </w:rPr>
              <w:t>BrandCode</w:t>
            </w:r>
            <w:proofErr w:type="spellEnd"/>
            <w:r w:rsidRPr="009C50FB">
              <w:rPr>
                <w:color w:val="000000" w:themeColor="text1"/>
              </w:rPr>
              <w:t>&gt;</w:t>
            </w:r>
          </w:p>
          <w:p w14:paraId="0BBC1776" w14:textId="77777777" w:rsidR="00E558B3" w:rsidRPr="009C50FB" w:rsidRDefault="00F224E4" w:rsidP="00E558B3">
            <w:pPr>
              <w:rPr>
                <w:color w:val="000000" w:themeColor="text1"/>
                <w:lang w:val="en-US" w:eastAsia="ja-JP"/>
              </w:rPr>
            </w:pPr>
            <w:r w:rsidRPr="009C50FB">
              <w:rPr>
                <w:color w:val="000000" w:themeColor="text1"/>
              </w:rPr>
              <w:t xml:space="preserve"> </w:t>
            </w:r>
            <w:r w:rsidR="00E558B3" w:rsidRPr="009C50FB">
              <w:rPr>
                <w:color w:val="000000" w:themeColor="text1"/>
                <w:lang w:val="en-US" w:eastAsia="ja-JP"/>
              </w:rPr>
              <w:t xml:space="preserve">       &lt;YJCode&gt;4291012F1022&lt;/YJCode&gt;</w:t>
            </w:r>
          </w:p>
          <w:p w14:paraId="2C30C498" w14:textId="3BC0E887" w:rsidR="00F224E4" w:rsidRPr="009C50FB" w:rsidRDefault="00F224E4" w:rsidP="00F224E4">
            <w:pPr>
              <w:rPr>
                <w:color w:val="000000" w:themeColor="text1"/>
                <w:lang w:eastAsia="ja-JP"/>
              </w:rPr>
            </w:pPr>
            <w:r w:rsidRPr="009C50FB">
              <w:rPr>
                <w:color w:val="000000" w:themeColor="text1"/>
                <w:lang w:val="en-US" w:eastAsia="ja-JP"/>
              </w:rPr>
              <w:t xml:space="preserve"> </w:t>
            </w:r>
            <w:r w:rsidRPr="009C50FB">
              <w:rPr>
                <w:color w:val="000000" w:themeColor="text1"/>
              </w:rPr>
              <w:t xml:space="preserve"> &lt;/</w:t>
            </w:r>
            <w:proofErr w:type="spellStart"/>
            <w:r w:rsidRPr="009C50FB">
              <w:rPr>
                <w:color w:val="000000" w:themeColor="text1"/>
              </w:rPr>
              <w:t>BrandCode</w:t>
            </w:r>
            <w:proofErr w:type="spellEnd"/>
            <w:r w:rsidRPr="009C50FB">
              <w:rPr>
                <w:color w:val="000000" w:themeColor="text1"/>
              </w:rPr>
              <w:t>&gt;</w:t>
            </w:r>
          </w:p>
        </w:tc>
      </w:tr>
      <w:tr w:rsidR="000D1C20" w:rsidRPr="000D1C20" w14:paraId="64F4995E" w14:textId="77777777" w:rsidTr="00504A7B">
        <w:tc>
          <w:tcPr>
            <w:tcW w:w="680" w:type="dxa"/>
          </w:tcPr>
          <w:p w14:paraId="6390593F" w14:textId="1CF3AEC0" w:rsidR="00DC4B74" w:rsidRPr="004D3F3C" w:rsidRDefault="00DC4B74" w:rsidP="00F224E4">
            <w:r w:rsidRPr="00272B03">
              <w:rPr>
                <w:lang w:eastAsia="ja-JP"/>
              </w:rPr>
              <w:t>3-(</w:t>
            </w:r>
            <w:r>
              <w:rPr>
                <w:rFonts w:hint="eastAsia"/>
                <w:lang w:eastAsia="ja-JP"/>
              </w:rPr>
              <w:t>6</w:t>
            </w:r>
            <w:r w:rsidRPr="00272B03">
              <w:rPr>
                <w:lang w:eastAsia="ja-JP"/>
              </w:rPr>
              <w:t>)</w:t>
            </w:r>
            <w:r>
              <w:rPr>
                <w:rFonts w:hint="eastAsia"/>
                <w:lang w:eastAsia="ja-JP"/>
              </w:rPr>
              <w:t xml:space="preserve"> </w:t>
            </w:r>
            <w:r w:rsidR="009B7F75">
              <w:rPr>
                <w:rFonts w:hint="eastAsia"/>
                <w:lang w:eastAsia="ja-JP"/>
              </w:rPr>
              <w:t>B</w:t>
            </w:r>
          </w:p>
        </w:tc>
        <w:tc>
          <w:tcPr>
            <w:tcW w:w="2551" w:type="dxa"/>
          </w:tcPr>
          <w:p w14:paraId="0ABD3619" w14:textId="021E6835" w:rsidR="00F224E4" w:rsidRPr="004D3F3C" w:rsidRDefault="00F224E4" w:rsidP="00F224E4">
            <w:commentRangeStart w:id="10"/>
            <w:r w:rsidRPr="004D3F3C">
              <w:t>YJ Code</w:t>
            </w:r>
            <w:commentRangeEnd w:id="10"/>
            <w:r w:rsidR="008C6B81">
              <w:rPr>
                <w:rStyle w:val="CommentReference"/>
              </w:rPr>
              <w:commentReference w:id="10"/>
            </w:r>
          </w:p>
          <w:p w14:paraId="2104B781" w14:textId="77777777" w:rsidR="00F224E4" w:rsidRPr="004D3F3C" w:rsidRDefault="00F224E4" w:rsidP="00F224E4">
            <w:pPr>
              <w:rPr>
                <w:b/>
                <w:bCs/>
              </w:rPr>
            </w:pPr>
          </w:p>
        </w:tc>
        <w:tc>
          <w:tcPr>
            <w:tcW w:w="1304" w:type="dxa"/>
          </w:tcPr>
          <w:p w14:paraId="4D008536" w14:textId="77777777" w:rsidR="00F224E4" w:rsidRPr="004D3F3C" w:rsidRDefault="00F224E4" w:rsidP="00F224E4"/>
        </w:tc>
        <w:tc>
          <w:tcPr>
            <w:tcW w:w="1417" w:type="dxa"/>
          </w:tcPr>
          <w:p w14:paraId="604687E8" w14:textId="77777777" w:rsidR="00EB1A9C" w:rsidRDefault="00EB1A9C" w:rsidP="00EB1A9C">
            <w:proofErr w:type="spellStart"/>
            <w:proofErr w:type="gramStart"/>
            <w:r>
              <w:rPr>
                <w:rFonts w:hint="eastAsia"/>
              </w:rPr>
              <w:t>cdata.contentBaseWithXMLLANGoptional</w:t>
            </w:r>
            <w:proofErr w:type="spellEnd"/>
            <w:proofErr w:type="gramEnd"/>
            <w:r>
              <w:rPr>
                <w:rFonts w:hint="eastAsia"/>
              </w:rPr>
              <w:t>-TYPE</w:t>
            </w:r>
          </w:p>
          <w:p w14:paraId="28034F0C" w14:textId="2F5526CD" w:rsidR="00F224E4" w:rsidRPr="004D3F3C" w:rsidRDefault="00F224E4" w:rsidP="00CF1929">
            <w:pPr>
              <w:spacing w:after="160" w:line="259" w:lineRule="auto"/>
              <w:rPr>
                <w:lang w:eastAsia="ja-JP"/>
              </w:rPr>
            </w:pPr>
          </w:p>
        </w:tc>
        <w:tc>
          <w:tcPr>
            <w:tcW w:w="4819" w:type="dxa"/>
          </w:tcPr>
          <w:p w14:paraId="69FE54FE"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21FC3E73" w14:textId="21AD9BC2" w:rsidR="00F224E4" w:rsidRPr="004D3F3C" w:rsidRDefault="00F224E4" w:rsidP="00F224E4">
            <w:pPr>
              <w:rPr>
                <w:lang w:eastAsia="ja-JP"/>
              </w:rPr>
            </w:pPr>
            <w:r w:rsidRPr="004D3F3C">
              <w:rPr>
                <w:lang w:eastAsia="ja-JP"/>
              </w:rPr>
              <w:t>&lt;YJCode&gt;4291012F1022&lt;/YJCode&gt;</w:t>
            </w:r>
          </w:p>
        </w:tc>
      </w:tr>
      <w:tr w:rsidR="000D1C20" w:rsidRPr="000D1C20" w14:paraId="26D2195C" w14:textId="77777777" w:rsidTr="00504A7B">
        <w:tc>
          <w:tcPr>
            <w:tcW w:w="680" w:type="dxa"/>
          </w:tcPr>
          <w:p w14:paraId="04F290DD" w14:textId="77777777" w:rsidR="00817B5C" w:rsidRPr="004D3F3C" w:rsidRDefault="00817B5C" w:rsidP="00F224E4">
            <w:pPr>
              <w:rPr>
                <w:lang w:eastAsia="ja-JP"/>
              </w:rPr>
            </w:pPr>
          </w:p>
        </w:tc>
        <w:tc>
          <w:tcPr>
            <w:tcW w:w="2551" w:type="dxa"/>
          </w:tcPr>
          <w:p w14:paraId="154A7C9C" w14:textId="290376D5" w:rsidR="00F224E4" w:rsidRPr="004D3F3C" w:rsidRDefault="00F224E4" w:rsidP="00F224E4">
            <w:pPr>
              <w:rPr>
                <w:lang w:eastAsia="ja-JP"/>
              </w:rPr>
            </w:pPr>
            <w:r w:rsidRPr="004D3F3C">
              <w:rPr>
                <w:lang w:eastAsia="ja-JP"/>
              </w:rPr>
              <w:t>Code</w:t>
            </w:r>
          </w:p>
        </w:tc>
        <w:tc>
          <w:tcPr>
            <w:tcW w:w="1304" w:type="dxa"/>
          </w:tcPr>
          <w:p w14:paraId="659B30C8" w14:textId="77777777" w:rsidR="00F224E4" w:rsidRPr="004D3F3C" w:rsidRDefault="00F224E4" w:rsidP="00F224E4"/>
        </w:tc>
        <w:tc>
          <w:tcPr>
            <w:tcW w:w="1417" w:type="dxa"/>
          </w:tcPr>
          <w:p w14:paraId="6DAAB825" w14:textId="08613A40" w:rsidR="00576E7E" w:rsidRDefault="00576E7E" w:rsidP="00F224E4">
            <w:pPr>
              <w:rPr>
                <w:lang w:eastAsia="ja-JP"/>
              </w:rPr>
            </w:pPr>
            <w:r>
              <w:rPr>
                <w:rFonts w:hint="eastAsia"/>
                <w:lang w:eastAsia="ja-JP"/>
              </w:rPr>
              <w:t>Code: -</w:t>
            </w:r>
          </w:p>
          <w:p w14:paraId="03859AAC" w14:textId="77777777" w:rsidR="00576E7E" w:rsidRDefault="00576E7E" w:rsidP="00F224E4"/>
          <w:p w14:paraId="3EA43361" w14:textId="6882E9C6" w:rsidR="009D6296" w:rsidRDefault="009D6296" w:rsidP="00F224E4">
            <w:pPr>
              <w:rPr>
                <w:lang w:eastAsia="ja-JP"/>
              </w:rPr>
            </w:pPr>
            <w:proofErr w:type="spellStart"/>
            <w:r w:rsidRPr="009D6296">
              <w:t>CodeName</w:t>
            </w:r>
            <w:proofErr w:type="spellEnd"/>
            <w:r>
              <w:rPr>
                <w:rFonts w:hint="eastAsia"/>
                <w:lang w:eastAsia="ja-JP"/>
              </w:rPr>
              <w:t>:</w:t>
            </w:r>
          </w:p>
          <w:p w14:paraId="574518FF" w14:textId="39E9E8B3" w:rsidR="00843458" w:rsidRDefault="00576E7E" w:rsidP="00F224E4">
            <w:pPr>
              <w:rPr>
                <w:lang w:eastAsia="ja-JP"/>
              </w:rPr>
            </w:pPr>
            <w:proofErr w:type="spellStart"/>
            <w:proofErr w:type="gramStart"/>
            <w:r w:rsidRPr="00576E7E">
              <w:rPr>
                <w:lang w:eastAsia="ja-JP"/>
              </w:rPr>
              <w:t>cdata.contentBaseWithXMLLANGoptional</w:t>
            </w:r>
            <w:proofErr w:type="spellEnd"/>
            <w:proofErr w:type="gramEnd"/>
            <w:r w:rsidRPr="00576E7E">
              <w:rPr>
                <w:lang w:eastAsia="ja-JP"/>
              </w:rPr>
              <w:t>-TYPE</w:t>
            </w:r>
          </w:p>
          <w:p w14:paraId="405F0C55" w14:textId="77777777" w:rsidR="00576E7E" w:rsidRDefault="00576E7E" w:rsidP="00F224E4">
            <w:pPr>
              <w:rPr>
                <w:lang w:eastAsia="ja-JP"/>
              </w:rPr>
            </w:pPr>
          </w:p>
          <w:p w14:paraId="090CA2EA" w14:textId="77777777" w:rsidR="00576E7E" w:rsidRDefault="00786215" w:rsidP="00576E7E">
            <w:pPr>
              <w:rPr>
                <w:lang w:eastAsia="ja-JP"/>
              </w:rPr>
            </w:pPr>
            <w:proofErr w:type="spellStart"/>
            <w:r w:rsidRPr="00786215">
              <w:rPr>
                <w:lang w:eastAsia="ja-JP"/>
              </w:rPr>
              <w:t>CodeVersion</w:t>
            </w:r>
            <w:proofErr w:type="spellEnd"/>
            <w:r w:rsidR="006D0515">
              <w:rPr>
                <w:rFonts w:hint="eastAsia"/>
                <w:lang w:eastAsia="ja-JP"/>
              </w:rPr>
              <w:t>:</w:t>
            </w:r>
            <w:r w:rsidR="008F41E9">
              <w:rPr>
                <w:rFonts w:hint="eastAsia"/>
                <w:lang w:eastAsia="ja-JP"/>
              </w:rPr>
              <w:t xml:space="preserve"> </w:t>
            </w:r>
            <w:proofErr w:type="spellStart"/>
            <w:r w:rsidR="00576E7E">
              <w:rPr>
                <w:lang w:eastAsia="ja-JP"/>
              </w:rPr>
              <w:t>xs:string</w:t>
            </w:r>
            <w:proofErr w:type="spellEnd"/>
          </w:p>
          <w:p w14:paraId="1C240592" w14:textId="55DD8DB5" w:rsidR="009D6296" w:rsidRDefault="009D6296" w:rsidP="00F224E4">
            <w:pPr>
              <w:rPr>
                <w:lang w:eastAsia="ja-JP"/>
              </w:rPr>
            </w:pPr>
          </w:p>
          <w:p w14:paraId="17037799" w14:textId="2D9ED8E9" w:rsidR="006D0515" w:rsidRDefault="00786215" w:rsidP="006D0515">
            <w:pPr>
              <w:rPr>
                <w:lang w:eastAsia="ja-JP"/>
              </w:rPr>
            </w:pPr>
            <w:proofErr w:type="spellStart"/>
            <w:r w:rsidRPr="00786215">
              <w:rPr>
                <w:lang w:eastAsia="ja-JP"/>
              </w:rPr>
              <w:lastRenderedPageBreak/>
              <w:t>CodeValue</w:t>
            </w:r>
            <w:proofErr w:type="spellEnd"/>
            <w:r w:rsidR="006D0515">
              <w:rPr>
                <w:rFonts w:hint="eastAsia"/>
                <w:lang w:eastAsia="ja-JP"/>
              </w:rPr>
              <w:t>:</w:t>
            </w:r>
            <w:r w:rsidR="006D0515">
              <w:rPr>
                <w:lang w:eastAsia="ja-JP"/>
              </w:rPr>
              <w:t xml:space="preserve"> </w:t>
            </w:r>
            <w:proofErr w:type="spellStart"/>
            <w:r w:rsidR="006D0515">
              <w:rPr>
                <w:lang w:eastAsia="ja-JP"/>
              </w:rPr>
              <w:t>xs:string</w:t>
            </w:r>
            <w:proofErr w:type="spellEnd"/>
          </w:p>
          <w:p w14:paraId="0DAB46C5" w14:textId="5198F181" w:rsidR="00F224E4" w:rsidRPr="004D3F3C" w:rsidRDefault="00F224E4" w:rsidP="00F224E4">
            <w:pPr>
              <w:rPr>
                <w:lang w:eastAsia="ja-JP"/>
              </w:rPr>
            </w:pPr>
          </w:p>
        </w:tc>
        <w:tc>
          <w:tcPr>
            <w:tcW w:w="4819" w:type="dxa"/>
          </w:tcPr>
          <w:p w14:paraId="45C3FD98"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lastRenderedPageBreak/>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67EB1DF1" w14:textId="48CA5C2A" w:rsidR="00F224E4" w:rsidRPr="004D3F3C" w:rsidRDefault="00F224E4" w:rsidP="00F224E4">
            <w:pPr>
              <w:rPr>
                <w:lang w:eastAsia="ja-JP"/>
              </w:rPr>
            </w:pPr>
            <w:r w:rsidRPr="004D3F3C">
              <w:rPr>
                <w:lang w:eastAsia="ja-JP"/>
              </w:rPr>
              <w:t>(For general codes, enter the code name&lt;</w:t>
            </w:r>
            <w:proofErr w:type="spellStart"/>
            <w:r w:rsidRPr="004D3F3C">
              <w:rPr>
                <w:lang w:eastAsia="ja-JP"/>
              </w:rPr>
              <w:t>CodeName</w:t>
            </w:r>
            <w:proofErr w:type="spellEnd"/>
            <w:proofErr w:type="gramStart"/>
            <w:r w:rsidRPr="004D3F3C">
              <w:rPr>
                <w:lang w:eastAsia="ja-JP"/>
              </w:rPr>
              <w:t>&gt;</w:t>
            </w:r>
            <w:r w:rsidRPr="004D3F3C">
              <w:rPr>
                <w:sz w:val="16"/>
                <w:szCs w:val="16"/>
              </w:rPr>
              <w:t xml:space="preserve"> </w:t>
            </w:r>
            <w:r w:rsidRPr="004D3F3C">
              <w:rPr>
                <w:lang w:eastAsia="ja-JP"/>
              </w:rPr>
              <w:t>,</w:t>
            </w:r>
            <w:proofErr w:type="gramEnd"/>
            <w:r w:rsidRPr="004D3F3C">
              <w:rPr>
                <w:lang w:eastAsia="ja-JP"/>
              </w:rPr>
              <w:t xml:space="preserve"> version of the code system&lt;</w:t>
            </w:r>
            <w:proofErr w:type="spellStart"/>
            <w:r w:rsidRPr="004D3F3C">
              <w:rPr>
                <w:lang w:eastAsia="ja-JP"/>
              </w:rPr>
              <w:t>CodeVersion</w:t>
            </w:r>
            <w:proofErr w:type="spellEnd"/>
            <w:r w:rsidRPr="004D3F3C">
              <w:rPr>
                <w:lang w:eastAsia="ja-JP"/>
              </w:rPr>
              <w:t>&gt;, and code value</w:t>
            </w:r>
            <w:r w:rsidRPr="004D3F3C">
              <w:t xml:space="preserve"> </w:t>
            </w:r>
            <w:r w:rsidRPr="004D3F3C">
              <w:rPr>
                <w:lang w:eastAsia="ja-JP"/>
              </w:rPr>
              <w:t>&lt;</w:t>
            </w:r>
            <w:proofErr w:type="spellStart"/>
            <w:r w:rsidRPr="004D3F3C">
              <w:rPr>
                <w:lang w:eastAsia="ja-JP"/>
              </w:rPr>
              <w:t>CodeValue</w:t>
            </w:r>
            <w:proofErr w:type="spellEnd"/>
            <w:r w:rsidRPr="004D3F3C">
              <w:rPr>
                <w:lang w:eastAsia="ja-JP"/>
              </w:rPr>
              <w:t xml:space="preserve">&gt;) </w:t>
            </w:r>
          </w:p>
          <w:p w14:paraId="7EC6AC6F" w14:textId="0F4B3FCA" w:rsidR="00F224E4" w:rsidRPr="004D3F3C" w:rsidRDefault="00F224E4" w:rsidP="00F224E4">
            <w:pPr>
              <w:rPr>
                <w:lang w:eastAsia="ja-JP"/>
              </w:rPr>
            </w:pPr>
          </w:p>
        </w:tc>
      </w:tr>
      <w:tr w:rsidR="000D1C20" w:rsidRPr="000D1C20" w14:paraId="55A5C633" w14:textId="77777777" w:rsidTr="00504A7B">
        <w:tc>
          <w:tcPr>
            <w:tcW w:w="680" w:type="dxa"/>
          </w:tcPr>
          <w:p w14:paraId="00836C4C" w14:textId="2A9CA010" w:rsidR="00AD3DAF" w:rsidRPr="00B8053B" w:rsidRDefault="00AD3DAF" w:rsidP="00F224E4">
            <w:r w:rsidRPr="00272B03">
              <w:rPr>
                <w:lang w:eastAsia="ja-JP"/>
              </w:rPr>
              <w:t>3-(</w:t>
            </w:r>
            <w:r>
              <w:rPr>
                <w:rFonts w:hint="eastAsia"/>
                <w:lang w:eastAsia="ja-JP"/>
              </w:rPr>
              <w:t>6</w:t>
            </w:r>
            <w:r w:rsidRPr="00272B03">
              <w:rPr>
                <w:lang w:eastAsia="ja-JP"/>
              </w:rPr>
              <w:t>)</w:t>
            </w:r>
            <w:r>
              <w:rPr>
                <w:rFonts w:hint="eastAsia"/>
                <w:lang w:eastAsia="ja-JP"/>
              </w:rPr>
              <w:t xml:space="preserve"> </w:t>
            </w:r>
            <w:r w:rsidR="00546439">
              <w:rPr>
                <w:rFonts w:hint="eastAsia"/>
                <w:lang w:eastAsia="ja-JP"/>
              </w:rPr>
              <w:t>C</w:t>
            </w:r>
          </w:p>
        </w:tc>
        <w:tc>
          <w:tcPr>
            <w:tcW w:w="2551" w:type="dxa"/>
          </w:tcPr>
          <w:p w14:paraId="3204729E" w14:textId="3CC22E9F" w:rsidR="00F224E4" w:rsidRPr="00B8053B" w:rsidRDefault="00F224E4" w:rsidP="00F224E4">
            <w:r w:rsidRPr="00B8053B">
              <w:t>Trademark name (English)</w:t>
            </w:r>
          </w:p>
          <w:p w14:paraId="13E354F1" w14:textId="311FFC47" w:rsidR="009D411B" w:rsidRPr="00B8053B" w:rsidRDefault="009D411B" w:rsidP="00F224E4">
            <w:pPr>
              <w:rPr>
                <w:color w:val="00B050"/>
                <w:lang w:eastAsia="ja-JP"/>
              </w:rPr>
            </w:pPr>
            <w:r w:rsidRPr="00B8053B">
              <w:rPr>
                <w:color w:val="00B050"/>
              </w:rPr>
              <w:t>JPI XML Element</w:t>
            </w:r>
            <w:r w:rsidRPr="00B8053B">
              <w:rPr>
                <w:color w:val="00B050"/>
                <w:lang w:eastAsia="ja-JP"/>
              </w:rPr>
              <w:t xml:space="preserve">: </w:t>
            </w:r>
            <w:r w:rsidRPr="00B8053B">
              <w:rPr>
                <w:color w:val="00B050"/>
              </w:rPr>
              <w:t xml:space="preserve"> </w:t>
            </w:r>
          </w:p>
          <w:p w14:paraId="3DE1083C" w14:textId="77777777" w:rsidR="000A7CC2" w:rsidRDefault="009D411B" w:rsidP="00F224E4">
            <w:proofErr w:type="spellStart"/>
            <w:r w:rsidRPr="00B8053B">
              <w:rPr>
                <w:color w:val="00B050"/>
                <w:lang w:eastAsia="ja-JP"/>
              </w:rPr>
              <w:t>TrademarkInEnglish</w:t>
            </w:r>
            <w:proofErr w:type="spellEnd"/>
            <w:r w:rsidR="000A7CC2">
              <w:t xml:space="preserve"> </w:t>
            </w:r>
          </w:p>
          <w:p w14:paraId="3EBAD553" w14:textId="77777777" w:rsidR="000A7CC2" w:rsidRDefault="000A7CC2" w:rsidP="00F224E4"/>
          <w:p w14:paraId="3D29B7D8" w14:textId="0C8AAA7B" w:rsidR="00817B5C" w:rsidRDefault="000A7CC2" w:rsidP="00F224E4">
            <w:pPr>
              <w:rPr>
                <w:color w:val="00B050"/>
                <w:lang w:eastAsia="ja-JP"/>
              </w:rPr>
            </w:pPr>
            <w:proofErr w:type="spellStart"/>
            <w:r w:rsidRPr="000A7CC2">
              <w:rPr>
                <w:color w:val="00B050"/>
                <w:lang w:eastAsia="ja-JP"/>
              </w:rPr>
              <w:t>TrademarkName</w:t>
            </w:r>
            <w:proofErr w:type="spellEnd"/>
          </w:p>
          <w:p w14:paraId="2F7E4DC2" w14:textId="19C35CBB" w:rsidR="009D411B" w:rsidRPr="00B8053B" w:rsidRDefault="009D411B" w:rsidP="00F224E4">
            <w:pPr>
              <w:rPr>
                <w:lang w:eastAsia="ja-JP"/>
              </w:rPr>
            </w:pPr>
          </w:p>
        </w:tc>
        <w:tc>
          <w:tcPr>
            <w:tcW w:w="1304" w:type="dxa"/>
          </w:tcPr>
          <w:p w14:paraId="1B79CAB8" w14:textId="77777777" w:rsidR="00F224E4" w:rsidRPr="00B8053B" w:rsidRDefault="00F224E4" w:rsidP="00F224E4"/>
        </w:tc>
        <w:tc>
          <w:tcPr>
            <w:tcW w:w="1417" w:type="dxa"/>
          </w:tcPr>
          <w:p w14:paraId="0569791F" w14:textId="77777777" w:rsidR="000A7CC2" w:rsidRDefault="000A7CC2" w:rsidP="000A7CC2">
            <w:proofErr w:type="spellStart"/>
            <w:r w:rsidRPr="00B8053B">
              <w:rPr>
                <w:color w:val="00B050"/>
                <w:lang w:eastAsia="ja-JP"/>
              </w:rPr>
              <w:t>TrademarkInEnglish</w:t>
            </w:r>
            <w:proofErr w:type="spellEnd"/>
            <w:r>
              <w:t xml:space="preserve"> </w:t>
            </w:r>
          </w:p>
          <w:p w14:paraId="51C66430" w14:textId="77777777" w:rsidR="00817B5C" w:rsidRDefault="000A7CC2" w:rsidP="00F224E4">
            <w:pPr>
              <w:rPr>
                <w:lang w:eastAsia="ja-JP"/>
              </w:rPr>
            </w:pPr>
            <w:r>
              <w:rPr>
                <w:rFonts w:hint="eastAsia"/>
                <w:lang w:eastAsia="ja-JP"/>
              </w:rPr>
              <w:t>:</w:t>
            </w:r>
            <w:r w:rsidR="00817B5C" w:rsidRPr="00B8053B">
              <w:rPr>
                <w:lang w:eastAsia="ja-JP"/>
              </w:rPr>
              <w:t>-</w:t>
            </w:r>
          </w:p>
          <w:p w14:paraId="359EFA1C" w14:textId="77777777" w:rsidR="000A7CC2" w:rsidRDefault="000A7CC2" w:rsidP="00F224E4">
            <w:pPr>
              <w:rPr>
                <w:lang w:eastAsia="ja-JP"/>
              </w:rPr>
            </w:pPr>
          </w:p>
          <w:p w14:paraId="7F5B5DF2" w14:textId="39855755" w:rsidR="00D306D2" w:rsidRDefault="000A7CC2" w:rsidP="000A7CC2">
            <w:pPr>
              <w:rPr>
                <w:color w:val="00B050"/>
                <w:lang w:eastAsia="ja-JP"/>
              </w:rPr>
            </w:pPr>
            <w:proofErr w:type="spellStart"/>
            <w:r w:rsidRPr="000A7CC2">
              <w:rPr>
                <w:color w:val="00B050"/>
                <w:lang w:eastAsia="ja-JP"/>
              </w:rPr>
              <w:t>TrademarkName</w:t>
            </w:r>
            <w:proofErr w:type="spellEnd"/>
            <w:r>
              <w:rPr>
                <w:rFonts w:hint="eastAsia"/>
                <w:color w:val="00B050"/>
                <w:lang w:eastAsia="ja-JP"/>
              </w:rPr>
              <w:t>:</w:t>
            </w:r>
          </w:p>
          <w:p w14:paraId="6F011B63" w14:textId="77777777" w:rsidR="00D306D2" w:rsidRDefault="00D306D2" w:rsidP="00D306D2">
            <w:proofErr w:type="spellStart"/>
            <w:proofErr w:type="gramStart"/>
            <w:r>
              <w:rPr>
                <w:rFonts w:hint="eastAsia"/>
              </w:rPr>
              <w:t>cdata.contentBaseWithXMLLANGoptional</w:t>
            </w:r>
            <w:proofErr w:type="spellEnd"/>
            <w:proofErr w:type="gramEnd"/>
            <w:r>
              <w:rPr>
                <w:rFonts w:hint="eastAsia"/>
              </w:rPr>
              <w:t>-TYPE</w:t>
            </w:r>
          </w:p>
          <w:p w14:paraId="2A62B403" w14:textId="03FA47C5" w:rsidR="00F224E4" w:rsidRPr="00B8053B" w:rsidRDefault="00F224E4" w:rsidP="00F224E4">
            <w:pPr>
              <w:rPr>
                <w:lang w:eastAsia="ja-JP"/>
              </w:rPr>
            </w:pPr>
          </w:p>
        </w:tc>
        <w:tc>
          <w:tcPr>
            <w:tcW w:w="4819" w:type="dxa"/>
          </w:tcPr>
          <w:p w14:paraId="7B4585AF"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07F313B1" w14:textId="77777777" w:rsidR="00386E84" w:rsidRPr="00B8053B" w:rsidRDefault="00386E84" w:rsidP="00386E84">
            <w:r w:rsidRPr="00B8053B">
              <w:t>&lt;</w:t>
            </w:r>
            <w:proofErr w:type="spellStart"/>
            <w:r w:rsidRPr="00B8053B">
              <w:t>TrademarkInEnglish</w:t>
            </w:r>
            <w:proofErr w:type="spellEnd"/>
            <w:r w:rsidRPr="00B8053B">
              <w:t>&gt;</w:t>
            </w:r>
          </w:p>
          <w:p w14:paraId="13471817" w14:textId="21CE95CD" w:rsidR="00386E84" w:rsidRPr="00B8053B" w:rsidRDefault="00FB2370" w:rsidP="00386E84">
            <w:r w:rsidRPr="00B8053B">
              <w:t xml:space="preserve">        &lt;</w:t>
            </w:r>
            <w:proofErr w:type="spellStart"/>
            <w:r w:rsidRPr="00B8053B">
              <w:t>TrademarkName</w:t>
            </w:r>
            <w:proofErr w:type="spellEnd"/>
            <w:r w:rsidRPr="00B8053B">
              <w:t>&gt;</w:t>
            </w:r>
            <w:proofErr w:type="spellStart"/>
            <w:r w:rsidRPr="00B8053B">
              <w:t>Aromasin</w:t>
            </w:r>
            <w:proofErr w:type="spellEnd"/>
            <w:r w:rsidRPr="00B8053B">
              <w:t xml:space="preserve"> Tablets 25mg&lt;/</w:t>
            </w:r>
            <w:proofErr w:type="spellStart"/>
            <w:r w:rsidRPr="00B8053B">
              <w:t>TrademarkName</w:t>
            </w:r>
            <w:proofErr w:type="spellEnd"/>
            <w:r w:rsidRPr="00B8053B">
              <w:t>&gt;</w:t>
            </w:r>
          </w:p>
          <w:p w14:paraId="20D65BD8" w14:textId="77777777" w:rsidR="00580163" w:rsidRPr="00B8053B" w:rsidRDefault="00386E84" w:rsidP="00FB2370">
            <w:pPr>
              <w:rPr>
                <w:lang w:eastAsia="ja-JP"/>
              </w:rPr>
            </w:pPr>
            <w:r w:rsidRPr="00B8053B">
              <w:t>&lt;/</w:t>
            </w:r>
            <w:proofErr w:type="spellStart"/>
            <w:r w:rsidRPr="00B8053B">
              <w:t>TrademarkInEnglish</w:t>
            </w:r>
            <w:proofErr w:type="spellEnd"/>
            <w:r w:rsidRPr="00B8053B">
              <w:t>&gt;</w:t>
            </w:r>
          </w:p>
          <w:p w14:paraId="27A08F4A" w14:textId="2973D2F8" w:rsidR="00F224E4" w:rsidRPr="00B8053B" w:rsidRDefault="00F224E4" w:rsidP="00386E84"/>
        </w:tc>
      </w:tr>
      <w:tr w:rsidR="000D1C20" w:rsidRPr="000D1C20" w14:paraId="096A4952" w14:textId="77777777" w:rsidTr="00D44487">
        <w:tc>
          <w:tcPr>
            <w:tcW w:w="680" w:type="dxa"/>
          </w:tcPr>
          <w:p w14:paraId="1B84F872" w14:textId="0A33DB53" w:rsidR="00546439" w:rsidRPr="00B8053B" w:rsidRDefault="00546439" w:rsidP="00F224E4">
            <w:r w:rsidRPr="00272B03">
              <w:rPr>
                <w:lang w:eastAsia="ja-JP"/>
              </w:rPr>
              <w:t>3-(</w:t>
            </w:r>
            <w:r>
              <w:rPr>
                <w:rFonts w:hint="eastAsia"/>
                <w:lang w:eastAsia="ja-JP"/>
              </w:rPr>
              <w:t>6</w:t>
            </w:r>
            <w:r w:rsidRPr="00272B03">
              <w:rPr>
                <w:lang w:eastAsia="ja-JP"/>
              </w:rPr>
              <w:t>)</w:t>
            </w:r>
            <w:r>
              <w:rPr>
                <w:rFonts w:hint="eastAsia"/>
                <w:lang w:eastAsia="ja-JP"/>
              </w:rPr>
              <w:t xml:space="preserve"> </w:t>
            </w:r>
            <w:r w:rsidR="008D14A7">
              <w:rPr>
                <w:rFonts w:hint="eastAsia"/>
                <w:lang w:eastAsia="ja-JP"/>
              </w:rPr>
              <w:t>D</w:t>
            </w:r>
          </w:p>
        </w:tc>
        <w:tc>
          <w:tcPr>
            <w:tcW w:w="2551" w:type="dxa"/>
          </w:tcPr>
          <w:p w14:paraId="4EAF385C" w14:textId="4D10E098" w:rsidR="00F224E4" w:rsidRPr="00B8053B" w:rsidRDefault="00F224E4" w:rsidP="00F224E4">
            <w:r w:rsidRPr="00B8053B">
              <w:t>Brand Name (Hiragana)</w:t>
            </w:r>
          </w:p>
          <w:p w14:paraId="459B1BBF" w14:textId="77777777" w:rsidR="00310B92" w:rsidRPr="00B8053B" w:rsidRDefault="00310B92" w:rsidP="00310B92">
            <w:pPr>
              <w:rPr>
                <w:color w:val="00B050"/>
                <w:lang w:eastAsia="ja-JP"/>
              </w:rPr>
            </w:pPr>
            <w:r w:rsidRPr="00B8053B">
              <w:rPr>
                <w:color w:val="00B050"/>
              </w:rPr>
              <w:t>JPI XML Element</w:t>
            </w:r>
            <w:r w:rsidRPr="00B8053B">
              <w:rPr>
                <w:color w:val="00B050"/>
                <w:lang w:eastAsia="ja-JP"/>
              </w:rPr>
              <w:t xml:space="preserve">: </w:t>
            </w:r>
            <w:r w:rsidRPr="00B8053B">
              <w:rPr>
                <w:color w:val="00B050"/>
              </w:rPr>
              <w:t xml:space="preserve"> </w:t>
            </w:r>
          </w:p>
          <w:p w14:paraId="0295ED46" w14:textId="35B1905C" w:rsidR="00310B92" w:rsidRPr="00B8053B" w:rsidRDefault="00310B92" w:rsidP="00F224E4">
            <w:pPr>
              <w:rPr>
                <w:color w:val="00B050"/>
              </w:rPr>
            </w:pPr>
            <w:proofErr w:type="spellStart"/>
            <w:r w:rsidRPr="00B8053B">
              <w:rPr>
                <w:color w:val="00B050"/>
              </w:rPr>
              <w:t>BrandNameInHiragana</w:t>
            </w:r>
            <w:proofErr w:type="spellEnd"/>
          </w:p>
          <w:p w14:paraId="7B8BB6B7" w14:textId="77777777" w:rsidR="00574F00" w:rsidRPr="00B8053B" w:rsidRDefault="00574F00" w:rsidP="00F224E4">
            <w:pPr>
              <w:rPr>
                <w:color w:val="00B050"/>
              </w:rPr>
            </w:pPr>
          </w:p>
          <w:p w14:paraId="6A9ED47D" w14:textId="6DBEC4D4" w:rsidR="00F224E4" w:rsidRPr="00B8053B" w:rsidRDefault="00574F00" w:rsidP="00F224E4">
            <w:pPr>
              <w:rPr>
                <w:b/>
                <w:bCs/>
              </w:rPr>
            </w:pPr>
            <w:proofErr w:type="spellStart"/>
            <w:r w:rsidRPr="00574F00">
              <w:rPr>
                <w:b/>
                <w:bCs/>
              </w:rPr>
              <w:t>NameInHiragana</w:t>
            </w:r>
            <w:proofErr w:type="spellEnd"/>
          </w:p>
        </w:tc>
        <w:tc>
          <w:tcPr>
            <w:tcW w:w="1304" w:type="dxa"/>
          </w:tcPr>
          <w:p w14:paraId="6A4AB0B3" w14:textId="77777777" w:rsidR="00F224E4" w:rsidRPr="00B8053B" w:rsidRDefault="00F224E4" w:rsidP="00F224E4"/>
        </w:tc>
        <w:tc>
          <w:tcPr>
            <w:tcW w:w="1417" w:type="dxa"/>
          </w:tcPr>
          <w:p w14:paraId="00CCDE49" w14:textId="77777777" w:rsidR="00457EDD" w:rsidRPr="00B8053B" w:rsidRDefault="00457EDD" w:rsidP="00457EDD">
            <w:pPr>
              <w:rPr>
                <w:color w:val="00B050"/>
                <w:lang w:eastAsia="ja-JP"/>
              </w:rPr>
            </w:pPr>
            <w:r w:rsidRPr="00B8053B">
              <w:rPr>
                <w:color w:val="00B050"/>
              </w:rPr>
              <w:t>JPI XML Element</w:t>
            </w:r>
            <w:r w:rsidRPr="00B8053B">
              <w:rPr>
                <w:color w:val="00B050"/>
                <w:lang w:eastAsia="ja-JP"/>
              </w:rPr>
              <w:t xml:space="preserve">: </w:t>
            </w:r>
            <w:r w:rsidRPr="00B8053B">
              <w:rPr>
                <w:color w:val="00B050"/>
              </w:rPr>
              <w:t xml:space="preserve"> </w:t>
            </w:r>
          </w:p>
          <w:p w14:paraId="22BF3560" w14:textId="2178128E" w:rsidR="00457EDD" w:rsidRPr="00B8053B" w:rsidRDefault="00457EDD" w:rsidP="00457EDD">
            <w:pPr>
              <w:rPr>
                <w:color w:val="00B050"/>
                <w:lang w:eastAsia="ja-JP"/>
              </w:rPr>
            </w:pPr>
            <w:proofErr w:type="spellStart"/>
            <w:r w:rsidRPr="00B8053B">
              <w:rPr>
                <w:color w:val="00B050"/>
              </w:rPr>
              <w:t>BrandNameInHiragana</w:t>
            </w:r>
            <w:proofErr w:type="spellEnd"/>
            <w:r>
              <w:rPr>
                <w:rFonts w:hint="eastAsia"/>
                <w:color w:val="00B050"/>
                <w:lang w:eastAsia="ja-JP"/>
              </w:rPr>
              <w:t>:</w:t>
            </w:r>
            <w:r w:rsidRPr="00B8053B">
              <w:rPr>
                <w:color w:val="00B050"/>
              </w:rPr>
              <w:t xml:space="preserve"> </w:t>
            </w:r>
            <w:r>
              <w:rPr>
                <w:rFonts w:hint="eastAsia"/>
                <w:color w:val="00B050"/>
                <w:lang w:eastAsia="ja-JP"/>
              </w:rPr>
              <w:t>-</w:t>
            </w:r>
          </w:p>
          <w:p w14:paraId="4E784E6A" w14:textId="1C6F57BA" w:rsidR="00457EDD" w:rsidRPr="00B8053B" w:rsidRDefault="00457EDD" w:rsidP="00457EDD">
            <w:pPr>
              <w:rPr>
                <w:color w:val="00B050"/>
                <w:lang w:eastAsia="ja-JP"/>
              </w:rPr>
            </w:pPr>
          </w:p>
          <w:p w14:paraId="4E69B571" w14:textId="1122C4A3" w:rsidR="00F224E4" w:rsidRPr="00B8053B" w:rsidRDefault="0025772E" w:rsidP="00F224E4">
            <w:proofErr w:type="spellStart"/>
            <w:proofErr w:type="gramStart"/>
            <w:r w:rsidRPr="00574F00">
              <w:rPr>
                <w:b/>
                <w:bCs/>
              </w:rPr>
              <w:t>NameInHiragana</w:t>
            </w:r>
            <w:proofErr w:type="spellEnd"/>
            <w:r w:rsidRPr="00574F00">
              <w:t xml:space="preserve"> </w:t>
            </w:r>
            <w:r>
              <w:rPr>
                <w:rFonts w:hint="eastAsia"/>
                <w:lang w:eastAsia="ja-JP"/>
              </w:rPr>
              <w:t>:</w:t>
            </w:r>
            <w:proofErr w:type="gramEnd"/>
            <w:r>
              <w:rPr>
                <w:rFonts w:hint="eastAsia"/>
                <w:lang w:eastAsia="ja-JP"/>
              </w:rPr>
              <w:t xml:space="preserve"> </w:t>
            </w:r>
            <w:proofErr w:type="spellStart"/>
            <w:proofErr w:type="gramStart"/>
            <w:r w:rsidR="00574F00" w:rsidRPr="00574F00">
              <w:t>cdata.contentBaseWithXMLLANGoptional</w:t>
            </w:r>
            <w:proofErr w:type="spellEnd"/>
            <w:proofErr w:type="gramEnd"/>
            <w:r w:rsidR="00574F00" w:rsidRPr="00574F00">
              <w:t>-TYPE</w:t>
            </w:r>
          </w:p>
        </w:tc>
        <w:tc>
          <w:tcPr>
            <w:tcW w:w="4819" w:type="dxa"/>
          </w:tcPr>
          <w:p w14:paraId="6096C85B"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7C9B323C" w14:textId="77777777" w:rsidR="00384955" w:rsidRPr="00B8053B" w:rsidRDefault="00384955" w:rsidP="00384955">
            <w:r w:rsidRPr="00B8053B">
              <w:t>&lt;</w:t>
            </w:r>
            <w:proofErr w:type="spellStart"/>
            <w:r w:rsidRPr="00B8053B">
              <w:t>BrandNameInHiragana</w:t>
            </w:r>
            <w:proofErr w:type="spellEnd"/>
            <w:r w:rsidRPr="00B8053B">
              <w:t>&gt;</w:t>
            </w:r>
          </w:p>
          <w:p w14:paraId="68E32D9E" w14:textId="22C6B811" w:rsidR="00384955" w:rsidRPr="00B8053B" w:rsidRDefault="00CC7CEB" w:rsidP="00384955">
            <w:pPr>
              <w:rPr>
                <w:lang w:val="en-US" w:eastAsia="ja-JP"/>
              </w:rPr>
            </w:pPr>
            <w:r w:rsidRPr="00B8053B">
              <w:rPr>
                <w:lang w:val="en-US"/>
              </w:rPr>
              <w:t xml:space="preserve"> &lt;</w:t>
            </w:r>
            <w:proofErr w:type="spellStart"/>
            <w:r w:rsidRPr="00B8053B">
              <w:rPr>
                <w:lang w:val="en-US"/>
              </w:rPr>
              <w:t>NameInHiragana</w:t>
            </w:r>
            <w:proofErr w:type="spellEnd"/>
            <w:r w:rsidRPr="00B8053B">
              <w:rPr>
                <w:lang w:val="en-US"/>
              </w:rPr>
              <w:t>&gt;</w:t>
            </w:r>
            <w:r w:rsidRPr="00B8053B">
              <w:rPr>
                <w:rFonts w:hint="eastAsia"/>
                <w:lang w:val="en-US"/>
              </w:rPr>
              <w:t>あろましんじょう</w:t>
            </w:r>
            <w:r w:rsidRPr="00B8053B">
              <w:rPr>
                <w:lang w:val="en-US"/>
              </w:rPr>
              <w:t>25mg&lt;/</w:t>
            </w:r>
            <w:proofErr w:type="spellStart"/>
            <w:r w:rsidRPr="00B8053B">
              <w:rPr>
                <w:lang w:val="en-US"/>
              </w:rPr>
              <w:t>NameInHiragana</w:t>
            </w:r>
            <w:proofErr w:type="spellEnd"/>
            <w:r w:rsidRPr="00B8053B">
              <w:rPr>
                <w:lang w:val="en-US"/>
              </w:rPr>
              <w:t>&gt;</w:t>
            </w:r>
          </w:p>
          <w:p w14:paraId="486297E7" w14:textId="6E59F01F" w:rsidR="00F224E4" w:rsidRPr="00B8053B" w:rsidRDefault="00384955" w:rsidP="00384955">
            <w:r w:rsidRPr="00B8053B">
              <w:t>&lt;/</w:t>
            </w:r>
            <w:proofErr w:type="spellStart"/>
            <w:r w:rsidRPr="00B8053B">
              <w:t>BrandNameInHiragana</w:t>
            </w:r>
            <w:proofErr w:type="spellEnd"/>
            <w:r w:rsidRPr="00B8053B">
              <w:t>&gt;</w:t>
            </w:r>
          </w:p>
        </w:tc>
      </w:tr>
      <w:tr w:rsidR="000D1C20" w:rsidRPr="000D1C20" w14:paraId="2FE2F947" w14:textId="77777777" w:rsidTr="00D44487">
        <w:tc>
          <w:tcPr>
            <w:tcW w:w="680" w:type="dxa"/>
          </w:tcPr>
          <w:p w14:paraId="32767583" w14:textId="0607AD2F" w:rsidR="00BA1DB0" w:rsidRPr="00B8053B" w:rsidRDefault="00BA1DB0" w:rsidP="00F224E4">
            <w:r w:rsidRPr="00272B03">
              <w:rPr>
                <w:lang w:eastAsia="ja-JP"/>
              </w:rPr>
              <w:t>3-(</w:t>
            </w:r>
            <w:r>
              <w:rPr>
                <w:rFonts w:hint="eastAsia"/>
                <w:lang w:eastAsia="ja-JP"/>
              </w:rPr>
              <w:t>6</w:t>
            </w:r>
            <w:r w:rsidRPr="00272B03">
              <w:rPr>
                <w:lang w:eastAsia="ja-JP"/>
              </w:rPr>
              <w:t>)</w:t>
            </w:r>
            <w:r>
              <w:rPr>
                <w:rFonts w:hint="eastAsia"/>
                <w:lang w:eastAsia="ja-JP"/>
              </w:rPr>
              <w:t xml:space="preserve"> </w:t>
            </w:r>
            <w:r w:rsidR="00073E80">
              <w:rPr>
                <w:rFonts w:hint="eastAsia"/>
                <w:lang w:eastAsia="ja-JP"/>
              </w:rPr>
              <w:t>E</w:t>
            </w:r>
          </w:p>
        </w:tc>
        <w:tc>
          <w:tcPr>
            <w:tcW w:w="2551" w:type="dxa"/>
          </w:tcPr>
          <w:p w14:paraId="519D5357" w14:textId="60AEF193" w:rsidR="00F224E4" w:rsidRPr="00B8053B" w:rsidRDefault="00F224E4" w:rsidP="00F224E4">
            <w:r w:rsidRPr="00B8053B">
              <w:t>Approval Number</w:t>
            </w:r>
          </w:p>
          <w:p w14:paraId="2B24E7CC" w14:textId="77777777" w:rsidR="00F224E4" w:rsidRPr="00B8053B" w:rsidRDefault="00F224E4" w:rsidP="00F224E4">
            <w:pPr>
              <w:rPr>
                <w:b/>
                <w:bCs/>
              </w:rPr>
            </w:pPr>
          </w:p>
        </w:tc>
        <w:tc>
          <w:tcPr>
            <w:tcW w:w="1304" w:type="dxa"/>
          </w:tcPr>
          <w:p w14:paraId="41DD348E" w14:textId="77777777" w:rsidR="00F224E4" w:rsidRPr="00B8053B" w:rsidRDefault="00F224E4" w:rsidP="00F224E4"/>
        </w:tc>
        <w:tc>
          <w:tcPr>
            <w:tcW w:w="1417" w:type="dxa"/>
          </w:tcPr>
          <w:p w14:paraId="5E36154F" w14:textId="4FA04A21" w:rsidR="00F224E4" w:rsidRPr="00B8053B" w:rsidRDefault="007B1ED5" w:rsidP="00F224E4">
            <w:proofErr w:type="spellStart"/>
            <w:proofErr w:type="gramStart"/>
            <w:r w:rsidRPr="00B8053B">
              <w:t>cdata.contentBaseWithXMLLANGoptional</w:t>
            </w:r>
            <w:proofErr w:type="spellEnd"/>
            <w:proofErr w:type="gramEnd"/>
            <w:r w:rsidRPr="00B8053B">
              <w:t>-TYPE</w:t>
            </w:r>
          </w:p>
        </w:tc>
        <w:tc>
          <w:tcPr>
            <w:tcW w:w="4819" w:type="dxa"/>
          </w:tcPr>
          <w:p w14:paraId="30F0A514"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5BDC5CDA" w14:textId="2390420B" w:rsidR="00F224E4" w:rsidRPr="00B8053B" w:rsidRDefault="00F224E4" w:rsidP="00F224E4">
            <w:r w:rsidRPr="00B8053B">
              <w:t>&lt;</w:t>
            </w:r>
            <w:proofErr w:type="spellStart"/>
            <w:r w:rsidRPr="00B8053B">
              <w:t>ApprovalNo</w:t>
            </w:r>
            <w:proofErr w:type="spellEnd"/>
            <w:r w:rsidRPr="00B8053B">
              <w:t>&gt;21400AMY00186&lt;/</w:t>
            </w:r>
            <w:proofErr w:type="spellStart"/>
            <w:r w:rsidRPr="00B8053B">
              <w:t>ApprovalNo</w:t>
            </w:r>
            <w:proofErr w:type="spellEnd"/>
            <w:r w:rsidRPr="00B8053B">
              <w:t>&gt;</w:t>
            </w:r>
          </w:p>
        </w:tc>
      </w:tr>
      <w:tr w:rsidR="000D1C20" w:rsidRPr="000D1C20" w14:paraId="4402474D" w14:textId="77777777" w:rsidTr="00D44487">
        <w:tc>
          <w:tcPr>
            <w:tcW w:w="680" w:type="dxa"/>
          </w:tcPr>
          <w:p w14:paraId="3310DC1C" w14:textId="3AD5966B" w:rsidR="00073E80" w:rsidRPr="00B8053B" w:rsidRDefault="00073E80" w:rsidP="00F224E4">
            <w:r w:rsidRPr="00272B03">
              <w:rPr>
                <w:lang w:eastAsia="ja-JP"/>
              </w:rPr>
              <w:t>3-(</w:t>
            </w:r>
            <w:r>
              <w:rPr>
                <w:rFonts w:hint="eastAsia"/>
                <w:lang w:eastAsia="ja-JP"/>
              </w:rPr>
              <w:t>6</w:t>
            </w:r>
            <w:r w:rsidRPr="00272B03">
              <w:rPr>
                <w:lang w:eastAsia="ja-JP"/>
              </w:rPr>
              <w:t>)</w:t>
            </w:r>
            <w:r>
              <w:rPr>
                <w:rFonts w:hint="eastAsia"/>
                <w:lang w:eastAsia="ja-JP"/>
              </w:rPr>
              <w:t xml:space="preserve"> </w:t>
            </w:r>
            <w:r w:rsidR="00120F03">
              <w:rPr>
                <w:rFonts w:hint="eastAsia"/>
                <w:lang w:eastAsia="ja-JP"/>
              </w:rPr>
              <w:t>E</w:t>
            </w:r>
          </w:p>
        </w:tc>
        <w:tc>
          <w:tcPr>
            <w:tcW w:w="2551" w:type="dxa"/>
          </w:tcPr>
          <w:p w14:paraId="7A06335D" w14:textId="5DA2367A" w:rsidR="00F224E4" w:rsidRPr="00B8053B" w:rsidRDefault="00F224E4" w:rsidP="00F224E4">
            <w:r w:rsidRPr="00B8053B">
              <w:t>License Number</w:t>
            </w:r>
          </w:p>
          <w:p w14:paraId="2F88D652" w14:textId="77777777" w:rsidR="00F224E4" w:rsidRPr="00B8053B" w:rsidRDefault="00F224E4" w:rsidP="00F224E4"/>
        </w:tc>
        <w:tc>
          <w:tcPr>
            <w:tcW w:w="1304" w:type="dxa"/>
          </w:tcPr>
          <w:p w14:paraId="2F92E5E6" w14:textId="77777777" w:rsidR="00F224E4" w:rsidRPr="00B8053B" w:rsidRDefault="00F224E4" w:rsidP="00F224E4"/>
        </w:tc>
        <w:tc>
          <w:tcPr>
            <w:tcW w:w="1417" w:type="dxa"/>
          </w:tcPr>
          <w:p w14:paraId="318A87CA" w14:textId="77777777" w:rsidR="00F224E4" w:rsidRPr="00B8053B" w:rsidRDefault="00F224E4" w:rsidP="00F224E4"/>
        </w:tc>
        <w:tc>
          <w:tcPr>
            <w:tcW w:w="4819" w:type="dxa"/>
          </w:tcPr>
          <w:p w14:paraId="57BFBE65" w14:textId="7006CDD2" w:rsidR="00F224E4" w:rsidRPr="00B8053B" w:rsidRDefault="00F224E4" w:rsidP="00F224E4">
            <w:pPr>
              <w:rPr>
                <w:lang w:eastAsia="ja-JP"/>
              </w:rPr>
            </w:pPr>
            <w:r w:rsidRPr="00B8053B">
              <w:rPr>
                <w:lang w:eastAsia="ja-JP"/>
              </w:rPr>
              <w:t>(For drugs not requiring approval, the license number should be described in place of the approval number.) (</w:t>
            </w:r>
            <w:r w:rsidRPr="00B8053B">
              <w:rPr>
                <w:rFonts w:hint="eastAsia"/>
                <w:lang w:eastAsia="ja-JP"/>
              </w:rPr>
              <w:t>承認を要しない医薬品は、承認番号の代わりに許可番号を記載する。</w:t>
            </w:r>
            <w:r w:rsidRPr="00B8053B">
              <w:rPr>
                <w:lang w:eastAsia="ja-JP"/>
              </w:rPr>
              <w:t>)</w:t>
            </w:r>
          </w:p>
          <w:p w14:paraId="2A88250E" w14:textId="7E90427C" w:rsidR="00F224E4" w:rsidRPr="00B8053B" w:rsidRDefault="00F224E4" w:rsidP="00F224E4">
            <w:pPr>
              <w:rPr>
                <w:lang w:eastAsia="ja-JP"/>
              </w:rPr>
            </w:pPr>
          </w:p>
        </w:tc>
      </w:tr>
      <w:tr w:rsidR="000D1C20" w:rsidRPr="000D1C20" w14:paraId="31F4A86D" w14:textId="77777777" w:rsidTr="00D44487">
        <w:tc>
          <w:tcPr>
            <w:tcW w:w="680" w:type="dxa"/>
          </w:tcPr>
          <w:p w14:paraId="284B7BCF" w14:textId="7F43B317" w:rsidR="0022074B" w:rsidRPr="00B8053B" w:rsidRDefault="0022074B" w:rsidP="00F224E4">
            <w:r w:rsidRPr="00272B03">
              <w:rPr>
                <w:lang w:eastAsia="ja-JP"/>
              </w:rPr>
              <w:t>3-(</w:t>
            </w:r>
            <w:r>
              <w:rPr>
                <w:rFonts w:hint="eastAsia"/>
                <w:lang w:eastAsia="ja-JP"/>
              </w:rPr>
              <w:t>6</w:t>
            </w:r>
            <w:r w:rsidRPr="00272B03">
              <w:rPr>
                <w:lang w:eastAsia="ja-JP"/>
              </w:rPr>
              <w:t>)</w:t>
            </w:r>
            <w:r>
              <w:rPr>
                <w:rFonts w:hint="eastAsia"/>
                <w:lang w:eastAsia="ja-JP"/>
              </w:rPr>
              <w:t xml:space="preserve"> F</w:t>
            </w:r>
          </w:p>
        </w:tc>
        <w:tc>
          <w:tcPr>
            <w:tcW w:w="2551" w:type="dxa"/>
          </w:tcPr>
          <w:p w14:paraId="49BB0C4C" w14:textId="079CE009" w:rsidR="00F224E4" w:rsidRPr="00B8053B" w:rsidRDefault="00F224E4" w:rsidP="00F224E4">
            <w:r w:rsidRPr="00B8053B">
              <w:t>Start date of marketing</w:t>
            </w:r>
          </w:p>
          <w:p w14:paraId="0534D82A" w14:textId="77777777" w:rsidR="00F224E4" w:rsidRPr="00B8053B" w:rsidRDefault="00F224E4" w:rsidP="00F224E4"/>
        </w:tc>
        <w:tc>
          <w:tcPr>
            <w:tcW w:w="1304" w:type="dxa"/>
          </w:tcPr>
          <w:p w14:paraId="57557ADA" w14:textId="77777777" w:rsidR="00F224E4" w:rsidRPr="00B8053B" w:rsidRDefault="00F224E4" w:rsidP="00F224E4"/>
        </w:tc>
        <w:tc>
          <w:tcPr>
            <w:tcW w:w="1417" w:type="dxa"/>
          </w:tcPr>
          <w:p w14:paraId="0556F4DC" w14:textId="0CDBD53F" w:rsidR="00F224E4" w:rsidRPr="00B8053B" w:rsidRDefault="00244A0B" w:rsidP="00F224E4">
            <w:pPr>
              <w:rPr>
                <w:lang w:eastAsia="ja-JP"/>
              </w:rPr>
            </w:pPr>
            <w:proofErr w:type="spellStart"/>
            <w:r w:rsidRPr="00B8053B">
              <w:t>gYearMonth</w:t>
            </w:r>
            <w:proofErr w:type="spellEnd"/>
            <w:r w:rsidRPr="00B8053B">
              <w:t>-Null</w:t>
            </w:r>
          </w:p>
        </w:tc>
        <w:tc>
          <w:tcPr>
            <w:tcW w:w="4819" w:type="dxa"/>
          </w:tcPr>
          <w:p w14:paraId="3EC8BA17"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73FC5278" w14:textId="5D5B49B8" w:rsidR="00F224E4" w:rsidRPr="00B8053B" w:rsidRDefault="00782734" w:rsidP="00F224E4">
            <w:r w:rsidRPr="00B8053B">
              <w:t>&lt;</w:t>
            </w:r>
            <w:proofErr w:type="spellStart"/>
            <w:r w:rsidRPr="00B8053B">
              <w:t>StartingDateOfMarketing</w:t>
            </w:r>
            <w:proofErr w:type="spellEnd"/>
            <w:r w:rsidRPr="00B8053B">
              <w:t>&gt;2002-08&lt;/</w:t>
            </w:r>
            <w:proofErr w:type="spellStart"/>
            <w:r w:rsidRPr="00B8053B">
              <w:t>StartingDateOfMarketing</w:t>
            </w:r>
            <w:proofErr w:type="spellEnd"/>
            <w:r w:rsidRPr="00B8053B">
              <w:t>&gt;</w:t>
            </w:r>
          </w:p>
        </w:tc>
      </w:tr>
      <w:tr w:rsidR="000D1C20" w:rsidRPr="000D1C20" w14:paraId="2DD8AF5F" w14:textId="77777777" w:rsidTr="00D44487">
        <w:tc>
          <w:tcPr>
            <w:tcW w:w="680" w:type="dxa"/>
          </w:tcPr>
          <w:p w14:paraId="7257C88A" w14:textId="73AF48E8" w:rsidR="00D22198" w:rsidRPr="00272B03" w:rsidRDefault="00D22198" w:rsidP="00F224E4">
            <w:pPr>
              <w:rPr>
                <w:lang w:eastAsia="ja-JP"/>
              </w:rPr>
            </w:pPr>
            <w:r w:rsidRPr="00272B03">
              <w:rPr>
                <w:lang w:eastAsia="ja-JP"/>
              </w:rPr>
              <w:t>3-(</w:t>
            </w:r>
            <w:r>
              <w:rPr>
                <w:rFonts w:hint="eastAsia"/>
                <w:lang w:eastAsia="ja-JP"/>
              </w:rPr>
              <w:t>6</w:t>
            </w:r>
            <w:r w:rsidRPr="00272B03">
              <w:rPr>
                <w:lang w:eastAsia="ja-JP"/>
              </w:rPr>
              <w:t>)</w:t>
            </w:r>
            <w:r>
              <w:rPr>
                <w:rFonts w:hint="eastAsia"/>
                <w:lang w:eastAsia="ja-JP"/>
              </w:rPr>
              <w:t xml:space="preserve"> G</w:t>
            </w:r>
            <w:r w:rsidR="009E2B40">
              <w:rPr>
                <w:rFonts w:hint="eastAsia"/>
                <w:lang w:eastAsia="ja-JP"/>
              </w:rPr>
              <w:t xml:space="preserve"> a</w:t>
            </w:r>
          </w:p>
        </w:tc>
        <w:tc>
          <w:tcPr>
            <w:tcW w:w="2551" w:type="dxa"/>
          </w:tcPr>
          <w:p w14:paraId="39AA953D" w14:textId="38F38C3D" w:rsidR="00F224E4" w:rsidRPr="00B8053B" w:rsidRDefault="00F224E4" w:rsidP="00F224E4">
            <w:pPr>
              <w:rPr>
                <w:b/>
                <w:bCs/>
              </w:rPr>
            </w:pPr>
            <w:r w:rsidRPr="00B8053B">
              <w:rPr>
                <w:b/>
                <w:bCs/>
              </w:rPr>
              <w:t>Storage Conditions</w:t>
            </w:r>
          </w:p>
          <w:p w14:paraId="5CF700D3" w14:textId="3449641B" w:rsidR="00506209" w:rsidRPr="00B8053B" w:rsidRDefault="00506209" w:rsidP="00F224E4">
            <w:r w:rsidRPr="00B8053B">
              <w:rPr>
                <w:color w:val="00B050"/>
              </w:rPr>
              <w:t>JPI XML Element</w:t>
            </w:r>
            <w:r w:rsidRPr="00B8053B">
              <w:rPr>
                <w:color w:val="00B050"/>
                <w:lang w:eastAsia="ja-JP"/>
              </w:rPr>
              <w:t xml:space="preserve">: </w:t>
            </w:r>
            <w:proofErr w:type="spellStart"/>
            <w:r w:rsidRPr="00B8053B">
              <w:rPr>
                <w:color w:val="00B050"/>
              </w:rPr>
              <w:t>StorageMethod</w:t>
            </w:r>
            <w:proofErr w:type="spellEnd"/>
          </w:p>
        </w:tc>
        <w:tc>
          <w:tcPr>
            <w:tcW w:w="1304" w:type="dxa"/>
          </w:tcPr>
          <w:p w14:paraId="0AE77606" w14:textId="2C24A7F4" w:rsidR="00F224E4" w:rsidRPr="00B8053B" w:rsidRDefault="00F224E4" w:rsidP="00F224E4">
            <w:r w:rsidRPr="00B8053B">
              <w:t>Input storage method and expiration period.</w:t>
            </w:r>
          </w:p>
        </w:tc>
        <w:tc>
          <w:tcPr>
            <w:tcW w:w="1417" w:type="dxa"/>
          </w:tcPr>
          <w:p w14:paraId="5A24CB8E" w14:textId="77777777" w:rsidR="002768DF" w:rsidRDefault="002768DF" w:rsidP="002768DF">
            <w:proofErr w:type="spellStart"/>
            <w:proofErr w:type="gramStart"/>
            <w:r>
              <w:rPr>
                <w:rFonts w:hint="eastAsia"/>
              </w:rPr>
              <w:t>cdata.content</w:t>
            </w:r>
            <w:proofErr w:type="spellEnd"/>
            <w:proofErr w:type="gramEnd"/>
            <w:r>
              <w:rPr>
                <w:rFonts w:hint="eastAsia"/>
              </w:rPr>
              <w:t>-TYPE</w:t>
            </w:r>
          </w:p>
          <w:p w14:paraId="6CA76FB6" w14:textId="77777777" w:rsidR="00F224E4" w:rsidRPr="00B8053B" w:rsidRDefault="00F224E4" w:rsidP="00F224E4"/>
        </w:tc>
        <w:tc>
          <w:tcPr>
            <w:tcW w:w="4819" w:type="dxa"/>
          </w:tcPr>
          <w:p w14:paraId="427F5684"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5E1F6903" w14:textId="77777777" w:rsidR="00C32B6E" w:rsidRPr="00B8053B" w:rsidRDefault="00C32B6E" w:rsidP="00C32B6E">
            <w:r w:rsidRPr="00B8053B">
              <w:t>&lt;</w:t>
            </w:r>
            <w:proofErr w:type="spellStart"/>
            <w:r w:rsidRPr="00B8053B">
              <w:t>StorageMethod</w:t>
            </w:r>
            <w:proofErr w:type="spellEnd"/>
            <w:r w:rsidRPr="00B8053B">
              <w:t>&gt;</w:t>
            </w:r>
          </w:p>
          <w:p w14:paraId="760C821C" w14:textId="77777777" w:rsidR="00C32B6E" w:rsidRPr="00B8053B" w:rsidRDefault="00C32B6E" w:rsidP="00C32B6E">
            <w:r w:rsidRPr="00B8053B">
              <w:t xml:space="preserve"> &lt;Lang </w:t>
            </w:r>
            <w:proofErr w:type="spellStart"/>
            <w:proofErr w:type="gramStart"/>
            <w:r w:rsidRPr="00B8053B">
              <w:t>xml:lang</w:t>
            </w:r>
            <w:proofErr w:type="spellEnd"/>
            <w:proofErr w:type="gramEnd"/>
            <w:r w:rsidRPr="00B8053B">
              <w:t>="</w:t>
            </w:r>
            <w:proofErr w:type="spellStart"/>
            <w:r w:rsidRPr="00B8053B">
              <w:t>ja</w:t>
            </w:r>
            <w:proofErr w:type="spellEnd"/>
            <w:r w:rsidRPr="00B8053B">
              <w:t>"&gt;</w:t>
            </w:r>
            <w:proofErr w:type="spellStart"/>
            <w:r w:rsidRPr="00B8053B">
              <w:rPr>
                <w:rFonts w:hint="eastAsia"/>
              </w:rPr>
              <w:t>室温保存</w:t>
            </w:r>
            <w:proofErr w:type="spellEnd"/>
            <w:r w:rsidRPr="00B8053B">
              <w:t>&lt;/Lang&gt;</w:t>
            </w:r>
          </w:p>
          <w:p w14:paraId="6E758769" w14:textId="58E86D32" w:rsidR="00F224E4" w:rsidRPr="00B8053B" w:rsidRDefault="00C32B6E" w:rsidP="00C32B6E">
            <w:r w:rsidRPr="00B8053B">
              <w:t>&lt;/</w:t>
            </w:r>
            <w:proofErr w:type="spellStart"/>
            <w:r w:rsidRPr="00B8053B">
              <w:t>StorageMethod</w:t>
            </w:r>
            <w:proofErr w:type="spellEnd"/>
            <w:r w:rsidRPr="00B8053B">
              <w:t>&gt;</w:t>
            </w:r>
          </w:p>
        </w:tc>
      </w:tr>
      <w:tr w:rsidR="000D1C20" w:rsidRPr="000D1C20" w14:paraId="7F648BF3" w14:textId="77777777" w:rsidTr="00D44487">
        <w:tc>
          <w:tcPr>
            <w:tcW w:w="680" w:type="dxa"/>
          </w:tcPr>
          <w:p w14:paraId="78A5AD9C" w14:textId="5FC09802" w:rsidR="00D51ECB" w:rsidRPr="00B8053B" w:rsidRDefault="00D51ECB" w:rsidP="00F224E4">
            <w:r w:rsidRPr="00272B03">
              <w:rPr>
                <w:lang w:eastAsia="ja-JP"/>
              </w:rPr>
              <w:t>3-(</w:t>
            </w:r>
            <w:r>
              <w:rPr>
                <w:rFonts w:hint="eastAsia"/>
                <w:lang w:eastAsia="ja-JP"/>
              </w:rPr>
              <w:t>6</w:t>
            </w:r>
            <w:r w:rsidRPr="00272B03">
              <w:rPr>
                <w:lang w:eastAsia="ja-JP"/>
              </w:rPr>
              <w:t>)</w:t>
            </w:r>
            <w:r>
              <w:rPr>
                <w:rFonts w:hint="eastAsia"/>
                <w:lang w:eastAsia="ja-JP"/>
              </w:rPr>
              <w:t xml:space="preserve"> G</w:t>
            </w:r>
            <w:r w:rsidR="009E2B40">
              <w:rPr>
                <w:rFonts w:hint="eastAsia"/>
                <w:lang w:eastAsia="ja-JP"/>
              </w:rPr>
              <w:t xml:space="preserve"> b</w:t>
            </w:r>
          </w:p>
        </w:tc>
        <w:tc>
          <w:tcPr>
            <w:tcW w:w="2551" w:type="dxa"/>
          </w:tcPr>
          <w:p w14:paraId="4F772130" w14:textId="61C25E39" w:rsidR="00F224E4" w:rsidRPr="009C50FB" w:rsidRDefault="00F224E4" w:rsidP="00F224E4">
            <w:pPr>
              <w:rPr>
                <w:color w:val="000000" w:themeColor="text1"/>
                <w:lang w:eastAsia="ja-JP"/>
              </w:rPr>
            </w:pPr>
            <w:r w:rsidRPr="00B8053B">
              <w:t xml:space="preserve">Shelf </w:t>
            </w:r>
            <w:commentRangeStart w:id="11"/>
            <w:r w:rsidRPr="00B8053B">
              <w:t>life</w:t>
            </w:r>
            <w:commentRangeEnd w:id="11"/>
            <w:r w:rsidR="008C4F4A" w:rsidRPr="00B8053B">
              <w:rPr>
                <w:rStyle w:val="CommentReference"/>
              </w:rPr>
              <w:commentReference w:id="11"/>
            </w:r>
          </w:p>
        </w:tc>
        <w:tc>
          <w:tcPr>
            <w:tcW w:w="1304" w:type="dxa"/>
          </w:tcPr>
          <w:p w14:paraId="284101FC" w14:textId="77777777" w:rsidR="00F224E4" w:rsidRPr="009C50FB" w:rsidRDefault="00F224E4" w:rsidP="00F224E4">
            <w:pPr>
              <w:rPr>
                <w:color w:val="000000" w:themeColor="text1"/>
              </w:rPr>
            </w:pPr>
          </w:p>
        </w:tc>
        <w:tc>
          <w:tcPr>
            <w:tcW w:w="1417" w:type="dxa"/>
          </w:tcPr>
          <w:p w14:paraId="60F5E854" w14:textId="019E432B" w:rsidR="00F224E4" w:rsidRPr="009C50FB" w:rsidRDefault="000D10D5" w:rsidP="00F224E4">
            <w:pPr>
              <w:rPr>
                <w:color w:val="000000" w:themeColor="text1"/>
              </w:rPr>
            </w:pPr>
            <w:proofErr w:type="spellStart"/>
            <w:proofErr w:type="gramStart"/>
            <w:r w:rsidRPr="009C50FB">
              <w:rPr>
                <w:color w:val="000000" w:themeColor="text1"/>
              </w:rPr>
              <w:t>cdata.content</w:t>
            </w:r>
            <w:proofErr w:type="spellEnd"/>
            <w:proofErr w:type="gramEnd"/>
            <w:r w:rsidRPr="009C50FB">
              <w:rPr>
                <w:color w:val="000000" w:themeColor="text1"/>
              </w:rPr>
              <w:t>-TYPE</w:t>
            </w:r>
          </w:p>
        </w:tc>
        <w:tc>
          <w:tcPr>
            <w:tcW w:w="4819" w:type="dxa"/>
          </w:tcPr>
          <w:p w14:paraId="3DF00309"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7DB98686" w14:textId="77777777" w:rsidR="00715D6F" w:rsidRPr="009C50FB" w:rsidRDefault="00715D6F" w:rsidP="00715D6F">
            <w:pPr>
              <w:rPr>
                <w:color w:val="000000" w:themeColor="text1"/>
              </w:rPr>
            </w:pPr>
            <w:r w:rsidRPr="009C50FB">
              <w:rPr>
                <w:color w:val="000000" w:themeColor="text1"/>
              </w:rPr>
              <w:t>&lt;</w:t>
            </w:r>
            <w:proofErr w:type="spellStart"/>
            <w:r w:rsidRPr="009C50FB">
              <w:rPr>
                <w:color w:val="000000" w:themeColor="text1"/>
              </w:rPr>
              <w:t>ShelfLife</w:t>
            </w:r>
            <w:proofErr w:type="spellEnd"/>
            <w:r w:rsidRPr="009C50FB">
              <w:rPr>
                <w:color w:val="000000" w:themeColor="text1"/>
              </w:rPr>
              <w:t>&gt;</w:t>
            </w:r>
          </w:p>
          <w:p w14:paraId="516AB3BF" w14:textId="77777777" w:rsidR="00715D6F" w:rsidRPr="009C50FB" w:rsidRDefault="00715D6F" w:rsidP="00715D6F">
            <w:pPr>
              <w:rPr>
                <w:color w:val="000000" w:themeColor="text1"/>
              </w:rPr>
            </w:pPr>
            <w:r w:rsidRPr="009C50FB">
              <w:rPr>
                <w:color w:val="000000" w:themeColor="text1"/>
              </w:rP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w:t>
            </w:r>
            <w:proofErr w:type="spellStart"/>
            <w:r w:rsidRPr="009C50FB">
              <w:rPr>
                <w:color w:val="000000" w:themeColor="text1"/>
              </w:rPr>
              <w:t>ja</w:t>
            </w:r>
            <w:proofErr w:type="spellEnd"/>
            <w:r w:rsidRPr="009C50FB">
              <w:rPr>
                <w:color w:val="000000" w:themeColor="text1"/>
              </w:rPr>
              <w:t>"&gt;3</w:t>
            </w:r>
            <w:r w:rsidRPr="009C50FB">
              <w:rPr>
                <w:rFonts w:hint="eastAsia"/>
                <w:color w:val="000000" w:themeColor="text1"/>
              </w:rPr>
              <w:t>年</w:t>
            </w:r>
            <w:r w:rsidRPr="009C50FB">
              <w:rPr>
                <w:color w:val="000000" w:themeColor="text1"/>
              </w:rPr>
              <w:t>&lt;/Lang&gt;</w:t>
            </w:r>
          </w:p>
          <w:p w14:paraId="54DEB8CE" w14:textId="057E83FA" w:rsidR="00F224E4" w:rsidRPr="009C50FB" w:rsidRDefault="00715D6F" w:rsidP="00715D6F">
            <w:pPr>
              <w:rPr>
                <w:color w:val="000000" w:themeColor="text1"/>
              </w:rPr>
            </w:pPr>
            <w:r w:rsidRPr="009C50FB">
              <w:rPr>
                <w:color w:val="000000" w:themeColor="text1"/>
              </w:rPr>
              <w:lastRenderedPageBreak/>
              <w:t>&lt;/</w:t>
            </w:r>
            <w:proofErr w:type="spellStart"/>
            <w:r w:rsidRPr="009C50FB">
              <w:rPr>
                <w:color w:val="000000" w:themeColor="text1"/>
              </w:rPr>
              <w:t>ShelfLife</w:t>
            </w:r>
            <w:proofErr w:type="spellEnd"/>
            <w:r w:rsidRPr="009C50FB">
              <w:rPr>
                <w:color w:val="000000" w:themeColor="text1"/>
              </w:rPr>
              <w:t>&gt;</w:t>
            </w:r>
          </w:p>
        </w:tc>
      </w:tr>
      <w:tr w:rsidR="000D1C20" w:rsidRPr="000D1C20" w14:paraId="3E798DFC" w14:textId="77777777" w:rsidTr="00D44487">
        <w:tc>
          <w:tcPr>
            <w:tcW w:w="680" w:type="dxa"/>
          </w:tcPr>
          <w:p w14:paraId="6C4F4B9D" w14:textId="77777777" w:rsidR="00817B5C" w:rsidRPr="00B8053B" w:rsidRDefault="00817B5C" w:rsidP="00F224E4"/>
        </w:tc>
        <w:tc>
          <w:tcPr>
            <w:tcW w:w="2551" w:type="dxa"/>
          </w:tcPr>
          <w:p w14:paraId="07AE8B9C" w14:textId="4E92AEF8" w:rsidR="00F224E4" w:rsidRPr="00B8053B" w:rsidRDefault="00F224E4" w:rsidP="00F224E4">
            <w:r w:rsidRPr="00B8053B">
              <w:t>Other storage details</w:t>
            </w:r>
          </w:p>
          <w:p w14:paraId="53D55A14" w14:textId="7D535E32" w:rsidR="00E15370" w:rsidRPr="00B8053B" w:rsidRDefault="00E15370" w:rsidP="00F224E4">
            <w:pPr>
              <w:rPr>
                <w:color w:val="00B050"/>
              </w:rPr>
            </w:pPr>
            <w:r w:rsidRPr="00B8053B">
              <w:rPr>
                <w:color w:val="00B050"/>
              </w:rPr>
              <w:t>JPI XML Element</w:t>
            </w:r>
            <w:r w:rsidRPr="00B8053B">
              <w:rPr>
                <w:color w:val="00B050"/>
                <w:lang w:eastAsia="ja-JP"/>
              </w:rPr>
              <w:t xml:space="preserve">: </w:t>
            </w:r>
            <w:proofErr w:type="spellStart"/>
            <w:r w:rsidRPr="00B8053B">
              <w:rPr>
                <w:color w:val="00B050"/>
              </w:rPr>
              <w:t>OtherInformation</w:t>
            </w:r>
            <w:proofErr w:type="spellEnd"/>
          </w:p>
          <w:p w14:paraId="691F2A2B" w14:textId="77777777" w:rsidR="00F224E4" w:rsidRPr="00B8053B" w:rsidRDefault="00F224E4" w:rsidP="00F224E4"/>
        </w:tc>
        <w:tc>
          <w:tcPr>
            <w:tcW w:w="1304" w:type="dxa"/>
          </w:tcPr>
          <w:p w14:paraId="6BA19314" w14:textId="77777777" w:rsidR="00F224E4" w:rsidRPr="00B8053B" w:rsidRDefault="00F224E4" w:rsidP="00F224E4"/>
        </w:tc>
        <w:tc>
          <w:tcPr>
            <w:tcW w:w="1417" w:type="dxa"/>
          </w:tcPr>
          <w:p w14:paraId="30944FD7" w14:textId="52A8BD8C" w:rsidR="00F224E4" w:rsidRPr="00B8053B" w:rsidRDefault="00E15370" w:rsidP="00F224E4">
            <w:pPr>
              <w:rPr>
                <w:lang w:eastAsia="ja-JP"/>
              </w:rPr>
            </w:pPr>
            <w:r w:rsidRPr="00B8053B">
              <w:rPr>
                <w:lang w:eastAsia="ja-JP"/>
              </w:rPr>
              <w:t>-</w:t>
            </w:r>
          </w:p>
        </w:tc>
        <w:tc>
          <w:tcPr>
            <w:tcW w:w="4819" w:type="dxa"/>
          </w:tcPr>
          <w:p w14:paraId="44C7C266" w14:textId="77777777" w:rsidR="00F224E4" w:rsidRPr="00B8053B" w:rsidRDefault="00F224E4" w:rsidP="00F224E4"/>
        </w:tc>
      </w:tr>
      <w:tr w:rsidR="000D1C20" w:rsidRPr="000D1C20" w14:paraId="6EA9FD3B" w14:textId="77777777" w:rsidTr="00D44487">
        <w:tc>
          <w:tcPr>
            <w:tcW w:w="680" w:type="dxa"/>
          </w:tcPr>
          <w:p w14:paraId="038522D6" w14:textId="7065AA02" w:rsidR="002D44CC" w:rsidRPr="00272B03" w:rsidRDefault="002D44CC" w:rsidP="00F224E4">
            <w:pPr>
              <w:rPr>
                <w:lang w:eastAsia="ja-JP"/>
              </w:rPr>
            </w:pPr>
            <w:r w:rsidRPr="00272B03">
              <w:rPr>
                <w:lang w:eastAsia="ja-JP"/>
              </w:rPr>
              <w:t>3-(</w:t>
            </w:r>
            <w:r w:rsidR="00B72AFC">
              <w:rPr>
                <w:rFonts w:hint="eastAsia"/>
                <w:lang w:eastAsia="ja-JP"/>
              </w:rPr>
              <w:t>6</w:t>
            </w:r>
            <w:r w:rsidRPr="00272B03">
              <w:rPr>
                <w:lang w:eastAsia="ja-JP"/>
              </w:rPr>
              <w:t>)</w:t>
            </w:r>
            <w:r w:rsidR="00B72AFC">
              <w:rPr>
                <w:rFonts w:hint="eastAsia"/>
                <w:lang w:eastAsia="ja-JP"/>
              </w:rPr>
              <w:t xml:space="preserve"> H</w:t>
            </w:r>
            <w:r>
              <w:rPr>
                <w:rFonts w:hint="eastAsia"/>
                <w:lang w:eastAsia="ja-JP"/>
              </w:rPr>
              <w:t xml:space="preserve"> </w:t>
            </w:r>
          </w:p>
        </w:tc>
        <w:tc>
          <w:tcPr>
            <w:tcW w:w="2551" w:type="dxa"/>
          </w:tcPr>
          <w:p w14:paraId="45745AAE" w14:textId="5758C4DC" w:rsidR="00F224E4" w:rsidRPr="00B8053B" w:rsidRDefault="00F224E4" w:rsidP="00F224E4">
            <w:pPr>
              <w:rPr>
                <w:lang w:eastAsia="ja-JP"/>
              </w:rPr>
            </w:pPr>
            <w:r w:rsidRPr="00B8053B">
              <w:rPr>
                <w:b/>
                <w:bCs/>
              </w:rPr>
              <w:t>Standard Name</w:t>
            </w:r>
          </w:p>
        </w:tc>
        <w:tc>
          <w:tcPr>
            <w:tcW w:w="1304" w:type="dxa"/>
          </w:tcPr>
          <w:p w14:paraId="6FE44C8B" w14:textId="77777777" w:rsidR="00F224E4" w:rsidRPr="00B8053B" w:rsidRDefault="00F224E4" w:rsidP="00F224E4">
            <w:r w:rsidRPr="00B8053B">
              <w:t>Input details based on approval documents.</w:t>
            </w:r>
          </w:p>
          <w:p w14:paraId="1BC79E74" w14:textId="77777777" w:rsidR="00F224E4" w:rsidRPr="00B8053B" w:rsidRDefault="00F224E4" w:rsidP="00F224E4"/>
        </w:tc>
        <w:tc>
          <w:tcPr>
            <w:tcW w:w="1417" w:type="dxa"/>
          </w:tcPr>
          <w:p w14:paraId="4C6AE63D" w14:textId="77777777" w:rsidR="00817B5C" w:rsidRDefault="00F61CE2" w:rsidP="00F224E4">
            <w:pPr>
              <w:rPr>
                <w:lang w:eastAsia="ja-JP"/>
              </w:rPr>
            </w:pPr>
            <w:proofErr w:type="spellStart"/>
            <w:proofErr w:type="gramStart"/>
            <w:r w:rsidRPr="00F61CE2">
              <w:rPr>
                <w:lang w:eastAsia="ja-JP"/>
              </w:rPr>
              <w:t>StandardName</w:t>
            </w:r>
            <w:proofErr w:type="spellEnd"/>
            <w:r w:rsidRPr="00F61CE2">
              <w:rPr>
                <w:lang w:eastAsia="ja-JP"/>
              </w:rPr>
              <w:t xml:space="preserve"> </w:t>
            </w:r>
            <w:r>
              <w:rPr>
                <w:rFonts w:hint="eastAsia"/>
                <w:lang w:eastAsia="ja-JP"/>
              </w:rPr>
              <w:t>:</w:t>
            </w:r>
            <w:proofErr w:type="gramEnd"/>
            <w:r w:rsidR="00817B5C" w:rsidRPr="00B8053B">
              <w:rPr>
                <w:lang w:eastAsia="ja-JP"/>
              </w:rPr>
              <w:t>-</w:t>
            </w:r>
          </w:p>
          <w:p w14:paraId="04425CFF" w14:textId="77777777" w:rsidR="00F61CE2" w:rsidRDefault="00F61CE2" w:rsidP="00F224E4">
            <w:pPr>
              <w:rPr>
                <w:lang w:eastAsia="ja-JP"/>
              </w:rPr>
            </w:pPr>
          </w:p>
          <w:p w14:paraId="452D2896" w14:textId="77777777" w:rsidR="00F61CE2" w:rsidRDefault="006A7171" w:rsidP="00F224E4">
            <w:pPr>
              <w:rPr>
                <w:lang w:eastAsia="ja-JP"/>
              </w:rPr>
            </w:pPr>
            <w:proofErr w:type="spellStart"/>
            <w:r w:rsidRPr="006A7171">
              <w:rPr>
                <w:lang w:eastAsia="ja-JP"/>
              </w:rPr>
              <w:t>StandardNameCategory</w:t>
            </w:r>
            <w:proofErr w:type="spellEnd"/>
            <w:r>
              <w:rPr>
                <w:rFonts w:hint="eastAsia"/>
                <w:lang w:eastAsia="ja-JP"/>
              </w:rPr>
              <w:t>:-</w:t>
            </w:r>
          </w:p>
          <w:p w14:paraId="61469F8D" w14:textId="77777777" w:rsidR="006A7171" w:rsidRDefault="006A7171" w:rsidP="00F224E4">
            <w:pPr>
              <w:rPr>
                <w:lang w:eastAsia="ja-JP"/>
              </w:rPr>
            </w:pPr>
          </w:p>
          <w:p w14:paraId="5520CF87" w14:textId="77777777" w:rsidR="006A7171" w:rsidRDefault="00572F50" w:rsidP="00F224E4">
            <w:pPr>
              <w:rPr>
                <w:lang w:eastAsia="ja-JP"/>
              </w:rPr>
            </w:pPr>
            <w:proofErr w:type="spellStart"/>
            <w:r w:rsidRPr="00572F50">
              <w:rPr>
                <w:lang w:eastAsia="ja-JP"/>
              </w:rPr>
              <w:t>StandardNameCategoryCode</w:t>
            </w:r>
            <w:proofErr w:type="spellEnd"/>
            <w:r>
              <w:rPr>
                <w:rFonts w:hint="eastAsia"/>
                <w:lang w:eastAsia="ja-JP"/>
              </w:rPr>
              <w:t xml:space="preserve">: </w:t>
            </w:r>
            <w:proofErr w:type="spellStart"/>
            <w:r w:rsidR="008E3EB1" w:rsidRPr="008E3EB1">
              <w:rPr>
                <w:lang w:eastAsia="ja-JP"/>
              </w:rPr>
              <w:t>xs:integer</w:t>
            </w:r>
            <w:proofErr w:type="spellEnd"/>
          </w:p>
          <w:p w14:paraId="5B53F719" w14:textId="77777777" w:rsidR="008E3EB1" w:rsidRDefault="008E3EB1" w:rsidP="00F224E4">
            <w:pPr>
              <w:rPr>
                <w:lang w:eastAsia="ja-JP"/>
              </w:rPr>
            </w:pPr>
          </w:p>
          <w:p w14:paraId="36228E56" w14:textId="77777777" w:rsidR="008102C4" w:rsidRPr="00B8053B" w:rsidRDefault="008E3EB1" w:rsidP="00F224E4">
            <w:pPr>
              <w:rPr>
                <w:lang w:eastAsia="ja-JP"/>
              </w:rPr>
            </w:pPr>
            <w:proofErr w:type="spellStart"/>
            <w:r w:rsidRPr="008E3EB1">
              <w:rPr>
                <w:lang w:eastAsia="ja-JP"/>
              </w:rPr>
              <w:t>StandardNameDetail</w:t>
            </w:r>
            <w:proofErr w:type="spellEnd"/>
            <w:r>
              <w:rPr>
                <w:rFonts w:hint="eastAsia"/>
                <w:lang w:eastAsia="ja-JP"/>
              </w:rPr>
              <w:t xml:space="preserve">: </w:t>
            </w:r>
          </w:p>
          <w:p w14:paraId="44906451" w14:textId="7D56E10D" w:rsidR="008E3EB1" w:rsidRDefault="008102C4" w:rsidP="00F224E4">
            <w:pPr>
              <w:rPr>
                <w:lang w:eastAsia="ja-JP"/>
              </w:rPr>
            </w:pPr>
            <w:proofErr w:type="spellStart"/>
            <w:proofErr w:type="gramStart"/>
            <w:r>
              <w:rPr>
                <w:rFonts w:hint="eastAsia"/>
              </w:rPr>
              <w:t>cdata.content</w:t>
            </w:r>
            <w:proofErr w:type="spellEnd"/>
            <w:proofErr w:type="gramEnd"/>
            <w:r>
              <w:rPr>
                <w:rFonts w:hint="eastAsia"/>
              </w:rPr>
              <w:t>-TYPE</w:t>
            </w:r>
          </w:p>
          <w:p w14:paraId="5416886E" w14:textId="29081536" w:rsidR="00F224E4" w:rsidRPr="00B8053B" w:rsidRDefault="00F224E4" w:rsidP="00F224E4">
            <w:pPr>
              <w:rPr>
                <w:lang w:eastAsia="ja-JP"/>
              </w:rPr>
            </w:pPr>
          </w:p>
        </w:tc>
        <w:tc>
          <w:tcPr>
            <w:tcW w:w="4819" w:type="dxa"/>
          </w:tcPr>
          <w:p w14:paraId="27011644" w14:textId="630AA2D5" w:rsidR="00A04DFF" w:rsidRPr="00B8053B" w:rsidRDefault="00A04DFF" w:rsidP="00A04DFF">
            <w:pPr>
              <w:rPr>
                <w:b/>
                <w:bCs/>
                <w:i/>
                <w:iCs/>
                <w:u w:val="single"/>
                <w:lang w:eastAsia="ja-JP"/>
              </w:rPr>
            </w:pPr>
            <w:commentRangeStart w:id="12"/>
            <w:proofErr w:type="spellStart"/>
            <w:r w:rsidRPr="00B8053B">
              <w:rPr>
                <w:b/>
                <w:bCs/>
                <w:i/>
                <w:iCs/>
                <w:u w:val="single"/>
                <w:lang w:eastAsia="ja-JP"/>
              </w:rPr>
              <w:t>Vfend</w:t>
            </w:r>
            <w:commentRangeEnd w:id="12"/>
            <w:proofErr w:type="spellEnd"/>
            <w:r w:rsidR="00615D3F" w:rsidRPr="00B8053B">
              <w:rPr>
                <w:b/>
                <w:bCs/>
                <w:i/>
                <w:iCs/>
                <w:u w:val="single"/>
                <w:lang w:eastAsia="ja-JP"/>
              </w:rPr>
              <w:t xml:space="preserve"> XML</w:t>
            </w:r>
            <w:r w:rsidRPr="00B8053B">
              <w:rPr>
                <w:b/>
                <w:bCs/>
                <w:i/>
                <w:iCs/>
                <w:u w:val="single"/>
                <w:lang w:eastAsia="ja-JP"/>
              </w:rPr>
              <w:commentReference w:id="12"/>
            </w:r>
            <w:r w:rsidRPr="00B8053B">
              <w:rPr>
                <w:b/>
                <w:bCs/>
                <w:i/>
                <w:iCs/>
                <w:u w:val="single"/>
                <w:lang w:eastAsia="ja-JP"/>
              </w:rPr>
              <w:t xml:space="preserve"> </w:t>
            </w:r>
          </w:p>
          <w:p w14:paraId="6FBFFA27" w14:textId="77777777" w:rsidR="00A04DFF" w:rsidRPr="00B8053B" w:rsidRDefault="00A04DFF" w:rsidP="00A04DFF">
            <w:pPr>
              <w:rPr>
                <w:lang w:eastAsia="ja-JP"/>
              </w:rPr>
            </w:pPr>
            <w:r w:rsidRPr="00B8053B">
              <w:rPr>
                <w:lang w:eastAsia="ja-JP"/>
              </w:rPr>
              <w:t xml:space="preserve"> </w:t>
            </w:r>
            <w:proofErr w:type="gramStart"/>
            <w:r w:rsidRPr="00B8053B">
              <w:rPr>
                <w:lang w:eastAsia="ja-JP"/>
              </w:rPr>
              <w:t>&lt;!--</w:t>
            </w:r>
            <w:r w:rsidRPr="00B8053B">
              <w:rPr>
                <w:rFonts w:hint="eastAsia"/>
                <w:lang w:eastAsia="ja-JP"/>
              </w:rPr>
              <w:t>キ</w:t>
            </w:r>
            <w:r w:rsidRPr="00B8053B">
              <w:rPr>
                <w:lang w:eastAsia="ja-JP"/>
              </w:rPr>
              <w:t>.</w:t>
            </w:r>
            <w:r w:rsidRPr="00B8053B">
              <w:rPr>
                <w:rFonts w:hint="eastAsia"/>
                <w:lang w:eastAsia="ja-JP"/>
              </w:rPr>
              <w:t>基準名</w:t>
            </w:r>
            <w:proofErr w:type="gramEnd"/>
            <w:r w:rsidRPr="00B8053B">
              <w:rPr>
                <w:lang w:eastAsia="ja-JP"/>
              </w:rPr>
              <w:t>--&gt;</w:t>
            </w:r>
          </w:p>
          <w:p w14:paraId="32ECA700" w14:textId="77777777" w:rsidR="00A04DFF" w:rsidRPr="00B8053B" w:rsidRDefault="00A04DFF" w:rsidP="00A04DFF">
            <w:r w:rsidRPr="00B8053B">
              <w:rPr>
                <w:lang w:eastAsia="ja-JP"/>
              </w:rPr>
              <w:t xml:space="preserve">      </w:t>
            </w:r>
            <w:r w:rsidRPr="00B8053B">
              <w:rPr>
                <w:highlight w:val="cyan"/>
              </w:rPr>
              <w:t>&lt;</w:t>
            </w:r>
            <w:proofErr w:type="spellStart"/>
            <w:r w:rsidRPr="00B8053B">
              <w:rPr>
                <w:highlight w:val="cyan"/>
              </w:rPr>
              <w:t>StandardName</w:t>
            </w:r>
            <w:proofErr w:type="spellEnd"/>
            <w:r w:rsidRPr="00B8053B">
              <w:rPr>
                <w:highlight w:val="cyan"/>
              </w:rPr>
              <w:t>&gt;</w:t>
            </w:r>
          </w:p>
          <w:p w14:paraId="3BCF7627" w14:textId="77777777" w:rsidR="00A04DFF" w:rsidRPr="00B8053B" w:rsidRDefault="00A04DFF" w:rsidP="00A04DFF">
            <w:r w:rsidRPr="00B8053B">
              <w:t xml:space="preserve">        &lt;</w:t>
            </w:r>
            <w:proofErr w:type="spellStart"/>
            <w:r w:rsidRPr="00B8053B">
              <w:t>StandardNameCategory</w:t>
            </w:r>
            <w:proofErr w:type="spellEnd"/>
            <w:r w:rsidRPr="00B8053B">
              <w:t>&gt;</w:t>
            </w:r>
          </w:p>
          <w:p w14:paraId="20F49721" w14:textId="77777777" w:rsidR="00A04DFF" w:rsidRPr="00B8053B" w:rsidRDefault="00A04DFF" w:rsidP="00A04DFF">
            <w:r w:rsidRPr="00B8053B">
              <w:t xml:space="preserve">          &lt;</w:t>
            </w:r>
            <w:proofErr w:type="spellStart"/>
            <w:r w:rsidRPr="00B8053B">
              <w:t>StandardNameCategoryCode</w:t>
            </w:r>
            <w:proofErr w:type="spellEnd"/>
            <w:r w:rsidRPr="00B8053B">
              <w:t>&gt;</w:t>
            </w:r>
            <w:r w:rsidRPr="00B8053B">
              <w:rPr>
                <w:highlight w:val="cyan"/>
              </w:rPr>
              <w:t>1</w:t>
            </w:r>
            <w:r w:rsidRPr="00B8053B">
              <w:t>&lt;/</w:t>
            </w:r>
            <w:proofErr w:type="spellStart"/>
            <w:r w:rsidRPr="00B8053B">
              <w:t>StandardNameCategoryCode</w:t>
            </w:r>
            <w:proofErr w:type="spellEnd"/>
            <w:r w:rsidRPr="00B8053B">
              <w:t>&gt;</w:t>
            </w:r>
          </w:p>
          <w:p w14:paraId="6256821C" w14:textId="77777777" w:rsidR="00A04DFF" w:rsidRPr="00B8053B" w:rsidRDefault="00A04DFF" w:rsidP="00A04DFF">
            <w:r w:rsidRPr="00B8053B">
              <w:t xml:space="preserve">          &lt;</w:t>
            </w:r>
            <w:proofErr w:type="spellStart"/>
            <w:r w:rsidRPr="00B8053B">
              <w:t>StandardNameDetail</w:t>
            </w:r>
            <w:proofErr w:type="spellEnd"/>
            <w:r w:rsidRPr="00B8053B">
              <w:t>&gt;</w:t>
            </w:r>
          </w:p>
          <w:p w14:paraId="2BCA640F" w14:textId="77777777" w:rsidR="00A04DFF" w:rsidRPr="00B8053B" w:rsidRDefault="00A04DFF" w:rsidP="00A04DFF">
            <w:r w:rsidRPr="00B8053B">
              <w:t xml:space="preserve">            &lt;Lang </w:t>
            </w:r>
            <w:proofErr w:type="spellStart"/>
            <w:proofErr w:type="gramStart"/>
            <w:r w:rsidRPr="00B8053B">
              <w:t>xml:lang</w:t>
            </w:r>
            <w:proofErr w:type="spellEnd"/>
            <w:proofErr w:type="gramEnd"/>
            <w:r w:rsidRPr="00B8053B">
              <w:t>="</w:t>
            </w:r>
            <w:proofErr w:type="spellStart"/>
            <w:r w:rsidRPr="00B8053B">
              <w:t>ja</w:t>
            </w:r>
            <w:proofErr w:type="spellEnd"/>
            <w:r w:rsidRPr="00B8053B">
              <w:t>"&gt;</w:t>
            </w:r>
            <w:proofErr w:type="spellStart"/>
            <w:r w:rsidRPr="00B8053B">
              <w:rPr>
                <w:rFonts w:hint="eastAsia"/>
              </w:rPr>
              <w:t>注射用ボリコナゾール</w:t>
            </w:r>
            <w:proofErr w:type="spellEnd"/>
            <w:r w:rsidRPr="00B8053B">
              <w:t>&lt;/Lang&gt;</w:t>
            </w:r>
          </w:p>
          <w:p w14:paraId="0E6D5EE8" w14:textId="77777777" w:rsidR="00A04DFF" w:rsidRPr="00B8053B" w:rsidRDefault="00A04DFF" w:rsidP="00A04DFF">
            <w:r w:rsidRPr="00B8053B">
              <w:t xml:space="preserve">          &lt;/</w:t>
            </w:r>
            <w:proofErr w:type="spellStart"/>
            <w:r w:rsidRPr="00B8053B">
              <w:t>StandardNameDetail</w:t>
            </w:r>
            <w:proofErr w:type="spellEnd"/>
            <w:r w:rsidRPr="00B8053B">
              <w:t>&gt;</w:t>
            </w:r>
          </w:p>
          <w:p w14:paraId="14DE9A63" w14:textId="77777777" w:rsidR="00A04DFF" w:rsidRPr="00B8053B" w:rsidRDefault="00A04DFF" w:rsidP="00A04DFF">
            <w:r w:rsidRPr="00B8053B">
              <w:t xml:space="preserve">        &lt;/</w:t>
            </w:r>
            <w:proofErr w:type="spellStart"/>
            <w:r w:rsidRPr="00B8053B">
              <w:t>StandardNameCategory</w:t>
            </w:r>
            <w:proofErr w:type="spellEnd"/>
            <w:r w:rsidRPr="00B8053B">
              <w:t>&gt;</w:t>
            </w:r>
          </w:p>
          <w:p w14:paraId="20107317" w14:textId="3AD592F8" w:rsidR="00A04DFF" w:rsidRPr="00B8053B" w:rsidRDefault="00A04DFF" w:rsidP="00A04DFF">
            <w:r w:rsidRPr="00B8053B">
              <w:t xml:space="preserve">      </w:t>
            </w:r>
            <w:r w:rsidRPr="00B8053B">
              <w:rPr>
                <w:highlight w:val="cyan"/>
              </w:rPr>
              <w:t>&lt;/</w:t>
            </w:r>
            <w:proofErr w:type="spellStart"/>
            <w:r w:rsidRPr="00B8053B">
              <w:rPr>
                <w:highlight w:val="cyan"/>
              </w:rPr>
              <w:t>StandardName</w:t>
            </w:r>
            <w:proofErr w:type="spellEnd"/>
            <w:r w:rsidRPr="00B8053B">
              <w:rPr>
                <w:highlight w:val="cyan"/>
              </w:rPr>
              <w:t>&gt;</w:t>
            </w:r>
          </w:p>
          <w:p w14:paraId="44580DCC" w14:textId="77777777" w:rsidR="00A04DFF" w:rsidRPr="00B8053B" w:rsidRDefault="00A04DFF" w:rsidP="00F224E4"/>
          <w:p w14:paraId="7F7CB7F4" w14:textId="5C6B0EDB" w:rsidR="000F6A22" w:rsidRPr="00B8053B" w:rsidRDefault="000F6A22" w:rsidP="005C23D9">
            <w:pPr>
              <w:rPr>
                <w:lang w:eastAsia="ja-JP"/>
              </w:rPr>
            </w:pPr>
          </w:p>
        </w:tc>
      </w:tr>
      <w:tr w:rsidR="000D1C20" w:rsidRPr="000D1C20" w14:paraId="3512D055" w14:textId="77777777" w:rsidTr="00D44487">
        <w:tc>
          <w:tcPr>
            <w:tcW w:w="680" w:type="dxa"/>
          </w:tcPr>
          <w:p w14:paraId="72E5E311" w14:textId="7E6A6EAD" w:rsidR="007404C7" w:rsidRPr="00272B03" w:rsidRDefault="007404C7" w:rsidP="0026414F">
            <w:pPr>
              <w:rPr>
                <w:lang w:eastAsia="ja-JP"/>
              </w:rPr>
            </w:pPr>
            <w:r w:rsidRPr="00272B03">
              <w:rPr>
                <w:lang w:eastAsia="ja-JP"/>
              </w:rPr>
              <w:t>3-(</w:t>
            </w:r>
            <w:r>
              <w:rPr>
                <w:rFonts w:hint="eastAsia"/>
                <w:lang w:eastAsia="ja-JP"/>
              </w:rPr>
              <w:t>6</w:t>
            </w:r>
            <w:r w:rsidRPr="00272B03">
              <w:rPr>
                <w:lang w:eastAsia="ja-JP"/>
              </w:rPr>
              <w:t>)</w:t>
            </w:r>
            <w:r>
              <w:rPr>
                <w:rFonts w:hint="eastAsia"/>
                <w:lang w:eastAsia="ja-JP"/>
              </w:rPr>
              <w:t xml:space="preserve"> I</w:t>
            </w:r>
          </w:p>
        </w:tc>
        <w:tc>
          <w:tcPr>
            <w:tcW w:w="2551" w:type="dxa"/>
          </w:tcPr>
          <w:p w14:paraId="52EE85D1" w14:textId="37A93F15" w:rsidR="0026414F" w:rsidRPr="00B8053B" w:rsidRDefault="0026414F" w:rsidP="0026414F">
            <w:r w:rsidRPr="00B8053B">
              <w:rPr>
                <w:b/>
                <w:bCs/>
              </w:rPr>
              <w:t>Regulatory Classification</w:t>
            </w:r>
          </w:p>
        </w:tc>
        <w:tc>
          <w:tcPr>
            <w:tcW w:w="1304" w:type="dxa"/>
          </w:tcPr>
          <w:p w14:paraId="7B1A1D74" w14:textId="01D8DC44" w:rsidR="0026414F" w:rsidRPr="00B8053B" w:rsidRDefault="0026414F" w:rsidP="0026414F">
            <w:r w:rsidRPr="00B8053B">
              <w:t> Select from predefined categories.</w:t>
            </w:r>
          </w:p>
          <w:p w14:paraId="239072BA" w14:textId="77777777" w:rsidR="0026414F" w:rsidRPr="00B8053B" w:rsidRDefault="0026414F" w:rsidP="0026414F"/>
        </w:tc>
        <w:tc>
          <w:tcPr>
            <w:tcW w:w="1417" w:type="dxa"/>
          </w:tcPr>
          <w:p w14:paraId="0EA16BFC" w14:textId="77777777" w:rsidR="00817B5C" w:rsidRDefault="0093679D" w:rsidP="0026414F">
            <w:pPr>
              <w:rPr>
                <w:lang w:eastAsia="ja-JP"/>
              </w:rPr>
            </w:pPr>
            <w:proofErr w:type="spellStart"/>
            <w:proofErr w:type="gramStart"/>
            <w:r w:rsidRPr="0093679D">
              <w:rPr>
                <w:lang w:eastAsia="ja-JP"/>
              </w:rPr>
              <w:t>RegulatoryClassification</w:t>
            </w:r>
            <w:proofErr w:type="spellEnd"/>
            <w:r w:rsidRPr="0093679D">
              <w:rPr>
                <w:rFonts w:hint="eastAsia"/>
                <w:lang w:eastAsia="ja-JP"/>
              </w:rPr>
              <w:t xml:space="preserve"> </w:t>
            </w:r>
            <w:r>
              <w:rPr>
                <w:rFonts w:hint="eastAsia"/>
                <w:lang w:eastAsia="ja-JP"/>
              </w:rPr>
              <w:t>:</w:t>
            </w:r>
            <w:proofErr w:type="gramEnd"/>
            <w:r w:rsidR="002B2AF3">
              <w:rPr>
                <w:rFonts w:hint="eastAsia"/>
                <w:lang w:eastAsia="ja-JP"/>
              </w:rPr>
              <w:t>-</w:t>
            </w:r>
          </w:p>
          <w:p w14:paraId="502C8F76" w14:textId="77777777" w:rsidR="0093679D" w:rsidRDefault="0051520B" w:rsidP="0026414F">
            <w:pPr>
              <w:rPr>
                <w:lang w:eastAsia="ja-JP"/>
              </w:rPr>
            </w:pPr>
            <w:proofErr w:type="spellStart"/>
            <w:proofErr w:type="gramStart"/>
            <w:r w:rsidRPr="0051520B">
              <w:t>RegulatoryClassificationCodeAndNote</w:t>
            </w:r>
            <w:proofErr w:type="spellEnd"/>
            <w:r>
              <w:rPr>
                <w:rFonts w:hint="eastAsia"/>
                <w:lang w:eastAsia="ja-JP"/>
              </w:rPr>
              <w:t>:-</w:t>
            </w:r>
            <w:proofErr w:type="gramEnd"/>
          </w:p>
          <w:p w14:paraId="778E0E34" w14:textId="67999868" w:rsidR="0026414F" w:rsidRPr="00B8053B" w:rsidRDefault="0020638E" w:rsidP="0026414F">
            <w:proofErr w:type="spellStart"/>
            <w:r w:rsidRPr="0020638E">
              <w:t>RegulatoryClassificationCode</w:t>
            </w:r>
            <w:proofErr w:type="spellEnd"/>
            <w:r>
              <w:rPr>
                <w:rFonts w:hint="eastAsia"/>
                <w:lang w:eastAsia="ja-JP"/>
              </w:rPr>
              <w:t xml:space="preserve">: </w:t>
            </w:r>
            <w:proofErr w:type="spellStart"/>
            <w:proofErr w:type="gramStart"/>
            <w:r w:rsidRPr="0020638E">
              <w:rPr>
                <w:lang w:eastAsia="ja-JP"/>
              </w:rPr>
              <w:t>xs:integer</w:t>
            </w:r>
            <w:proofErr w:type="spellEnd"/>
            <w:proofErr w:type="gramEnd"/>
          </w:p>
        </w:tc>
        <w:tc>
          <w:tcPr>
            <w:tcW w:w="4819" w:type="dxa"/>
          </w:tcPr>
          <w:p w14:paraId="2BA3B628"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216A477E" w14:textId="77777777" w:rsidR="0026414F" w:rsidRPr="00B8053B" w:rsidRDefault="0026414F" w:rsidP="0026414F">
            <w:pPr>
              <w:spacing w:line="120" w:lineRule="atLeast"/>
              <w:rPr>
                <w:rFonts w:eastAsiaTheme="minorHAnsi"/>
              </w:rPr>
            </w:pPr>
            <w:r w:rsidRPr="00B8053B">
              <w:rPr>
                <w:rFonts w:eastAsiaTheme="minorHAnsi"/>
              </w:rPr>
              <w:t xml:space="preserve"> </w:t>
            </w:r>
            <w:proofErr w:type="gramStart"/>
            <w:r w:rsidRPr="00B8053B">
              <w:rPr>
                <w:rFonts w:eastAsiaTheme="minorHAnsi"/>
              </w:rPr>
              <w:t>&lt;!--</w:t>
            </w:r>
            <w:r w:rsidRPr="00B8053B">
              <w:rPr>
                <w:rFonts w:ascii="MS Mincho" w:eastAsia="MS Mincho" w:hAnsi="MS Mincho" w:cs="MS Mincho" w:hint="eastAsia"/>
              </w:rPr>
              <w:t>カ</w:t>
            </w:r>
            <w:r w:rsidRPr="00B8053B">
              <w:rPr>
                <w:rFonts w:eastAsiaTheme="minorHAnsi"/>
              </w:rPr>
              <w:t>.</w:t>
            </w:r>
            <w:proofErr w:type="spellStart"/>
            <w:r w:rsidRPr="00B8053B">
              <w:rPr>
                <w:rFonts w:ascii="MS Mincho" w:eastAsia="MS Mincho" w:hAnsi="MS Mincho" w:cs="MS Mincho" w:hint="eastAsia"/>
              </w:rPr>
              <w:t>規制区分</w:t>
            </w:r>
            <w:proofErr w:type="spellEnd"/>
            <w:proofErr w:type="gramEnd"/>
            <w:r w:rsidRPr="00B8053B">
              <w:rPr>
                <w:rFonts w:eastAsiaTheme="minorHAnsi"/>
              </w:rPr>
              <w:t>--&gt;</w:t>
            </w:r>
          </w:p>
          <w:p w14:paraId="05458053" w14:textId="77777777" w:rsidR="0026414F" w:rsidRPr="00B8053B" w:rsidRDefault="0026414F" w:rsidP="0026414F">
            <w:pPr>
              <w:spacing w:line="120" w:lineRule="atLeast"/>
              <w:rPr>
                <w:rFonts w:eastAsiaTheme="minorHAnsi"/>
              </w:rPr>
            </w:pPr>
            <w:r w:rsidRPr="00B8053B">
              <w:rPr>
                <w:rFonts w:eastAsiaTheme="minorHAnsi"/>
              </w:rPr>
              <w:t>&lt;</w:t>
            </w:r>
            <w:proofErr w:type="spellStart"/>
            <w:r w:rsidRPr="00B8053B">
              <w:rPr>
                <w:rFonts w:eastAsiaTheme="minorHAnsi"/>
              </w:rPr>
              <w:t>RegulatoryClassification</w:t>
            </w:r>
            <w:proofErr w:type="spellEnd"/>
            <w:r w:rsidRPr="00B8053B">
              <w:rPr>
                <w:rFonts w:eastAsiaTheme="minorHAnsi"/>
              </w:rPr>
              <w:t>&gt;</w:t>
            </w:r>
          </w:p>
          <w:p w14:paraId="56589192" w14:textId="77777777" w:rsidR="0026414F" w:rsidRPr="00B8053B" w:rsidRDefault="0026414F" w:rsidP="0026414F">
            <w:pPr>
              <w:spacing w:line="120" w:lineRule="atLeast"/>
              <w:rPr>
                <w:rFonts w:eastAsiaTheme="minorHAnsi"/>
              </w:rPr>
            </w:pPr>
            <w:r w:rsidRPr="00B8053B">
              <w:rPr>
                <w:rFonts w:eastAsiaTheme="minorHAnsi"/>
              </w:rPr>
              <w:t>&lt;</w:t>
            </w:r>
            <w:proofErr w:type="spellStart"/>
            <w:r w:rsidRPr="00B8053B">
              <w:rPr>
                <w:rFonts w:eastAsiaTheme="minorHAnsi"/>
              </w:rPr>
              <w:t>RegulatoryClassificationCodeAndNote</w:t>
            </w:r>
            <w:proofErr w:type="spellEnd"/>
            <w:r w:rsidRPr="00B8053B">
              <w:rPr>
                <w:rFonts w:eastAsiaTheme="minorHAnsi"/>
              </w:rPr>
              <w:t>&gt;</w:t>
            </w:r>
          </w:p>
          <w:p w14:paraId="1ED56854" w14:textId="77777777" w:rsidR="0026414F" w:rsidRPr="00B8053B" w:rsidRDefault="0026414F" w:rsidP="0026414F">
            <w:pPr>
              <w:spacing w:line="120" w:lineRule="atLeast"/>
              <w:rPr>
                <w:lang w:eastAsia="ja-JP"/>
              </w:rPr>
            </w:pPr>
            <w:commentRangeStart w:id="13"/>
            <w:commentRangeStart w:id="14"/>
            <w:r w:rsidRPr="00B8053B">
              <w:rPr>
                <w:rFonts w:eastAsiaTheme="minorHAnsi"/>
              </w:rPr>
              <w:t>&lt;</w:t>
            </w:r>
            <w:proofErr w:type="spellStart"/>
            <w:r w:rsidRPr="00B8053B">
              <w:rPr>
                <w:rFonts w:eastAsiaTheme="minorHAnsi"/>
              </w:rPr>
              <w:t>RegulatoryClassificationCode</w:t>
            </w:r>
            <w:proofErr w:type="spellEnd"/>
            <w:r w:rsidRPr="00B8053B">
              <w:rPr>
                <w:rFonts w:eastAsiaTheme="minorHAnsi"/>
              </w:rPr>
              <w:t>&gt;12&lt;/</w:t>
            </w:r>
            <w:proofErr w:type="spellStart"/>
            <w:r w:rsidRPr="00B8053B">
              <w:rPr>
                <w:rFonts w:eastAsiaTheme="minorHAnsi"/>
              </w:rPr>
              <w:t>RegulatoryClassificationCode</w:t>
            </w:r>
            <w:proofErr w:type="spellEnd"/>
            <w:r w:rsidRPr="00B8053B">
              <w:rPr>
                <w:rFonts w:eastAsiaTheme="minorHAnsi"/>
              </w:rPr>
              <w:t>&gt;</w:t>
            </w:r>
            <w:commentRangeEnd w:id="13"/>
            <w:r w:rsidRPr="00B8053B">
              <w:rPr>
                <w:rStyle w:val="CommentReference"/>
              </w:rPr>
              <w:commentReference w:id="13"/>
            </w:r>
            <w:commentRangeEnd w:id="14"/>
            <w:r w:rsidRPr="00B8053B">
              <w:rPr>
                <w:rStyle w:val="CommentReference"/>
              </w:rPr>
              <w:commentReference w:id="14"/>
            </w:r>
          </w:p>
          <w:p w14:paraId="7C1033A1" w14:textId="77777777" w:rsidR="0026414F" w:rsidRPr="00B8053B" w:rsidRDefault="0026414F" w:rsidP="0026414F">
            <w:pPr>
              <w:spacing w:line="120" w:lineRule="atLeast"/>
              <w:rPr>
                <w:rFonts w:eastAsiaTheme="minorHAnsi"/>
              </w:rPr>
            </w:pPr>
            <w:r w:rsidRPr="00B8053B">
              <w:rPr>
                <w:rFonts w:eastAsiaTheme="minorHAnsi"/>
              </w:rPr>
              <w:t>&lt;/</w:t>
            </w:r>
            <w:proofErr w:type="spellStart"/>
            <w:r w:rsidRPr="00B8053B">
              <w:rPr>
                <w:rFonts w:eastAsiaTheme="minorHAnsi"/>
              </w:rPr>
              <w:t>RegulatoryClassificationCodeAndNote</w:t>
            </w:r>
            <w:proofErr w:type="spellEnd"/>
            <w:r w:rsidRPr="00B8053B">
              <w:rPr>
                <w:rFonts w:eastAsiaTheme="minorHAnsi"/>
              </w:rPr>
              <w:t>&gt;</w:t>
            </w:r>
          </w:p>
          <w:p w14:paraId="1499B4E2" w14:textId="77777777" w:rsidR="0026414F" w:rsidRPr="00B8053B" w:rsidRDefault="0026414F" w:rsidP="0026414F">
            <w:pPr>
              <w:spacing w:line="120" w:lineRule="atLeast"/>
              <w:rPr>
                <w:lang w:eastAsia="ja-JP"/>
              </w:rPr>
            </w:pPr>
            <w:r w:rsidRPr="00B8053B">
              <w:rPr>
                <w:rFonts w:eastAsiaTheme="minorHAnsi"/>
              </w:rPr>
              <w:t>&lt;/</w:t>
            </w:r>
            <w:proofErr w:type="spellStart"/>
            <w:r w:rsidRPr="00B8053B">
              <w:rPr>
                <w:rFonts w:eastAsiaTheme="minorHAnsi"/>
              </w:rPr>
              <w:t>RegulatoryClassification</w:t>
            </w:r>
            <w:proofErr w:type="spellEnd"/>
            <w:r w:rsidRPr="00B8053B">
              <w:rPr>
                <w:rFonts w:eastAsiaTheme="minorHAnsi"/>
              </w:rPr>
              <w:t>&gt;</w:t>
            </w:r>
          </w:p>
          <w:p w14:paraId="1FC3C96B" w14:textId="3656CA4C" w:rsidR="0026414F" w:rsidRPr="00B8053B" w:rsidRDefault="0026414F" w:rsidP="0026414F"/>
        </w:tc>
      </w:tr>
      <w:tr w:rsidR="0026414F" w:rsidRPr="00EA5F74" w14:paraId="6B60FBEA" w14:textId="77777777" w:rsidTr="00D44487">
        <w:tc>
          <w:tcPr>
            <w:tcW w:w="680" w:type="dxa"/>
          </w:tcPr>
          <w:p w14:paraId="48B6E945" w14:textId="6BA74CFD" w:rsidR="00861A67" w:rsidRPr="00272B03" w:rsidRDefault="00861A67" w:rsidP="0026414F">
            <w:pPr>
              <w:rPr>
                <w:lang w:eastAsia="ja-JP"/>
              </w:rPr>
            </w:pPr>
            <w:r w:rsidRPr="00272B03">
              <w:rPr>
                <w:lang w:eastAsia="ja-JP"/>
              </w:rPr>
              <w:t>3-(</w:t>
            </w:r>
            <w:r>
              <w:rPr>
                <w:rFonts w:hint="eastAsia"/>
                <w:lang w:eastAsia="ja-JP"/>
              </w:rPr>
              <w:t>10</w:t>
            </w:r>
            <w:r w:rsidRPr="00272B03">
              <w:rPr>
                <w:lang w:eastAsia="ja-JP"/>
              </w:rPr>
              <w:t>)</w:t>
            </w:r>
          </w:p>
        </w:tc>
        <w:tc>
          <w:tcPr>
            <w:tcW w:w="2551" w:type="dxa"/>
          </w:tcPr>
          <w:p w14:paraId="7F47BDBD" w14:textId="10E8A963" w:rsidR="0026414F" w:rsidRPr="00B8053B" w:rsidRDefault="0026414F" w:rsidP="0026414F">
            <w:r w:rsidRPr="00B8053B">
              <w:rPr>
                <w:b/>
                <w:bCs/>
              </w:rPr>
              <w:t>Generic Name</w:t>
            </w:r>
          </w:p>
          <w:p w14:paraId="78460BB2" w14:textId="77777777" w:rsidR="0026414F" w:rsidRPr="00B8053B" w:rsidRDefault="0026414F" w:rsidP="0026414F"/>
        </w:tc>
        <w:tc>
          <w:tcPr>
            <w:tcW w:w="1304" w:type="dxa"/>
          </w:tcPr>
          <w:p w14:paraId="323BA666" w14:textId="5D15E083" w:rsidR="0026414F" w:rsidRPr="00B8053B" w:rsidRDefault="0026414F" w:rsidP="0026414F">
            <w:r w:rsidRPr="00B8053B">
              <w:t> Input the generic name of the active ingredient.</w:t>
            </w:r>
          </w:p>
        </w:tc>
        <w:tc>
          <w:tcPr>
            <w:tcW w:w="1417" w:type="dxa"/>
          </w:tcPr>
          <w:p w14:paraId="356B5EE9" w14:textId="4786DF39" w:rsidR="0026414F" w:rsidRPr="00B8053B" w:rsidRDefault="00070762" w:rsidP="0026414F">
            <w:r w:rsidRPr="00B8053B">
              <w:t>Repeated-Details-TYPE</w:t>
            </w:r>
          </w:p>
        </w:tc>
        <w:tc>
          <w:tcPr>
            <w:tcW w:w="4819" w:type="dxa"/>
          </w:tcPr>
          <w:p w14:paraId="1B955A47" w14:textId="77777777" w:rsidR="00817B5C" w:rsidRPr="00B93E0C" w:rsidRDefault="00817B5C" w:rsidP="006D79A9">
            <w:pPr>
              <w:rPr>
                <w:lang w:eastAsia="ja-JP"/>
              </w:rPr>
            </w:pPr>
            <w:proofErr w:type="spellStart"/>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p>
          <w:p w14:paraId="51721CC8" w14:textId="77777777" w:rsidR="00C01889" w:rsidRPr="00B8053B" w:rsidRDefault="00C01889" w:rsidP="00C01889">
            <w:proofErr w:type="gramStart"/>
            <w:r w:rsidRPr="00B8053B">
              <w:t>&lt;!--</w:t>
            </w:r>
            <w:r w:rsidRPr="00B8053B">
              <w:rPr>
                <w:rFonts w:hint="eastAsia"/>
              </w:rPr>
              <w:t>キ</w:t>
            </w:r>
            <w:r w:rsidRPr="00B8053B">
              <w:t>.</w:t>
            </w:r>
            <w:proofErr w:type="spellStart"/>
            <w:r w:rsidRPr="00B8053B">
              <w:rPr>
                <w:rFonts w:hint="eastAsia"/>
              </w:rPr>
              <w:t>一般的名称</w:t>
            </w:r>
            <w:proofErr w:type="spellEnd"/>
            <w:proofErr w:type="gramEnd"/>
            <w:r w:rsidRPr="00B8053B">
              <w:t>--&gt;</w:t>
            </w:r>
          </w:p>
          <w:p w14:paraId="21C6F62E" w14:textId="77777777" w:rsidR="00C01889" w:rsidRPr="00B8053B" w:rsidRDefault="00C01889" w:rsidP="00C01889">
            <w:r w:rsidRPr="00B8053B">
              <w:t xml:space="preserve"> &lt;</w:t>
            </w:r>
            <w:proofErr w:type="spellStart"/>
            <w:r w:rsidRPr="00B8053B">
              <w:t>GenericName</w:t>
            </w:r>
            <w:proofErr w:type="spellEnd"/>
            <w:r w:rsidRPr="00B8053B">
              <w:t>&gt;</w:t>
            </w:r>
          </w:p>
          <w:p w14:paraId="68DF0E29" w14:textId="77777777" w:rsidR="00C01889" w:rsidRPr="00B8053B" w:rsidRDefault="00C01889" w:rsidP="00C01889">
            <w:r w:rsidRPr="00B8053B">
              <w:t xml:space="preserve">  &lt;Detail&gt;</w:t>
            </w:r>
          </w:p>
          <w:p w14:paraId="502F37B9" w14:textId="77777777" w:rsidR="00C01889" w:rsidRPr="00B8053B" w:rsidRDefault="00C01889" w:rsidP="00C01889">
            <w:r w:rsidRPr="00B8053B">
              <w:t xml:space="preserve">  &lt;Lang </w:t>
            </w:r>
            <w:proofErr w:type="spellStart"/>
            <w:proofErr w:type="gramStart"/>
            <w:r w:rsidRPr="00B8053B">
              <w:t>xml:lang</w:t>
            </w:r>
            <w:proofErr w:type="spellEnd"/>
            <w:proofErr w:type="gramEnd"/>
            <w:r w:rsidRPr="00B8053B">
              <w:t>="</w:t>
            </w:r>
            <w:proofErr w:type="spellStart"/>
            <w:r w:rsidRPr="00B8053B">
              <w:t>ja</w:t>
            </w:r>
            <w:proofErr w:type="spellEnd"/>
            <w:r w:rsidRPr="00B8053B">
              <w:t>"&gt;</w:t>
            </w:r>
            <w:proofErr w:type="spellStart"/>
            <w:r w:rsidRPr="00B8053B">
              <w:rPr>
                <w:rFonts w:hint="eastAsia"/>
              </w:rPr>
              <w:t>エキセメスタン</w:t>
            </w:r>
            <w:proofErr w:type="spellEnd"/>
            <w:r w:rsidRPr="00B8053B">
              <w:t>&lt;/Lang&gt;</w:t>
            </w:r>
          </w:p>
          <w:p w14:paraId="3E79A593" w14:textId="77777777" w:rsidR="00C01889" w:rsidRPr="00B8053B" w:rsidRDefault="00C01889" w:rsidP="00C01889">
            <w:r w:rsidRPr="00B8053B">
              <w:t xml:space="preserve">  &lt;/Detail&gt;</w:t>
            </w:r>
          </w:p>
          <w:p w14:paraId="7324F1E6" w14:textId="5BD1CB6C" w:rsidR="0026414F" w:rsidRPr="00B8053B" w:rsidRDefault="00C01889" w:rsidP="00C01889">
            <w:r w:rsidRPr="00B8053B">
              <w:t xml:space="preserve"> &lt;/</w:t>
            </w:r>
            <w:proofErr w:type="spellStart"/>
            <w:r w:rsidRPr="00B8053B">
              <w:t>GenericName</w:t>
            </w:r>
            <w:proofErr w:type="spellEnd"/>
            <w:r w:rsidRPr="00B8053B">
              <w:t>&gt;</w:t>
            </w:r>
          </w:p>
        </w:tc>
      </w:tr>
    </w:tbl>
    <w:p w14:paraId="3ED98047" w14:textId="77777777" w:rsidR="00531AE2" w:rsidRPr="00272B03" w:rsidRDefault="00531AE2" w:rsidP="00992CBB">
      <w:pPr>
        <w:rPr>
          <w:lang w:eastAsia="ja-JP"/>
        </w:rPr>
      </w:pPr>
    </w:p>
    <w:p w14:paraId="564EA65A" w14:textId="7B50FBB3" w:rsidR="00C64798" w:rsidRPr="009C50FB" w:rsidRDefault="00C64798" w:rsidP="009C50FB">
      <w:pPr>
        <w:pStyle w:val="Heading2"/>
        <w:rPr>
          <w:color w:val="000000" w:themeColor="text1"/>
          <w:lang w:eastAsia="ja-JP"/>
        </w:rPr>
      </w:pPr>
      <w:r w:rsidRPr="009C50FB">
        <w:rPr>
          <w:color w:val="000000" w:themeColor="text1"/>
          <w:lang w:eastAsia="ja-JP"/>
        </w:rPr>
        <w:t>Other</w:t>
      </w:r>
      <w:r w:rsidR="00E43EDA" w:rsidRPr="009C50FB">
        <w:rPr>
          <w:color w:val="000000" w:themeColor="text1"/>
          <w:lang w:eastAsia="ja-JP"/>
        </w:rPr>
        <w:t xml:space="preserve"> Administrative </w:t>
      </w:r>
      <w:commentRangeStart w:id="15"/>
      <w:r w:rsidR="00E43EDA" w:rsidRPr="009C50FB">
        <w:rPr>
          <w:color w:val="000000" w:themeColor="text1"/>
          <w:lang w:eastAsia="ja-JP"/>
        </w:rPr>
        <w:t>Details</w:t>
      </w:r>
      <w:commentRangeEnd w:id="15"/>
      <w:r w:rsidR="00091B42">
        <w:rPr>
          <w:rStyle w:val="CommentReference"/>
          <w:rFonts w:asciiTheme="minorHAnsi" w:eastAsiaTheme="minorEastAsia" w:hAnsiTheme="minorHAnsi" w:cstheme="minorBidi"/>
          <w:color w:val="auto"/>
        </w:rPr>
        <w:commentReference w:id="15"/>
      </w:r>
    </w:p>
    <w:tbl>
      <w:tblPr>
        <w:tblStyle w:val="TableGrid"/>
        <w:tblW w:w="9273" w:type="dxa"/>
        <w:tblLayout w:type="fixed"/>
        <w:tblLook w:val="04A0" w:firstRow="1" w:lastRow="0" w:firstColumn="1" w:lastColumn="0" w:noHBand="0" w:noVBand="1"/>
      </w:tblPr>
      <w:tblGrid>
        <w:gridCol w:w="623"/>
        <w:gridCol w:w="2186"/>
        <w:gridCol w:w="1168"/>
        <w:gridCol w:w="4237"/>
        <w:gridCol w:w="1059"/>
      </w:tblGrid>
      <w:tr w:rsidR="000D1C20" w:rsidRPr="000D1C20" w14:paraId="50017280" w14:textId="77777777" w:rsidTr="007B39FE">
        <w:trPr>
          <w:gridAfter w:val="1"/>
          <w:wAfter w:w="1212" w:type="dxa"/>
        </w:trPr>
        <w:tc>
          <w:tcPr>
            <w:tcW w:w="680" w:type="dxa"/>
          </w:tcPr>
          <w:p w14:paraId="18F42CA8" w14:textId="679528DF" w:rsidR="0086491D" w:rsidRPr="00272B03" w:rsidRDefault="00C10F92">
            <w:pPr>
              <w:rPr>
                <w:lang w:eastAsia="ja-JP"/>
              </w:rPr>
            </w:pPr>
            <w:r w:rsidRPr="00272B03">
              <w:rPr>
                <w:lang w:eastAsia="ja-JP"/>
              </w:rPr>
              <w:t>2-</w:t>
            </w:r>
            <w:r w:rsidR="005314BD" w:rsidRPr="00272B03">
              <w:rPr>
                <w:lang w:eastAsia="ja-JP"/>
              </w:rPr>
              <w:t>(1)</w:t>
            </w:r>
          </w:p>
        </w:tc>
        <w:tc>
          <w:tcPr>
            <w:tcW w:w="2470" w:type="dxa"/>
          </w:tcPr>
          <w:p w14:paraId="5516DC59" w14:textId="6ADF962F" w:rsidR="0086491D" w:rsidRPr="00272B03" w:rsidRDefault="00E40C57">
            <w:pPr>
              <w:rPr>
                <w:b/>
              </w:rPr>
            </w:pPr>
            <w:r w:rsidRPr="00272B03">
              <w:rPr>
                <w:rFonts w:hint="eastAsia"/>
                <w:b/>
                <w:bCs/>
                <w:lang w:eastAsia="ja-JP"/>
              </w:rPr>
              <w:t>ＸＭＬファイルの名称</w:t>
            </w:r>
            <w:r w:rsidRPr="00272B03">
              <w:rPr>
                <w:b/>
                <w:bCs/>
                <w:lang w:eastAsia="ja-JP"/>
              </w:rPr>
              <w:t>(</w:t>
            </w:r>
            <w:r w:rsidR="00D147F8">
              <w:rPr>
                <w:rFonts w:hint="eastAsia"/>
                <w:b/>
                <w:bCs/>
                <w:lang w:eastAsia="ja-JP"/>
              </w:rPr>
              <w:t xml:space="preserve">XML </w:t>
            </w:r>
            <w:r w:rsidR="0086491D" w:rsidRPr="00272B03">
              <w:rPr>
                <w:b/>
                <w:bCs/>
                <w:lang w:eastAsia="ja-JP"/>
              </w:rPr>
              <w:t>File Name</w:t>
            </w:r>
            <w:r w:rsidRPr="00272B03">
              <w:rPr>
                <w:b/>
                <w:bCs/>
                <w:lang w:eastAsia="ja-JP"/>
              </w:rPr>
              <w:t>)</w:t>
            </w:r>
          </w:p>
        </w:tc>
        <w:tc>
          <w:tcPr>
            <w:tcW w:w="1304" w:type="dxa"/>
          </w:tcPr>
          <w:p w14:paraId="6910363E" w14:textId="77777777" w:rsidR="0086491D" w:rsidRPr="00272B03" w:rsidRDefault="0086491D"/>
        </w:tc>
        <w:tc>
          <w:tcPr>
            <w:tcW w:w="4819" w:type="dxa"/>
          </w:tcPr>
          <w:p w14:paraId="1FF5C709" w14:textId="2C14179B" w:rsidR="0086491D" w:rsidRPr="00D10CC5" w:rsidRDefault="00176467">
            <w:pPr>
              <w:pStyle w:val="Default"/>
              <w:rPr>
                <w:rFonts w:ascii="Calibri" w:eastAsia="MS PMincho" w:hAnsi="Calibri" w:cs="Calibri"/>
                <w:sz w:val="20"/>
                <w:szCs w:val="20"/>
              </w:rPr>
            </w:pPr>
            <w:r w:rsidRPr="00D10CC5">
              <w:rPr>
                <w:rFonts w:ascii="Calibri" w:eastAsia="MS PMincho" w:hAnsi="Calibri" w:cs="Calibri"/>
                <w:sz w:val="20"/>
                <w:szCs w:val="20"/>
              </w:rPr>
              <w:t xml:space="preserve">Company </w:t>
            </w:r>
            <w:proofErr w:type="gramStart"/>
            <w:r w:rsidRPr="00D10CC5">
              <w:rPr>
                <w:rFonts w:ascii="Calibri" w:eastAsia="MS PMincho" w:hAnsi="Calibri" w:cs="Calibri"/>
                <w:sz w:val="20"/>
                <w:szCs w:val="20"/>
              </w:rPr>
              <w:t>code(</w:t>
            </w:r>
            <w:proofErr w:type="gramEnd"/>
            <w:r w:rsidRPr="00D10CC5">
              <w:rPr>
                <w:rFonts w:ascii="Calibri" w:eastAsia="MS PMincho" w:hAnsi="Calibri" w:cs="Calibri"/>
                <w:sz w:val="20"/>
                <w:szCs w:val="20"/>
              </w:rPr>
              <w:t xml:space="preserve">6 </w:t>
            </w:r>
            <w:proofErr w:type="gramStart"/>
            <w:r w:rsidRPr="00D10CC5">
              <w:rPr>
                <w:rFonts w:ascii="Calibri" w:eastAsia="MS PMincho" w:hAnsi="Calibri" w:cs="Calibri"/>
                <w:sz w:val="20"/>
                <w:szCs w:val="20"/>
              </w:rPr>
              <w:t>characters)_</w:t>
            </w:r>
            <w:proofErr w:type="gramEnd"/>
            <w:r w:rsidRPr="00D10CC5">
              <w:rPr>
                <w:rFonts w:ascii="Calibri" w:eastAsia="MS PMincho" w:hAnsi="Calibri" w:cs="Calibri"/>
                <w:sz w:val="20"/>
                <w:szCs w:val="20"/>
              </w:rPr>
              <w:t xml:space="preserve">(underbar)YJ </w:t>
            </w:r>
            <w:proofErr w:type="gramStart"/>
            <w:r w:rsidRPr="00D10CC5">
              <w:rPr>
                <w:rFonts w:ascii="Calibri" w:eastAsia="MS PMincho" w:hAnsi="Calibri" w:cs="Calibri"/>
                <w:sz w:val="20"/>
                <w:szCs w:val="20"/>
              </w:rPr>
              <w:t>code(</w:t>
            </w:r>
            <w:proofErr w:type="gramEnd"/>
            <w:r w:rsidRPr="00D10CC5">
              <w:rPr>
                <w:rFonts w:ascii="Calibri" w:eastAsia="MS PMincho" w:hAnsi="Calibri" w:cs="Calibri"/>
                <w:sz w:val="20"/>
                <w:szCs w:val="20"/>
              </w:rPr>
              <w:t xml:space="preserve">12 </w:t>
            </w:r>
            <w:proofErr w:type="gramStart"/>
            <w:r w:rsidRPr="00D10CC5">
              <w:rPr>
                <w:rFonts w:ascii="Calibri" w:eastAsia="MS PMincho" w:hAnsi="Calibri" w:cs="Calibri"/>
                <w:sz w:val="20"/>
                <w:szCs w:val="20"/>
              </w:rPr>
              <w:t>characters)_</w:t>
            </w:r>
            <w:proofErr w:type="gramEnd"/>
            <w:r w:rsidRPr="00D10CC5">
              <w:rPr>
                <w:rFonts w:ascii="Calibri" w:eastAsia="MS PMincho" w:hAnsi="Calibri" w:cs="Calibri"/>
                <w:sz w:val="20"/>
                <w:szCs w:val="20"/>
              </w:rPr>
              <w:t xml:space="preserve">(under </w:t>
            </w:r>
            <w:proofErr w:type="gramStart"/>
            <w:r w:rsidRPr="00D10CC5">
              <w:rPr>
                <w:rFonts w:ascii="Calibri" w:eastAsia="MS PMincho" w:hAnsi="Calibri" w:cs="Calibri"/>
                <w:sz w:val="20"/>
                <w:szCs w:val="20"/>
              </w:rPr>
              <w:t>bar)branch</w:t>
            </w:r>
            <w:proofErr w:type="gramEnd"/>
            <w:r w:rsidRPr="00D10CC5">
              <w:rPr>
                <w:rFonts w:ascii="Calibri" w:eastAsia="MS PMincho" w:hAnsi="Calibri" w:cs="Calibri"/>
                <w:sz w:val="20"/>
                <w:szCs w:val="20"/>
              </w:rPr>
              <w:t xml:space="preserve"> </w:t>
            </w:r>
            <w:proofErr w:type="gramStart"/>
            <w:r w:rsidRPr="00D10CC5">
              <w:rPr>
                <w:rFonts w:ascii="Calibri" w:eastAsia="MS PMincho" w:hAnsi="Calibri" w:cs="Calibri"/>
                <w:sz w:val="20"/>
                <w:szCs w:val="20"/>
              </w:rPr>
              <w:t>number(</w:t>
            </w:r>
            <w:proofErr w:type="gramEnd"/>
            <w:r w:rsidRPr="00D10CC5">
              <w:rPr>
                <w:rFonts w:ascii="Calibri" w:eastAsia="MS PMincho" w:hAnsi="Calibri" w:cs="Calibri"/>
                <w:sz w:val="20"/>
                <w:szCs w:val="20"/>
              </w:rPr>
              <w:t xml:space="preserve">one digit) _(underbar)version </w:t>
            </w:r>
            <w:proofErr w:type="gramStart"/>
            <w:r w:rsidRPr="00D10CC5">
              <w:rPr>
                <w:rFonts w:ascii="Calibri" w:eastAsia="MS PMincho" w:hAnsi="Calibri" w:cs="Calibri"/>
                <w:sz w:val="20"/>
                <w:szCs w:val="20"/>
              </w:rPr>
              <w:t>number(</w:t>
            </w:r>
            <w:proofErr w:type="gramEnd"/>
            <w:r w:rsidRPr="00D10CC5">
              <w:rPr>
                <w:rFonts w:ascii="Calibri" w:eastAsia="MS PMincho" w:hAnsi="Calibri" w:cs="Calibri"/>
                <w:sz w:val="20"/>
                <w:szCs w:val="20"/>
              </w:rPr>
              <w:t>2 digits(characters)).xml</w:t>
            </w:r>
          </w:p>
          <w:p w14:paraId="058CF539" w14:textId="032BB2EF" w:rsidR="00D76ABA" w:rsidRPr="00D10CC5" w:rsidRDefault="00D76ABA" w:rsidP="00D76ABA">
            <w:pPr>
              <w:pStyle w:val="Default"/>
              <w:rPr>
                <w:rFonts w:ascii="Calibri" w:eastAsia="MS PMincho" w:hAnsi="Calibri" w:cs="Calibri" w:hint="eastAsia"/>
                <w:sz w:val="20"/>
                <w:szCs w:val="20"/>
              </w:rPr>
            </w:pPr>
            <w:r w:rsidRPr="00D10CC5">
              <w:rPr>
                <w:rFonts w:ascii="Calibri" w:eastAsia="MS PMincho" w:hAnsi="Calibri" w:cs="Calibri" w:hint="eastAsia"/>
                <w:sz w:val="20"/>
                <w:szCs w:val="20"/>
              </w:rPr>
              <w:lastRenderedPageBreak/>
              <w:t xml:space="preserve">e.g. </w:t>
            </w:r>
            <w:r w:rsidR="008739DE" w:rsidRPr="00D10CC5">
              <w:rPr>
                <w:rFonts w:ascii="Calibri" w:eastAsia="MS PMincho" w:hAnsi="Calibri" w:cs="Calibri" w:hint="eastAsia"/>
                <w:sz w:val="20"/>
                <w:szCs w:val="20"/>
              </w:rPr>
              <w:t xml:space="preserve">XML </w:t>
            </w:r>
            <w:r w:rsidR="003708C3" w:rsidRPr="00D10CC5">
              <w:rPr>
                <w:rFonts w:ascii="Calibri" w:eastAsia="MS PMincho" w:hAnsi="Calibri" w:cs="Calibri" w:hint="eastAsia"/>
                <w:sz w:val="20"/>
                <w:szCs w:val="20"/>
              </w:rPr>
              <w:t xml:space="preserve">File </w:t>
            </w:r>
            <w:r w:rsidR="008739DE" w:rsidRPr="00D10CC5">
              <w:rPr>
                <w:rFonts w:ascii="Calibri" w:eastAsia="MS PMincho" w:hAnsi="Calibri" w:cs="Calibri" w:hint="eastAsia"/>
                <w:sz w:val="20"/>
                <w:szCs w:val="20"/>
              </w:rPr>
              <w:t>N</w:t>
            </w:r>
            <w:r w:rsidR="003708C3" w:rsidRPr="00D10CC5">
              <w:rPr>
                <w:rFonts w:ascii="Calibri" w:eastAsia="MS PMincho" w:hAnsi="Calibri" w:cs="Calibri" w:hint="eastAsia"/>
                <w:sz w:val="20"/>
                <w:szCs w:val="20"/>
              </w:rPr>
              <w:t xml:space="preserve">ame </w:t>
            </w:r>
            <w:r w:rsidRPr="00D10CC5">
              <w:rPr>
                <w:rFonts w:ascii="Calibri" w:eastAsia="MS PMincho" w:hAnsi="Calibri" w:cs="Calibri"/>
                <w:sz w:val="20"/>
                <w:szCs w:val="20"/>
              </w:rPr>
              <w:t>from XML outline</w:t>
            </w:r>
          </w:p>
          <w:p w14:paraId="0BA85211" w14:textId="77777777" w:rsidR="00D76ABA" w:rsidRPr="00D10CC5" w:rsidRDefault="00D76ABA" w:rsidP="00D76ABA">
            <w:pPr>
              <w:pStyle w:val="Default"/>
              <w:rPr>
                <w:rFonts w:ascii="Calibri" w:eastAsia="MS PMincho" w:hAnsi="Calibri" w:cs="Calibri"/>
                <w:sz w:val="20"/>
                <w:szCs w:val="20"/>
              </w:rPr>
            </w:pPr>
            <w:r w:rsidRPr="00D10CC5">
              <w:rPr>
                <w:rFonts w:ascii="Calibri" w:eastAsia="MS PMincho" w:hAnsi="Calibri" w:cs="Calibri" w:hint="eastAsia"/>
                <w:sz w:val="20"/>
                <w:szCs w:val="20"/>
              </w:rPr>
              <w:t>「</w:t>
            </w:r>
            <w:r w:rsidRPr="00D10CC5">
              <w:rPr>
                <w:rFonts w:ascii="Calibri" w:eastAsia="MS PMincho" w:hAnsi="Calibri" w:cs="Calibri"/>
                <w:sz w:val="20"/>
                <w:szCs w:val="20"/>
              </w:rPr>
              <w:t>123456_1234567A9012_1_01.xml</w:t>
            </w:r>
            <w:r w:rsidRPr="00D10CC5">
              <w:rPr>
                <w:rFonts w:ascii="Calibri" w:eastAsia="MS PMincho" w:hAnsi="Calibri" w:cs="Calibri" w:hint="eastAsia"/>
                <w:sz w:val="20"/>
                <w:szCs w:val="20"/>
              </w:rPr>
              <w:t>」</w:t>
            </w:r>
          </w:p>
          <w:p w14:paraId="1C110561" w14:textId="77777777" w:rsidR="00176467" w:rsidRPr="00D10CC5" w:rsidRDefault="00176467">
            <w:pPr>
              <w:pStyle w:val="Default"/>
              <w:rPr>
                <w:rFonts w:ascii="Calibri" w:eastAsia="MS PMincho" w:hAnsi="Calibri" w:cs="Calibri"/>
                <w:sz w:val="20"/>
                <w:szCs w:val="20"/>
              </w:rPr>
            </w:pPr>
          </w:p>
          <w:p w14:paraId="32E158A5" w14:textId="77777777" w:rsidR="0086491D" w:rsidRPr="00D10CC5" w:rsidRDefault="0086491D">
            <w:pPr>
              <w:pStyle w:val="Default"/>
              <w:rPr>
                <w:rFonts w:ascii="Calibri" w:eastAsia="MS PMincho" w:hAnsi="Calibri" w:cs="Calibri"/>
                <w:sz w:val="20"/>
                <w:szCs w:val="20"/>
              </w:rPr>
            </w:pPr>
            <w:proofErr w:type="spellStart"/>
            <w:r w:rsidRPr="004913E2">
              <w:rPr>
                <w:rFonts w:ascii="Calibri" w:eastAsia="MS PMincho" w:hAnsi="Calibri" w:cs="Calibri"/>
                <w:b/>
                <w:i/>
                <w:sz w:val="20"/>
                <w:szCs w:val="20"/>
                <w:u w:val="single"/>
              </w:rPr>
              <w:t>Aromasin</w:t>
            </w:r>
            <w:proofErr w:type="spellEnd"/>
            <w:r w:rsidRPr="004913E2">
              <w:rPr>
                <w:rFonts w:ascii="Calibri" w:eastAsia="MS PMincho" w:hAnsi="Calibri" w:cs="Calibri"/>
                <w:b/>
                <w:i/>
                <w:sz w:val="20"/>
                <w:szCs w:val="20"/>
                <w:u w:val="single"/>
              </w:rPr>
              <w:t xml:space="preserve"> URL contains this file number: </w:t>
            </w:r>
            <w:hyperlink r:id="rId16" w:history="1">
              <w:r w:rsidRPr="00D660E9">
                <w:rPr>
                  <w:rFonts w:ascii="Calibri" w:eastAsia="MS PMincho" w:hAnsi="Calibri" w:cs="Calibri"/>
                  <w:sz w:val="20"/>
                  <w:szCs w:val="20"/>
                </w:rPr>
                <w:t>https://www.info.pmda.go.jp/go/pdf/672212_4291012F1022_4_02</w:t>
              </w:r>
            </w:hyperlink>
          </w:p>
          <w:p w14:paraId="01DA6504" w14:textId="7DD2323C" w:rsidR="00C10352" w:rsidRPr="00D10CC5" w:rsidRDefault="00C10352">
            <w:pPr>
              <w:pStyle w:val="Default"/>
              <w:rPr>
                <w:rFonts w:ascii="Calibri" w:eastAsia="MS PMincho" w:hAnsi="Calibri" w:cs="Calibri"/>
                <w:sz w:val="20"/>
                <w:szCs w:val="20"/>
              </w:rPr>
            </w:pPr>
            <w:r w:rsidRPr="00D10CC5">
              <w:rPr>
                <w:rFonts w:ascii="Calibri" w:eastAsia="MS PMincho" w:hAnsi="Calibri" w:cs="Calibri"/>
                <w:sz w:val="20"/>
                <w:szCs w:val="20"/>
              </w:rPr>
              <w:drawing>
                <wp:inline distT="0" distB="0" distL="0" distR="0" wp14:anchorId="62A32C59" wp14:editId="670D6B98">
                  <wp:extent cx="2510790" cy="1727835"/>
                  <wp:effectExtent l="0" t="0" r="3810" b="5715"/>
                  <wp:docPr id="146073452" name="図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0790" cy="1727835"/>
                          </a:xfrm>
                          <a:prstGeom prst="rect">
                            <a:avLst/>
                          </a:prstGeom>
                          <a:noFill/>
                          <a:ln>
                            <a:noFill/>
                          </a:ln>
                        </pic:spPr>
                      </pic:pic>
                    </a:graphicData>
                  </a:graphic>
                </wp:inline>
              </w:drawing>
            </w:r>
          </w:p>
          <w:p w14:paraId="3554B412" w14:textId="77777777" w:rsidR="0086491D" w:rsidRPr="00D10CC5" w:rsidRDefault="0086491D" w:rsidP="00C10352">
            <w:pPr>
              <w:pStyle w:val="Default"/>
              <w:rPr>
                <w:rFonts w:ascii="Calibri" w:eastAsia="MS PMincho" w:hAnsi="Calibri" w:cs="Calibri"/>
                <w:sz w:val="20"/>
                <w:szCs w:val="20"/>
              </w:rPr>
            </w:pPr>
          </w:p>
          <w:p w14:paraId="22657BE4" w14:textId="1129BEE7" w:rsidR="00302287" w:rsidRDefault="00302287" w:rsidP="0099599D">
            <w:pPr>
              <w:pStyle w:val="Style"/>
              <w:numPr>
                <w:ilvl w:val="0"/>
                <w:numId w:val="10"/>
              </w:numPr>
              <w:spacing w:line="300" w:lineRule="exact"/>
              <w:textAlignment w:val="baseline"/>
              <w:rPr>
                <w:rFonts w:ascii="Calibri" w:eastAsia="MS PMincho" w:hAnsi="Calibri" w:cs="Calibri"/>
                <w:sz w:val="20"/>
                <w:szCs w:val="20"/>
              </w:rPr>
            </w:pPr>
            <w:r w:rsidRPr="002051FB">
              <w:rPr>
                <w:rFonts w:ascii="Calibri" w:eastAsia="MS PMincho" w:hAnsi="Calibri" w:cs="Calibri"/>
                <w:sz w:val="20"/>
                <w:szCs w:val="20"/>
              </w:rPr>
              <w:t>Use single-byte characters for all text.</w:t>
            </w:r>
          </w:p>
          <w:p w14:paraId="694302A1" w14:textId="4FF9FE02" w:rsidR="00302287" w:rsidRDefault="00A2639D" w:rsidP="0099599D">
            <w:pPr>
              <w:pStyle w:val="Style"/>
              <w:numPr>
                <w:ilvl w:val="0"/>
                <w:numId w:val="10"/>
              </w:numPr>
              <w:spacing w:line="300" w:lineRule="exact"/>
              <w:textAlignment w:val="baseline"/>
              <w:rPr>
                <w:rFonts w:ascii="Calibri" w:eastAsia="MS PMincho" w:hAnsi="Calibri" w:cs="Calibri"/>
                <w:sz w:val="20"/>
                <w:szCs w:val="20"/>
              </w:rPr>
            </w:pPr>
            <w:r w:rsidRPr="002051FB">
              <w:rPr>
                <w:rFonts w:ascii="Calibri" w:eastAsia="MS PMincho" w:hAnsi="Calibri" w:cs="Calibri"/>
                <w:sz w:val="20"/>
                <w:szCs w:val="20"/>
              </w:rPr>
              <w:t xml:space="preserve">For "_", </w:t>
            </w:r>
            <w:r w:rsidR="006136FF">
              <w:rPr>
                <w:rFonts w:ascii="Calibri" w:eastAsia="MS PMincho" w:hAnsi="Calibri" w:cs="Calibri" w:hint="eastAsia"/>
                <w:sz w:val="20"/>
                <w:szCs w:val="20"/>
              </w:rPr>
              <w:t xml:space="preserve">use </w:t>
            </w:r>
            <w:proofErr w:type="gramStart"/>
            <w:r w:rsidR="00425979">
              <w:rPr>
                <w:rFonts w:ascii="Calibri" w:eastAsia="MS PMincho" w:hAnsi="Calibri" w:cs="Calibri" w:hint="eastAsia"/>
                <w:sz w:val="20"/>
                <w:szCs w:val="20"/>
              </w:rPr>
              <w:t>a</w:t>
            </w:r>
            <w:proofErr w:type="gramEnd"/>
            <w:r w:rsidR="00425979">
              <w:rPr>
                <w:rFonts w:ascii="Calibri" w:eastAsia="MS PMincho" w:hAnsi="Calibri" w:cs="Calibri" w:hint="eastAsia"/>
                <w:sz w:val="20"/>
                <w:szCs w:val="20"/>
              </w:rPr>
              <w:t xml:space="preserve"> </w:t>
            </w:r>
            <w:r w:rsidRPr="002051FB">
              <w:rPr>
                <w:rFonts w:ascii="Calibri" w:eastAsia="MS PMincho" w:hAnsi="Calibri" w:cs="Calibri"/>
                <w:sz w:val="20"/>
                <w:szCs w:val="20"/>
              </w:rPr>
              <w:t>underbar (</w:t>
            </w:r>
            <w:proofErr w:type="gramStart"/>
            <w:r w:rsidRPr="002051FB">
              <w:rPr>
                <w:rFonts w:ascii="Calibri" w:eastAsia="MS PMincho" w:hAnsi="Calibri" w:cs="Calibri"/>
                <w:sz w:val="20"/>
                <w:szCs w:val="20"/>
              </w:rPr>
              <w:t>single-byte</w:t>
            </w:r>
            <w:proofErr w:type="gramEnd"/>
            <w:r w:rsidRPr="002051FB">
              <w:rPr>
                <w:rFonts w:ascii="Calibri" w:eastAsia="MS PMincho" w:hAnsi="Calibri" w:cs="Calibri"/>
                <w:sz w:val="20"/>
                <w:szCs w:val="20"/>
              </w:rPr>
              <w:t>)</w:t>
            </w:r>
          </w:p>
          <w:p w14:paraId="74265F1B" w14:textId="77777777" w:rsidR="005A7E18" w:rsidRDefault="005A7E18" w:rsidP="0099599D">
            <w:pPr>
              <w:pStyle w:val="Style"/>
              <w:numPr>
                <w:ilvl w:val="0"/>
                <w:numId w:val="10"/>
              </w:numPr>
              <w:spacing w:line="300" w:lineRule="exact"/>
              <w:textAlignment w:val="baseline"/>
              <w:rPr>
                <w:rFonts w:ascii="Calibri" w:hAnsi="Calibri" w:cs="Calibri"/>
                <w:sz w:val="20"/>
                <w:szCs w:val="20"/>
              </w:rPr>
            </w:pPr>
            <w:r w:rsidRPr="001105E3">
              <w:rPr>
                <w:rFonts w:ascii="Calibri" w:eastAsia="MS PMincho" w:hAnsi="Calibri" w:cs="Calibri"/>
                <w:sz w:val="20"/>
                <w:szCs w:val="20"/>
              </w:rPr>
              <w:t>When entering information on multiple drugs with different brand names</w:t>
            </w:r>
            <w:r w:rsidRPr="001105E3">
              <w:rPr>
                <w:rFonts w:ascii="Calibri" w:eastAsia="Arial" w:hAnsi="Calibri" w:cs="Calibri"/>
                <w:w w:val="122"/>
                <w:sz w:val="20"/>
                <w:szCs w:val="20"/>
              </w:rPr>
              <w:t xml:space="preserve"> (</w:t>
            </w:r>
            <w:r w:rsidRPr="001105E3">
              <w:rPr>
                <w:rFonts w:ascii="Calibri" w:eastAsia="MS PMincho" w:hAnsi="Calibri" w:cs="Calibri"/>
                <w:sz w:val="20"/>
                <w:szCs w:val="20"/>
              </w:rPr>
              <w:t>drugs with different</w:t>
            </w:r>
            <w:r w:rsidRPr="001105E3">
              <w:rPr>
                <w:rFonts w:ascii="Calibri" w:eastAsia="Arial" w:hAnsi="Calibri" w:cs="Calibri"/>
                <w:w w:val="122"/>
                <w:sz w:val="20"/>
                <w:szCs w:val="20"/>
              </w:rPr>
              <w:t xml:space="preserve"> Y</w:t>
            </w:r>
            <w:r w:rsidRPr="001105E3">
              <w:rPr>
                <w:rFonts w:ascii="Calibri" w:eastAsia="MS PMincho" w:hAnsi="Calibri" w:cs="Calibri"/>
                <w:sz w:val="20"/>
                <w:szCs w:val="20"/>
              </w:rPr>
              <w:t xml:space="preserve">-J codes) in one file, the YJ code of a representative product should be used among the multiple YJ codes. </w:t>
            </w:r>
          </w:p>
          <w:p w14:paraId="590AD9B2" w14:textId="22FD77BD" w:rsidR="00037E1B" w:rsidRDefault="00037E1B" w:rsidP="0099599D">
            <w:pPr>
              <w:pStyle w:val="Style"/>
              <w:numPr>
                <w:ilvl w:val="0"/>
                <w:numId w:val="10"/>
              </w:numPr>
              <w:spacing w:line="300" w:lineRule="exact"/>
              <w:textAlignment w:val="baseline"/>
              <w:rPr>
                <w:rFonts w:ascii="Calibri" w:hAnsi="Calibri" w:cs="Calibri"/>
                <w:sz w:val="20"/>
                <w:szCs w:val="20"/>
              </w:rPr>
            </w:pPr>
            <w:r w:rsidRPr="001105E3">
              <w:rPr>
                <w:rFonts w:ascii="Calibri" w:eastAsia="MS PMincho" w:hAnsi="Calibri" w:cs="Calibri"/>
                <w:sz w:val="20"/>
                <w:szCs w:val="20"/>
              </w:rPr>
              <w:t>The branch number s</w:t>
            </w:r>
            <w:r w:rsidR="00504C00">
              <w:rPr>
                <w:rFonts w:ascii="Calibri" w:eastAsia="MS PMincho" w:hAnsi="Calibri" w:cs="Calibri" w:hint="eastAsia"/>
                <w:sz w:val="20"/>
                <w:szCs w:val="20"/>
              </w:rPr>
              <w:t xml:space="preserve">tarts </w:t>
            </w:r>
            <w:r w:rsidRPr="001105E3">
              <w:rPr>
                <w:rFonts w:ascii="Calibri" w:eastAsia="MS PMincho" w:hAnsi="Calibri" w:cs="Calibri"/>
                <w:sz w:val="20"/>
                <w:szCs w:val="20"/>
              </w:rPr>
              <w:t xml:space="preserve">usually </w:t>
            </w:r>
            <w:r w:rsidR="00504C00">
              <w:rPr>
                <w:rFonts w:ascii="Calibri" w:eastAsia="MS PMincho" w:hAnsi="Calibri" w:cs="Calibri" w:hint="eastAsia"/>
                <w:sz w:val="20"/>
                <w:szCs w:val="20"/>
              </w:rPr>
              <w:t xml:space="preserve">from </w:t>
            </w:r>
            <w:r w:rsidRPr="001105E3">
              <w:rPr>
                <w:rFonts w:ascii="Calibri" w:eastAsia="MS PMincho" w:hAnsi="Calibri" w:cs="Calibri"/>
                <w:sz w:val="20"/>
                <w:szCs w:val="20"/>
              </w:rPr>
              <w:t>"</w:t>
            </w:r>
            <w:r w:rsidRPr="001105E3">
              <w:rPr>
                <w:rFonts w:ascii="Calibri" w:eastAsia="Arial" w:hAnsi="Calibri" w:cs="Calibri"/>
                <w:w w:val="122"/>
                <w:sz w:val="20"/>
                <w:szCs w:val="20"/>
              </w:rPr>
              <w:t>1</w:t>
            </w:r>
            <w:r w:rsidRPr="001105E3">
              <w:rPr>
                <w:rFonts w:ascii="Calibri" w:eastAsia="MS PMincho" w:hAnsi="Calibri" w:cs="Calibri"/>
                <w:sz w:val="20"/>
                <w:szCs w:val="20"/>
              </w:rPr>
              <w:t xml:space="preserve">". </w:t>
            </w:r>
          </w:p>
          <w:p w14:paraId="0C6307E5" w14:textId="77777777" w:rsidR="00A2639D" w:rsidRPr="00D10CC5" w:rsidRDefault="005F3F88" w:rsidP="0099599D">
            <w:pPr>
              <w:pStyle w:val="Style"/>
              <w:numPr>
                <w:ilvl w:val="0"/>
                <w:numId w:val="10"/>
              </w:numPr>
              <w:spacing w:line="300" w:lineRule="exact"/>
              <w:textAlignment w:val="baseline"/>
              <w:rPr>
                <w:rFonts w:ascii="Calibri" w:eastAsia="MS PMincho" w:hAnsi="Calibri" w:cs="Calibri"/>
                <w:sz w:val="20"/>
                <w:szCs w:val="20"/>
              </w:rPr>
            </w:pPr>
            <w:r w:rsidRPr="00D10CC5">
              <w:rPr>
                <w:rFonts w:ascii="Calibri" w:eastAsia="MS PMincho" w:hAnsi="Calibri" w:cs="Calibri"/>
                <w:sz w:val="20"/>
                <w:szCs w:val="20"/>
              </w:rPr>
              <w:t>Version No. should start with "01" and be successively assigned to "02" and "03". After "99," the letters "a0," "a1," "a3," etc. should be used for the expressions.</w:t>
            </w:r>
          </w:p>
          <w:p w14:paraId="598A76F3" w14:textId="582592A6" w:rsidR="00A119DC" w:rsidRPr="00A119DC" w:rsidRDefault="00A119DC" w:rsidP="0099599D">
            <w:pPr>
              <w:pStyle w:val="Style"/>
              <w:numPr>
                <w:ilvl w:val="0"/>
                <w:numId w:val="10"/>
              </w:numPr>
              <w:spacing w:line="300" w:lineRule="exact"/>
              <w:textAlignment w:val="baseline"/>
              <w:rPr>
                <w:rFonts w:ascii="Calibri" w:eastAsia="MS PMincho" w:hAnsi="Calibri" w:cs="Calibri"/>
                <w:sz w:val="20"/>
                <w:szCs w:val="20"/>
              </w:rPr>
            </w:pPr>
            <w:r w:rsidRPr="002051FB">
              <w:rPr>
                <w:rFonts w:ascii="Calibri" w:eastAsia="MS PMincho" w:hAnsi="Calibri" w:cs="Calibri"/>
                <w:sz w:val="20"/>
                <w:szCs w:val="20"/>
              </w:rPr>
              <w:t>The parts of file names from</w:t>
            </w:r>
            <w:r w:rsidRPr="0036772F">
              <w:rPr>
                <w:rFonts w:ascii="Calibri" w:eastAsia="MS PMincho" w:hAnsi="Calibri" w:cs="Calibri"/>
                <w:sz w:val="20"/>
                <w:szCs w:val="20"/>
              </w:rPr>
              <w:t xml:space="preserve"> YJ codes to version </w:t>
            </w:r>
            <w:proofErr w:type="gramStart"/>
            <w:r w:rsidRPr="0036772F">
              <w:rPr>
                <w:rFonts w:ascii="Calibri" w:eastAsia="MS PMincho" w:hAnsi="Calibri" w:cs="Calibri"/>
                <w:sz w:val="20"/>
                <w:szCs w:val="20"/>
              </w:rPr>
              <w:t>No.</w:t>
            </w:r>
            <w:r w:rsidRPr="002051FB">
              <w:rPr>
                <w:rFonts w:ascii="Calibri" w:eastAsia="MS PMincho" w:hAnsi="Calibri" w:cs="Calibri"/>
                <w:sz w:val="20"/>
                <w:szCs w:val="20"/>
              </w:rPr>
              <w:t>.</w:t>
            </w:r>
            <w:proofErr w:type="gramEnd"/>
            <w:r w:rsidRPr="002051FB">
              <w:rPr>
                <w:rFonts w:ascii="Calibri" w:eastAsia="MS PMincho" w:hAnsi="Calibri" w:cs="Calibri"/>
                <w:sz w:val="20"/>
                <w:szCs w:val="20"/>
              </w:rPr>
              <w:t xml:space="preserve"> are called the </w:t>
            </w:r>
            <w:r>
              <w:rPr>
                <w:rFonts w:ascii="Calibri" w:eastAsia="MS PMincho" w:hAnsi="Calibri" w:cs="Calibri" w:hint="eastAsia"/>
                <w:sz w:val="20"/>
                <w:szCs w:val="20"/>
              </w:rPr>
              <w:t>P</w:t>
            </w:r>
            <w:r w:rsidRPr="002051FB">
              <w:rPr>
                <w:rFonts w:ascii="Calibri" w:eastAsia="MS PMincho" w:hAnsi="Calibri" w:cs="Calibri"/>
                <w:sz w:val="20"/>
                <w:szCs w:val="20"/>
              </w:rPr>
              <w:t xml:space="preserve">ackage </w:t>
            </w:r>
            <w:r>
              <w:rPr>
                <w:rFonts w:ascii="Calibri" w:eastAsia="MS PMincho" w:hAnsi="Calibri" w:cs="Calibri" w:hint="eastAsia"/>
                <w:sz w:val="20"/>
                <w:szCs w:val="20"/>
              </w:rPr>
              <w:t>I</w:t>
            </w:r>
            <w:r w:rsidRPr="002051FB">
              <w:rPr>
                <w:rFonts w:ascii="Calibri" w:eastAsia="MS PMincho" w:hAnsi="Calibri" w:cs="Calibri"/>
                <w:sz w:val="20"/>
                <w:szCs w:val="20"/>
              </w:rPr>
              <w:t xml:space="preserve">nsert </w:t>
            </w:r>
            <w:r>
              <w:rPr>
                <w:rFonts w:ascii="Calibri" w:eastAsia="MS PMincho" w:hAnsi="Calibri" w:cs="Calibri" w:hint="eastAsia"/>
                <w:sz w:val="20"/>
                <w:szCs w:val="20"/>
              </w:rPr>
              <w:t>N</w:t>
            </w:r>
            <w:r w:rsidRPr="002051FB">
              <w:rPr>
                <w:rFonts w:ascii="Calibri" w:eastAsia="MS PMincho" w:hAnsi="Calibri" w:cs="Calibri"/>
                <w:sz w:val="20"/>
                <w:szCs w:val="20"/>
              </w:rPr>
              <w:t>umber.</w:t>
            </w:r>
            <w:r w:rsidRPr="0036772F">
              <w:rPr>
                <w:rFonts w:ascii="Calibri" w:eastAsia="MS PMincho" w:hAnsi="Calibri" w:cs="Calibri"/>
                <w:sz w:val="20"/>
                <w:szCs w:val="20"/>
              </w:rPr>
              <w:t xml:space="preserve"> </w:t>
            </w:r>
            <w:r w:rsidRPr="002051FB">
              <w:rPr>
                <w:rFonts w:ascii="Calibri" w:eastAsia="MS PMincho" w:hAnsi="Calibri" w:cs="Calibri"/>
                <w:sz w:val="20"/>
                <w:szCs w:val="20"/>
              </w:rPr>
              <w:t>(</w:t>
            </w:r>
            <w:r w:rsidRPr="0036772F">
              <w:rPr>
                <w:rFonts w:ascii="Calibri" w:eastAsia="MS PMincho" w:hAnsi="Calibri" w:cs="Calibri"/>
                <w:sz w:val="20"/>
                <w:szCs w:val="20"/>
              </w:rPr>
              <w:t xml:space="preserve">3. </w:t>
            </w:r>
            <w:r w:rsidRPr="002051FB">
              <w:rPr>
                <w:rFonts w:ascii="Calibri" w:eastAsia="MS PMincho" w:hAnsi="Calibri" w:cs="Calibri"/>
                <w:sz w:val="20"/>
                <w:szCs w:val="20"/>
              </w:rPr>
              <w:t>Each entry in the package insert information XML file</w:t>
            </w:r>
            <w:r w:rsidRPr="0036772F">
              <w:rPr>
                <w:rFonts w:ascii="Calibri" w:eastAsia="MS PMincho" w:hAnsi="Calibri" w:cs="Calibri"/>
                <w:sz w:val="20"/>
                <w:szCs w:val="20"/>
              </w:rPr>
              <w:t xml:space="preserve"> (4)</w:t>
            </w:r>
            <w:r w:rsidRPr="002051FB">
              <w:rPr>
                <w:rFonts w:ascii="Calibri" w:eastAsia="MS PMincho" w:hAnsi="Calibri" w:cs="Calibri"/>
                <w:sz w:val="20"/>
                <w:szCs w:val="20"/>
              </w:rPr>
              <w:t xml:space="preserve"> See Package Insert Numbers.) </w:t>
            </w:r>
          </w:p>
          <w:p w14:paraId="04586B88" w14:textId="3EF2E027" w:rsidR="0086491D" w:rsidRPr="00D10CC5" w:rsidRDefault="0086491D" w:rsidP="00D0102F">
            <w:pPr>
              <w:pStyle w:val="Default"/>
              <w:rPr>
                <w:rFonts w:ascii="Calibri" w:eastAsia="MS PMincho" w:hAnsi="Calibri" w:cs="Calibri"/>
                <w:sz w:val="20"/>
                <w:szCs w:val="20"/>
              </w:rPr>
            </w:pPr>
          </w:p>
        </w:tc>
      </w:tr>
      <w:tr w:rsidR="000D1C20" w:rsidRPr="000D1C20" w14:paraId="29CB21E1" w14:textId="77777777" w:rsidTr="007B39FE">
        <w:trPr>
          <w:gridAfter w:val="1"/>
          <w:wAfter w:w="1212" w:type="dxa"/>
        </w:trPr>
        <w:tc>
          <w:tcPr>
            <w:tcW w:w="680" w:type="dxa"/>
          </w:tcPr>
          <w:p w14:paraId="3029E98D" w14:textId="2E5AA492" w:rsidR="0086491D" w:rsidRPr="00272B03" w:rsidRDefault="00F94A68">
            <w:pPr>
              <w:rPr>
                <w:lang w:val="en-US" w:eastAsia="ja-JP"/>
              </w:rPr>
            </w:pPr>
            <w:r w:rsidRPr="00272B03">
              <w:rPr>
                <w:lang w:val="en-US" w:eastAsia="ja-JP"/>
              </w:rPr>
              <w:lastRenderedPageBreak/>
              <w:t>2-</w:t>
            </w:r>
            <w:r w:rsidR="005314BD" w:rsidRPr="00272B03">
              <w:rPr>
                <w:lang w:val="en-US" w:eastAsia="ja-JP"/>
              </w:rPr>
              <w:t>(2)</w:t>
            </w:r>
          </w:p>
        </w:tc>
        <w:tc>
          <w:tcPr>
            <w:tcW w:w="2470" w:type="dxa"/>
          </w:tcPr>
          <w:p w14:paraId="37D5CED0" w14:textId="77777777" w:rsidR="005314BD" w:rsidRPr="00272B03" w:rsidRDefault="005314BD">
            <w:pPr>
              <w:rPr>
                <w:b/>
                <w:bCs/>
                <w:lang w:val="en-US" w:eastAsia="ja-JP"/>
              </w:rPr>
            </w:pPr>
            <w:r w:rsidRPr="00272B03">
              <w:rPr>
                <w:rFonts w:hint="eastAsia"/>
                <w:b/>
                <w:bCs/>
                <w:lang w:val="en-US" w:eastAsia="ja-JP"/>
              </w:rPr>
              <w:t>画像（イメージ）ファイルの名称等</w:t>
            </w:r>
          </w:p>
          <w:p w14:paraId="21F4CC3B" w14:textId="7E08EF6B" w:rsidR="0086491D" w:rsidRPr="00272B03" w:rsidRDefault="005314BD">
            <w:pPr>
              <w:rPr>
                <w:b/>
                <w:bCs/>
                <w:lang w:eastAsia="ja-JP"/>
              </w:rPr>
            </w:pPr>
            <w:r w:rsidRPr="00272B03">
              <w:rPr>
                <w:b/>
                <w:bCs/>
                <w:lang w:val="en-US" w:eastAsia="ja-JP"/>
              </w:rPr>
              <w:t>(</w:t>
            </w:r>
            <w:r w:rsidR="0086491D" w:rsidRPr="00272B03">
              <w:rPr>
                <w:b/>
                <w:bCs/>
                <w:lang w:val="en-US" w:eastAsia="ja-JP"/>
              </w:rPr>
              <w:t>Image File Name etc.</w:t>
            </w:r>
            <w:r w:rsidRPr="00272B03">
              <w:rPr>
                <w:b/>
                <w:bCs/>
                <w:lang w:val="en-US" w:eastAsia="ja-JP"/>
              </w:rPr>
              <w:t>)</w:t>
            </w:r>
          </w:p>
        </w:tc>
        <w:tc>
          <w:tcPr>
            <w:tcW w:w="1304" w:type="dxa"/>
          </w:tcPr>
          <w:p w14:paraId="474BC734" w14:textId="77777777" w:rsidR="0086491D" w:rsidRPr="00272B03" w:rsidRDefault="0086491D"/>
        </w:tc>
        <w:tc>
          <w:tcPr>
            <w:tcW w:w="4819" w:type="dxa"/>
          </w:tcPr>
          <w:p w14:paraId="63714409" w14:textId="563EB38F" w:rsidR="00655403" w:rsidRDefault="00364558" w:rsidP="0099599D">
            <w:pPr>
              <w:pStyle w:val="Style"/>
              <w:numPr>
                <w:ilvl w:val="0"/>
                <w:numId w:val="2"/>
              </w:numPr>
              <w:spacing w:line="307" w:lineRule="exact"/>
              <w:textAlignment w:val="baseline"/>
              <w:rPr>
                <w:rFonts w:ascii="Calibri" w:eastAsia="MS PMincho" w:hAnsi="Calibri" w:cs="Calibri"/>
                <w:sz w:val="20"/>
                <w:szCs w:val="20"/>
              </w:rPr>
            </w:pPr>
            <w:r>
              <w:rPr>
                <w:rFonts w:ascii="Calibri" w:eastAsia="MS PMincho" w:hAnsi="Calibri" w:cs="Calibri" w:hint="eastAsia"/>
                <w:sz w:val="20"/>
                <w:szCs w:val="20"/>
              </w:rPr>
              <w:t xml:space="preserve">For Image Format, </w:t>
            </w:r>
            <w:r w:rsidR="004E1254" w:rsidRPr="0036772F">
              <w:rPr>
                <w:rFonts w:ascii="Calibri" w:eastAsia="MS PMincho" w:hAnsi="Calibri" w:cs="Calibri"/>
                <w:sz w:val="20"/>
                <w:szCs w:val="20"/>
              </w:rPr>
              <w:t>Use GIF, JPEG or PNG.</w:t>
            </w:r>
          </w:p>
          <w:p w14:paraId="7CC5909C" w14:textId="1D7E968E" w:rsidR="008F1569" w:rsidRDefault="007E149E" w:rsidP="0099599D">
            <w:pPr>
              <w:pStyle w:val="Style"/>
              <w:numPr>
                <w:ilvl w:val="0"/>
                <w:numId w:val="2"/>
              </w:numPr>
              <w:spacing w:line="307" w:lineRule="exact"/>
              <w:textAlignment w:val="baseline"/>
              <w:rPr>
                <w:rFonts w:ascii="Calibri" w:eastAsia="MS PMincho" w:hAnsi="Calibri" w:cs="Calibri"/>
                <w:sz w:val="20"/>
                <w:szCs w:val="20"/>
              </w:rPr>
            </w:pPr>
            <w:r>
              <w:rPr>
                <w:rFonts w:ascii="Calibri" w:eastAsia="MS PMincho" w:hAnsi="Calibri" w:cs="Calibri" w:hint="eastAsia"/>
                <w:sz w:val="20"/>
                <w:szCs w:val="20"/>
              </w:rPr>
              <w:t xml:space="preserve">For Image File Name, </w:t>
            </w:r>
            <w:proofErr w:type="gramStart"/>
            <w:r w:rsidR="008F1569" w:rsidRPr="008F1569">
              <w:rPr>
                <w:rFonts w:ascii="Calibri" w:eastAsia="MS PMincho" w:hAnsi="Calibri" w:cs="Calibri"/>
                <w:sz w:val="20"/>
                <w:szCs w:val="20"/>
              </w:rPr>
              <w:t>Any</w:t>
            </w:r>
            <w:proofErr w:type="gramEnd"/>
            <w:r w:rsidR="008F1569" w:rsidRPr="008F1569">
              <w:rPr>
                <w:rFonts w:ascii="Calibri" w:eastAsia="MS PMincho" w:hAnsi="Calibri" w:cs="Calibri"/>
                <w:sz w:val="20"/>
                <w:szCs w:val="20"/>
              </w:rPr>
              <w:t xml:space="preserve"> file name using single-byte alphanumeric characters and "_" can be used. </w:t>
            </w:r>
            <w:r w:rsidR="004533CF">
              <w:rPr>
                <w:rFonts w:ascii="Calibri" w:eastAsia="MS PMincho" w:hAnsi="Calibri" w:cs="Calibri" w:hint="eastAsia"/>
                <w:sz w:val="20"/>
                <w:szCs w:val="20"/>
              </w:rPr>
              <w:t xml:space="preserve">Within </w:t>
            </w:r>
            <w:r w:rsidR="008F1569" w:rsidRPr="008F1569">
              <w:rPr>
                <w:rFonts w:ascii="Calibri" w:eastAsia="MS PMincho" w:hAnsi="Calibri" w:cs="Calibri"/>
                <w:sz w:val="20"/>
                <w:szCs w:val="20"/>
              </w:rPr>
              <w:t xml:space="preserve">255 characters. </w:t>
            </w:r>
          </w:p>
          <w:p w14:paraId="3EA23C89" w14:textId="15C92B5F" w:rsidR="004E1254" w:rsidRPr="005937A2" w:rsidRDefault="00C84749" w:rsidP="0099599D">
            <w:pPr>
              <w:pStyle w:val="Default"/>
              <w:numPr>
                <w:ilvl w:val="0"/>
                <w:numId w:val="2"/>
              </w:numPr>
              <w:rPr>
                <w:rFonts w:ascii="Calibri" w:eastAsia="MS PMincho" w:hAnsi="Calibri" w:cs="Calibri"/>
                <w:sz w:val="20"/>
                <w:szCs w:val="20"/>
              </w:rPr>
            </w:pPr>
            <w:r>
              <w:rPr>
                <w:rFonts w:ascii="Calibri" w:eastAsia="MS PMincho" w:hAnsi="Calibri" w:cs="Calibri" w:hint="eastAsia"/>
                <w:sz w:val="20"/>
                <w:szCs w:val="20"/>
                <w:lang w:eastAsia="ja-JP"/>
              </w:rPr>
              <w:t xml:space="preserve">For a </w:t>
            </w:r>
            <w:r w:rsidRPr="005937A2">
              <w:rPr>
                <w:rFonts w:ascii="Calibri" w:eastAsia="MS PMincho" w:hAnsi="Calibri" w:cs="Calibri"/>
                <w:sz w:val="20"/>
                <w:szCs w:val="20"/>
              </w:rPr>
              <w:t>rough guide</w:t>
            </w:r>
            <w:r>
              <w:rPr>
                <w:rFonts w:ascii="Calibri" w:eastAsia="MS PMincho" w:hAnsi="Calibri" w:cs="Calibri" w:hint="eastAsia"/>
                <w:sz w:val="20"/>
                <w:szCs w:val="20"/>
                <w:lang w:eastAsia="ja-JP"/>
              </w:rPr>
              <w:t xml:space="preserve"> of </w:t>
            </w:r>
            <w:r w:rsidR="004E177E" w:rsidRPr="005937A2">
              <w:rPr>
                <w:rFonts w:ascii="Calibri" w:eastAsia="MS PMincho" w:hAnsi="Calibri" w:cs="Calibri" w:hint="eastAsia"/>
                <w:sz w:val="20"/>
                <w:szCs w:val="20"/>
              </w:rPr>
              <w:t>Image</w:t>
            </w:r>
            <w:r w:rsidR="004E177E" w:rsidRPr="005937A2">
              <w:rPr>
                <w:rFonts w:ascii="Calibri" w:eastAsia="MS PMincho" w:hAnsi="Calibri" w:cs="Calibri"/>
                <w:sz w:val="20"/>
                <w:szCs w:val="20"/>
              </w:rPr>
              <w:t xml:space="preserve"> File Size</w:t>
            </w:r>
            <w:r w:rsidR="004E177E">
              <w:rPr>
                <w:rFonts w:ascii="Calibri" w:eastAsia="MS PMincho" w:hAnsi="Calibri" w:cs="Calibri" w:hint="eastAsia"/>
                <w:sz w:val="20"/>
                <w:szCs w:val="20"/>
                <w:lang w:eastAsia="ja-JP"/>
              </w:rPr>
              <w:t xml:space="preserve">, </w:t>
            </w:r>
          </w:p>
          <w:p w14:paraId="2F7CBB95" w14:textId="77777777" w:rsidR="003B4433" w:rsidRPr="003B4433" w:rsidRDefault="003B4433" w:rsidP="00091B42">
            <w:pPr>
              <w:pStyle w:val="Default"/>
              <w:ind w:leftChars="100" w:left="220"/>
              <w:rPr>
                <w:rFonts w:ascii="Calibri" w:eastAsia="MS PMincho" w:hAnsi="Calibri" w:cs="Calibri"/>
                <w:sz w:val="20"/>
                <w:szCs w:val="20"/>
              </w:rPr>
            </w:pPr>
            <w:r w:rsidRPr="003B4433">
              <w:rPr>
                <w:rFonts w:ascii="Calibri" w:eastAsia="MS PMincho" w:hAnsi="Calibri" w:cs="Calibri"/>
                <w:sz w:val="20"/>
                <w:szCs w:val="20"/>
              </w:rPr>
              <w:t xml:space="preserve">(a) dosage form (outline): The size of the base is about 60 dots. </w:t>
            </w:r>
          </w:p>
          <w:p w14:paraId="5F351386" w14:textId="77777777" w:rsidR="003B4433" w:rsidRPr="003B4433" w:rsidRDefault="003B4433" w:rsidP="00091B42">
            <w:pPr>
              <w:pStyle w:val="Default"/>
              <w:ind w:leftChars="100" w:left="220"/>
              <w:rPr>
                <w:rFonts w:ascii="Calibri" w:eastAsia="MS PMincho" w:hAnsi="Calibri" w:cs="Calibri"/>
                <w:sz w:val="20"/>
                <w:szCs w:val="20"/>
              </w:rPr>
            </w:pPr>
            <w:r w:rsidRPr="003B4433">
              <w:rPr>
                <w:rFonts w:ascii="Calibri" w:eastAsia="MS PMincho" w:hAnsi="Calibri" w:cs="Calibri"/>
                <w:sz w:val="20"/>
                <w:szCs w:val="20"/>
              </w:rPr>
              <w:t xml:space="preserve">(b) In vivo pharmacokinetic graph: Size of the bottom of the graph: about 600 dots </w:t>
            </w:r>
          </w:p>
          <w:p w14:paraId="3EE1D099" w14:textId="123AF810" w:rsidR="003B4433" w:rsidRDefault="003B4433" w:rsidP="00091B42">
            <w:pPr>
              <w:pStyle w:val="Default"/>
              <w:ind w:leftChars="100" w:left="220"/>
              <w:rPr>
                <w:rFonts w:ascii="Calibri" w:eastAsia="MS PMincho" w:hAnsi="Calibri" w:cs="Calibri"/>
                <w:sz w:val="20"/>
                <w:szCs w:val="20"/>
              </w:rPr>
            </w:pPr>
            <w:r w:rsidRPr="003B4433">
              <w:rPr>
                <w:rFonts w:ascii="Calibri" w:eastAsia="MS PMincho" w:hAnsi="Calibri" w:cs="Calibri"/>
                <w:sz w:val="20"/>
                <w:szCs w:val="20"/>
              </w:rPr>
              <w:t xml:space="preserve">(c) Structural formula: Affected by the complexity of the structural formula, but with </w:t>
            </w:r>
            <w:r w:rsidRPr="003B4433">
              <w:rPr>
                <w:rFonts w:ascii="Calibri" w:eastAsia="MS PMincho" w:hAnsi="Calibri" w:cs="Calibri"/>
                <w:sz w:val="20"/>
                <w:szCs w:val="20"/>
              </w:rPr>
              <w:lastRenderedPageBreak/>
              <w:t>a bottom size of 300 to 600 dots</w:t>
            </w:r>
          </w:p>
          <w:p w14:paraId="67D7E5B0" w14:textId="4C6DEE13" w:rsidR="00F412AB" w:rsidRPr="00272B03" w:rsidRDefault="00F412AB" w:rsidP="00F412AB">
            <w:pPr>
              <w:pStyle w:val="Default"/>
              <w:rPr>
                <w:sz w:val="20"/>
                <w:szCs w:val="20"/>
                <w:lang w:eastAsia="ja-JP"/>
              </w:rPr>
            </w:pPr>
          </w:p>
        </w:tc>
      </w:tr>
      <w:tr w:rsidR="000D1C20" w:rsidRPr="000D1C20" w14:paraId="660B8B58" w14:textId="77777777" w:rsidTr="007B39FE">
        <w:trPr>
          <w:gridAfter w:val="1"/>
          <w:wAfter w:w="1212" w:type="dxa"/>
        </w:trPr>
        <w:tc>
          <w:tcPr>
            <w:tcW w:w="680" w:type="dxa"/>
          </w:tcPr>
          <w:p w14:paraId="22AAB83A" w14:textId="575E6DFE" w:rsidR="0086491D" w:rsidRPr="00272B03" w:rsidRDefault="003A036C">
            <w:pPr>
              <w:rPr>
                <w:lang w:eastAsia="ja-JP"/>
              </w:rPr>
            </w:pPr>
            <w:r w:rsidRPr="00272B03">
              <w:rPr>
                <w:lang w:eastAsia="ja-JP"/>
              </w:rPr>
              <w:lastRenderedPageBreak/>
              <w:t>2-</w:t>
            </w:r>
            <w:r w:rsidR="005314BD" w:rsidRPr="00272B03">
              <w:rPr>
                <w:lang w:eastAsia="ja-JP"/>
              </w:rPr>
              <w:t>(3)</w:t>
            </w:r>
          </w:p>
        </w:tc>
        <w:tc>
          <w:tcPr>
            <w:tcW w:w="2470" w:type="dxa"/>
          </w:tcPr>
          <w:p w14:paraId="7D403554" w14:textId="77777777" w:rsidR="0086491D" w:rsidRPr="00272B03" w:rsidRDefault="00DD15F4">
            <w:pPr>
              <w:rPr>
                <w:b/>
                <w:bCs/>
                <w:lang w:eastAsia="ja-JP"/>
              </w:rPr>
            </w:pPr>
            <w:r w:rsidRPr="00272B03">
              <w:rPr>
                <w:rFonts w:hint="eastAsia"/>
                <w:b/>
                <w:bCs/>
                <w:lang w:eastAsia="ja-JP"/>
              </w:rPr>
              <w:t>入力する文字コードについて</w:t>
            </w:r>
          </w:p>
          <w:p w14:paraId="4CED7CF3" w14:textId="03AA73C1" w:rsidR="00C4499B" w:rsidRPr="00272B03" w:rsidRDefault="00C4499B">
            <w:pPr>
              <w:rPr>
                <w:b/>
                <w:bCs/>
                <w:lang w:eastAsia="ja-JP"/>
              </w:rPr>
            </w:pPr>
            <w:r w:rsidRPr="00272B03">
              <w:rPr>
                <w:b/>
                <w:bCs/>
                <w:lang w:eastAsia="ja-JP"/>
              </w:rPr>
              <w:t>(Character Codes to Ente</w:t>
            </w:r>
            <w:r w:rsidR="00E93B4F" w:rsidRPr="00272B03">
              <w:rPr>
                <w:b/>
                <w:bCs/>
                <w:lang w:eastAsia="ja-JP"/>
              </w:rPr>
              <w:t>r</w:t>
            </w:r>
            <w:r w:rsidRPr="00272B03">
              <w:rPr>
                <w:b/>
                <w:bCs/>
                <w:lang w:eastAsia="ja-JP"/>
              </w:rPr>
              <w:t>)</w:t>
            </w:r>
          </w:p>
          <w:p w14:paraId="68BFE020" w14:textId="1E44AC00" w:rsidR="00DD15F4" w:rsidRPr="00272B03" w:rsidRDefault="00DD15F4">
            <w:pPr>
              <w:rPr>
                <w:b/>
                <w:bCs/>
                <w:lang w:eastAsia="ja-JP"/>
              </w:rPr>
            </w:pPr>
          </w:p>
        </w:tc>
        <w:tc>
          <w:tcPr>
            <w:tcW w:w="1304" w:type="dxa"/>
          </w:tcPr>
          <w:p w14:paraId="2406131A" w14:textId="77777777" w:rsidR="0086491D" w:rsidRPr="00272B03" w:rsidRDefault="0086491D">
            <w:pPr>
              <w:rPr>
                <w:lang w:eastAsia="ja-JP"/>
              </w:rPr>
            </w:pPr>
          </w:p>
        </w:tc>
        <w:tc>
          <w:tcPr>
            <w:tcW w:w="4819" w:type="dxa"/>
          </w:tcPr>
          <w:p w14:paraId="5637014C" w14:textId="77777777" w:rsidR="00DB794F" w:rsidRPr="002051FB" w:rsidRDefault="00DB794F" w:rsidP="0099599D">
            <w:pPr>
              <w:pStyle w:val="Style"/>
              <w:numPr>
                <w:ilvl w:val="0"/>
                <w:numId w:val="3"/>
              </w:numPr>
              <w:spacing w:line="307" w:lineRule="exact"/>
              <w:textAlignment w:val="baseline"/>
              <w:rPr>
                <w:rFonts w:ascii="Calibri" w:hAnsi="Calibri" w:cs="Calibri"/>
                <w:sz w:val="20"/>
                <w:szCs w:val="20"/>
              </w:rPr>
            </w:pPr>
            <w:r w:rsidRPr="002051FB">
              <w:rPr>
                <w:rFonts w:ascii="Calibri" w:eastAsia="MS PMincho" w:hAnsi="Calibri" w:cs="Calibri"/>
                <w:sz w:val="20"/>
                <w:szCs w:val="20"/>
              </w:rPr>
              <w:t xml:space="preserve">These should be entered using </w:t>
            </w:r>
            <w:r w:rsidRPr="002051FB">
              <w:rPr>
                <w:rFonts w:ascii="Calibri" w:hAnsi="Calibri" w:cs="Calibri"/>
                <w:w w:val="116"/>
                <w:sz w:val="20"/>
                <w:szCs w:val="20"/>
              </w:rPr>
              <w:t>UTF-8.</w:t>
            </w:r>
            <w:r w:rsidRPr="002051FB">
              <w:rPr>
                <w:rFonts w:ascii="Calibri" w:eastAsia="MS PMincho" w:hAnsi="Calibri" w:cs="Calibri"/>
                <w:sz w:val="20"/>
                <w:szCs w:val="20"/>
              </w:rPr>
              <w:t xml:space="preserve"> </w:t>
            </w:r>
          </w:p>
          <w:p w14:paraId="0CB2D125" w14:textId="77777777" w:rsidR="00AE1502" w:rsidRPr="002051FB" w:rsidRDefault="00AE1502" w:rsidP="0099599D">
            <w:pPr>
              <w:pStyle w:val="Style"/>
              <w:numPr>
                <w:ilvl w:val="0"/>
                <w:numId w:val="3"/>
              </w:numPr>
              <w:spacing w:line="307" w:lineRule="exact"/>
              <w:textAlignment w:val="baseline"/>
              <w:rPr>
                <w:rFonts w:ascii="Calibri" w:hAnsi="Calibri" w:cs="Calibri"/>
                <w:sz w:val="20"/>
                <w:szCs w:val="20"/>
              </w:rPr>
            </w:pPr>
            <w:r w:rsidRPr="002051FB">
              <w:rPr>
                <w:rFonts w:ascii="Calibri" w:eastAsia="MS PMincho" w:hAnsi="Calibri" w:cs="Calibri"/>
                <w:sz w:val="20"/>
                <w:szCs w:val="20"/>
              </w:rPr>
              <w:t xml:space="preserve">Single-byte kana characters and </w:t>
            </w:r>
            <w:r w:rsidRPr="002051FB">
              <w:rPr>
                <w:rFonts w:ascii="Calibri" w:eastAsia="Arial" w:hAnsi="Calibri" w:cs="Calibri"/>
                <w:w w:val="114"/>
                <w:sz w:val="20"/>
                <w:szCs w:val="20"/>
              </w:rPr>
              <w:t>external characters (</w:t>
            </w:r>
            <w:r w:rsidRPr="002051FB">
              <w:rPr>
                <w:rFonts w:ascii="Calibri" w:eastAsia="MS PMincho" w:hAnsi="Calibri" w:cs="Calibri"/>
                <w:sz w:val="20"/>
                <w:szCs w:val="20"/>
              </w:rPr>
              <w:t>characters not standardized by</w:t>
            </w:r>
            <w:r w:rsidRPr="002051FB">
              <w:rPr>
                <w:rFonts w:ascii="Calibri" w:eastAsia="Arial" w:hAnsi="Calibri" w:cs="Calibri"/>
                <w:w w:val="114"/>
                <w:sz w:val="20"/>
                <w:szCs w:val="20"/>
              </w:rPr>
              <w:t xml:space="preserve"> J</w:t>
            </w:r>
            <w:r w:rsidRPr="002051FB">
              <w:rPr>
                <w:rFonts w:ascii="Calibri" w:hAnsi="Calibri" w:cs="Calibri"/>
                <w:w w:val="116"/>
                <w:sz w:val="20"/>
                <w:szCs w:val="20"/>
              </w:rPr>
              <w:t>I</w:t>
            </w:r>
            <w:r w:rsidRPr="002051FB">
              <w:rPr>
                <w:rFonts w:ascii="Calibri" w:eastAsia="MS PMincho" w:hAnsi="Calibri" w:cs="Calibri"/>
                <w:sz w:val="20"/>
                <w:szCs w:val="20"/>
              </w:rPr>
              <w:t xml:space="preserve">S) </w:t>
            </w:r>
            <w:r>
              <w:rPr>
                <w:rFonts w:ascii="Calibri" w:eastAsia="MS PMincho" w:hAnsi="Calibri" w:cs="Calibri" w:hint="eastAsia"/>
                <w:sz w:val="20"/>
                <w:szCs w:val="20"/>
              </w:rPr>
              <w:t>should</w:t>
            </w:r>
            <w:r w:rsidRPr="002051FB">
              <w:rPr>
                <w:rFonts w:ascii="Calibri" w:eastAsia="MS PMincho" w:hAnsi="Calibri" w:cs="Calibri"/>
                <w:sz w:val="20"/>
                <w:szCs w:val="20"/>
              </w:rPr>
              <w:t xml:space="preserve"> not </w:t>
            </w:r>
            <w:r>
              <w:rPr>
                <w:rFonts w:ascii="Calibri" w:eastAsia="MS PMincho" w:hAnsi="Calibri" w:cs="Calibri" w:hint="eastAsia"/>
                <w:sz w:val="20"/>
                <w:szCs w:val="20"/>
              </w:rPr>
              <w:t xml:space="preserve">be </w:t>
            </w:r>
            <w:r w:rsidRPr="002051FB">
              <w:rPr>
                <w:rFonts w:ascii="Calibri" w:eastAsia="MS PMincho" w:hAnsi="Calibri" w:cs="Calibri"/>
                <w:sz w:val="20"/>
                <w:szCs w:val="20"/>
              </w:rPr>
              <w:t xml:space="preserve">used. </w:t>
            </w:r>
          </w:p>
          <w:p w14:paraId="430E33B6" w14:textId="77777777" w:rsidR="00AE1502" w:rsidRPr="002051FB" w:rsidRDefault="00AE1502" w:rsidP="0099599D">
            <w:pPr>
              <w:pStyle w:val="Style"/>
              <w:numPr>
                <w:ilvl w:val="0"/>
                <w:numId w:val="3"/>
              </w:numPr>
              <w:spacing w:line="307" w:lineRule="exact"/>
              <w:textAlignment w:val="baseline"/>
              <w:rPr>
                <w:rFonts w:ascii="Calibri" w:hAnsi="Calibri" w:cs="Calibri"/>
                <w:sz w:val="20"/>
                <w:szCs w:val="20"/>
              </w:rPr>
            </w:pPr>
            <w:r w:rsidRPr="002051FB">
              <w:rPr>
                <w:rFonts w:ascii="Calibri" w:eastAsia="MS PMincho" w:hAnsi="Calibri" w:cs="Calibri"/>
                <w:sz w:val="20"/>
                <w:szCs w:val="20"/>
              </w:rPr>
              <w:t>The single-byte characters (&lt;) (&gt;) (&amp;) (") (') (') should be entered instead of &amp;</w:t>
            </w:r>
            <w:proofErr w:type="spellStart"/>
            <w:r w:rsidRPr="002051FB">
              <w:rPr>
                <w:rFonts w:ascii="Calibri" w:eastAsia="Arial" w:hAnsi="Calibri" w:cs="Calibri"/>
                <w:w w:val="138"/>
                <w:sz w:val="20"/>
                <w:szCs w:val="20"/>
              </w:rPr>
              <w:t>lt</w:t>
            </w:r>
            <w:proofErr w:type="spellEnd"/>
            <w:r w:rsidRPr="002051FB">
              <w:rPr>
                <w:rFonts w:ascii="Calibri" w:eastAsia="Arial" w:hAnsi="Calibri" w:cs="Calibri"/>
                <w:w w:val="138"/>
                <w:sz w:val="20"/>
                <w:szCs w:val="20"/>
              </w:rPr>
              <w:t xml:space="preserve">; </w:t>
            </w:r>
            <w:r w:rsidRPr="002051FB">
              <w:rPr>
                <w:rFonts w:ascii="Calibri" w:hAnsi="Calibri" w:cs="Calibri"/>
                <w:sz w:val="20"/>
                <w:szCs w:val="20"/>
              </w:rPr>
              <w:t>&amp;</w:t>
            </w:r>
            <w:proofErr w:type="spellStart"/>
            <w:r w:rsidRPr="002051FB">
              <w:rPr>
                <w:rFonts w:ascii="Calibri" w:hAnsi="Calibri" w:cs="Calibri"/>
                <w:sz w:val="20"/>
                <w:szCs w:val="20"/>
              </w:rPr>
              <w:t>gt</w:t>
            </w:r>
            <w:proofErr w:type="spellEnd"/>
            <w:r w:rsidRPr="002051FB">
              <w:rPr>
                <w:rFonts w:ascii="Calibri" w:hAnsi="Calibri" w:cs="Calibri"/>
                <w:sz w:val="20"/>
                <w:szCs w:val="20"/>
              </w:rPr>
              <w:t>; &amp;amp; &amp;</w:t>
            </w:r>
            <w:proofErr w:type="spellStart"/>
            <w:r w:rsidRPr="002051FB">
              <w:rPr>
                <w:rFonts w:ascii="Calibri" w:hAnsi="Calibri" w:cs="Calibri"/>
                <w:sz w:val="20"/>
                <w:szCs w:val="20"/>
              </w:rPr>
              <w:t>quot</w:t>
            </w:r>
            <w:proofErr w:type="spellEnd"/>
            <w:r w:rsidRPr="002051FB">
              <w:rPr>
                <w:rFonts w:ascii="Calibri" w:hAnsi="Calibri" w:cs="Calibri"/>
                <w:sz w:val="20"/>
                <w:szCs w:val="20"/>
              </w:rPr>
              <w:t>; &amp;apos; respectively</w:t>
            </w:r>
            <w:r w:rsidRPr="002051FB">
              <w:rPr>
                <w:rFonts w:ascii="Calibri" w:eastAsia="MS PMincho" w:hAnsi="Calibri" w:cs="Calibri"/>
                <w:sz w:val="20"/>
                <w:szCs w:val="20"/>
              </w:rPr>
              <w:t xml:space="preserve">. </w:t>
            </w:r>
          </w:p>
          <w:p w14:paraId="5D6FFA68" w14:textId="77777777" w:rsidR="0086491D" w:rsidRPr="00272B03" w:rsidRDefault="0086491D" w:rsidP="00AE1502">
            <w:pPr>
              <w:pStyle w:val="Default"/>
              <w:rPr>
                <w:sz w:val="20"/>
                <w:szCs w:val="20"/>
                <w:lang w:eastAsia="ja-JP"/>
              </w:rPr>
            </w:pPr>
          </w:p>
        </w:tc>
      </w:tr>
      <w:tr w:rsidR="000D1C20" w:rsidRPr="000D1C20" w14:paraId="69099FB5" w14:textId="77777777" w:rsidTr="001A22A3">
        <w:trPr>
          <w:gridAfter w:val="1"/>
          <w:wAfter w:w="1417" w:type="dxa"/>
        </w:trPr>
        <w:tc>
          <w:tcPr>
            <w:tcW w:w="680" w:type="dxa"/>
          </w:tcPr>
          <w:p w14:paraId="35605C41" w14:textId="45C16633" w:rsidR="0086491D" w:rsidRPr="00272B03" w:rsidRDefault="003A036C">
            <w:pPr>
              <w:rPr>
                <w:lang w:eastAsia="ja-JP"/>
              </w:rPr>
            </w:pPr>
            <w:r w:rsidRPr="00272B03">
              <w:rPr>
                <w:lang w:eastAsia="ja-JP"/>
              </w:rPr>
              <w:t>3-</w:t>
            </w:r>
            <w:r w:rsidR="005314BD" w:rsidRPr="00272B03">
              <w:rPr>
                <w:lang w:eastAsia="ja-JP"/>
              </w:rPr>
              <w:t>(</w:t>
            </w:r>
            <w:r w:rsidRPr="00272B03">
              <w:rPr>
                <w:lang w:eastAsia="ja-JP"/>
              </w:rPr>
              <w:t>1</w:t>
            </w:r>
            <w:r w:rsidR="005314BD" w:rsidRPr="00272B03">
              <w:rPr>
                <w:lang w:eastAsia="ja-JP"/>
              </w:rPr>
              <w:t>)</w:t>
            </w:r>
          </w:p>
        </w:tc>
        <w:tc>
          <w:tcPr>
            <w:tcW w:w="2470" w:type="dxa"/>
          </w:tcPr>
          <w:p w14:paraId="31A18D60" w14:textId="77777777" w:rsidR="00E93B4F" w:rsidRPr="00272B03" w:rsidRDefault="00E93B4F">
            <w:pPr>
              <w:rPr>
                <w:b/>
                <w:bCs/>
                <w:lang w:eastAsia="ja-JP"/>
              </w:rPr>
            </w:pPr>
            <w:r w:rsidRPr="00272B03">
              <w:rPr>
                <w:rFonts w:hint="eastAsia"/>
                <w:b/>
                <w:bCs/>
                <w:lang w:eastAsia="ja-JP"/>
              </w:rPr>
              <w:t>添付文書形式</w:t>
            </w:r>
          </w:p>
          <w:p w14:paraId="63365F15" w14:textId="5D4816DA" w:rsidR="0086491D" w:rsidRPr="00272B03" w:rsidRDefault="00E93B4F">
            <w:pPr>
              <w:rPr>
                <w:b/>
                <w:bCs/>
                <w:lang w:eastAsia="ja-JP"/>
              </w:rPr>
            </w:pPr>
            <w:r w:rsidRPr="00272B03">
              <w:rPr>
                <w:b/>
                <w:bCs/>
                <w:lang w:eastAsia="ja-JP"/>
              </w:rPr>
              <w:t>(Package Insert Format</w:t>
            </w:r>
            <w:r w:rsidRPr="00272B03">
              <w:rPr>
                <w:b/>
                <w:bCs/>
                <w:lang w:eastAsia="ja-JP"/>
              </w:rPr>
              <w:cr/>
              <w:t>)</w:t>
            </w:r>
          </w:p>
        </w:tc>
        <w:tc>
          <w:tcPr>
            <w:tcW w:w="1304" w:type="dxa"/>
          </w:tcPr>
          <w:p w14:paraId="37EA8FA8" w14:textId="77777777" w:rsidR="0086491D" w:rsidRPr="00272B03" w:rsidRDefault="0086491D"/>
        </w:tc>
        <w:tc>
          <w:tcPr>
            <w:tcW w:w="4819" w:type="dxa"/>
          </w:tcPr>
          <w:p w14:paraId="63F1EBBA" w14:textId="77777777" w:rsidR="00D765D2" w:rsidRPr="00B04F65" w:rsidRDefault="00D765D2" w:rsidP="00D660E9">
            <w:pPr>
              <w:pStyle w:val="Style"/>
              <w:tabs>
                <w:tab w:val="left" w:pos="221"/>
                <w:tab w:val="left" w:pos="2789"/>
                <w:tab w:val="left" w:pos="5846"/>
              </w:tabs>
              <w:spacing w:line="300" w:lineRule="exact"/>
              <w:ind w:leftChars="1" w:left="2"/>
              <w:textAlignment w:val="baseline"/>
              <w:rPr>
                <w:rFonts w:ascii="Calibri" w:hAnsi="Calibri" w:cs="Calibri"/>
                <w:sz w:val="20"/>
                <w:szCs w:val="20"/>
              </w:rPr>
            </w:pPr>
            <w:r w:rsidRPr="00B04F65">
              <w:rPr>
                <w:rFonts w:ascii="Calibri" w:eastAsia="MS PMincho" w:hAnsi="Calibri" w:cs="Calibri"/>
                <w:sz w:val="20"/>
                <w:szCs w:val="20"/>
              </w:rPr>
              <w:t xml:space="preserve">Select the appropriate </w:t>
            </w:r>
            <w:r w:rsidRPr="00B04F65">
              <w:rPr>
                <w:rFonts w:ascii="Calibri" w:eastAsia="Arial" w:hAnsi="Calibri" w:cs="Calibri"/>
                <w:w w:val="114"/>
                <w:sz w:val="20"/>
                <w:szCs w:val="20"/>
              </w:rPr>
              <w:t>4</w:t>
            </w:r>
            <w:r w:rsidRPr="00B04F65">
              <w:rPr>
                <w:rFonts w:ascii="Calibri" w:eastAsia="MS PMincho" w:hAnsi="Calibri" w:cs="Calibri"/>
                <w:sz w:val="20"/>
                <w:szCs w:val="20"/>
              </w:rPr>
              <w:t xml:space="preserve"> formats below </w:t>
            </w:r>
          </w:p>
          <w:p w14:paraId="52ED2A9E" w14:textId="2B3A7EFF" w:rsidR="00D765D2" w:rsidRPr="002051FB" w:rsidRDefault="001A22A3" w:rsidP="0099599D">
            <w:pPr>
              <w:pStyle w:val="Style"/>
              <w:numPr>
                <w:ilvl w:val="0"/>
                <w:numId w:val="4"/>
              </w:numPr>
              <w:spacing w:line="307" w:lineRule="exact"/>
              <w:textAlignment w:val="baseline"/>
              <w:rPr>
                <w:rFonts w:ascii="Calibri" w:eastAsia="MS PMincho" w:hAnsi="Calibri" w:cs="Calibri"/>
                <w:sz w:val="20"/>
                <w:szCs w:val="20"/>
              </w:rPr>
            </w:pPr>
            <w:r>
              <w:rPr>
                <w:rFonts w:ascii="Calibri" w:eastAsia="MS PMincho" w:hAnsi="Calibri" w:cs="Calibri" w:hint="eastAsia"/>
                <w:sz w:val="20"/>
                <w:szCs w:val="20"/>
              </w:rPr>
              <w:t>E</w:t>
            </w:r>
            <w:r w:rsidRPr="001A22A3">
              <w:rPr>
                <w:rFonts w:ascii="Calibri" w:eastAsia="MS PMincho" w:hAnsi="Calibri" w:cs="Calibri"/>
                <w:sz w:val="20"/>
                <w:szCs w:val="20"/>
              </w:rPr>
              <w:t xml:space="preserve">thical </w:t>
            </w:r>
            <w:r w:rsidR="006D79A9" w:rsidRPr="002051FB">
              <w:rPr>
                <w:rFonts w:ascii="Calibri" w:eastAsia="MS PMincho" w:hAnsi="Calibri" w:cs="Calibri"/>
                <w:sz w:val="20"/>
                <w:szCs w:val="20"/>
              </w:rPr>
              <w:t>drug</w:t>
            </w:r>
          </w:p>
          <w:p w14:paraId="6F88C663" w14:textId="77777777" w:rsidR="00D765D2" w:rsidRPr="002051FB" w:rsidRDefault="00D765D2" w:rsidP="0099599D">
            <w:pPr>
              <w:pStyle w:val="Style"/>
              <w:numPr>
                <w:ilvl w:val="0"/>
                <w:numId w:val="4"/>
              </w:numPr>
              <w:spacing w:line="307" w:lineRule="exact"/>
              <w:textAlignment w:val="baseline"/>
              <w:rPr>
                <w:rFonts w:ascii="Calibri" w:eastAsia="MS PMincho" w:hAnsi="Calibri" w:cs="Calibri"/>
                <w:sz w:val="20"/>
                <w:szCs w:val="20"/>
              </w:rPr>
            </w:pPr>
            <w:r w:rsidRPr="002051FB">
              <w:rPr>
                <w:rFonts w:ascii="Calibri" w:eastAsia="MS PMincho" w:hAnsi="Calibri" w:cs="Calibri"/>
                <w:sz w:val="20"/>
                <w:szCs w:val="20"/>
              </w:rPr>
              <w:t>Vaccines and toxoids</w:t>
            </w:r>
          </w:p>
          <w:p w14:paraId="6D2FBFBE" w14:textId="1741E270" w:rsidR="00D765D2" w:rsidRPr="002051FB" w:rsidRDefault="001A22A3" w:rsidP="0099599D">
            <w:pPr>
              <w:pStyle w:val="Style"/>
              <w:numPr>
                <w:ilvl w:val="0"/>
                <w:numId w:val="4"/>
              </w:numPr>
              <w:spacing w:line="307" w:lineRule="exact"/>
              <w:textAlignment w:val="baseline"/>
              <w:rPr>
                <w:rFonts w:ascii="Calibri" w:eastAsia="MS PMincho" w:hAnsi="Calibri" w:cs="Calibri"/>
                <w:sz w:val="20"/>
                <w:szCs w:val="20"/>
              </w:rPr>
            </w:pPr>
            <w:r w:rsidRPr="001A22A3">
              <w:rPr>
                <w:rFonts w:ascii="Calibri" w:hAnsi="Calibri" w:cs="Calibri"/>
                <w:sz w:val="20"/>
                <w:szCs w:val="20"/>
              </w:rPr>
              <w:t>Biological preparations and intravesical BCG used for antitoxin and investigation</w:t>
            </w:r>
            <w:r w:rsidRPr="002051FB">
              <w:rPr>
                <w:rFonts w:ascii="Calibri" w:eastAsia="MS PMincho" w:hAnsi="Calibri" w:cs="Calibri"/>
                <w:sz w:val="20"/>
                <w:szCs w:val="20"/>
              </w:rPr>
              <w:t xml:space="preserve"> </w:t>
            </w:r>
          </w:p>
          <w:p w14:paraId="5BDBDEEC" w14:textId="77777777" w:rsidR="00D765D2" w:rsidRPr="002051FB" w:rsidRDefault="00D765D2" w:rsidP="0099599D">
            <w:pPr>
              <w:pStyle w:val="Style"/>
              <w:numPr>
                <w:ilvl w:val="0"/>
                <w:numId w:val="4"/>
              </w:numPr>
              <w:spacing w:line="307" w:lineRule="exact"/>
              <w:textAlignment w:val="baseline"/>
              <w:rPr>
                <w:rFonts w:ascii="Calibri" w:eastAsia="MS PMincho" w:hAnsi="Calibri" w:cs="Calibri"/>
                <w:sz w:val="20"/>
                <w:szCs w:val="20"/>
              </w:rPr>
            </w:pPr>
            <w:r w:rsidRPr="002051FB">
              <w:rPr>
                <w:rFonts w:ascii="Calibri" w:eastAsia="MS PMincho" w:hAnsi="Calibri" w:cs="Calibri"/>
                <w:sz w:val="20"/>
                <w:szCs w:val="20"/>
              </w:rPr>
              <w:t>Whole blood products and blood component preparation</w:t>
            </w:r>
          </w:p>
          <w:p w14:paraId="5F3861D9" w14:textId="19175C48" w:rsidR="0086491D" w:rsidRPr="00272B03" w:rsidRDefault="0086491D" w:rsidP="001A22A3">
            <w:pPr>
              <w:rPr>
                <w:sz w:val="20"/>
                <w:szCs w:val="20"/>
                <w:lang w:eastAsia="ja-JP"/>
              </w:rPr>
            </w:pPr>
          </w:p>
        </w:tc>
      </w:tr>
      <w:tr w:rsidR="00E723B5" w:rsidRPr="000D1C20" w14:paraId="6987F0BA" w14:textId="77777777" w:rsidTr="007B39FE">
        <w:trPr>
          <w:gridAfter w:val="1"/>
          <w:wAfter w:w="1212" w:type="dxa"/>
        </w:trPr>
        <w:tc>
          <w:tcPr>
            <w:tcW w:w="680" w:type="dxa"/>
          </w:tcPr>
          <w:p w14:paraId="3A16F61D" w14:textId="4618AA58" w:rsidR="00E723B5" w:rsidRPr="00DD73D9" w:rsidRDefault="00E723B5" w:rsidP="009C76E0">
            <w:pPr>
              <w:rPr>
                <w:lang w:eastAsia="ja-JP"/>
              </w:rPr>
            </w:pPr>
          </w:p>
        </w:tc>
        <w:tc>
          <w:tcPr>
            <w:tcW w:w="2470" w:type="dxa"/>
          </w:tcPr>
          <w:p w14:paraId="1DEC7ED8" w14:textId="5F37D0D8" w:rsidR="00E723B5" w:rsidRPr="00DD73D9" w:rsidRDefault="00AE5F8A" w:rsidP="009C76E0">
            <w:pPr>
              <w:rPr>
                <w:b/>
                <w:bCs/>
                <w:lang w:eastAsia="ja-JP"/>
              </w:rPr>
            </w:pPr>
            <w:r>
              <w:rPr>
                <w:rFonts w:hint="eastAsia"/>
                <w:b/>
                <w:bCs/>
                <w:lang w:eastAsia="ja-JP"/>
              </w:rPr>
              <w:t>(Omitted)</w:t>
            </w:r>
          </w:p>
        </w:tc>
        <w:tc>
          <w:tcPr>
            <w:tcW w:w="1304" w:type="dxa"/>
          </w:tcPr>
          <w:p w14:paraId="14CAE2D0" w14:textId="77777777" w:rsidR="00E723B5" w:rsidRPr="00DD73D9" w:rsidRDefault="00E723B5" w:rsidP="009C76E0"/>
        </w:tc>
        <w:tc>
          <w:tcPr>
            <w:tcW w:w="4819" w:type="dxa"/>
          </w:tcPr>
          <w:p w14:paraId="37F5BE07" w14:textId="77777777" w:rsidR="00E723B5" w:rsidRDefault="00E723B5" w:rsidP="009C76E0">
            <w:pPr>
              <w:pStyle w:val="Default"/>
              <w:rPr>
                <w:rFonts w:ascii="Calibri" w:eastAsia="MS PMincho" w:hAnsi="Calibri" w:cs="Calibri"/>
                <w:sz w:val="20"/>
                <w:szCs w:val="20"/>
                <w:lang w:eastAsia="ja-JP"/>
              </w:rPr>
            </w:pPr>
          </w:p>
        </w:tc>
      </w:tr>
      <w:tr w:rsidR="000A1A12" w:rsidRPr="000D1C20" w14:paraId="3AEE21E6" w14:textId="77777777" w:rsidTr="006D79A9">
        <w:trPr>
          <w:ins w:id="16" w:author="Yoshida, Sanae" w:date="2025-06-10T20:30:00Z"/>
        </w:trPr>
        <w:tc>
          <w:tcPr>
            <w:tcW w:w="680" w:type="dxa"/>
          </w:tcPr>
          <w:p w14:paraId="7B62424E" w14:textId="77777777" w:rsidR="000A1A12" w:rsidRPr="00DD73D9" w:rsidRDefault="000A1A12" w:rsidP="009C76E0">
            <w:pPr>
              <w:rPr>
                <w:ins w:id="17" w:author="Yoshida, Sanae" w:date="2025-06-10T20:30:00Z" w16du:dateUtc="2025-06-10T11:30:00Z"/>
                <w:lang w:eastAsia="ja-JP"/>
              </w:rPr>
            </w:pPr>
          </w:p>
        </w:tc>
        <w:tc>
          <w:tcPr>
            <w:tcW w:w="2470" w:type="dxa"/>
          </w:tcPr>
          <w:p w14:paraId="0396A539" w14:textId="28AB3D98" w:rsidR="000A1A12" w:rsidRDefault="000171C2" w:rsidP="009C76E0">
            <w:pPr>
              <w:rPr>
                <w:ins w:id="18" w:author="Yoshida, Sanae" w:date="2025-06-10T20:30:00Z" w16du:dateUtc="2025-06-10T11:30:00Z"/>
                <w:b/>
                <w:bCs/>
                <w:lang w:eastAsia="ja-JP"/>
              </w:rPr>
            </w:pPr>
            <w:ins w:id="19" w:author="Yoshida, Sanae" w:date="2025-06-10T20:30:00Z" w16du:dateUtc="2025-06-10T11:30:00Z">
              <w:r>
                <w:rPr>
                  <w:rFonts w:hint="eastAsia"/>
                  <w:b/>
                  <w:bCs/>
                  <w:lang w:eastAsia="ja-JP"/>
                </w:rPr>
                <w:t xml:space="preserve">XML </w:t>
              </w:r>
            </w:ins>
            <w:ins w:id="20" w:author="Yoshida, Sanae" w:date="2025-06-10T20:31:00Z" w16du:dateUtc="2025-06-10T11:31:00Z">
              <w:r>
                <w:rPr>
                  <w:rFonts w:hint="eastAsia"/>
                  <w:b/>
                  <w:bCs/>
                  <w:lang w:eastAsia="ja-JP"/>
                </w:rPr>
                <w:t>スキーマ</w:t>
              </w:r>
              <w:r w:rsidR="00CC21B1">
                <w:rPr>
                  <w:rFonts w:hint="eastAsia"/>
                  <w:b/>
                  <w:bCs/>
                  <w:lang w:eastAsia="ja-JP"/>
                </w:rPr>
                <w:t>バージョン</w:t>
              </w:r>
            </w:ins>
          </w:p>
        </w:tc>
        <w:tc>
          <w:tcPr>
            <w:tcW w:w="1304" w:type="dxa"/>
          </w:tcPr>
          <w:p w14:paraId="454D2AFD" w14:textId="77777777" w:rsidR="000A1A12" w:rsidRPr="00DD73D9" w:rsidRDefault="000A1A12" w:rsidP="009C76E0">
            <w:pPr>
              <w:rPr>
                <w:ins w:id="21" w:author="Yoshida, Sanae" w:date="2025-06-10T20:30:00Z" w16du:dateUtc="2025-06-10T11:30:00Z"/>
                <w:lang w:eastAsia="ja-JP"/>
              </w:rPr>
            </w:pPr>
          </w:p>
        </w:tc>
        <w:tc>
          <w:tcPr>
            <w:tcW w:w="4819" w:type="dxa"/>
            <w:gridSpan w:val="2"/>
          </w:tcPr>
          <w:p w14:paraId="6A1ED085" w14:textId="77777777" w:rsidR="005469CA" w:rsidRPr="00B93E0C" w:rsidRDefault="005469CA" w:rsidP="005469CA">
            <w:pPr>
              <w:rPr>
                <w:ins w:id="22" w:author="Yoshida, Sanae" w:date="2025-06-10T20:32:00Z" w16du:dateUtc="2025-06-10T11:32:00Z"/>
                <w:lang w:eastAsia="ja-JP"/>
              </w:rPr>
            </w:pPr>
            <w:proofErr w:type="spellStart"/>
            <w:ins w:id="23" w:author="Yoshida, Sanae" w:date="2025-06-10T20:32:00Z" w16du:dateUtc="2025-06-10T11:32:00Z">
              <w:r w:rsidRPr="00D25B80">
                <w:rPr>
                  <w:rFonts w:ascii="Calibri" w:eastAsia="MS PMincho" w:hAnsi="Calibri" w:cs="Calibri"/>
                  <w:b/>
                  <w:bCs/>
                  <w:i/>
                  <w:iCs/>
                  <w:sz w:val="20"/>
                  <w:szCs w:val="20"/>
                  <w:u w:val="single"/>
                </w:rPr>
                <w:t>Aromasin</w:t>
              </w:r>
              <w:proofErr w:type="spellEnd"/>
              <w:r>
                <w:rPr>
                  <w:rFonts w:ascii="Calibri" w:eastAsia="MS PMincho" w:hAnsi="Calibri" w:cs="Calibri" w:hint="eastAsia"/>
                  <w:b/>
                  <w:bCs/>
                  <w:i/>
                  <w:iCs/>
                  <w:sz w:val="20"/>
                  <w:szCs w:val="20"/>
                  <w:u w:val="single"/>
                  <w:lang w:eastAsia="ja-JP"/>
                </w:rPr>
                <w:t xml:space="preserve"> XML</w:t>
              </w:r>
              <w:r w:rsidRPr="00F9759F">
                <w:rPr>
                  <w:lang w:eastAsia="ja-JP"/>
                </w:rPr>
                <w:t xml:space="preserve"> </w:t>
              </w:r>
            </w:ins>
          </w:p>
          <w:p w14:paraId="3C76F6FD" w14:textId="3B327B86" w:rsidR="000A1A12" w:rsidRDefault="005469CA" w:rsidP="005469CA">
            <w:pPr>
              <w:pStyle w:val="Default"/>
              <w:rPr>
                <w:ins w:id="24" w:author="Yoshida, Sanae" w:date="2025-06-10T20:30:00Z" w16du:dateUtc="2025-06-10T11:30:00Z"/>
                <w:rFonts w:ascii="Calibri" w:eastAsia="MS PMincho" w:hAnsi="Calibri" w:cs="Calibri"/>
                <w:sz w:val="20"/>
                <w:szCs w:val="20"/>
                <w:lang w:eastAsia="ja-JP"/>
              </w:rPr>
            </w:pPr>
            <w:ins w:id="25" w:author="Yoshida, Sanae" w:date="2025-06-10T20:32:00Z" w16du:dateUtc="2025-06-10T11:32:00Z">
              <w:r w:rsidRPr="00DA1AF5">
                <w:t>&lt;</w:t>
              </w:r>
              <w:proofErr w:type="spellStart"/>
              <w:r w:rsidRPr="00DA1AF5">
                <w:t>PackIns</w:t>
              </w:r>
              <w:proofErr w:type="spellEnd"/>
              <w:r w:rsidRPr="00DA1AF5">
                <w:t xml:space="preserve"> version="1.0" </w:t>
              </w:r>
              <w:proofErr w:type="spellStart"/>
              <w:r w:rsidRPr="00DA1AF5">
                <w:t>xmlKind</w:t>
              </w:r>
              <w:proofErr w:type="spellEnd"/>
              <w:r w:rsidRPr="00DA1AF5">
                <w:t>="</w:t>
              </w:r>
              <w:proofErr w:type="spellStart"/>
              <w:r w:rsidRPr="00DA1AF5">
                <w:t>Packins</w:t>
              </w:r>
              <w:proofErr w:type="spellEnd"/>
              <w:r w:rsidRPr="00DA1AF5">
                <w:t xml:space="preserve">" </w:t>
              </w:r>
              <w:proofErr w:type="spellStart"/>
              <w:r w:rsidRPr="00DA1AF5">
                <w:t>drugType</w:t>
              </w:r>
              <w:proofErr w:type="spellEnd"/>
              <w:r w:rsidRPr="00DA1AF5">
                <w:t>="Medicine" xmlns="http://info.pmda.go.jp/namespace/prescription_drugs/package_insert/1.0"&gt;&lt;PackageInsertNo&gt;4291012F1022_4_02&lt;/PackageInsertNo&gt;</w:t>
              </w:r>
            </w:ins>
          </w:p>
        </w:tc>
      </w:tr>
      <w:tr w:rsidR="000A1A12" w:rsidRPr="000D1C20" w14:paraId="516F0D4D" w14:textId="77777777" w:rsidTr="006D79A9">
        <w:trPr>
          <w:ins w:id="26" w:author="Yoshida, Sanae" w:date="2025-06-10T20:30:00Z"/>
        </w:trPr>
        <w:tc>
          <w:tcPr>
            <w:tcW w:w="680" w:type="dxa"/>
          </w:tcPr>
          <w:p w14:paraId="34273A60" w14:textId="4B832196" w:rsidR="000A1A12" w:rsidRPr="00DD73D9" w:rsidRDefault="000A1A12" w:rsidP="009C76E0">
            <w:pPr>
              <w:rPr>
                <w:ins w:id="27" w:author="Yoshida, Sanae" w:date="2025-06-10T20:30:00Z" w16du:dateUtc="2025-06-10T11:30:00Z"/>
                <w:lang w:eastAsia="ja-JP"/>
              </w:rPr>
            </w:pPr>
          </w:p>
        </w:tc>
        <w:tc>
          <w:tcPr>
            <w:tcW w:w="2470" w:type="dxa"/>
          </w:tcPr>
          <w:p w14:paraId="5FF7371C" w14:textId="08675108" w:rsidR="000A1A12" w:rsidRDefault="000A1A12" w:rsidP="009C76E0">
            <w:pPr>
              <w:rPr>
                <w:ins w:id="28" w:author="Yoshida, Sanae" w:date="2025-06-10T20:30:00Z" w16du:dateUtc="2025-06-10T11:30:00Z"/>
                <w:b/>
                <w:bCs/>
                <w:lang w:eastAsia="ja-JP"/>
              </w:rPr>
            </w:pPr>
          </w:p>
        </w:tc>
        <w:tc>
          <w:tcPr>
            <w:tcW w:w="1304" w:type="dxa"/>
          </w:tcPr>
          <w:p w14:paraId="2A0A1CE4" w14:textId="77777777" w:rsidR="000A1A12" w:rsidRPr="00DD73D9" w:rsidRDefault="000A1A12" w:rsidP="009C76E0">
            <w:pPr>
              <w:rPr>
                <w:ins w:id="29" w:author="Yoshida, Sanae" w:date="2025-06-10T20:30:00Z" w16du:dateUtc="2025-06-10T11:30:00Z"/>
              </w:rPr>
            </w:pPr>
          </w:p>
        </w:tc>
        <w:tc>
          <w:tcPr>
            <w:tcW w:w="4819" w:type="dxa"/>
            <w:gridSpan w:val="2"/>
          </w:tcPr>
          <w:p w14:paraId="610329FF" w14:textId="5B4FFA40" w:rsidR="000A1A12" w:rsidRDefault="000A1A12" w:rsidP="002C1D67">
            <w:pPr>
              <w:pStyle w:val="Default"/>
              <w:rPr>
                <w:ins w:id="30" w:author="Yoshida, Sanae" w:date="2025-06-10T20:30:00Z" w16du:dateUtc="2025-06-10T11:30:00Z"/>
                <w:rFonts w:ascii="Calibri" w:eastAsia="MS PMincho" w:hAnsi="Calibri" w:cs="Calibri"/>
                <w:sz w:val="20"/>
                <w:szCs w:val="20"/>
                <w:lang w:eastAsia="ja-JP"/>
              </w:rPr>
            </w:pPr>
          </w:p>
        </w:tc>
      </w:tr>
      <w:tr w:rsidR="000A1A12" w:rsidRPr="000D1C20" w14:paraId="11506E28" w14:textId="77777777" w:rsidTr="006D79A9">
        <w:trPr>
          <w:ins w:id="31" w:author="Yoshida, Sanae" w:date="2025-06-10T20:30:00Z"/>
        </w:trPr>
        <w:tc>
          <w:tcPr>
            <w:tcW w:w="680" w:type="dxa"/>
          </w:tcPr>
          <w:p w14:paraId="7561FB9A" w14:textId="77777777" w:rsidR="000A1A12" w:rsidRPr="00DD73D9" w:rsidRDefault="000A1A12" w:rsidP="009C76E0">
            <w:pPr>
              <w:rPr>
                <w:ins w:id="32" w:author="Yoshida, Sanae" w:date="2025-06-10T20:30:00Z" w16du:dateUtc="2025-06-10T11:30:00Z"/>
                <w:lang w:eastAsia="ja-JP"/>
              </w:rPr>
            </w:pPr>
          </w:p>
        </w:tc>
        <w:tc>
          <w:tcPr>
            <w:tcW w:w="2470" w:type="dxa"/>
          </w:tcPr>
          <w:p w14:paraId="4AFE4672" w14:textId="77777777" w:rsidR="000A1A12" w:rsidRDefault="000A1A12" w:rsidP="009C76E0">
            <w:pPr>
              <w:rPr>
                <w:ins w:id="33" w:author="Yoshida, Sanae" w:date="2025-06-10T20:30:00Z" w16du:dateUtc="2025-06-10T11:30:00Z"/>
                <w:b/>
                <w:bCs/>
                <w:lang w:eastAsia="ja-JP"/>
              </w:rPr>
            </w:pPr>
          </w:p>
        </w:tc>
        <w:tc>
          <w:tcPr>
            <w:tcW w:w="1304" w:type="dxa"/>
          </w:tcPr>
          <w:p w14:paraId="17E154DD" w14:textId="77777777" w:rsidR="000A1A12" w:rsidRPr="00DD73D9" w:rsidRDefault="000A1A12" w:rsidP="009C76E0">
            <w:pPr>
              <w:rPr>
                <w:ins w:id="34" w:author="Yoshida, Sanae" w:date="2025-06-10T20:30:00Z" w16du:dateUtc="2025-06-10T11:30:00Z"/>
              </w:rPr>
            </w:pPr>
          </w:p>
        </w:tc>
        <w:tc>
          <w:tcPr>
            <w:tcW w:w="4819" w:type="dxa"/>
            <w:gridSpan w:val="2"/>
          </w:tcPr>
          <w:p w14:paraId="3A8166C5" w14:textId="77777777" w:rsidR="000A1A12" w:rsidRDefault="000A1A12" w:rsidP="009C76E0">
            <w:pPr>
              <w:pStyle w:val="Default"/>
              <w:rPr>
                <w:ins w:id="35" w:author="Yoshida, Sanae" w:date="2025-06-10T20:30:00Z" w16du:dateUtc="2025-06-10T11:30:00Z"/>
                <w:rFonts w:ascii="Calibri" w:eastAsia="MS PMincho" w:hAnsi="Calibri" w:cs="Calibri"/>
                <w:sz w:val="20"/>
                <w:szCs w:val="20"/>
                <w:lang w:eastAsia="ja-JP"/>
              </w:rPr>
            </w:pPr>
          </w:p>
        </w:tc>
      </w:tr>
    </w:tbl>
    <w:p w14:paraId="21D948E6" w14:textId="77777777" w:rsidR="00C64798" w:rsidRPr="00DD73D9" w:rsidRDefault="00C64798" w:rsidP="00992CBB">
      <w:pPr>
        <w:rPr>
          <w:lang w:eastAsia="ja-JP"/>
        </w:rPr>
      </w:pPr>
    </w:p>
    <w:p w14:paraId="0749189D" w14:textId="2A3FF05E" w:rsidR="00733455" w:rsidRPr="00DD73D9" w:rsidRDefault="00733455" w:rsidP="00992CBB">
      <w:pPr>
        <w:rPr>
          <w:lang w:eastAsia="ja-JP"/>
        </w:rPr>
      </w:pPr>
    </w:p>
    <w:p w14:paraId="58F47EE1" w14:textId="03E4AE38" w:rsidR="00531AE2" w:rsidRPr="00DD73D9" w:rsidRDefault="00531AE2" w:rsidP="00CD1F38">
      <w:pPr>
        <w:pStyle w:val="Heading2"/>
        <w:rPr>
          <w:rFonts w:asciiTheme="minorHAnsi" w:hAnsiTheme="minorHAnsi"/>
        </w:rPr>
      </w:pPr>
    </w:p>
    <w:p w14:paraId="59810E93" w14:textId="77777777" w:rsidR="00317A03" w:rsidRPr="00DD73D9" w:rsidRDefault="00317A03" w:rsidP="00317A03">
      <w:pPr>
        <w:rPr>
          <w:lang w:eastAsia="ja-JP"/>
        </w:rPr>
      </w:pPr>
      <w:r w:rsidRPr="00DD73D9">
        <w:rPr>
          <w:rFonts w:hint="eastAsia"/>
          <w:lang w:eastAsia="ja-JP"/>
        </w:rPr>
        <w:t>ア</w:t>
      </w:r>
      <w:r w:rsidRPr="00DD73D9">
        <w:rPr>
          <w:lang w:eastAsia="ja-JP"/>
        </w:rPr>
        <w:t xml:space="preserve">. </w:t>
      </w:r>
      <w:r w:rsidRPr="00DD73D9">
        <w:rPr>
          <w:rFonts w:hint="eastAsia"/>
          <w:lang w:eastAsia="ja-JP"/>
        </w:rPr>
        <w:t>作成又は改訂年月</w:t>
      </w:r>
      <w:r w:rsidRPr="00DD73D9">
        <w:rPr>
          <w:lang w:eastAsia="ja-JP"/>
        </w:rPr>
        <w:t xml:space="preserve"> (Date of Preparation or Revision)</w:t>
      </w:r>
    </w:p>
    <w:p w14:paraId="47190CE5" w14:textId="77777777" w:rsidR="00317A03" w:rsidRPr="00DD73D9" w:rsidRDefault="00317A03" w:rsidP="00317A03">
      <w:pPr>
        <w:rPr>
          <w:lang w:eastAsia="ja-JP"/>
        </w:rPr>
      </w:pPr>
      <w:r w:rsidRPr="00DD73D9">
        <w:rPr>
          <w:rFonts w:hint="eastAsia"/>
          <w:lang w:eastAsia="ja-JP"/>
        </w:rPr>
        <w:t>イ</w:t>
      </w:r>
      <w:r w:rsidRPr="00DD73D9">
        <w:rPr>
          <w:lang w:eastAsia="ja-JP"/>
        </w:rPr>
        <w:t xml:space="preserve">. </w:t>
      </w:r>
      <w:r w:rsidRPr="00DD73D9">
        <w:rPr>
          <w:rFonts w:hint="eastAsia"/>
          <w:lang w:eastAsia="ja-JP"/>
        </w:rPr>
        <w:t>日本標準商品分類番号</w:t>
      </w:r>
      <w:r w:rsidRPr="00DD73D9">
        <w:rPr>
          <w:lang w:eastAsia="ja-JP"/>
        </w:rPr>
        <w:t xml:space="preserve"> (Japanese Standard Commodity Classification Number)</w:t>
      </w:r>
    </w:p>
    <w:p w14:paraId="271091D2" w14:textId="77777777" w:rsidR="00317A03" w:rsidRPr="00DD73D9" w:rsidRDefault="00317A03" w:rsidP="00317A03">
      <w:pPr>
        <w:rPr>
          <w:lang w:eastAsia="ja-JP"/>
        </w:rPr>
      </w:pPr>
      <w:r w:rsidRPr="00DD73D9">
        <w:rPr>
          <w:rFonts w:hint="eastAsia"/>
          <w:lang w:eastAsia="ja-JP"/>
        </w:rPr>
        <w:t>ウ</w:t>
      </w:r>
      <w:r w:rsidRPr="00DD73D9">
        <w:rPr>
          <w:lang w:eastAsia="ja-JP"/>
        </w:rPr>
        <w:t xml:space="preserve">. </w:t>
      </w:r>
      <w:r w:rsidRPr="00DD73D9">
        <w:rPr>
          <w:rFonts w:hint="eastAsia"/>
          <w:lang w:eastAsia="ja-JP"/>
        </w:rPr>
        <w:t>承認番号、販売開始年月</w:t>
      </w:r>
      <w:r w:rsidRPr="00DD73D9">
        <w:rPr>
          <w:lang w:eastAsia="ja-JP"/>
        </w:rPr>
        <w:t xml:space="preserve"> (Approval Number, Starting Date of Marketing)</w:t>
      </w:r>
    </w:p>
    <w:p w14:paraId="41B6FCF5" w14:textId="77777777" w:rsidR="00317A03" w:rsidRPr="00DD73D9" w:rsidRDefault="00317A03" w:rsidP="00317A03">
      <w:pPr>
        <w:rPr>
          <w:lang w:eastAsia="ja-JP"/>
        </w:rPr>
      </w:pPr>
      <w:r w:rsidRPr="00DD73D9">
        <w:rPr>
          <w:rFonts w:hint="eastAsia"/>
          <w:lang w:eastAsia="ja-JP"/>
        </w:rPr>
        <w:t>エ</w:t>
      </w:r>
      <w:r w:rsidRPr="00DD73D9">
        <w:rPr>
          <w:lang w:eastAsia="ja-JP"/>
        </w:rPr>
        <w:t xml:space="preserve">. </w:t>
      </w:r>
      <w:r w:rsidRPr="00DD73D9">
        <w:rPr>
          <w:rFonts w:hint="eastAsia"/>
          <w:lang w:eastAsia="ja-JP"/>
        </w:rPr>
        <w:t>貯法、有効期間</w:t>
      </w:r>
      <w:r w:rsidRPr="00DD73D9">
        <w:rPr>
          <w:lang w:eastAsia="ja-JP"/>
        </w:rPr>
        <w:t xml:space="preserve"> (Storage, Expiration Period)</w:t>
      </w:r>
    </w:p>
    <w:p w14:paraId="24130A6A" w14:textId="77777777" w:rsidR="00317A03" w:rsidRPr="00DD73D9" w:rsidRDefault="00317A03" w:rsidP="00317A03">
      <w:pPr>
        <w:rPr>
          <w:lang w:eastAsia="ja-JP"/>
        </w:rPr>
      </w:pPr>
      <w:r w:rsidRPr="00DD73D9">
        <w:rPr>
          <w:rFonts w:hint="eastAsia"/>
          <w:lang w:eastAsia="ja-JP"/>
        </w:rPr>
        <w:t>オ</w:t>
      </w:r>
      <w:r w:rsidRPr="00DD73D9">
        <w:rPr>
          <w:lang w:eastAsia="ja-JP"/>
        </w:rPr>
        <w:t xml:space="preserve">. </w:t>
      </w:r>
      <w:r w:rsidRPr="00DD73D9">
        <w:rPr>
          <w:rFonts w:hint="eastAsia"/>
          <w:lang w:eastAsia="ja-JP"/>
        </w:rPr>
        <w:t>薬効分類名</w:t>
      </w:r>
      <w:r w:rsidRPr="00DD73D9">
        <w:rPr>
          <w:lang w:eastAsia="ja-JP"/>
        </w:rPr>
        <w:t xml:space="preserve"> (Therapeutic Classification Name)</w:t>
      </w:r>
    </w:p>
    <w:p w14:paraId="09833BF5" w14:textId="77777777" w:rsidR="00317A03" w:rsidRPr="00DD73D9" w:rsidRDefault="00317A03" w:rsidP="00317A03">
      <w:pPr>
        <w:rPr>
          <w:lang w:eastAsia="ja-JP"/>
        </w:rPr>
      </w:pPr>
      <w:r w:rsidRPr="00DD73D9">
        <w:rPr>
          <w:rFonts w:hint="eastAsia"/>
          <w:lang w:eastAsia="ja-JP"/>
        </w:rPr>
        <w:t>カ</w:t>
      </w:r>
      <w:r w:rsidRPr="00DD73D9">
        <w:rPr>
          <w:lang w:eastAsia="ja-JP"/>
        </w:rPr>
        <w:t xml:space="preserve">. </w:t>
      </w:r>
      <w:r w:rsidRPr="00DD73D9">
        <w:rPr>
          <w:rFonts w:hint="eastAsia"/>
          <w:lang w:eastAsia="ja-JP"/>
        </w:rPr>
        <w:t>規制区分</w:t>
      </w:r>
      <w:r w:rsidRPr="00DD73D9">
        <w:rPr>
          <w:lang w:eastAsia="ja-JP"/>
        </w:rPr>
        <w:t xml:space="preserve"> (Regulatory Classification)</w:t>
      </w:r>
    </w:p>
    <w:p w14:paraId="0A9FE95E" w14:textId="77777777" w:rsidR="00317A03" w:rsidRPr="00DD73D9" w:rsidRDefault="00317A03" w:rsidP="00317A03">
      <w:pPr>
        <w:rPr>
          <w:lang w:eastAsia="ja-JP"/>
        </w:rPr>
      </w:pPr>
      <w:r w:rsidRPr="00DD73D9">
        <w:rPr>
          <w:rFonts w:hint="eastAsia"/>
          <w:lang w:eastAsia="ja-JP"/>
        </w:rPr>
        <w:t>キ</w:t>
      </w:r>
      <w:r w:rsidRPr="00DD73D9">
        <w:rPr>
          <w:lang w:eastAsia="ja-JP"/>
        </w:rPr>
        <w:t xml:space="preserve">. </w:t>
      </w:r>
      <w:r w:rsidRPr="00DD73D9">
        <w:rPr>
          <w:rFonts w:hint="eastAsia"/>
          <w:lang w:eastAsia="ja-JP"/>
        </w:rPr>
        <w:t>名称</w:t>
      </w:r>
      <w:r w:rsidRPr="00DD73D9">
        <w:rPr>
          <w:lang w:eastAsia="ja-JP"/>
        </w:rPr>
        <w:t xml:space="preserve"> (Name)</w:t>
      </w:r>
    </w:p>
    <w:p w14:paraId="33C879F0" w14:textId="77777777" w:rsidR="00317A03" w:rsidRPr="00DD73D9" w:rsidRDefault="00317A03" w:rsidP="00317A03">
      <w:pPr>
        <w:rPr>
          <w:lang w:eastAsia="ja-JP"/>
        </w:rPr>
      </w:pPr>
      <w:r w:rsidRPr="00DD73D9">
        <w:rPr>
          <w:lang w:eastAsia="ja-JP"/>
        </w:rPr>
        <w:lastRenderedPageBreak/>
        <w:t xml:space="preserve">1. </w:t>
      </w:r>
      <w:r w:rsidRPr="00DD73D9">
        <w:rPr>
          <w:rFonts w:hint="eastAsia"/>
          <w:lang w:eastAsia="ja-JP"/>
        </w:rPr>
        <w:t>警告</w:t>
      </w:r>
      <w:r w:rsidRPr="00DD73D9">
        <w:rPr>
          <w:lang w:eastAsia="ja-JP"/>
        </w:rPr>
        <w:t xml:space="preserve"> (Warnings)</w:t>
      </w:r>
    </w:p>
    <w:p w14:paraId="2CFACE45" w14:textId="77777777" w:rsidR="00317A03" w:rsidRPr="00DD73D9" w:rsidRDefault="00317A03" w:rsidP="00317A03">
      <w:pPr>
        <w:rPr>
          <w:lang w:eastAsia="ja-JP"/>
        </w:rPr>
      </w:pPr>
      <w:r w:rsidRPr="00DD73D9">
        <w:rPr>
          <w:lang w:eastAsia="ja-JP"/>
        </w:rPr>
        <w:t xml:space="preserve">2. </w:t>
      </w:r>
      <w:r w:rsidRPr="00DD73D9">
        <w:rPr>
          <w:rFonts w:hint="eastAsia"/>
          <w:lang w:eastAsia="ja-JP"/>
        </w:rPr>
        <w:t>禁忌</w:t>
      </w:r>
      <w:r w:rsidRPr="00DD73D9">
        <w:rPr>
          <w:lang w:eastAsia="ja-JP"/>
        </w:rPr>
        <w:t xml:space="preserve"> (Contraindications)</w:t>
      </w:r>
    </w:p>
    <w:p w14:paraId="2CC7FDFE" w14:textId="77777777" w:rsidR="00317A03" w:rsidRPr="00DD73D9" w:rsidRDefault="00317A03" w:rsidP="00317A03">
      <w:pPr>
        <w:rPr>
          <w:lang w:eastAsia="ja-JP"/>
        </w:rPr>
      </w:pPr>
      <w:r w:rsidRPr="00DD73D9">
        <w:rPr>
          <w:lang w:eastAsia="ja-JP"/>
        </w:rPr>
        <w:t xml:space="preserve">3. </w:t>
      </w:r>
      <w:r w:rsidRPr="00DD73D9">
        <w:rPr>
          <w:rFonts w:hint="eastAsia"/>
          <w:lang w:eastAsia="ja-JP"/>
        </w:rPr>
        <w:t>組成・性状</w:t>
      </w:r>
      <w:r w:rsidRPr="00DD73D9">
        <w:rPr>
          <w:lang w:eastAsia="ja-JP"/>
        </w:rPr>
        <w:t xml:space="preserve"> (Composition and Properties)</w:t>
      </w:r>
    </w:p>
    <w:p w14:paraId="0F67B359" w14:textId="77777777" w:rsidR="00317A03" w:rsidRPr="00DD73D9" w:rsidRDefault="00317A03" w:rsidP="00317A03">
      <w:pPr>
        <w:rPr>
          <w:lang w:eastAsia="ja-JP"/>
        </w:rPr>
      </w:pPr>
      <w:r w:rsidRPr="00DD73D9">
        <w:rPr>
          <w:lang w:eastAsia="ja-JP"/>
        </w:rPr>
        <w:t xml:space="preserve">3.1 </w:t>
      </w:r>
      <w:r w:rsidRPr="00DD73D9">
        <w:rPr>
          <w:rFonts w:hint="eastAsia"/>
          <w:lang w:eastAsia="ja-JP"/>
        </w:rPr>
        <w:t>組成</w:t>
      </w:r>
      <w:r w:rsidRPr="00DD73D9">
        <w:rPr>
          <w:lang w:eastAsia="ja-JP"/>
        </w:rPr>
        <w:t xml:space="preserve"> (Composition)</w:t>
      </w:r>
    </w:p>
    <w:p w14:paraId="1858080B" w14:textId="77777777" w:rsidR="00317A03" w:rsidRPr="00DD73D9" w:rsidRDefault="00317A03" w:rsidP="00317A03">
      <w:pPr>
        <w:rPr>
          <w:lang w:eastAsia="ja-JP"/>
        </w:rPr>
      </w:pPr>
      <w:r w:rsidRPr="00DD73D9">
        <w:rPr>
          <w:lang w:eastAsia="ja-JP"/>
        </w:rPr>
        <w:t xml:space="preserve">3.2 </w:t>
      </w:r>
      <w:r w:rsidRPr="00DD73D9">
        <w:rPr>
          <w:rFonts w:hint="eastAsia"/>
          <w:lang w:eastAsia="ja-JP"/>
        </w:rPr>
        <w:t>製剤の性状</w:t>
      </w:r>
      <w:r w:rsidRPr="00DD73D9">
        <w:rPr>
          <w:lang w:eastAsia="ja-JP"/>
        </w:rPr>
        <w:t xml:space="preserve"> (Properties of the Formulation)</w:t>
      </w:r>
    </w:p>
    <w:p w14:paraId="04395602" w14:textId="77777777" w:rsidR="00317A03" w:rsidRPr="00DD73D9" w:rsidRDefault="00317A03" w:rsidP="00317A03">
      <w:pPr>
        <w:rPr>
          <w:lang w:eastAsia="ja-JP"/>
        </w:rPr>
      </w:pPr>
      <w:r w:rsidRPr="00DD73D9">
        <w:rPr>
          <w:lang w:eastAsia="ja-JP"/>
        </w:rPr>
        <w:t xml:space="preserve">4. </w:t>
      </w:r>
      <w:r w:rsidRPr="00DD73D9">
        <w:rPr>
          <w:rFonts w:hint="eastAsia"/>
          <w:lang w:eastAsia="ja-JP"/>
        </w:rPr>
        <w:t>効能又は効果</w:t>
      </w:r>
      <w:r w:rsidRPr="00DD73D9">
        <w:rPr>
          <w:lang w:eastAsia="ja-JP"/>
        </w:rPr>
        <w:t xml:space="preserve"> (Indications or Efficacy)</w:t>
      </w:r>
    </w:p>
    <w:p w14:paraId="26A52D32" w14:textId="77777777" w:rsidR="00317A03" w:rsidRPr="00DD73D9" w:rsidRDefault="00317A03" w:rsidP="00317A03">
      <w:pPr>
        <w:rPr>
          <w:lang w:eastAsia="ja-JP"/>
        </w:rPr>
      </w:pPr>
      <w:r w:rsidRPr="00DD73D9">
        <w:rPr>
          <w:lang w:eastAsia="ja-JP"/>
        </w:rPr>
        <w:t xml:space="preserve">5. </w:t>
      </w:r>
      <w:r w:rsidRPr="00DD73D9">
        <w:rPr>
          <w:rFonts w:hint="eastAsia"/>
          <w:lang w:eastAsia="ja-JP"/>
        </w:rPr>
        <w:t>効能又は効果に関連する注意</w:t>
      </w:r>
      <w:r w:rsidRPr="00DD73D9">
        <w:rPr>
          <w:lang w:eastAsia="ja-JP"/>
        </w:rPr>
        <w:t xml:space="preserve"> (Precautions Related to Efficacy)</w:t>
      </w:r>
    </w:p>
    <w:p w14:paraId="29C39FEC" w14:textId="77777777" w:rsidR="00317A03" w:rsidRPr="00DD73D9" w:rsidRDefault="00317A03" w:rsidP="00317A03">
      <w:pPr>
        <w:rPr>
          <w:lang w:eastAsia="ja-JP"/>
        </w:rPr>
      </w:pPr>
      <w:r w:rsidRPr="00DD73D9">
        <w:rPr>
          <w:lang w:eastAsia="ja-JP"/>
        </w:rPr>
        <w:t xml:space="preserve">6. </w:t>
      </w:r>
      <w:r w:rsidRPr="00DD73D9">
        <w:rPr>
          <w:rFonts w:hint="eastAsia"/>
          <w:lang w:eastAsia="ja-JP"/>
        </w:rPr>
        <w:t>用法及び用量</w:t>
      </w:r>
      <w:r w:rsidRPr="00DD73D9">
        <w:rPr>
          <w:lang w:eastAsia="ja-JP"/>
        </w:rPr>
        <w:t xml:space="preserve"> (Dosage and Administration)</w:t>
      </w:r>
    </w:p>
    <w:p w14:paraId="50DAE285" w14:textId="77777777" w:rsidR="00317A03" w:rsidRPr="00DD73D9" w:rsidRDefault="00317A03" w:rsidP="00317A03">
      <w:pPr>
        <w:rPr>
          <w:lang w:eastAsia="ja-JP"/>
        </w:rPr>
      </w:pPr>
      <w:r w:rsidRPr="00DD73D9">
        <w:rPr>
          <w:rFonts w:hint="eastAsia"/>
          <w:lang w:eastAsia="ja-JP"/>
        </w:rPr>
        <w:t>用法及び用量に関する説明</w:t>
      </w:r>
      <w:r w:rsidRPr="00DD73D9">
        <w:rPr>
          <w:lang w:eastAsia="ja-JP"/>
        </w:rPr>
        <w:t xml:space="preserve"> (Explanation on Dosage and Administration)</w:t>
      </w:r>
    </w:p>
    <w:p w14:paraId="7830F496" w14:textId="77777777" w:rsidR="00317A03" w:rsidRPr="00DD73D9" w:rsidRDefault="00317A03" w:rsidP="00317A03">
      <w:pPr>
        <w:rPr>
          <w:lang w:eastAsia="ja-JP"/>
        </w:rPr>
      </w:pPr>
      <w:r w:rsidRPr="00DD73D9">
        <w:rPr>
          <w:lang w:eastAsia="ja-JP"/>
        </w:rPr>
        <w:t xml:space="preserve">7. </w:t>
      </w:r>
      <w:r w:rsidRPr="00DD73D9">
        <w:rPr>
          <w:rFonts w:hint="eastAsia"/>
          <w:lang w:eastAsia="ja-JP"/>
        </w:rPr>
        <w:t>用法及び用量に関連する注意</w:t>
      </w:r>
      <w:r w:rsidRPr="00DD73D9">
        <w:rPr>
          <w:lang w:eastAsia="ja-JP"/>
        </w:rPr>
        <w:t xml:space="preserve"> (Precautions Related to Dosage)</w:t>
      </w:r>
    </w:p>
    <w:p w14:paraId="09240A65" w14:textId="77777777" w:rsidR="00317A03" w:rsidRPr="00DD73D9" w:rsidRDefault="00317A03" w:rsidP="00317A03">
      <w:pPr>
        <w:rPr>
          <w:lang w:eastAsia="ja-JP"/>
        </w:rPr>
      </w:pPr>
      <w:r w:rsidRPr="00DD73D9">
        <w:rPr>
          <w:lang w:eastAsia="ja-JP"/>
        </w:rPr>
        <w:t xml:space="preserve">8. </w:t>
      </w:r>
      <w:r w:rsidRPr="00DD73D9">
        <w:rPr>
          <w:rFonts w:hint="eastAsia"/>
          <w:lang w:eastAsia="ja-JP"/>
        </w:rPr>
        <w:t>重要な基本的注意</w:t>
      </w:r>
      <w:r w:rsidRPr="00DD73D9">
        <w:rPr>
          <w:lang w:eastAsia="ja-JP"/>
        </w:rPr>
        <w:t xml:space="preserve"> (Important Precautions)</w:t>
      </w:r>
    </w:p>
    <w:p w14:paraId="46AF6762" w14:textId="77777777" w:rsidR="00317A03" w:rsidRPr="00DD73D9" w:rsidRDefault="00317A03" w:rsidP="00317A03">
      <w:pPr>
        <w:rPr>
          <w:lang w:eastAsia="ja-JP"/>
        </w:rPr>
      </w:pPr>
      <w:r w:rsidRPr="00DD73D9">
        <w:rPr>
          <w:lang w:eastAsia="ja-JP"/>
        </w:rPr>
        <w:t xml:space="preserve">9. </w:t>
      </w:r>
      <w:r w:rsidRPr="00DD73D9">
        <w:rPr>
          <w:rFonts w:hint="eastAsia"/>
          <w:lang w:eastAsia="ja-JP"/>
        </w:rPr>
        <w:t>特定の背景を有する患者に関する注意</w:t>
      </w:r>
      <w:r w:rsidRPr="00DD73D9">
        <w:rPr>
          <w:lang w:eastAsia="ja-JP"/>
        </w:rPr>
        <w:t xml:space="preserve"> (Precautions for Specific Populations)</w:t>
      </w:r>
    </w:p>
    <w:p w14:paraId="521DF843" w14:textId="77777777" w:rsidR="00317A03" w:rsidRPr="00DD73D9" w:rsidRDefault="00317A03" w:rsidP="00317A03">
      <w:pPr>
        <w:rPr>
          <w:lang w:eastAsia="ja-JP"/>
        </w:rPr>
      </w:pPr>
      <w:r w:rsidRPr="00DD73D9">
        <w:rPr>
          <w:lang w:eastAsia="ja-JP"/>
        </w:rPr>
        <w:t xml:space="preserve">9.1 </w:t>
      </w:r>
      <w:r w:rsidRPr="00DD73D9">
        <w:rPr>
          <w:rFonts w:hint="eastAsia"/>
          <w:lang w:eastAsia="ja-JP"/>
        </w:rPr>
        <w:t>合併症・既往歴等のある患者</w:t>
      </w:r>
      <w:r w:rsidRPr="00DD73D9">
        <w:rPr>
          <w:lang w:eastAsia="ja-JP"/>
        </w:rPr>
        <w:t xml:space="preserve"> (Patients with Complications or History of Diseases)</w:t>
      </w:r>
    </w:p>
    <w:p w14:paraId="62C9FE20" w14:textId="77777777" w:rsidR="00317A03" w:rsidRPr="00DD73D9" w:rsidRDefault="00317A03" w:rsidP="00317A03">
      <w:pPr>
        <w:rPr>
          <w:lang w:eastAsia="ja-JP"/>
        </w:rPr>
      </w:pPr>
      <w:r w:rsidRPr="00DD73D9">
        <w:rPr>
          <w:lang w:eastAsia="ja-JP"/>
        </w:rPr>
        <w:t xml:space="preserve">9.2 </w:t>
      </w:r>
      <w:r w:rsidRPr="00DD73D9">
        <w:rPr>
          <w:rFonts w:hint="eastAsia"/>
          <w:lang w:eastAsia="ja-JP"/>
        </w:rPr>
        <w:t>腎機能障害患者</w:t>
      </w:r>
      <w:r w:rsidRPr="00DD73D9">
        <w:rPr>
          <w:lang w:eastAsia="ja-JP"/>
        </w:rPr>
        <w:t xml:space="preserve"> (Patients with Renal Impairment)</w:t>
      </w:r>
    </w:p>
    <w:p w14:paraId="7A26FF04" w14:textId="77777777" w:rsidR="00317A03" w:rsidRPr="00DD73D9" w:rsidRDefault="00317A03" w:rsidP="00317A03">
      <w:pPr>
        <w:rPr>
          <w:lang w:eastAsia="ja-JP"/>
        </w:rPr>
      </w:pPr>
      <w:r w:rsidRPr="00DD73D9">
        <w:rPr>
          <w:lang w:eastAsia="ja-JP"/>
        </w:rPr>
        <w:t xml:space="preserve">9.3 </w:t>
      </w:r>
      <w:r w:rsidRPr="00DD73D9">
        <w:rPr>
          <w:rFonts w:hint="eastAsia"/>
          <w:lang w:eastAsia="ja-JP"/>
        </w:rPr>
        <w:t>肝機能障害患者</w:t>
      </w:r>
      <w:r w:rsidRPr="00DD73D9">
        <w:rPr>
          <w:lang w:eastAsia="ja-JP"/>
        </w:rPr>
        <w:t xml:space="preserve"> (Patients with Hepatic Impairment)</w:t>
      </w:r>
    </w:p>
    <w:p w14:paraId="45124426" w14:textId="77777777" w:rsidR="00317A03" w:rsidRPr="00DD73D9" w:rsidRDefault="00317A03" w:rsidP="00317A03">
      <w:pPr>
        <w:rPr>
          <w:lang w:eastAsia="ja-JP"/>
        </w:rPr>
      </w:pPr>
      <w:r w:rsidRPr="00DD73D9">
        <w:rPr>
          <w:lang w:eastAsia="ja-JP"/>
        </w:rPr>
        <w:t xml:space="preserve">9.4 </w:t>
      </w:r>
      <w:r w:rsidRPr="00DD73D9">
        <w:rPr>
          <w:rFonts w:hint="eastAsia"/>
          <w:lang w:eastAsia="ja-JP"/>
        </w:rPr>
        <w:t>生殖能を有する者</w:t>
      </w:r>
      <w:r w:rsidRPr="00DD73D9">
        <w:rPr>
          <w:lang w:eastAsia="ja-JP"/>
        </w:rPr>
        <w:t xml:space="preserve"> (Males and Females of Reproductive Potential)</w:t>
      </w:r>
    </w:p>
    <w:p w14:paraId="68CD3DD8" w14:textId="77777777" w:rsidR="00317A03" w:rsidRPr="00DD73D9" w:rsidRDefault="00317A03" w:rsidP="00317A03">
      <w:pPr>
        <w:rPr>
          <w:lang w:eastAsia="ja-JP"/>
        </w:rPr>
      </w:pPr>
      <w:r w:rsidRPr="00DD73D9">
        <w:rPr>
          <w:lang w:eastAsia="ja-JP"/>
        </w:rPr>
        <w:t xml:space="preserve">9.5 </w:t>
      </w:r>
      <w:r w:rsidRPr="00DD73D9">
        <w:rPr>
          <w:rFonts w:hint="eastAsia"/>
          <w:lang w:eastAsia="ja-JP"/>
        </w:rPr>
        <w:t>妊婦</w:t>
      </w:r>
      <w:r w:rsidRPr="00DD73D9">
        <w:rPr>
          <w:lang w:eastAsia="ja-JP"/>
        </w:rPr>
        <w:t xml:space="preserve"> (Use in Pregnant)</w:t>
      </w:r>
    </w:p>
    <w:p w14:paraId="24CA71B8" w14:textId="77777777" w:rsidR="00317A03" w:rsidRPr="00DD73D9" w:rsidRDefault="00317A03" w:rsidP="00317A03">
      <w:pPr>
        <w:rPr>
          <w:lang w:eastAsia="ja-JP"/>
        </w:rPr>
      </w:pPr>
      <w:r w:rsidRPr="00DD73D9">
        <w:rPr>
          <w:lang w:eastAsia="ja-JP"/>
        </w:rPr>
        <w:t xml:space="preserve">9.6 </w:t>
      </w:r>
      <w:r w:rsidRPr="00DD73D9">
        <w:rPr>
          <w:rFonts w:hint="eastAsia"/>
          <w:lang w:eastAsia="ja-JP"/>
        </w:rPr>
        <w:t>授乳婦</w:t>
      </w:r>
      <w:r w:rsidRPr="00DD73D9">
        <w:rPr>
          <w:lang w:eastAsia="ja-JP"/>
        </w:rPr>
        <w:t xml:space="preserve"> (Use in Nursing)</w:t>
      </w:r>
    </w:p>
    <w:p w14:paraId="0579690D" w14:textId="77777777" w:rsidR="00317A03" w:rsidRPr="00DD73D9" w:rsidRDefault="00317A03" w:rsidP="00317A03">
      <w:pPr>
        <w:rPr>
          <w:lang w:eastAsia="ja-JP"/>
        </w:rPr>
      </w:pPr>
      <w:r w:rsidRPr="00DD73D9">
        <w:rPr>
          <w:lang w:eastAsia="ja-JP"/>
        </w:rPr>
        <w:t xml:space="preserve">9.7 </w:t>
      </w:r>
      <w:r w:rsidRPr="00DD73D9">
        <w:rPr>
          <w:rFonts w:hint="eastAsia"/>
          <w:lang w:eastAsia="ja-JP"/>
        </w:rPr>
        <w:t>小児等</w:t>
      </w:r>
      <w:r w:rsidRPr="00DD73D9">
        <w:rPr>
          <w:lang w:eastAsia="ja-JP"/>
        </w:rPr>
        <w:t xml:space="preserve"> (Pediatric Use)</w:t>
      </w:r>
    </w:p>
    <w:p w14:paraId="1DBFDCF5" w14:textId="77777777" w:rsidR="00317A03" w:rsidRPr="00DD73D9" w:rsidRDefault="00317A03" w:rsidP="00317A03">
      <w:pPr>
        <w:rPr>
          <w:lang w:eastAsia="ja-JP"/>
        </w:rPr>
      </w:pPr>
      <w:r w:rsidRPr="00DD73D9">
        <w:rPr>
          <w:lang w:eastAsia="ja-JP"/>
        </w:rPr>
        <w:t xml:space="preserve">9.8 </w:t>
      </w:r>
      <w:r w:rsidRPr="00DD73D9">
        <w:rPr>
          <w:rFonts w:hint="eastAsia"/>
          <w:lang w:eastAsia="ja-JP"/>
        </w:rPr>
        <w:t>高齢者</w:t>
      </w:r>
      <w:r w:rsidRPr="00DD73D9">
        <w:rPr>
          <w:lang w:eastAsia="ja-JP"/>
        </w:rPr>
        <w:t xml:space="preserve"> (Use in the Elderly)</w:t>
      </w:r>
    </w:p>
    <w:p w14:paraId="648C768C" w14:textId="77777777" w:rsidR="00317A03" w:rsidRPr="00DD73D9" w:rsidRDefault="00317A03" w:rsidP="00317A03">
      <w:pPr>
        <w:rPr>
          <w:lang w:eastAsia="ja-JP"/>
        </w:rPr>
      </w:pPr>
      <w:r w:rsidRPr="00DD73D9">
        <w:rPr>
          <w:lang w:eastAsia="ja-JP"/>
        </w:rPr>
        <w:t xml:space="preserve">10. </w:t>
      </w:r>
      <w:r w:rsidRPr="00DD73D9">
        <w:rPr>
          <w:rFonts w:hint="eastAsia"/>
          <w:lang w:eastAsia="ja-JP"/>
        </w:rPr>
        <w:t>相互作用</w:t>
      </w:r>
      <w:r w:rsidRPr="00DD73D9">
        <w:rPr>
          <w:lang w:eastAsia="ja-JP"/>
        </w:rPr>
        <w:t xml:space="preserve"> (Interactions)</w:t>
      </w:r>
    </w:p>
    <w:p w14:paraId="7BACC700" w14:textId="77777777" w:rsidR="00317A03" w:rsidRPr="00DD73D9" w:rsidRDefault="00317A03" w:rsidP="00317A03">
      <w:pPr>
        <w:rPr>
          <w:lang w:eastAsia="ja-JP"/>
        </w:rPr>
      </w:pPr>
      <w:r w:rsidRPr="00DD73D9">
        <w:rPr>
          <w:lang w:eastAsia="ja-JP"/>
        </w:rPr>
        <w:t xml:space="preserve">10.1 </w:t>
      </w:r>
      <w:r w:rsidRPr="00DD73D9">
        <w:rPr>
          <w:rFonts w:hint="eastAsia"/>
          <w:lang w:eastAsia="ja-JP"/>
        </w:rPr>
        <w:t>併用禁忌（併用しないこと）</w:t>
      </w:r>
      <w:r w:rsidRPr="00DD73D9">
        <w:rPr>
          <w:lang w:eastAsia="ja-JP"/>
        </w:rPr>
        <w:t xml:space="preserve"> (Contraindicated Combinations)</w:t>
      </w:r>
    </w:p>
    <w:p w14:paraId="2E5B4BA7" w14:textId="77777777" w:rsidR="00317A03" w:rsidRPr="00DD73D9" w:rsidRDefault="00317A03" w:rsidP="00317A03">
      <w:pPr>
        <w:rPr>
          <w:lang w:eastAsia="ja-JP"/>
        </w:rPr>
      </w:pPr>
      <w:r w:rsidRPr="00DD73D9">
        <w:rPr>
          <w:lang w:eastAsia="ja-JP"/>
        </w:rPr>
        <w:t xml:space="preserve">10.2 </w:t>
      </w:r>
      <w:r w:rsidRPr="00DD73D9">
        <w:rPr>
          <w:rFonts w:hint="eastAsia"/>
          <w:lang w:eastAsia="ja-JP"/>
        </w:rPr>
        <w:t>併用注意（併用に注意すること）</w:t>
      </w:r>
      <w:r w:rsidRPr="00DD73D9">
        <w:rPr>
          <w:lang w:eastAsia="ja-JP"/>
        </w:rPr>
        <w:t xml:space="preserve"> (Precautions for Combinations)</w:t>
      </w:r>
    </w:p>
    <w:p w14:paraId="7F721ADC" w14:textId="77777777" w:rsidR="00317A03" w:rsidRPr="00DD73D9" w:rsidRDefault="00317A03" w:rsidP="00317A03">
      <w:pPr>
        <w:rPr>
          <w:lang w:eastAsia="ja-JP"/>
        </w:rPr>
      </w:pPr>
      <w:r w:rsidRPr="00DD73D9">
        <w:rPr>
          <w:lang w:eastAsia="ja-JP"/>
        </w:rPr>
        <w:lastRenderedPageBreak/>
        <w:t xml:space="preserve">11. </w:t>
      </w:r>
      <w:r w:rsidRPr="00DD73D9">
        <w:rPr>
          <w:rFonts w:hint="eastAsia"/>
          <w:lang w:eastAsia="ja-JP"/>
        </w:rPr>
        <w:t>副作用</w:t>
      </w:r>
      <w:r w:rsidRPr="00DD73D9">
        <w:rPr>
          <w:lang w:eastAsia="ja-JP"/>
        </w:rPr>
        <w:t xml:space="preserve"> (Adverse Events)</w:t>
      </w:r>
    </w:p>
    <w:p w14:paraId="577D57EA" w14:textId="77777777" w:rsidR="00317A03" w:rsidRPr="00DD73D9" w:rsidRDefault="00317A03" w:rsidP="00317A03">
      <w:pPr>
        <w:rPr>
          <w:lang w:eastAsia="ja-JP"/>
        </w:rPr>
      </w:pPr>
      <w:r w:rsidRPr="00DD73D9">
        <w:rPr>
          <w:lang w:eastAsia="ja-JP"/>
        </w:rPr>
        <w:t xml:space="preserve">11.1 </w:t>
      </w:r>
      <w:r w:rsidRPr="00DD73D9">
        <w:rPr>
          <w:rFonts w:hint="eastAsia"/>
          <w:lang w:eastAsia="ja-JP"/>
        </w:rPr>
        <w:t>重大な副作用</w:t>
      </w:r>
      <w:r w:rsidRPr="00DD73D9">
        <w:rPr>
          <w:lang w:eastAsia="ja-JP"/>
        </w:rPr>
        <w:t xml:space="preserve"> (Serious Adverse Events)</w:t>
      </w:r>
    </w:p>
    <w:p w14:paraId="7EA29EB8" w14:textId="77777777" w:rsidR="00317A03" w:rsidRPr="00DD73D9" w:rsidRDefault="00317A03" w:rsidP="00317A03">
      <w:pPr>
        <w:rPr>
          <w:lang w:eastAsia="ja-JP"/>
        </w:rPr>
      </w:pPr>
      <w:r w:rsidRPr="00DD73D9">
        <w:rPr>
          <w:lang w:eastAsia="ja-JP"/>
        </w:rPr>
        <w:t xml:space="preserve">11.2 </w:t>
      </w:r>
      <w:r w:rsidRPr="00DD73D9">
        <w:rPr>
          <w:rFonts w:hint="eastAsia"/>
          <w:lang w:eastAsia="ja-JP"/>
        </w:rPr>
        <w:t>その他の副作用</w:t>
      </w:r>
      <w:r w:rsidRPr="00DD73D9">
        <w:rPr>
          <w:lang w:eastAsia="ja-JP"/>
        </w:rPr>
        <w:t xml:space="preserve"> (Other Adverse Events)</w:t>
      </w:r>
    </w:p>
    <w:p w14:paraId="3FAFFC91" w14:textId="77777777" w:rsidR="00317A03" w:rsidRPr="00DD73D9" w:rsidRDefault="00317A03" w:rsidP="00317A03">
      <w:pPr>
        <w:rPr>
          <w:lang w:eastAsia="ja-JP"/>
        </w:rPr>
      </w:pPr>
      <w:r w:rsidRPr="00DD73D9">
        <w:rPr>
          <w:lang w:eastAsia="ja-JP"/>
        </w:rPr>
        <w:t xml:space="preserve">12. </w:t>
      </w:r>
      <w:r w:rsidRPr="00DD73D9">
        <w:rPr>
          <w:rFonts w:hint="eastAsia"/>
          <w:lang w:eastAsia="ja-JP"/>
        </w:rPr>
        <w:t>臨床検査結果に及ぼす影響</w:t>
      </w:r>
      <w:r w:rsidRPr="00DD73D9">
        <w:rPr>
          <w:lang w:eastAsia="ja-JP"/>
        </w:rPr>
        <w:t xml:space="preserve"> (Influence on Laboratory Values)</w:t>
      </w:r>
    </w:p>
    <w:p w14:paraId="5D792D1A" w14:textId="77777777" w:rsidR="00317A03" w:rsidRPr="00DD73D9" w:rsidRDefault="00317A03" w:rsidP="00317A03">
      <w:pPr>
        <w:rPr>
          <w:lang w:eastAsia="ja-JP"/>
        </w:rPr>
      </w:pPr>
      <w:r w:rsidRPr="00DD73D9">
        <w:rPr>
          <w:lang w:eastAsia="ja-JP"/>
        </w:rPr>
        <w:t xml:space="preserve">13. </w:t>
      </w:r>
      <w:r w:rsidRPr="00DD73D9">
        <w:rPr>
          <w:rFonts w:hint="eastAsia"/>
          <w:lang w:eastAsia="ja-JP"/>
        </w:rPr>
        <w:t>過量投与</w:t>
      </w:r>
      <w:r w:rsidRPr="00DD73D9">
        <w:rPr>
          <w:lang w:eastAsia="ja-JP"/>
        </w:rPr>
        <w:t xml:space="preserve"> (Overdosage)</w:t>
      </w:r>
    </w:p>
    <w:p w14:paraId="0CC423E7" w14:textId="77777777" w:rsidR="00317A03" w:rsidRPr="00DD73D9" w:rsidRDefault="00317A03" w:rsidP="00317A03">
      <w:pPr>
        <w:rPr>
          <w:lang w:eastAsia="ja-JP"/>
        </w:rPr>
      </w:pPr>
      <w:r w:rsidRPr="00DD73D9">
        <w:rPr>
          <w:lang w:eastAsia="ja-JP"/>
        </w:rPr>
        <w:t xml:space="preserve">14. </w:t>
      </w:r>
      <w:r w:rsidRPr="00DD73D9">
        <w:rPr>
          <w:rFonts w:hint="eastAsia"/>
          <w:lang w:eastAsia="ja-JP"/>
        </w:rPr>
        <w:t>適用上の注意</w:t>
      </w:r>
      <w:r w:rsidRPr="00DD73D9">
        <w:rPr>
          <w:lang w:eastAsia="ja-JP"/>
        </w:rPr>
        <w:t xml:space="preserve"> (Precautions for Application)</w:t>
      </w:r>
    </w:p>
    <w:p w14:paraId="7B33E790" w14:textId="77777777" w:rsidR="00317A03" w:rsidRPr="00DD73D9" w:rsidRDefault="00317A03" w:rsidP="00317A03">
      <w:pPr>
        <w:rPr>
          <w:lang w:eastAsia="ja-JP"/>
        </w:rPr>
      </w:pPr>
      <w:r w:rsidRPr="00DD73D9">
        <w:rPr>
          <w:lang w:eastAsia="ja-JP"/>
        </w:rPr>
        <w:t xml:space="preserve">15. </w:t>
      </w:r>
      <w:r w:rsidRPr="00DD73D9">
        <w:rPr>
          <w:rFonts w:hint="eastAsia"/>
          <w:lang w:eastAsia="ja-JP"/>
        </w:rPr>
        <w:t>その他注意</w:t>
      </w:r>
      <w:r w:rsidRPr="00DD73D9">
        <w:rPr>
          <w:lang w:eastAsia="ja-JP"/>
        </w:rPr>
        <w:t xml:space="preserve"> (Other Precautions)</w:t>
      </w:r>
    </w:p>
    <w:p w14:paraId="11476EF5" w14:textId="77777777" w:rsidR="00317A03" w:rsidRPr="00DD73D9" w:rsidRDefault="00317A03" w:rsidP="00317A03">
      <w:pPr>
        <w:rPr>
          <w:lang w:eastAsia="ja-JP"/>
        </w:rPr>
      </w:pPr>
      <w:r w:rsidRPr="00DD73D9">
        <w:rPr>
          <w:lang w:eastAsia="ja-JP"/>
        </w:rPr>
        <w:t xml:space="preserve">15.1 </w:t>
      </w:r>
      <w:r w:rsidRPr="00DD73D9">
        <w:rPr>
          <w:rFonts w:hint="eastAsia"/>
          <w:lang w:eastAsia="ja-JP"/>
        </w:rPr>
        <w:t>臨床使用に基づく情報</w:t>
      </w:r>
      <w:r w:rsidRPr="00DD73D9">
        <w:rPr>
          <w:lang w:eastAsia="ja-JP"/>
        </w:rPr>
        <w:t xml:space="preserve"> (Information Based on Clinical Use)</w:t>
      </w:r>
    </w:p>
    <w:p w14:paraId="7C78795A" w14:textId="77777777" w:rsidR="00317A03" w:rsidRPr="00DD73D9" w:rsidRDefault="00317A03" w:rsidP="00317A03">
      <w:pPr>
        <w:rPr>
          <w:lang w:eastAsia="ja-JP"/>
        </w:rPr>
      </w:pPr>
      <w:r w:rsidRPr="00DD73D9">
        <w:rPr>
          <w:lang w:eastAsia="ja-JP"/>
        </w:rPr>
        <w:t xml:space="preserve">15.2 </w:t>
      </w:r>
      <w:r w:rsidRPr="00DD73D9">
        <w:rPr>
          <w:rFonts w:hint="eastAsia"/>
          <w:lang w:eastAsia="ja-JP"/>
        </w:rPr>
        <w:t>非臨床試験に基づく情報</w:t>
      </w:r>
      <w:r w:rsidRPr="00DD73D9">
        <w:rPr>
          <w:lang w:eastAsia="ja-JP"/>
        </w:rPr>
        <w:t xml:space="preserve"> (Information Based on Non-Clinical Trials)</w:t>
      </w:r>
    </w:p>
    <w:p w14:paraId="34D4756C" w14:textId="77777777" w:rsidR="00317A03" w:rsidRPr="00DD73D9" w:rsidRDefault="00317A03" w:rsidP="00317A03">
      <w:pPr>
        <w:rPr>
          <w:lang w:eastAsia="ja-JP"/>
        </w:rPr>
      </w:pPr>
      <w:r w:rsidRPr="00DD73D9">
        <w:rPr>
          <w:lang w:eastAsia="ja-JP"/>
        </w:rPr>
        <w:t xml:space="preserve">16. </w:t>
      </w:r>
      <w:r w:rsidRPr="00DD73D9">
        <w:rPr>
          <w:rFonts w:hint="eastAsia"/>
          <w:lang w:eastAsia="ja-JP"/>
        </w:rPr>
        <w:t>薬物動態</w:t>
      </w:r>
      <w:r w:rsidRPr="00DD73D9">
        <w:rPr>
          <w:lang w:eastAsia="ja-JP"/>
        </w:rPr>
        <w:t xml:space="preserve"> (Pharmacokinetics)</w:t>
      </w:r>
    </w:p>
    <w:p w14:paraId="55A9704C" w14:textId="77777777" w:rsidR="00317A03" w:rsidRPr="00DD73D9" w:rsidRDefault="00317A03" w:rsidP="00317A03">
      <w:pPr>
        <w:rPr>
          <w:lang w:eastAsia="ja-JP"/>
        </w:rPr>
      </w:pPr>
      <w:r w:rsidRPr="00DD73D9">
        <w:rPr>
          <w:lang w:eastAsia="ja-JP"/>
        </w:rPr>
        <w:t xml:space="preserve">16.1 </w:t>
      </w:r>
      <w:r w:rsidRPr="00DD73D9">
        <w:rPr>
          <w:rFonts w:hint="eastAsia"/>
          <w:lang w:eastAsia="ja-JP"/>
        </w:rPr>
        <w:t>血中濃度</w:t>
      </w:r>
      <w:r w:rsidRPr="00DD73D9">
        <w:rPr>
          <w:lang w:eastAsia="ja-JP"/>
        </w:rPr>
        <w:t xml:space="preserve"> (Blood Concentration)</w:t>
      </w:r>
    </w:p>
    <w:p w14:paraId="6045F910" w14:textId="77777777" w:rsidR="00317A03" w:rsidRPr="00DD73D9" w:rsidRDefault="00317A03" w:rsidP="00317A03">
      <w:pPr>
        <w:rPr>
          <w:lang w:eastAsia="ja-JP"/>
        </w:rPr>
      </w:pPr>
      <w:r w:rsidRPr="00DD73D9">
        <w:rPr>
          <w:lang w:eastAsia="ja-JP"/>
        </w:rPr>
        <w:t xml:space="preserve">16.2 </w:t>
      </w:r>
      <w:r w:rsidRPr="00DD73D9">
        <w:rPr>
          <w:rFonts w:hint="eastAsia"/>
          <w:lang w:eastAsia="ja-JP"/>
        </w:rPr>
        <w:t>吸収</w:t>
      </w:r>
      <w:r w:rsidRPr="00DD73D9">
        <w:rPr>
          <w:lang w:eastAsia="ja-JP"/>
        </w:rPr>
        <w:t xml:space="preserve"> (Absorption)</w:t>
      </w:r>
    </w:p>
    <w:p w14:paraId="7770B267" w14:textId="77777777" w:rsidR="00317A03" w:rsidRPr="00DD73D9" w:rsidRDefault="00317A03" w:rsidP="00317A03">
      <w:pPr>
        <w:rPr>
          <w:lang w:eastAsia="ja-JP"/>
        </w:rPr>
      </w:pPr>
      <w:r w:rsidRPr="00DD73D9">
        <w:rPr>
          <w:lang w:eastAsia="ja-JP"/>
        </w:rPr>
        <w:t xml:space="preserve">16.3 </w:t>
      </w:r>
      <w:r w:rsidRPr="00DD73D9">
        <w:rPr>
          <w:rFonts w:hint="eastAsia"/>
          <w:lang w:eastAsia="ja-JP"/>
        </w:rPr>
        <w:t>分布</w:t>
      </w:r>
      <w:r w:rsidRPr="00DD73D9">
        <w:rPr>
          <w:lang w:eastAsia="ja-JP"/>
        </w:rPr>
        <w:t xml:space="preserve"> (Distribution)</w:t>
      </w:r>
    </w:p>
    <w:p w14:paraId="39790038" w14:textId="77777777" w:rsidR="00317A03" w:rsidRPr="00DD73D9" w:rsidRDefault="00317A03" w:rsidP="00317A03">
      <w:pPr>
        <w:rPr>
          <w:lang w:eastAsia="ja-JP"/>
        </w:rPr>
      </w:pPr>
      <w:r w:rsidRPr="00DD73D9">
        <w:rPr>
          <w:lang w:eastAsia="ja-JP"/>
        </w:rPr>
        <w:t xml:space="preserve">16.4 </w:t>
      </w:r>
      <w:r w:rsidRPr="00DD73D9">
        <w:rPr>
          <w:rFonts w:hint="eastAsia"/>
          <w:lang w:eastAsia="ja-JP"/>
        </w:rPr>
        <w:t>代謝</w:t>
      </w:r>
      <w:r w:rsidRPr="00DD73D9">
        <w:rPr>
          <w:lang w:eastAsia="ja-JP"/>
        </w:rPr>
        <w:t xml:space="preserve"> (Metabolism)</w:t>
      </w:r>
    </w:p>
    <w:p w14:paraId="720A4646" w14:textId="77777777" w:rsidR="00317A03" w:rsidRPr="00DD73D9" w:rsidRDefault="00317A03" w:rsidP="00317A03">
      <w:pPr>
        <w:rPr>
          <w:lang w:eastAsia="ja-JP"/>
        </w:rPr>
      </w:pPr>
      <w:r w:rsidRPr="00DD73D9">
        <w:rPr>
          <w:lang w:eastAsia="ja-JP"/>
        </w:rPr>
        <w:t xml:space="preserve">16.5 </w:t>
      </w:r>
      <w:r w:rsidRPr="00DD73D9">
        <w:rPr>
          <w:rFonts w:hint="eastAsia"/>
          <w:lang w:eastAsia="ja-JP"/>
        </w:rPr>
        <w:t>排泄</w:t>
      </w:r>
      <w:r w:rsidRPr="00DD73D9">
        <w:rPr>
          <w:lang w:eastAsia="ja-JP"/>
        </w:rPr>
        <w:t xml:space="preserve"> (Excretion)</w:t>
      </w:r>
    </w:p>
    <w:p w14:paraId="0F36D4C8" w14:textId="77777777" w:rsidR="00317A03" w:rsidRPr="00DD73D9" w:rsidRDefault="00317A03" w:rsidP="00317A03">
      <w:pPr>
        <w:rPr>
          <w:lang w:eastAsia="ja-JP"/>
        </w:rPr>
      </w:pPr>
      <w:r w:rsidRPr="00DD73D9">
        <w:rPr>
          <w:lang w:eastAsia="ja-JP"/>
        </w:rPr>
        <w:t xml:space="preserve">16.6 </w:t>
      </w:r>
      <w:r w:rsidRPr="00DD73D9">
        <w:rPr>
          <w:rFonts w:hint="eastAsia"/>
          <w:lang w:eastAsia="ja-JP"/>
        </w:rPr>
        <w:t>特定の背景を有する患者</w:t>
      </w:r>
      <w:r w:rsidRPr="00DD73D9">
        <w:rPr>
          <w:lang w:eastAsia="ja-JP"/>
        </w:rPr>
        <w:t xml:space="preserve"> (Patients with Specific Backgrounds)</w:t>
      </w:r>
    </w:p>
    <w:p w14:paraId="458DBF1E" w14:textId="77777777" w:rsidR="00317A03" w:rsidRPr="00DD73D9" w:rsidRDefault="00317A03" w:rsidP="00317A03">
      <w:pPr>
        <w:rPr>
          <w:lang w:eastAsia="ja-JP"/>
        </w:rPr>
      </w:pPr>
      <w:r w:rsidRPr="00DD73D9">
        <w:rPr>
          <w:lang w:eastAsia="ja-JP"/>
        </w:rPr>
        <w:t xml:space="preserve">16.7 </w:t>
      </w:r>
      <w:r w:rsidRPr="00DD73D9">
        <w:rPr>
          <w:rFonts w:hint="eastAsia"/>
          <w:lang w:eastAsia="ja-JP"/>
        </w:rPr>
        <w:t>薬物相互作用</w:t>
      </w:r>
      <w:r w:rsidRPr="00DD73D9">
        <w:rPr>
          <w:lang w:eastAsia="ja-JP"/>
        </w:rPr>
        <w:t xml:space="preserve"> (Drug Interactions)</w:t>
      </w:r>
    </w:p>
    <w:p w14:paraId="69E9C028" w14:textId="77777777" w:rsidR="00317A03" w:rsidRPr="00DD73D9" w:rsidRDefault="00317A03" w:rsidP="00317A03">
      <w:pPr>
        <w:rPr>
          <w:lang w:eastAsia="ja-JP"/>
        </w:rPr>
      </w:pPr>
      <w:r w:rsidRPr="00DD73D9">
        <w:rPr>
          <w:lang w:eastAsia="ja-JP"/>
        </w:rPr>
        <w:t xml:space="preserve">16.8 </w:t>
      </w:r>
      <w:r w:rsidRPr="00DD73D9">
        <w:rPr>
          <w:rFonts w:hint="eastAsia"/>
          <w:lang w:eastAsia="ja-JP"/>
        </w:rPr>
        <w:t>その他</w:t>
      </w:r>
      <w:r w:rsidRPr="00DD73D9">
        <w:rPr>
          <w:lang w:eastAsia="ja-JP"/>
        </w:rPr>
        <w:t xml:space="preserve"> (16.8 Others)</w:t>
      </w:r>
    </w:p>
    <w:p w14:paraId="477DABB4" w14:textId="77777777" w:rsidR="00317A03" w:rsidRPr="00DD73D9" w:rsidRDefault="00317A03" w:rsidP="00317A03">
      <w:pPr>
        <w:rPr>
          <w:lang w:eastAsia="ja-JP"/>
        </w:rPr>
      </w:pPr>
      <w:r w:rsidRPr="00DD73D9">
        <w:rPr>
          <w:lang w:eastAsia="ja-JP"/>
        </w:rPr>
        <w:t xml:space="preserve">17. </w:t>
      </w:r>
      <w:r w:rsidRPr="00DD73D9">
        <w:rPr>
          <w:rFonts w:hint="eastAsia"/>
          <w:lang w:eastAsia="ja-JP"/>
        </w:rPr>
        <w:t>臨床成績</w:t>
      </w:r>
      <w:r w:rsidRPr="00DD73D9">
        <w:rPr>
          <w:lang w:eastAsia="ja-JP"/>
        </w:rPr>
        <w:t xml:space="preserve"> (Clinical Results)</w:t>
      </w:r>
    </w:p>
    <w:p w14:paraId="3B30E4D1" w14:textId="77777777" w:rsidR="00317A03" w:rsidRPr="00DD73D9" w:rsidRDefault="00317A03" w:rsidP="00317A03">
      <w:pPr>
        <w:rPr>
          <w:lang w:eastAsia="ja-JP"/>
        </w:rPr>
      </w:pPr>
      <w:r w:rsidRPr="00DD73D9">
        <w:rPr>
          <w:lang w:eastAsia="ja-JP"/>
        </w:rPr>
        <w:t xml:space="preserve">17.1 </w:t>
      </w:r>
      <w:r w:rsidRPr="00DD73D9">
        <w:rPr>
          <w:rFonts w:hint="eastAsia"/>
          <w:lang w:eastAsia="ja-JP"/>
        </w:rPr>
        <w:t>有効性及び安全性に関する試験</w:t>
      </w:r>
      <w:r w:rsidRPr="00DD73D9">
        <w:rPr>
          <w:lang w:eastAsia="ja-JP"/>
        </w:rPr>
        <w:t xml:space="preserve"> (Efficacy and Safety Trials)</w:t>
      </w:r>
    </w:p>
    <w:p w14:paraId="5DC70A41" w14:textId="77777777" w:rsidR="00317A03" w:rsidRPr="00DD73D9" w:rsidRDefault="00317A03" w:rsidP="00317A03">
      <w:pPr>
        <w:rPr>
          <w:lang w:eastAsia="ja-JP"/>
        </w:rPr>
      </w:pPr>
      <w:r w:rsidRPr="00DD73D9">
        <w:rPr>
          <w:lang w:eastAsia="ja-JP"/>
        </w:rPr>
        <w:t xml:space="preserve">18. </w:t>
      </w:r>
      <w:r w:rsidRPr="00DD73D9">
        <w:rPr>
          <w:rFonts w:hint="eastAsia"/>
          <w:lang w:eastAsia="ja-JP"/>
        </w:rPr>
        <w:t>薬効薬理</w:t>
      </w:r>
      <w:r w:rsidRPr="00DD73D9">
        <w:rPr>
          <w:lang w:eastAsia="ja-JP"/>
        </w:rPr>
        <w:t xml:space="preserve"> (Pharmacodynamics)</w:t>
      </w:r>
    </w:p>
    <w:p w14:paraId="37E141C5" w14:textId="77777777" w:rsidR="00317A03" w:rsidRPr="00DD73D9" w:rsidRDefault="00317A03" w:rsidP="00317A03">
      <w:pPr>
        <w:rPr>
          <w:lang w:eastAsia="ja-JP"/>
        </w:rPr>
      </w:pPr>
      <w:r w:rsidRPr="00DD73D9">
        <w:rPr>
          <w:lang w:eastAsia="ja-JP"/>
        </w:rPr>
        <w:t xml:space="preserve">18.1 </w:t>
      </w:r>
      <w:r w:rsidRPr="00DD73D9">
        <w:rPr>
          <w:rFonts w:hint="eastAsia"/>
          <w:lang w:eastAsia="ja-JP"/>
        </w:rPr>
        <w:t>作用機序</w:t>
      </w:r>
      <w:r w:rsidRPr="00DD73D9">
        <w:rPr>
          <w:lang w:eastAsia="ja-JP"/>
        </w:rPr>
        <w:t xml:space="preserve"> (Mechanism of Action)</w:t>
      </w:r>
    </w:p>
    <w:p w14:paraId="57A4FA75" w14:textId="77777777" w:rsidR="00317A03" w:rsidRPr="00DD73D9" w:rsidRDefault="00317A03" w:rsidP="00317A03">
      <w:pPr>
        <w:rPr>
          <w:lang w:eastAsia="ja-JP"/>
        </w:rPr>
      </w:pPr>
      <w:r w:rsidRPr="00DD73D9">
        <w:rPr>
          <w:lang w:eastAsia="ja-JP"/>
        </w:rPr>
        <w:t xml:space="preserve">19. </w:t>
      </w:r>
      <w:r w:rsidRPr="00DD73D9">
        <w:rPr>
          <w:rFonts w:hint="eastAsia"/>
          <w:lang w:eastAsia="ja-JP"/>
        </w:rPr>
        <w:t>有効成分に関する理化学的知見</w:t>
      </w:r>
      <w:r w:rsidRPr="00DD73D9">
        <w:rPr>
          <w:lang w:eastAsia="ja-JP"/>
        </w:rPr>
        <w:t xml:space="preserve"> (Physicochemical Knowledge of Active Ingredients)</w:t>
      </w:r>
    </w:p>
    <w:p w14:paraId="6F2936D0" w14:textId="77777777" w:rsidR="00317A03" w:rsidRPr="00DD73D9" w:rsidRDefault="00317A03" w:rsidP="00317A03">
      <w:pPr>
        <w:rPr>
          <w:lang w:eastAsia="ja-JP"/>
        </w:rPr>
      </w:pPr>
      <w:r w:rsidRPr="00DD73D9">
        <w:rPr>
          <w:lang w:eastAsia="ja-JP"/>
        </w:rPr>
        <w:lastRenderedPageBreak/>
        <w:t xml:space="preserve">20. </w:t>
      </w:r>
      <w:r w:rsidRPr="00DD73D9">
        <w:rPr>
          <w:rFonts w:hint="eastAsia"/>
          <w:lang w:eastAsia="ja-JP"/>
        </w:rPr>
        <w:t>取扱い上の注意</w:t>
      </w:r>
      <w:r w:rsidRPr="00DD73D9">
        <w:rPr>
          <w:lang w:eastAsia="ja-JP"/>
        </w:rPr>
        <w:t xml:space="preserve"> (Precautions for Handling)</w:t>
      </w:r>
    </w:p>
    <w:p w14:paraId="1B28C160" w14:textId="77777777" w:rsidR="00317A03" w:rsidRPr="00DD73D9" w:rsidRDefault="00317A03" w:rsidP="00317A03">
      <w:pPr>
        <w:rPr>
          <w:lang w:eastAsia="ja-JP"/>
        </w:rPr>
      </w:pPr>
      <w:r w:rsidRPr="00DD73D9">
        <w:rPr>
          <w:lang w:eastAsia="ja-JP"/>
        </w:rPr>
        <w:t xml:space="preserve">21. </w:t>
      </w:r>
      <w:r w:rsidRPr="00DD73D9">
        <w:rPr>
          <w:rFonts w:hint="eastAsia"/>
          <w:lang w:eastAsia="ja-JP"/>
        </w:rPr>
        <w:t>承認条件</w:t>
      </w:r>
      <w:r w:rsidRPr="00DD73D9">
        <w:rPr>
          <w:lang w:eastAsia="ja-JP"/>
        </w:rPr>
        <w:t xml:space="preserve"> (Approval Conditions)</w:t>
      </w:r>
    </w:p>
    <w:p w14:paraId="058F4470" w14:textId="77777777" w:rsidR="00317A03" w:rsidRPr="00DD73D9" w:rsidRDefault="00317A03" w:rsidP="00317A03">
      <w:pPr>
        <w:rPr>
          <w:lang w:eastAsia="ja-JP"/>
        </w:rPr>
      </w:pPr>
      <w:r w:rsidRPr="00DD73D9">
        <w:rPr>
          <w:lang w:eastAsia="ja-JP"/>
        </w:rPr>
        <w:t xml:space="preserve">22. </w:t>
      </w:r>
      <w:r w:rsidRPr="00DD73D9">
        <w:rPr>
          <w:rFonts w:hint="eastAsia"/>
          <w:lang w:eastAsia="ja-JP"/>
        </w:rPr>
        <w:t>包装</w:t>
      </w:r>
      <w:r w:rsidRPr="00DD73D9">
        <w:rPr>
          <w:lang w:eastAsia="ja-JP"/>
        </w:rPr>
        <w:t xml:space="preserve"> (Packaging)</w:t>
      </w:r>
    </w:p>
    <w:p w14:paraId="644137E1" w14:textId="77777777" w:rsidR="00317A03" w:rsidRPr="00DD73D9" w:rsidRDefault="00317A03" w:rsidP="00317A03">
      <w:pPr>
        <w:rPr>
          <w:lang w:eastAsia="ja-JP"/>
        </w:rPr>
      </w:pPr>
      <w:r w:rsidRPr="00DD73D9">
        <w:rPr>
          <w:lang w:eastAsia="ja-JP"/>
        </w:rPr>
        <w:t xml:space="preserve">23. </w:t>
      </w:r>
      <w:r w:rsidRPr="00DD73D9">
        <w:rPr>
          <w:rFonts w:hint="eastAsia"/>
          <w:lang w:eastAsia="ja-JP"/>
        </w:rPr>
        <w:t>主要文献</w:t>
      </w:r>
      <w:r w:rsidRPr="00DD73D9">
        <w:rPr>
          <w:lang w:eastAsia="ja-JP"/>
        </w:rPr>
        <w:t xml:space="preserve"> (Key References)</w:t>
      </w:r>
    </w:p>
    <w:p w14:paraId="35099F9C" w14:textId="77777777" w:rsidR="00317A03" w:rsidRPr="00DD73D9" w:rsidRDefault="00317A03" w:rsidP="00317A03">
      <w:pPr>
        <w:rPr>
          <w:lang w:eastAsia="ja-JP"/>
        </w:rPr>
      </w:pPr>
      <w:r w:rsidRPr="00DD73D9">
        <w:rPr>
          <w:lang w:eastAsia="ja-JP"/>
        </w:rPr>
        <w:t xml:space="preserve">24. </w:t>
      </w:r>
      <w:r w:rsidRPr="00DD73D9">
        <w:rPr>
          <w:rFonts w:hint="eastAsia"/>
          <w:lang w:eastAsia="ja-JP"/>
        </w:rPr>
        <w:t>文献請求先及び問い合わせ先</w:t>
      </w:r>
      <w:r w:rsidRPr="00DD73D9">
        <w:rPr>
          <w:lang w:eastAsia="ja-JP"/>
        </w:rPr>
        <w:t xml:space="preserve"> (Reference Request and Contact Information)</w:t>
      </w:r>
    </w:p>
    <w:p w14:paraId="4D3CFA97" w14:textId="77777777" w:rsidR="00317A03" w:rsidRPr="00DD73D9" w:rsidRDefault="00317A03" w:rsidP="00317A03">
      <w:pPr>
        <w:rPr>
          <w:lang w:eastAsia="ja-JP"/>
        </w:rPr>
      </w:pPr>
      <w:r w:rsidRPr="00DD73D9">
        <w:rPr>
          <w:lang w:eastAsia="ja-JP"/>
        </w:rPr>
        <w:t xml:space="preserve">25. </w:t>
      </w:r>
      <w:r w:rsidRPr="00DD73D9">
        <w:rPr>
          <w:rFonts w:hint="eastAsia"/>
          <w:lang w:eastAsia="ja-JP"/>
        </w:rPr>
        <w:t>保険給付上の注意</w:t>
      </w:r>
      <w:r w:rsidRPr="00DD73D9">
        <w:rPr>
          <w:lang w:eastAsia="ja-JP"/>
        </w:rPr>
        <w:t xml:space="preserve"> (Precautions for Insurance Coverage)</w:t>
      </w:r>
    </w:p>
    <w:p w14:paraId="3766414E" w14:textId="77777777" w:rsidR="00317A03" w:rsidRPr="00DD73D9" w:rsidRDefault="00317A03" w:rsidP="00317A03">
      <w:pPr>
        <w:rPr>
          <w:lang w:eastAsia="ja-JP"/>
        </w:rPr>
      </w:pPr>
      <w:r w:rsidRPr="00DD73D9">
        <w:rPr>
          <w:lang w:eastAsia="ja-JP"/>
        </w:rPr>
        <w:t xml:space="preserve">26. </w:t>
      </w:r>
      <w:r w:rsidRPr="00DD73D9">
        <w:rPr>
          <w:rFonts w:hint="eastAsia"/>
          <w:lang w:eastAsia="ja-JP"/>
        </w:rPr>
        <w:t>製造販売業者等</w:t>
      </w:r>
      <w:r w:rsidRPr="00DD73D9">
        <w:rPr>
          <w:lang w:eastAsia="ja-JP"/>
        </w:rPr>
        <w:t xml:space="preserve"> (Manufacturers and Distributors)</w:t>
      </w:r>
    </w:p>
    <w:p w14:paraId="6763504D" w14:textId="77777777" w:rsidR="00051C98" w:rsidRPr="00DD73D9" w:rsidRDefault="00051C98" w:rsidP="00317A03">
      <w:pPr>
        <w:rPr>
          <w:lang w:eastAsia="ja-JP"/>
        </w:rPr>
        <w:sectPr w:rsidR="00051C98" w:rsidRPr="00DD73D9">
          <w:footerReference w:type="default" r:id="rId18"/>
          <w:pgSz w:w="12240" w:h="15840"/>
          <w:pgMar w:top="1440" w:right="1440" w:bottom="1440" w:left="1440" w:header="708" w:footer="708" w:gutter="0"/>
          <w:cols w:space="708"/>
          <w:docGrid w:linePitch="360"/>
        </w:sectPr>
      </w:pPr>
    </w:p>
    <w:p w14:paraId="17DB9499" w14:textId="404681C5" w:rsidR="00317A03" w:rsidRPr="009C50FB" w:rsidRDefault="005E437E" w:rsidP="009C50FB">
      <w:pPr>
        <w:pStyle w:val="Heading1"/>
        <w:rPr>
          <w:color w:val="000000" w:themeColor="text1"/>
          <w:lang w:eastAsia="ja-JP"/>
        </w:rPr>
      </w:pPr>
      <w:commentRangeStart w:id="36"/>
      <w:commentRangeStart w:id="37"/>
      <w:r w:rsidRPr="009C50FB">
        <w:rPr>
          <w:color w:val="000000" w:themeColor="text1"/>
          <w:lang w:eastAsia="ja-JP"/>
        </w:rPr>
        <w:lastRenderedPageBreak/>
        <w:t xml:space="preserve">PMDA XML to ePI </w:t>
      </w:r>
      <w:r w:rsidR="00DD619C" w:rsidRPr="009C50FB">
        <w:rPr>
          <w:color w:val="000000" w:themeColor="text1"/>
          <w:lang w:eastAsia="ja-JP"/>
        </w:rPr>
        <w:t>Comparison</w:t>
      </w:r>
      <w:commentRangeEnd w:id="36"/>
      <w:r w:rsidRPr="009C50FB">
        <w:rPr>
          <w:rStyle w:val="CommentReference"/>
          <w:color w:val="000000" w:themeColor="text1"/>
        </w:rPr>
        <w:commentReference w:id="36"/>
      </w:r>
      <w:commentRangeEnd w:id="37"/>
      <w:r>
        <w:rPr>
          <w:rStyle w:val="CommentReference"/>
        </w:rPr>
        <w:commentReference w:id="37"/>
      </w:r>
    </w:p>
    <w:tbl>
      <w:tblPr>
        <w:tblStyle w:val="TableGridLight"/>
        <w:tblpPr w:leftFromText="142" w:rightFromText="142" w:vertAnchor="text" w:tblpY="1"/>
        <w:tblOverlap w:val="never"/>
        <w:tblW w:w="19982" w:type="dxa"/>
        <w:tblLayout w:type="fixed"/>
        <w:tblLook w:val="04A0" w:firstRow="1" w:lastRow="0" w:firstColumn="1" w:lastColumn="0" w:noHBand="0" w:noVBand="1"/>
      </w:tblPr>
      <w:tblGrid>
        <w:gridCol w:w="846"/>
        <w:gridCol w:w="3402"/>
        <w:gridCol w:w="7513"/>
        <w:gridCol w:w="8221"/>
      </w:tblGrid>
      <w:tr w:rsidR="000D1C20" w:rsidRPr="000D1C20" w14:paraId="32F9F4E1" w14:textId="249F7E42" w:rsidTr="009C50FB">
        <w:trPr>
          <w:trHeight w:val="209"/>
          <w:tblHeader/>
        </w:trPr>
        <w:tc>
          <w:tcPr>
            <w:tcW w:w="424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55B05D7B" w14:textId="5DD4EB0B" w:rsidR="00CD7360" w:rsidRPr="009C50FB" w:rsidRDefault="00CD7360" w:rsidP="009C50FB">
            <w:pPr>
              <w:rPr>
                <w:rFonts w:eastAsiaTheme="minorHAnsi"/>
                <w:b/>
                <w:bCs/>
                <w:color w:val="000000" w:themeColor="text1"/>
              </w:rPr>
            </w:pPr>
            <w:r w:rsidRPr="009C50FB">
              <w:rPr>
                <w:b/>
                <w:bCs/>
                <w:color w:val="000000" w:themeColor="text1"/>
                <w:lang w:eastAsia="ja-JP"/>
              </w:rPr>
              <w:t>PMDA</w:t>
            </w:r>
            <w:r w:rsidRPr="009C50FB">
              <w:rPr>
                <w:rFonts w:eastAsiaTheme="minorHAnsi"/>
                <w:b/>
                <w:bCs/>
                <w:color w:val="000000" w:themeColor="text1"/>
              </w:rPr>
              <w:t xml:space="preserve"> XML Components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9FF24DA" w14:textId="4404942C" w:rsidR="00CD7360" w:rsidRPr="009C50FB" w:rsidRDefault="00CD7360" w:rsidP="009C50FB">
            <w:pPr>
              <w:jc w:val="center"/>
              <w:rPr>
                <w:rFonts w:eastAsiaTheme="minorHAnsi"/>
                <w:b/>
                <w:bCs/>
                <w:color w:val="000000" w:themeColor="text1"/>
              </w:rPr>
            </w:pPr>
            <w:r w:rsidRPr="009C50FB">
              <w:rPr>
                <w:b/>
                <w:bCs/>
                <w:color w:val="000000" w:themeColor="text1"/>
                <w:lang w:eastAsia="ja-JP"/>
              </w:rPr>
              <w:t>PMDA</w:t>
            </w:r>
            <w:r w:rsidRPr="009C50FB">
              <w:rPr>
                <w:rFonts w:eastAsiaTheme="minorHAnsi"/>
                <w:b/>
                <w:bCs/>
                <w:color w:val="000000" w:themeColor="text1"/>
              </w:rPr>
              <w:t xml:space="preserve"> Label Content Example</w:t>
            </w:r>
            <w:r w:rsidRPr="009C50FB">
              <w:rPr>
                <w:rFonts w:asciiTheme="minorEastAsia" w:hAnsiTheme="minorEastAsia"/>
                <w:b/>
                <w:bCs/>
                <w:color w:val="000000" w:themeColor="text1"/>
              </w:rPr>
              <w:t xml:space="preserve"> </w:t>
            </w:r>
            <w:r w:rsidRPr="009C50FB">
              <w:rPr>
                <w:rFonts w:eastAsiaTheme="minorHAnsi"/>
                <w:b/>
                <w:bCs/>
                <w:color w:val="000000" w:themeColor="text1"/>
              </w:rPr>
              <w:t>(</w:t>
            </w:r>
            <w:proofErr w:type="spellStart"/>
            <w:r w:rsidRPr="009C50FB">
              <w:rPr>
                <w:b/>
                <w:bCs/>
                <w:color w:val="000000" w:themeColor="text1"/>
                <w:lang w:eastAsia="ja-JP"/>
              </w:rPr>
              <w:t>Aromasin</w:t>
            </w:r>
            <w:proofErr w:type="spellEnd"/>
            <w:r w:rsidRPr="009C50FB">
              <w:rPr>
                <w:b/>
                <w:bCs/>
                <w:color w:val="000000" w:themeColor="text1"/>
                <w:lang w:eastAsia="ja-JP"/>
              </w:rPr>
              <w:t xml:space="preserve"> </w:t>
            </w:r>
            <w:r w:rsidRPr="009C50FB">
              <w:rPr>
                <w:rFonts w:eastAsiaTheme="minorHAnsi"/>
                <w:b/>
                <w:bCs/>
                <w:color w:val="000000" w:themeColor="text1"/>
              </w:rPr>
              <w:t>PI)</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5BB6F70" w14:textId="725C788D" w:rsidR="00CD7360" w:rsidRPr="009C50FB" w:rsidRDefault="00061A20" w:rsidP="009C50FB">
            <w:pPr>
              <w:jc w:val="center"/>
              <w:rPr>
                <w:b/>
                <w:bCs/>
                <w:color w:val="000000" w:themeColor="text1"/>
                <w:lang w:eastAsia="ja-JP"/>
              </w:rPr>
            </w:pPr>
            <w:r w:rsidRPr="009C50FB">
              <w:rPr>
                <w:rFonts w:eastAsiaTheme="minorHAnsi"/>
                <w:b/>
                <w:bCs/>
                <w:color w:val="000000" w:themeColor="text1"/>
              </w:rPr>
              <w:t>Equivalent in FHIR ePI</w:t>
            </w:r>
          </w:p>
        </w:tc>
      </w:tr>
      <w:tr w:rsidR="000D1C20" w:rsidRPr="000D1C20" w14:paraId="47568374" w14:textId="31FFDF8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C495F6" w14:textId="5AEF349E" w:rsidR="00CD7360" w:rsidRPr="009C50FB" w:rsidRDefault="00CD7360" w:rsidP="009C50FB">
            <w:pPr>
              <w:rPr>
                <w:rFonts w:ascii="MS Gothic" w:eastAsia="MS Gothic" w:hAnsi="MS Gothic"/>
                <w:color w:val="000000" w:themeColor="text1"/>
              </w:rPr>
            </w:pPr>
            <w:r w:rsidRPr="009C50FB">
              <w:rPr>
                <w:rFonts w:ascii="MS Gothic" w:eastAsia="MS Gothic" w:hAnsi="MS Gothic" w:cs="MS Mincho" w:hint="eastAsia"/>
                <w:color w:val="000000" w:themeColor="text1"/>
              </w:rPr>
              <w:t>ア</w:t>
            </w:r>
            <w:r w:rsidRPr="009C50FB">
              <w:rPr>
                <w:rFonts w:ascii="MS Gothic" w:eastAsia="MS Gothic" w:hAnsi="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B9C314" w14:textId="02364904" w:rsidR="00CD7360" w:rsidRPr="009C50FB" w:rsidRDefault="00CD7360" w:rsidP="009C50FB">
            <w:pPr>
              <w:rPr>
                <w:rFonts w:eastAsiaTheme="minorHAnsi"/>
                <w:color w:val="000000" w:themeColor="text1"/>
              </w:rPr>
            </w:pPr>
            <w:proofErr w:type="spellStart"/>
            <w:r w:rsidRPr="009C50FB">
              <w:rPr>
                <w:rFonts w:ascii="MS Gothic" w:eastAsia="MS Gothic" w:hAnsi="MS Gothic" w:cs="MS Mincho" w:hint="eastAsia"/>
                <w:color w:val="000000" w:themeColor="text1"/>
                <w:highlight w:val="yellow"/>
              </w:rPr>
              <w:t>作成又は改訂年月</w:t>
            </w:r>
            <w:proofErr w:type="spellEnd"/>
            <w:r w:rsidRPr="009C50FB">
              <w:rPr>
                <w:rFonts w:eastAsiaTheme="minorHAnsi"/>
                <w:color w:val="000000" w:themeColor="text1"/>
                <w:highlight w:val="yellow"/>
              </w:rPr>
              <w:t xml:space="preserve"> (Date of Preparation or Revision)</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EC0F9C" w14:textId="03925CE4" w:rsidR="00DA5BD3" w:rsidRPr="009C50FB" w:rsidRDefault="00DA5BD3" w:rsidP="009C50FB">
            <w:pPr>
              <w:rPr>
                <w:rFonts w:eastAsiaTheme="minorEastAsia"/>
                <w:i/>
                <w:iCs/>
                <w:color w:val="000000" w:themeColor="text1"/>
                <w:u w:val="single"/>
                <w:lang w:eastAsia="ja-JP"/>
              </w:rPr>
            </w:pPr>
            <w:proofErr w:type="spellStart"/>
            <w:r w:rsidRPr="009C50FB">
              <w:rPr>
                <w:b/>
                <w:i/>
                <w:color w:val="000000" w:themeColor="text1"/>
                <w:u w:val="single"/>
                <w:lang w:eastAsia="ja-JP"/>
              </w:rPr>
              <w:t>Aromasin</w:t>
            </w:r>
            <w:proofErr w:type="spellEnd"/>
          </w:p>
          <w:p w14:paraId="5C501EF8" w14:textId="77777777" w:rsidR="00CD7360" w:rsidRPr="009C50FB" w:rsidRDefault="00CD7360" w:rsidP="009C50FB">
            <w:pPr>
              <w:rPr>
                <w:rFonts w:eastAsiaTheme="minorHAnsi"/>
                <w:color w:val="000000" w:themeColor="text1"/>
              </w:rPr>
            </w:pPr>
            <w:proofErr w:type="gramStart"/>
            <w:r w:rsidRPr="009C50FB">
              <w:rPr>
                <w:rFonts w:eastAsiaTheme="minorHAnsi"/>
                <w:color w:val="000000" w:themeColor="text1"/>
              </w:rPr>
              <w:t>&lt;!--</w:t>
            </w:r>
            <w:r w:rsidRPr="00091B42">
              <w:rPr>
                <w:rFonts w:asciiTheme="minorEastAsia" w:hAnsiTheme="minorEastAsia" w:hint="eastAsia"/>
                <w:color w:val="000000" w:themeColor="text1"/>
                <w:lang w:eastAsia="ja-JP"/>
              </w:rPr>
              <w:t>ア</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作成又</w:t>
            </w:r>
            <w:proofErr w:type="gramEnd"/>
            <w:r w:rsidRPr="00091B42">
              <w:rPr>
                <w:rFonts w:asciiTheme="minorEastAsia" w:hAnsiTheme="minorEastAsia" w:hint="eastAsia"/>
                <w:color w:val="000000" w:themeColor="text1"/>
                <w:lang w:eastAsia="ja-JP"/>
              </w:rPr>
              <w:t>は改訂年月</w:t>
            </w:r>
            <w:r w:rsidRPr="009C50FB">
              <w:rPr>
                <w:rFonts w:eastAsiaTheme="minorHAnsi"/>
                <w:color w:val="000000" w:themeColor="text1"/>
              </w:rPr>
              <w:t>--&gt;</w:t>
            </w:r>
          </w:p>
          <w:p w14:paraId="08C0EF55" w14:textId="77777777" w:rsidR="00CD7360" w:rsidRPr="009C50FB" w:rsidRDefault="00CD7360" w:rsidP="009C50FB">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DateOfPreparationOrRevision</w:t>
            </w:r>
            <w:proofErr w:type="spellEnd"/>
            <w:r w:rsidRPr="009C50FB">
              <w:rPr>
                <w:rFonts w:eastAsiaTheme="minorHAnsi"/>
                <w:color w:val="000000" w:themeColor="text1"/>
              </w:rPr>
              <w:t>&gt;</w:t>
            </w:r>
          </w:p>
          <w:p w14:paraId="6CAA3E2F"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PreparationOrRevision</w:t>
            </w:r>
            <w:proofErr w:type="spellEnd"/>
            <w:r w:rsidRPr="009C50FB">
              <w:rPr>
                <w:rFonts w:eastAsiaTheme="minorHAnsi"/>
                <w:color w:val="000000" w:themeColor="text1"/>
              </w:rPr>
              <w:t xml:space="preserve"> id="</w:t>
            </w:r>
            <w:proofErr w:type="spellStart"/>
            <w:r w:rsidRPr="00A51673">
              <w:rPr>
                <w:rFonts w:asciiTheme="minorEastAsia" w:hAnsiTheme="minorEastAsia" w:cs="MS Mincho" w:hint="eastAsia"/>
                <w:color w:val="000000" w:themeColor="text1"/>
              </w:rPr>
              <w:t>今回</w:t>
            </w:r>
            <w:proofErr w:type="spellEnd"/>
            <w:r w:rsidRPr="009C50FB">
              <w:rPr>
                <w:rFonts w:eastAsiaTheme="minorHAnsi"/>
                <w:color w:val="000000" w:themeColor="text1"/>
              </w:rPr>
              <w:t>"&gt;</w:t>
            </w:r>
          </w:p>
          <w:p w14:paraId="5A2074A7"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YearMonth</w:t>
            </w:r>
            <w:proofErr w:type="spellEnd"/>
            <w:r w:rsidRPr="009C50FB">
              <w:rPr>
                <w:rFonts w:eastAsiaTheme="minorHAnsi"/>
                <w:color w:val="000000" w:themeColor="text1"/>
              </w:rPr>
              <w:t>&gt;</w:t>
            </w:r>
            <w:r w:rsidRPr="009C50FB">
              <w:rPr>
                <w:rFonts w:eastAsiaTheme="minorHAnsi"/>
                <w:color w:val="000000" w:themeColor="text1"/>
                <w:highlight w:val="yellow"/>
              </w:rPr>
              <w:t>2022-02</w:t>
            </w:r>
            <w:r w:rsidRPr="009C50FB">
              <w:rPr>
                <w:rFonts w:eastAsiaTheme="minorHAnsi"/>
                <w:color w:val="000000" w:themeColor="text1"/>
              </w:rPr>
              <w:t>&lt;/</w:t>
            </w:r>
            <w:proofErr w:type="spellStart"/>
            <w:r w:rsidRPr="009C50FB">
              <w:rPr>
                <w:rFonts w:eastAsiaTheme="minorHAnsi"/>
                <w:color w:val="000000" w:themeColor="text1"/>
              </w:rPr>
              <w:t>YearMonth</w:t>
            </w:r>
            <w:proofErr w:type="spellEnd"/>
            <w:r w:rsidRPr="009C50FB">
              <w:rPr>
                <w:rFonts w:eastAsiaTheme="minorHAnsi"/>
                <w:color w:val="000000" w:themeColor="text1"/>
              </w:rPr>
              <w:t>&gt;</w:t>
            </w:r>
          </w:p>
          <w:p w14:paraId="2A2813F2"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&lt;Version&gt;</w:t>
            </w:r>
          </w:p>
          <w:p w14:paraId="5E91E641"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A51673">
              <w:rPr>
                <w:rFonts w:asciiTheme="minorEastAsia" w:hAnsiTheme="minorEastAsia" w:cs="MS Mincho" w:hint="eastAsia"/>
                <w:color w:val="000000" w:themeColor="text1"/>
              </w:rPr>
              <w:t>第</w:t>
            </w:r>
            <w:r w:rsidRPr="00A51673">
              <w:rPr>
                <w:rFonts w:asciiTheme="minorEastAsia" w:hAnsiTheme="minorEastAsia"/>
                <w:color w:val="000000" w:themeColor="text1"/>
              </w:rPr>
              <w:t>1</w:t>
            </w:r>
            <w:r w:rsidRPr="00A51673">
              <w:rPr>
                <w:rFonts w:asciiTheme="minorEastAsia" w:hAnsiTheme="minorEastAsia" w:cs="MS Mincho" w:hint="eastAsia"/>
                <w:color w:val="000000" w:themeColor="text1"/>
              </w:rPr>
              <w:t>版</w:t>
            </w:r>
            <w:r w:rsidRPr="009C50FB">
              <w:rPr>
                <w:rFonts w:eastAsiaTheme="minorHAnsi"/>
                <w:color w:val="000000" w:themeColor="text1"/>
              </w:rPr>
              <w:t>&lt;/Lang&gt;</w:t>
            </w:r>
          </w:p>
          <w:p w14:paraId="1E3B466C"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&lt;/Version&gt;</w:t>
            </w:r>
          </w:p>
          <w:p w14:paraId="63096BE8"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PreparationOrRevision</w:t>
            </w:r>
            <w:proofErr w:type="spellEnd"/>
            <w:r w:rsidRPr="009C50FB">
              <w:rPr>
                <w:rFonts w:eastAsiaTheme="minorHAnsi"/>
                <w:color w:val="000000" w:themeColor="text1"/>
              </w:rPr>
              <w:t>&gt;</w:t>
            </w:r>
          </w:p>
          <w:p w14:paraId="493127A6" w14:textId="77777777" w:rsidR="00CD7360" w:rsidRPr="009C50FB" w:rsidRDefault="00CD7360" w:rsidP="009C50FB">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DateOfPreparationOrRevision</w:t>
            </w:r>
            <w:proofErr w:type="spellEnd"/>
            <w:r w:rsidRPr="009C50FB">
              <w:rPr>
                <w:rFonts w:eastAsiaTheme="minorHAnsi"/>
                <w:color w:val="000000" w:themeColor="text1"/>
              </w:rPr>
              <w:t>&gt;</w:t>
            </w:r>
          </w:p>
          <w:p w14:paraId="1326B185" w14:textId="77777777" w:rsidR="00245648" w:rsidRPr="009C50FB" w:rsidRDefault="00245648" w:rsidP="009C50FB">
            <w:pPr>
              <w:rPr>
                <w:rFonts w:eastAsiaTheme="minorEastAsia"/>
                <w:color w:val="000000" w:themeColor="text1"/>
                <w:lang w:eastAsia="ja-JP"/>
              </w:rPr>
            </w:pPr>
          </w:p>
          <w:p w14:paraId="6E880977" w14:textId="6B06FA4C" w:rsidR="00245648" w:rsidRPr="009C50FB" w:rsidRDefault="005B722E" w:rsidP="009C50FB">
            <w:pPr>
              <w:rPr>
                <w:rFonts w:eastAsiaTheme="minorEastAsia"/>
                <w:b/>
                <w:bCs/>
                <w:i/>
                <w:iCs/>
                <w:color w:val="000000" w:themeColor="text1"/>
                <w:u w:val="single"/>
                <w:lang w:eastAsia="ja-JP"/>
              </w:rPr>
            </w:pPr>
            <w:r w:rsidRPr="009C50FB">
              <w:rPr>
                <w:b/>
                <w:bCs/>
                <w:i/>
                <w:iCs/>
                <w:color w:val="000000" w:themeColor="text1"/>
                <w:u w:val="single"/>
                <w:lang w:eastAsia="ja-JP"/>
              </w:rPr>
              <w:t>Infliximab BS</w:t>
            </w:r>
            <w:r w:rsidR="00176467" w:rsidRPr="009C50FB">
              <w:rPr>
                <w:b/>
                <w:bCs/>
                <w:i/>
                <w:iCs/>
                <w:color w:val="000000" w:themeColor="text1"/>
                <w:u w:val="single"/>
                <w:lang w:eastAsia="ja-JP"/>
              </w:rPr>
              <w:t xml:space="preserve"> </w:t>
            </w:r>
            <w:r w:rsidRPr="009C50FB">
              <w:rPr>
                <w:b/>
                <w:bCs/>
                <w:i/>
                <w:iCs/>
                <w:color w:val="000000" w:themeColor="text1"/>
                <w:u w:val="single"/>
                <w:lang w:eastAsia="ja-JP"/>
              </w:rPr>
              <w:t>Pfizer</w:t>
            </w:r>
          </w:p>
          <w:p w14:paraId="1E09B9BC" w14:textId="77777777" w:rsidR="002B7CDB" w:rsidRPr="009C50FB" w:rsidRDefault="002B7CDB" w:rsidP="009C50FB">
            <w:pPr>
              <w:rPr>
                <w:rFonts w:eastAsiaTheme="minorEastAsia"/>
                <w:color w:val="000000" w:themeColor="text1"/>
                <w:lang w:eastAsia="ja-JP"/>
              </w:rPr>
            </w:pPr>
            <w:proofErr w:type="gramStart"/>
            <w:r w:rsidRPr="009C50FB">
              <w:rPr>
                <w:color w:val="000000" w:themeColor="text1"/>
                <w:lang w:eastAsia="ja-JP"/>
              </w:rPr>
              <w:t>&lt;!--</w:t>
            </w:r>
            <w:proofErr w:type="spellStart"/>
            <w:r w:rsidRPr="00091B42">
              <w:rPr>
                <w:rFonts w:asciiTheme="minorEastAsia" w:hAnsiTheme="minorEastAsia" w:cs="MS Mincho" w:hint="eastAsia"/>
                <w:color w:val="000000" w:themeColor="text1"/>
              </w:rPr>
              <w:t>ア</w:t>
            </w:r>
            <w:r w:rsidRPr="00091B42">
              <w:rPr>
                <w:rFonts w:asciiTheme="minorEastAsia" w:hAnsiTheme="minorEastAsia" w:cs="MS Mincho"/>
                <w:color w:val="000000" w:themeColor="text1"/>
              </w:rPr>
              <w:t>.</w:t>
            </w:r>
            <w:r w:rsidRPr="00091B42">
              <w:rPr>
                <w:rFonts w:asciiTheme="minorEastAsia" w:hAnsiTheme="minorEastAsia" w:cs="MS Mincho" w:hint="eastAsia"/>
                <w:color w:val="000000" w:themeColor="text1"/>
              </w:rPr>
              <w:t>作成又</w:t>
            </w:r>
            <w:proofErr w:type="gramEnd"/>
            <w:r w:rsidRPr="00091B42">
              <w:rPr>
                <w:rFonts w:asciiTheme="minorEastAsia" w:hAnsiTheme="minorEastAsia" w:cs="MS Mincho" w:hint="eastAsia"/>
                <w:color w:val="000000" w:themeColor="text1"/>
              </w:rPr>
              <w:t>は改訂年月</w:t>
            </w:r>
            <w:proofErr w:type="spellEnd"/>
            <w:r w:rsidRPr="009C50FB">
              <w:rPr>
                <w:color w:val="000000" w:themeColor="text1"/>
                <w:lang w:eastAsia="ja-JP"/>
              </w:rPr>
              <w:t>--&gt;</w:t>
            </w:r>
          </w:p>
          <w:p w14:paraId="76271991"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DateOfPreparationOrRevision</w:t>
            </w:r>
            <w:proofErr w:type="spellEnd"/>
            <w:r w:rsidRPr="009C50FB">
              <w:rPr>
                <w:color w:val="000000" w:themeColor="text1"/>
                <w:lang w:eastAsia="ja-JP"/>
              </w:rPr>
              <w:t>&gt;</w:t>
            </w:r>
          </w:p>
          <w:p w14:paraId="550CB953"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PreparationOrRevision</w:t>
            </w:r>
            <w:proofErr w:type="spellEnd"/>
            <w:r w:rsidRPr="009C50FB">
              <w:rPr>
                <w:color w:val="000000" w:themeColor="text1"/>
                <w:lang w:eastAsia="ja-JP"/>
              </w:rPr>
              <w:t xml:space="preserve"> id="</w:t>
            </w:r>
            <w:proofErr w:type="spellStart"/>
            <w:r w:rsidRPr="00091B42">
              <w:rPr>
                <w:rFonts w:asciiTheme="minorEastAsia" w:hAnsiTheme="minorEastAsia" w:cs="MS Mincho" w:hint="eastAsia"/>
                <w:color w:val="000000" w:themeColor="text1"/>
              </w:rPr>
              <w:t>前回</w:t>
            </w:r>
            <w:proofErr w:type="spellEnd"/>
            <w:r w:rsidRPr="009C50FB">
              <w:rPr>
                <w:color w:val="000000" w:themeColor="text1"/>
                <w:lang w:eastAsia="ja-JP"/>
              </w:rPr>
              <w:t>"&gt;</w:t>
            </w:r>
          </w:p>
          <w:p w14:paraId="642E837C"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YearMonth</w:t>
            </w:r>
            <w:proofErr w:type="spellEnd"/>
            <w:r w:rsidRPr="009C50FB">
              <w:rPr>
                <w:color w:val="000000" w:themeColor="text1"/>
                <w:lang w:eastAsia="ja-JP"/>
              </w:rPr>
              <w:t>&gt;2022-11&lt;/</w:t>
            </w:r>
            <w:proofErr w:type="spellStart"/>
            <w:r w:rsidRPr="009C50FB">
              <w:rPr>
                <w:color w:val="000000" w:themeColor="text1"/>
                <w:lang w:eastAsia="ja-JP"/>
              </w:rPr>
              <w:t>YearMonth</w:t>
            </w:r>
            <w:proofErr w:type="spellEnd"/>
            <w:r w:rsidRPr="009C50FB">
              <w:rPr>
                <w:color w:val="000000" w:themeColor="text1"/>
                <w:lang w:eastAsia="ja-JP"/>
              </w:rPr>
              <w:t>&gt;</w:t>
            </w:r>
          </w:p>
          <w:p w14:paraId="6777202F"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PreparationOrRevision</w:t>
            </w:r>
            <w:proofErr w:type="spellEnd"/>
            <w:r w:rsidRPr="009C50FB">
              <w:rPr>
                <w:color w:val="000000" w:themeColor="text1"/>
                <w:lang w:eastAsia="ja-JP"/>
              </w:rPr>
              <w:t>&gt;</w:t>
            </w:r>
          </w:p>
          <w:p w14:paraId="601A99BE"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PreparationOrRevision</w:t>
            </w:r>
            <w:proofErr w:type="spellEnd"/>
            <w:r w:rsidRPr="009C50FB">
              <w:rPr>
                <w:color w:val="000000" w:themeColor="text1"/>
                <w:lang w:eastAsia="ja-JP"/>
              </w:rPr>
              <w:t xml:space="preserve"> id="</w:t>
            </w:r>
            <w:r w:rsidRPr="00091B42">
              <w:rPr>
                <w:rFonts w:asciiTheme="minorEastAsia" w:hAnsiTheme="minorEastAsia" w:hint="eastAsia"/>
                <w:color w:val="000000" w:themeColor="text1"/>
                <w:lang w:eastAsia="ja-JP"/>
              </w:rPr>
              <w:t>今回</w:t>
            </w:r>
            <w:r w:rsidRPr="009C50FB">
              <w:rPr>
                <w:color w:val="000000" w:themeColor="text1"/>
                <w:lang w:eastAsia="ja-JP"/>
              </w:rPr>
              <w:t>"&gt;</w:t>
            </w:r>
          </w:p>
          <w:p w14:paraId="7788F2B9"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YearMonth</w:t>
            </w:r>
            <w:proofErr w:type="spellEnd"/>
            <w:r w:rsidRPr="009C50FB">
              <w:rPr>
                <w:color w:val="000000" w:themeColor="text1"/>
                <w:lang w:eastAsia="ja-JP"/>
              </w:rPr>
              <w:t>&gt;2024-05&lt;/</w:t>
            </w:r>
            <w:proofErr w:type="spellStart"/>
            <w:r w:rsidRPr="009C50FB">
              <w:rPr>
                <w:color w:val="000000" w:themeColor="text1"/>
                <w:lang w:eastAsia="ja-JP"/>
              </w:rPr>
              <w:t>YearMonth</w:t>
            </w:r>
            <w:proofErr w:type="spellEnd"/>
            <w:r w:rsidRPr="009C50FB">
              <w:rPr>
                <w:color w:val="000000" w:themeColor="text1"/>
                <w:lang w:eastAsia="ja-JP"/>
              </w:rPr>
              <w:t>&gt;</w:t>
            </w:r>
          </w:p>
          <w:p w14:paraId="5BD4A834"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&lt;Version&gt;</w:t>
            </w:r>
          </w:p>
          <w:p w14:paraId="0845BC9E"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hint="eastAsia"/>
                <w:color w:val="000000" w:themeColor="text1"/>
                <w:lang w:eastAsia="ja-JP"/>
              </w:rPr>
              <w:t>第</w:t>
            </w:r>
            <w:r w:rsidRPr="00091B42">
              <w:rPr>
                <w:rFonts w:asciiTheme="minorEastAsia" w:hAnsiTheme="minorEastAsia"/>
                <w:color w:val="000000" w:themeColor="text1"/>
                <w:lang w:eastAsia="ja-JP"/>
              </w:rPr>
              <w:t>5</w:t>
            </w:r>
            <w:r w:rsidRPr="00091B42">
              <w:rPr>
                <w:rFonts w:asciiTheme="minorEastAsia" w:hAnsiTheme="minorEastAsia" w:hint="eastAsia"/>
                <w:color w:val="000000" w:themeColor="text1"/>
                <w:lang w:eastAsia="ja-JP"/>
              </w:rPr>
              <w:t>版</w:t>
            </w:r>
            <w:r w:rsidRPr="009C50FB">
              <w:rPr>
                <w:color w:val="000000" w:themeColor="text1"/>
                <w:lang w:eastAsia="ja-JP"/>
              </w:rPr>
              <w:t>&lt;/Lang&gt;</w:t>
            </w:r>
          </w:p>
          <w:p w14:paraId="7661B82F"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&lt;/Version&gt;</w:t>
            </w:r>
          </w:p>
          <w:p w14:paraId="1DE3EB85" w14:textId="77777777" w:rsidR="002B7CDB"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PreparationOrRevision</w:t>
            </w:r>
            <w:proofErr w:type="spellEnd"/>
            <w:r w:rsidRPr="009C50FB">
              <w:rPr>
                <w:color w:val="000000" w:themeColor="text1"/>
                <w:lang w:eastAsia="ja-JP"/>
              </w:rPr>
              <w:t>&gt;</w:t>
            </w:r>
          </w:p>
          <w:p w14:paraId="287D9F66" w14:textId="4BCF1E50" w:rsidR="005B722E" w:rsidRPr="009C50FB" w:rsidRDefault="002B7CDB" w:rsidP="009C50FB">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DateOfPreparationOrRevision</w:t>
            </w:r>
            <w:proofErr w:type="spellEnd"/>
            <w:r w:rsidRPr="009C50FB">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2F2EF6" w14:textId="77777777" w:rsidR="00CD7360" w:rsidRPr="009C50FB" w:rsidRDefault="00CD7360" w:rsidP="009C50FB">
            <w:pPr>
              <w:rPr>
                <w:rFonts w:eastAsiaTheme="minorHAnsi"/>
                <w:color w:val="000000" w:themeColor="text1"/>
              </w:rPr>
            </w:pPr>
          </w:p>
        </w:tc>
      </w:tr>
      <w:tr w:rsidR="000D1C20" w:rsidRPr="000D1C20" w14:paraId="1CBA9F4B" w14:textId="20D7C18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02DC35" w14:textId="2A3D2FDC" w:rsidR="00CD7360" w:rsidRPr="009C50FB" w:rsidRDefault="00CD7360" w:rsidP="009C50FB">
            <w:pPr>
              <w:rPr>
                <w:color w:val="000000" w:themeColor="text1"/>
              </w:rPr>
            </w:pPr>
            <w:r w:rsidRPr="009C50FB">
              <w:rPr>
                <w:rFonts w:eastAsia="MS Gothic" w:cs="MS Gothic" w:hint="eastAsia"/>
                <w:color w:val="000000" w:themeColor="text1"/>
              </w:rPr>
              <w:t>イ</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267109" w14:textId="77777777" w:rsidR="00CD7360" w:rsidRPr="009C50FB" w:rsidRDefault="00CD7360" w:rsidP="009C50FB">
            <w:pPr>
              <w:rPr>
                <w:rFonts w:eastAsia="MS Gothic" w:cs="MS Gothic"/>
                <w:color w:val="000000" w:themeColor="text1"/>
              </w:rPr>
            </w:pPr>
            <w:proofErr w:type="spellStart"/>
            <w:r w:rsidRPr="009C50FB">
              <w:rPr>
                <w:rFonts w:eastAsia="MS Gothic" w:cs="MS Gothic" w:hint="eastAsia"/>
                <w:color w:val="000000" w:themeColor="text1"/>
                <w:highlight w:val="yellow"/>
              </w:rPr>
              <w:t>日本標準商品分類番号</w:t>
            </w:r>
            <w:proofErr w:type="spellEnd"/>
            <w:r w:rsidRPr="009C50FB">
              <w:rPr>
                <w:rFonts w:eastAsia="MS Gothic" w:cs="MS Gothic"/>
                <w:color w:val="000000" w:themeColor="text1"/>
                <w:highlight w:val="yellow"/>
              </w:rPr>
              <w:t xml:space="preserve"> (Japanese Standard Commodity Classification Number)</w:t>
            </w:r>
          </w:p>
          <w:p w14:paraId="17C6BD17" w14:textId="1A8EA071" w:rsidR="00CD7360" w:rsidRPr="009C50FB" w:rsidRDefault="00CD7360" w:rsidP="009C50FB">
            <w:pPr>
              <w:rPr>
                <w:rFonts w:eastAsiaTheme="minorEastAsia"/>
                <w:color w:val="000000" w:themeColor="text1"/>
                <w:lang w:eastAsia="ja-JP"/>
              </w:rPr>
            </w:pPr>
            <w:r w:rsidRPr="009C50FB">
              <w:rPr>
                <w:color w:val="000000" w:themeColor="text1"/>
                <w:lang w:eastAsia="ja-JP"/>
              </w:rPr>
              <w:t xml:space="preserve">JPI XML Element: </w:t>
            </w:r>
            <w:proofErr w:type="spellStart"/>
            <w:r w:rsidRPr="009C50FB">
              <w:rPr>
                <w:rFonts w:eastAsiaTheme="minorHAnsi"/>
                <w:color w:val="000000" w:themeColor="text1"/>
              </w:rPr>
              <w:t>Sccj</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E6BED3" w14:textId="77777777" w:rsidR="00DA5BD3" w:rsidRPr="009C50FB" w:rsidRDefault="00DA5BD3" w:rsidP="009C50FB">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5E8698A" w14:textId="77777777" w:rsidR="005E6009" w:rsidRPr="009C50FB" w:rsidRDefault="005E6009" w:rsidP="009C50FB">
            <w:pPr>
              <w:rPr>
                <w:rFonts w:eastAsiaTheme="minorEastAsia"/>
                <w:color w:val="000000" w:themeColor="text1"/>
                <w:lang w:eastAsia="ja-JP"/>
              </w:rPr>
            </w:pPr>
            <w:proofErr w:type="gramStart"/>
            <w:r w:rsidRPr="009C50FB">
              <w:rPr>
                <w:rFonts w:eastAsiaTheme="minorHAnsi"/>
                <w:color w:val="000000" w:themeColor="text1"/>
                <w:lang w:eastAsia="ja-JP"/>
              </w:rPr>
              <w:t>&lt;!--</w:t>
            </w:r>
            <w:r w:rsidRPr="00A51673">
              <w:rPr>
                <w:rFonts w:asciiTheme="minorEastAsia" w:hAnsiTheme="minorEastAsia" w:cs="MS Mincho" w:hint="eastAsia"/>
                <w:color w:val="000000" w:themeColor="text1"/>
                <w:lang w:eastAsia="ja-JP"/>
              </w:rPr>
              <w:t>イ</w:t>
            </w:r>
            <w:r w:rsidRPr="00A51673">
              <w:rPr>
                <w:rFonts w:asciiTheme="minorEastAsia" w:hAnsiTheme="minorEastAsia"/>
                <w:color w:val="000000" w:themeColor="text1"/>
                <w:lang w:eastAsia="ja-JP"/>
              </w:rPr>
              <w:t>.</w:t>
            </w:r>
            <w:r w:rsidRPr="00A51673">
              <w:rPr>
                <w:rFonts w:asciiTheme="minorEastAsia" w:hAnsiTheme="minorEastAsia" w:cs="MS Mincho" w:hint="eastAsia"/>
                <w:color w:val="000000" w:themeColor="text1"/>
                <w:lang w:eastAsia="ja-JP"/>
              </w:rPr>
              <w:t>日本標準商品分類番号</w:t>
            </w:r>
            <w:proofErr w:type="gramEnd"/>
            <w:r w:rsidRPr="009C50FB">
              <w:rPr>
                <w:rFonts w:eastAsiaTheme="minorHAnsi"/>
                <w:color w:val="000000" w:themeColor="text1"/>
                <w:lang w:eastAsia="ja-JP"/>
              </w:rPr>
              <w:t>--&gt;</w:t>
            </w:r>
          </w:p>
          <w:p w14:paraId="14CABF36" w14:textId="39A7655D" w:rsidR="00CD7360" w:rsidRPr="009C50FB" w:rsidRDefault="00CD7360" w:rsidP="009C50FB">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Sccj</w:t>
            </w:r>
            <w:proofErr w:type="spellEnd"/>
            <w:r w:rsidRPr="009C50FB">
              <w:rPr>
                <w:rFonts w:eastAsiaTheme="minorHAnsi"/>
                <w:color w:val="000000" w:themeColor="text1"/>
              </w:rPr>
              <w:t>&gt;</w:t>
            </w:r>
          </w:p>
          <w:p w14:paraId="41163549"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SccjNo</w:t>
            </w:r>
            <w:proofErr w:type="spellEnd"/>
            <w:r w:rsidRPr="009C50FB">
              <w:rPr>
                <w:rFonts w:eastAsiaTheme="minorHAnsi"/>
                <w:color w:val="000000" w:themeColor="text1"/>
              </w:rPr>
              <w:t>&gt;</w:t>
            </w:r>
            <w:r w:rsidRPr="009C50FB">
              <w:rPr>
                <w:rFonts w:eastAsiaTheme="minorHAnsi"/>
                <w:color w:val="000000" w:themeColor="text1"/>
                <w:highlight w:val="yellow"/>
              </w:rPr>
              <w:t>874291</w:t>
            </w:r>
            <w:r w:rsidRPr="009C50FB">
              <w:rPr>
                <w:rFonts w:eastAsiaTheme="minorHAnsi"/>
                <w:color w:val="000000" w:themeColor="text1"/>
              </w:rPr>
              <w:t>&lt;/</w:t>
            </w:r>
            <w:proofErr w:type="spellStart"/>
            <w:r w:rsidRPr="009C50FB">
              <w:rPr>
                <w:rFonts w:eastAsiaTheme="minorHAnsi"/>
                <w:color w:val="000000" w:themeColor="text1"/>
              </w:rPr>
              <w:t>SccjNo</w:t>
            </w:r>
            <w:proofErr w:type="spellEnd"/>
            <w:r w:rsidRPr="009C50FB">
              <w:rPr>
                <w:rFonts w:eastAsiaTheme="minorHAnsi"/>
                <w:color w:val="000000" w:themeColor="text1"/>
              </w:rPr>
              <w:t>&gt;</w:t>
            </w:r>
          </w:p>
          <w:p w14:paraId="3E50DB0C" w14:textId="0C0713FB" w:rsidR="00CD7360" w:rsidRPr="009C50FB" w:rsidRDefault="00CD7360" w:rsidP="009C50FB">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Sccj</w:t>
            </w:r>
            <w:proofErr w:type="spellEnd"/>
            <w:r w:rsidRPr="009C50FB">
              <w:rPr>
                <w:rFonts w:eastAsiaTheme="minorHAnsi"/>
                <w:color w:val="000000" w:themeColor="text1"/>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28B9BB" w14:textId="77777777" w:rsidR="00CD7360" w:rsidRPr="009C50FB" w:rsidRDefault="00CD7360" w:rsidP="009C50FB">
            <w:pPr>
              <w:rPr>
                <w:rFonts w:eastAsiaTheme="minorHAnsi"/>
                <w:color w:val="000000" w:themeColor="text1"/>
              </w:rPr>
            </w:pPr>
          </w:p>
        </w:tc>
      </w:tr>
      <w:tr w:rsidR="000D1C20" w:rsidRPr="000D1C20" w14:paraId="58470014" w14:textId="1EA8C4A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418EA3" w14:textId="61CE82B9" w:rsidR="00CD7360" w:rsidRPr="009C50FB" w:rsidRDefault="00CD7360" w:rsidP="009C50FB">
            <w:pPr>
              <w:rPr>
                <w:color w:val="000000" w:themeColor="text1"/>
              </w:rPr>
            </w:pPr>
            <w:r w:rsidRPr="009C50FB">
              <w:rPr>
                <w:rFonts w:eastAsia="MS Gothic" w:cs="MS Gothic" w:hint="eastAsia"/>
                <w:color w:val="000000" w:themeColor="text1"/>
              </w:rPr>
              <w:t>ウ</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FD0D99" w14:textId="77777777" w:rsidR="00CD7360" w:rsidRPr="009C50FB" w:rsidRDefault="00CD7360" w:rsidP="009C50FB">
            <w:pPr>
              <w:rPr>
                <w:rFonts w:eastAsia="MS Gothic" w:cs="MS Gothic"/>
                <w:color w:val="000000" w:themeColor="text1"/>
              </w:rPr>
            </w:pPr>
            <w:proofErr w:type="spellStart"/>
            <w:r w:rsidRPr="009C50FB">
              <w:rPr>
                <w:rFonts w:eastAsia="MS Gothic" w:cs="MS Gothic" w:hint="eastAsia"/>
                <w:color w:val="000000" w:themeColor="text1"/>
                <w:highlight w:val="yellow"/>
              </w:rPr>
              <w:t>承認番号、販売開始年月</w:t>
            </w:r>
            <w:proofErr w:type="spellEnd"/>
            <w:r w:rsidRPr="009C50FB">
              <w:rPr>
                <w:rFonts w:eastAsia="MS Gothic" w:cs="MS Gothic"/>
                <w:color w:val="000000" w:themeColor="text1"/>
                <w:highlight w:val="yellow"/>
              </w:rPr>
              <w:t xml:space="preserve"> (Approval Number, Starting Date of Marketing)</w:t>
            </w:r>
          </w:p>
          <w:p w14:paraId="511B75AC" w14:textId="77777777" w:rsidR="00CD7360" w:rsidRPr="00EB2763" w:rsidRDefault="00CD7360" w:rsidP="009C50FB">
            <w:pPr>
              <w:rPr>
                <w:rFonts w:eastAsiaTheme="minorEastAsia"/>
                <w:color w:val="00B050"/>
                <w:lang w:eastAsia="ja-JP"/>
              </w:rPr>
            </w:pPr>
            <w:r w:rsidRPr="00EB2763">
              <w:rPr>
                <w:color w:val="00B050"/>
                <w:lang w:eastAsia="ja-JP"/>
              </w:rPr>
              <w:t>JPI XML Element:</w:t>
            </w:r>
          </w:p>
          <w:p w14:paraId="79698479" w14:textId="77777777" w:rsidR="00CD7360" w:rsidRPr="00EB2763" w:rsidRDefault="00CD7360" w:rsidP="009C50FB">
            <w:pPr>
              <w:rPr>
                <w:rFonts w:eastAsiaTheme="minorEastAsia"/>
                <w:color w:val="00B050"/>
                <w:lang w:eastAsia="ja-JP"/>
              </w:rPr>
            </w:pPr>
            <w:proofErr w:type="spellStart"/>
            <w:r w:rsidRPr="00EB2763">
              <w:rPr>
                <w:color w:val="00B050"/>
                <w:lang w:eastAsia="ja-JP"/>
              </w:rPr>
              <w:t>ApprovalAndLicenseNo</w:t>
            </w:r>
            <w:proofErr w:type="spellEnd"/>
          </w:p>
          <w:p w14:paraId="34247C8A" w14:textId="77777777" w:rsidR="006D734B" w:rsidRPr="00EB2763" w:rsidRDefault="006D734B" w:rsidP="009C50FB">
            <w:pPr>
              <w:rPr>
                <w:rFonts w:eastAsiaTheme="minorEastAsia"/>
                <w:color w:val="00B050"/>
                <w:lang w:eastAsia="ja-JP"/>
              </w:rPr>
            </w:pPr>
          </w:p>
          <w:p w14:paraId="3EAD9619" w14:textId="312DF34D" w:rsidR="00F310D5" w:rsidRPr="00EB2763" w:rsidRDefault="006D734B" w:rsidP="009C50FB">
            <w:pPr>
              <w:rPr>
                <w:rFonts w:eastAsiaTheme="minorEastAsia"/>
                <w:color w:val="00B050"/>
                <w:lang w:eastAsia="ja-JP"/>
              </w:rPr>
            </w:pPr>
            <w:proofErr w:type="spellStart"/>
            <w:r w:rsidRPr="00EB2763">
              <w:rPr>
                <w:color w:val="00B050"/>
                <w:lang w:eastAsia="ja-JP"/>
              </w:rPr>
              <w:t>StartingDateOfMarketing</w:t>
            </w:r>
            <w:proofErr w:type="spellEnd"/>
          </w:p>
          <w:p w14:paraId="5B09D26A" w14:textId="5335A81E" w:rsidR="006D734B" w:rsidRPr="009C50FB" w:rsidRDefault="006D734B" w:rsidP="009C50FB">
            <w:pPr>
              <w:rPr>
                <w:rFonts w:eastAsiaTheme="minorEastAsia"/>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1A1ED2" w14:textId="77777777" w:rsidR="00DA5BD3" w:rsidRPr="009C50FB" w:rsidRDefault="00DA5BD3" w:rsidP="009C50FB">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04269DDB" w14:textId="1933A9D1" w:rsidR="00CD7360" w:rsidRPr="009C50FB" w:rsidRDefault="00CD7360" w:rsidP="009C50FB">
            <w:pPr>
              <w:rPr>
                <w:rFonts w:eastAsiaTheme="minorEastAsia"/>
                <w:color w:val="000000" w:themeColor="text1"/>
                <w:lang w:eastAsia="ja-JP"/>
              </w:rPr>
            </w:pPr>
            <w:proofErr w:type="gramStart"/>
            <w:r w:rsidRPr="009C50FB">
              <w:rPr>
                <w:color w:val="000000" w:themeColor="text1"/>
              </w:rPr>
              <w:t>&lt;!--</w:t>
            </w:r>
            <w:proofErr w:type="spellStart"/>
            <w:r w:rsidRPr="00A51673">
              <w:rPr>
                <w:rFonts w:asciiTheme="minorEastAsia" w:hAnsiTheme="minorEastAsia" w:hint="eastAsia"/>
                <w:color w:val="000000" w:themeColor="text1"/>
              </w:rPr>
              <w:t>ウ</w:t>
            </w:r>
            <w:r w:rsidRPr="00A51673">
              <w:rPr>
                <w:rFonts w:asciiTheme="minorEastAsia" w:hAnsiTheme="minorEastAsia"/>
                <w:color w:val="000000" w:themeColor="text1"/>
              </w:rPr>
              <w:t>.</w:t>
            </w:r>
            <w:r w:rsidRPr="00A51673">
              <w:rPr>
                <w:rFonts w:asciiTheme="minorEastAsia" w:hAnsiTheme="minorEastAsia" w:hint="eastAsia"/>
                <w:color w:val="000000" w:themeColor="text1"/>
              </w:rPr>
              <w:t>承認番号</w:t>
            </w:r>
            <w:proofErr w:type="spellEnd"/>
            <w:proofErr w:type="gramEnd"/>
            <w:r w:rsidRPr="009C50FB">
              <w:rPr>
                <w:color w:val="000000" w:themeColor="text1"/>
              </w:rPr>
              <w:t>--&gt;</w:t>
            </w:r>
            <w:r w:rsidRPr="009C50FB">
              <w:rPr>
                <w:color w:val="000000" w:themeColor="text1"/>
              </w:rPr>
              <w:br/>
              <w:t xml:space="preserve">  &lt;</w:t>
            </w:r>
            <w:proofErr w:type="spellStart"/>
            <w:r w:rsidRPr="009C50FB">
              <w:rPr>
                <w:color w:val="000000" w:themeColor="text1"/>
              </w:rPr>
              <w:t>ApprovalAndLicenseNo</w:t>
            </w:r>
            <w:proofErr w:type="spellEnd"/>
            <w:r w:rsidRPr="009C50FB">
              <w:rPr>
                <w:color w:val="000000" w:themeColor="text1"/>
              </w:rPr>
              <w:t>&gt; &lt;</w:t>
            </w:r>
            <w:proofErr w:type="spellStart"/>
            <w:r w:rsidRPr="009C50FB">
              <w:rPr>
                <w:color w:val="000000" w:themeColor="text1"/>
              </w:rPr>
              <w:t>ApprovalNo</w:t>
            </w:r>
            <w:proofErr w:type="spellEnd"/>
            <w:r w:rsidRPr="009C50FB">
              <w:rPr>
                <w:color w:val="000000" w:themeColor="text1"/>
              </w:rPr>
              <w:t>&gt;21400AMY00186&lt;/</w:t>
            </w:r>
            <w:proofErr w:type="spellStart"/>
            <w:r w:rsidRPr="009C50FB">
              <w:rPr>
                <w:color w:val="000000" w:themeColor="text1"/>
              </w:rPr>
              <w:t>ApprovalNo</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ApprovalAndLicenseNo</w:t>
            </w:r>
            <w:proofErr w:type="spellEnd"/>
            <w:r w:rsidRPr="009C50FB">
              <w:rPr>
                <w:color w:val="000000" w:themeColor="text1"/>
              </w:rPr>
              <w:t>&gt;</w:t>
            </w:r>
            <w:r w:rsidRPr="009C50FB">
              <w:rPr>
                <w:color w:val="000000" w:themeColor="text1"/>
              </w:rPr>
              <w:br/>
            </w:r>
          </w:p>
          <w:p w14:paraId="16AEA3C1" w14:textId="77777777" w:rsidR="00CD7360" w:rsidRPr="009C50FB" w:rsidRDefault="00CD7360" w:rsidP="009C50FB">
            <w:pPr>
              <w:rPr>
                <w:rFonts w:eastAsiaTheme="minorEastAsia"/>
                <w:color w:val="000000" w:themeColor="text1"/>
                <w:lang w:eastAsia="ja-JP"/>
              </w:rPr>
            </w:pPr>
            <w:proofErr w:type="gramStart"/>
            <w:r w:rsidRPr="009C50FB">
              <w:rPr>
                <w:rFonts w:eastAsiaTheme="minorHAnsi"/>
                <w:color w:val="000000" w:themeColor="text1"/>
              </w:rPr>
              <w:t>&lt;!--</w:t>
            </w:r>
            <w:proofErr w:type="spellStart"/>
            <w:r w:rsidRPr="005359BD">
              <w:rPr>
                <w:rFonts w:asciiTheme="minorEastAsia" w:hAnsiTheme="minorEastAsia" w:hint="eastAsia"/>
                <w:color w:val="000000" w:themeColor="text1"/>
              </w:rPr>
              <w:t>ウ</w:t>
            </w:r>
            <w:r w:rsidRPr="00A51673">
              <w:rPr>
                <w:rFonts w:asciiTheme="minorEastAsia" w:hAnsiTheme="minorEastAsia"/>
                <w:color w:val="000000" w:themeColor="text1"/>
              </w:rPr>
              <w:t>.</w:t>
            </w:r>
            <w:r w:rsidRPr="005359BD">
              <w:rPr>
                <w:rFonts w:asciiTheme="minorEastAsia" w:hAnsiTheme="minorEastAsia" w:hint="eastAsia"/>
                <w:color w:val="000000" w:themeColor="text1"/>
              </w:rPr>
              <w:t>販売開始年月</w:t>
            </w:r>
            <w:proofErr w:type="spellEnd"/>
            <w:proofErr w:type="gramEnd"/>
            <w:r w:rsidRPr="009C50FB">
              <w:rPr>
                <w:rFonts w:asciiTheme="minorEastAsia" w:hAnsiTheme="minorEastAsia"/>
                <w:color w:val="000000" w:themeColor="text1"/>
              </w:rPr>
              <w:t>-</w:t>
            </w:r>
            <w:r w:rsidRPr="009C50FB">
              <w:rPr>
                <w:rFonts w:eastAsiaTheme="minorHAnsi"/>
                <w:color w:val="000000" w:themeColor="text1"/>
              </w:rPr>
              <w:t>-&gt;</w:t>
            </w:r>
          </w:p>
          <w:p w14:paraId="30156D00" w14:textId="44CCDEFB" w:rsidR="00CD7360" w:rsidRPr="009C50FB" w:rsidRDefault="00CD7360" w:rsidP="009C50FB">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StartingDateOfMarketing</w:t>
            </w:r>
            <w:proofErr w:type="spellEnd"/>
            <w:r w:rsidRPr="009C50FB">
              <w:rPr>
                <w:rFonts w:eastAsiaTheme="minorHAnsi"/>
                <w:color w:val="000000" w:themeColor="text1"/>
              </w:rPr>
              <w:t>&gt;2002-08&lt;/</w:t>
            </w:r>
            <w:proofErr w:type="spellStart"/>
            <w:r w:rsidRPr="009C50FB">
              <w:rPr>
                <w:rFonts w:eastAsiaTheme="minorHAnsi"/>
                <w:color w:val="000000" w:themeColor="text1"/>
              </w:rPr>
              <w:t>StartingDateOfMarketing</w:t>
            </w:r>
            <w:proofErr w:type="spellEnd"/>
            <w:r w:rsidRPr="009C50FB">
              <w:rPr>
                <w:rFonts w:eastAsiaTheme="minorHAnsi"/>
                <w:color w:val="000000" w:themeColor="text1"/>
              </w:rPr>
              <w:t>&gt;</w:t>
            </w:r>
          </w:p>
          <w:p w14:paraId="22DA0620" w14:textId="5721B5AA" w:rsidR="00CD7360" w:rsidRPr="009C50FB" w:rsidRDefault="00CD7360" w:rsidP="009C50FB">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8C3632" w14:textId="77777777" w:rsidR="00CD7360" w:rsidRPr="009C50FB" w:rsidRDefault="00CD7360" w:rsidP="009C50FB">
            <w:pPr>
              <w:rPr>
                <w:color w:val="000000" w:themeColor="text1"/>
              </w:rPr>
            </w:pPr>
          </w:p>
        </w:tc>
      </w:tr>
      <w:tr w:rsidR="000D1C20" w:rsidRPr="000D1C20" w14:paraId="6E3538A4" w14:textId="4DA4A88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44872E" w14:textId="013C7C78" w:rsidR="00CD7360" w:rsidRPr="009C50FB" w:rsidRDefault="00CD7360" w:rsidP="009C50FB">
            <w:pPr>
              <w:rPr>
                <w:color w:val="000000" w:themeColor="text1"/>
              </w:rPr>
            </w:pPr>
            <w:r w:rsidRPr="009C50FB">
              <w:rPr>
                <w:rFonts w:eastAsia="MS Gothic" w:cs="MS Gothic" w:hint="eastAsia"/>
                <w:color w:val="000000" w:themeColor="text1"/>
              </w:rPr>
              <w:t>エ</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27F630" w14:textId="3FE05324" w:rsidR="00CD7360" w:rsidRPr="009C50FB" w:rsidRDefault="00CD7360" w:rsidP="009C50FB">
            <w:pPr>
              <w:rPr>
                <w:rFonts w:eastAsia="MS Gothic" w:cs="MS Gothic"/>
                <w:color w:val="000000" w:themeColor="text1"/>
              </w:rPr>
            </w:pPr>
            <w:proofErr w:type="spellStart"/>
            <w:r w:rsidRPr="009C50FB">
              <w:rPr>
                <w:rFonts w:eastAsia="MS Gothic" w:cs="MS Gothic" w:hint="eastAsia"/>
                <w:color w:val="000000" w:themeColor="text1"/>
                <w:highlight w:val="yellow"/>
              </w:rPr>
              <w:t>貯法、有効期間</w:t>
            </w:r>
            <w:proofErr w:type="spellEnd"/>
            <w:r w:rsidRPr="009C50FB">
              <w:rPr>
                <w:rFonts w:eastAsia="MS Gothic" w:cs="MS Gothic"/>
                <w:color w:val="000000" w:themeColor="text1"/>
                <w:highlight w:val="yellow"/>
              </w:rPr>
              <w:t xml:space="preserve"> (Storage, Expiration Period)</w:t>
            </w:r>
          </w:p>
          <w:p w14:paraId="2EA8D13B" w14:textId="77777777" w:rsidR="00CD7360" w:rsidRPr="00EB2763" w:rsidRDefault="00CD7360" w:rsidP="009C50FB">
            <w:pPr>
              <w:rPr>
                <w:rFonts w:eastAsiaTheme="minorEastAsia"/>
                <w:color w:val="00B050"/>
                <w:lang w:eastAsia="ja-JP"/>
              </w:rPr>
            </w:pPr>
            <w:r w:rsidRPr="00EB2763">
              <w:rPr>
                <w:color w:val="00B050"/>
                <w:lang w:eastAsia="ja-JP"/>
              </w:rPr>
              <w:t>JPI XML Element:</w:t>
            </w:r>
          </w:p>
          <w:p w14:paraId="6628C5CF" w14:textId="77777777" w:rsidR="00CD7360" w:rsidRPr="00EB2763" w:rsidRDefault="00CD7360" w:rsidP="009C50FB">
            <w:pPr>
              <w:rPr>
                <w:rFonts w:eastAsiaTheme="minorEastAsia"/>
                <w:color w:val="00B050"/>
                <w:lang w:eastAsia="ja-JP"/>
              </w:rPr>
            </w:pPr>
            <w:r w:rsidRPr="00EB2763">
              <w:rPr>
                <w:rFonts w:eastAsiaTheme="minorHAnsi"/>
                <w:color w:val="00B050"/>
              </w:rPr>
              <w:t>Storage</w:t>
            </w:r>
            <w:r w:rsidRPr="00EB2763">
              <w:rPr>
                <w:color w:val="00B050"/>
                <w:lang w:eastAsia="ja-JP"/>
              </w:rPr>
              <w:t>,</w:t>
            </w:r>
          </w:p>
          <w:p w14:paraId="1102D16C" w14:textId="4477D707" w:rsidR="00CD7360" w:rsidRPr="009C50FB" w:rsidRDefault="00CD7360" w:rsidP="009C50FB">
            <w:pPr>
              <w:rPr>
                <w:rFonts w:eastAsiaTheme="minorEastAsia"/>
                <w:color w:val="000000" w:themeColor="text1"/>
                <w:lang w:eastAsia="ja-JP"/>
              </w:rPr>
            </w:pPr>
            <w:proofErr w:type="spellStart"/>
            <w:r w:rsidRPr="00EB2763">
              <w:rPr>
                <w:rFonts w:eastAsiaTheme="minorHAnsi"/>
                <w:color w:val="00B050"/>
              </w:rPr>
              <w:lastRenderedPageBreak/>
              <w:t>ShelfLife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2843A5" w14:textId="77777777" w:rsidR="00DA5BD3" w:rsidRPr="009C50FB" w:rsidRDefault="00DA5BD3" w:rsidP="009C50FB">
            <w:pPr>
              <w:rPr>
                <w:rFonts w:eastAsiaTheme="minorEastAsia"/>
                <w:i/>
                <w:iCs/>
                <w:color w:val="000000" w:themeColor="text1"/>
                <w:u w:val="single"/>
                <w:lang w:eastAsia="ja-JP"/>
              </w:rPr>
            </w:pPr>
            <w:proofErr w:type="spellStart"/>
            <w:r w:rsidRPr="009C50FB">
              <w:rPr>
                <w:b/>
                <w:bCs/>
                <w:i/>
                <w:iCs/>
                <w:color w:val="000000" w:themeColor="text1"/>
                <w:u w:val="single"/>
                <w:lang w:eastAsia="ja-JP"/>
              </w:rPr>
              <w:lastRenderedPageBreak/>
              <w:t>Aromasin</w:t>
            </w:r>
            <w:proofErr w:type="spellEnd"/>
          </w:p>
          <w:p w14:paraId="21CB72E8" w14:textId="7E0FED2E" w:rsidR="00CD7360" w:rsidRPr="009C50FB" w:rsidRDefault="00CD7360" w:rsidP="009C50FB">
            <w:pPr>
              <w:rPr>
                <w:rFonts w:eastAsiaTheme="minorHAnsi"/>
                <w:color w:val="000000" w:themeColor="text1"/>
              </w:rPr>
            </w:pPr>
            <w:proofErr w:type="gramStart"/>
            <w:r w:rsidRPr="009C50FB">
              <w:rPr>
                <w:rFonts w:eastAsiaTheme="minorHAnsi"/>
                <w:color w:val="000000" w:themeColor="text1"/>
              </w:rPr>
              <w:t>&lt;!--</w:t>
            </w:r>
            <w:proofErr w:type="spellStart"/>
            <w:r w:rsidRPr="005359BD">
              <w:rPr>
                <w:rFonts w:asciiTheme="minorEastAsia" w:hAnsiTheme="minorEastAsia" w:hint="eastAsia"/>
                <w:color w:val="000000" w:themeColor="text1"/>
              </w:rPr>
              <w:t>エ</w:t>
            </w:r>
            <w:r w:rsidRPr="00A51673">
              <w:rPr>
                <w:rFonts w:asciiTheme="minorEastAsia" w:hAnsiTheme="minorEastAsia"/>
                <w:color w:val="000000" w:themeColor="text1"/>
              </w:rPr>
              <w:t>.</w:t>
            </w:r>
            <w:r w:rsidRPr="005359BD">
              <w:rPr>
                <w:rFonts w:asciiTheme="minorEastAsia" w:hAnsiTheme="minorEastAsia" w:hint="eastAsia"/>
                <w:color w:val="000000" w:themeColor="text1"/>
              </w:rPr>
              <w:t>貯法</w:t>
            </w:r>
            <w:proofErr w:type="gramEnd"/>
            <w:r w:rsidRPr="005359BD">
              <w:rPr>
                <w:rFonts w:asciiTheme="minorEastAsia" w:hAnsiTheme="minorEastAsia" w:hint="eastAsia"/>
                <w:color w:val="000000" w:themeColor="text1"/>
              </w:rPr>
              <w:t>、有効期間</w:t>
            </w:r>
            <w:proofErr w:type="spellEnd"/>
            <w:r w:rsidRPr="009C50FB">
              <w:rPr>
                <w:rFonts w:eastAsiaTheme="minorHAnsi"/>
                <w:color w:val="000000" w:themeColor="text1"/>
              </w:rPr>
              <w:t>--&gt;</w:t>
            </w:r>
          </w:p>
          <w:p w14:paraId="71CD2213" w14:textId="77777777" w:rsidR="00CD7360" w:rsidRPr="009C50FB" w:rsidRDefault="00CD7360" w:rsidP="009C50FB">
            <w:pPr>
              <w:rPr>
                <w:rFonts w:eastAsiaTheme="minorEastAsia"/>
                <w:color w:val="000000" w:themeColor="text1"/>
                <w:lang w:eastAsia="ja-JP"/>
              </w:rPr>
            </w:pPr>
            <w:r w:rsidRPr="009C50FB">
              <w:rPr>
                <w:rFonts w:eastAsiaTheme="minorHAnsi"/>
                <w:color w:val="000000" w:themeColor="text1"/>
              </w:rPr>
              <w:t xml:space="preserve">&lt;Storage&gt; </w:t>
            </w:r>
          </w:p>
          <w:p w14:paraId="5168BC1B" w14:textId="21AC8092" w:rsidR="00CD7360" w:rsidRPr="009C50FB" w:rsidRDefault="00CD7360" w:rsidP="009C50FB">
            <w:pPr>
              <w:rPr>
                <w:rFonts w:eastAsiaTheme="minorHAnsi"/>
                <w:color w:val="000000" w:themeColor="text1"/>
              </w:rPr>
            </w:pPr>
            <w:r w:rsidRPr="009C50FB">
              <w:rPr>
                <w:rFonts w:eastAsiaTheme="minorHAnsi"/>
                <w:color w:val="000000" w:themeColor="text1"/>
              </w:rPr>
              <w:lastRenderedPageBreak/>
              <w:t>&lt;</w:t>
            </w:r>
            <w:proofErr w:type="spellStart"/>
            <w:r w:rsidRPr="009C50FB">
              <w:rPr>
                <w:rFonts w:eastAsiaTheme="minorHAnsi"/>
                <w:color w:val="000000" w:themeColor="text1"/>
              </w:rPr>
              <w:t>StorageMethod</w:t>
            </w:r>
            <w:proofErr w:type="spellEnd"/>
            <w:r w:rsidRPr="009C50FB">
              <w:rPr>
                <w:rFonts w:eastAsiaTheme="minorHAnsi"/>
                <w:color w:val="000000" w:themeColor="text1"/>
              </w:rPr>
              <w:t>&gt;</w:t>
            </w:r>
          </w:p>
          <w:p w14:paraId="3A0529EE" w14:textId="1E5C3648" w:rsidR="00CD7360" w:rsidRPr="009C50FB" w:rsidRDefault="00CD7360" w:rsidP="009C50FB">
            <w:pPr>
              <w:rPr>
                <w:rFonts w:eastAsiaTheme="minorHAnsi"/>
                <w:color w:val="000000" w:themeColor="text1"/>
              </w:rPr>
            </w:pPr>
            <w:r w:rsidRPr="009C50FB">
              <w:rPr>
                <w:rFonts w:eastAsiaTheme="minorHAnsi"/>
                <w:color w:val="000000" w:themeColor="text1"/>
              </w:rPr>
              <w:t xml:space="preserve">&lt;Lang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A51673">
              <w:rPr>
                <w:rFonts w:asciiTheme="minorEastAsia" w:hAnsiTheme="minorEastAsia" w:cs="MS Mincho" w:hint="eastAsia"/>
                <w:color w:val="000000" w:themeColor="text1"/>
                <w:highlight w:val="yellow"/>
              </w:rPr>
              <w:t>室温保存</w:t>
            </w:r>
            <w:proofErr w:type="spellEnd"/>
            <w:r w:rsidRPr="009C50FB">
              <w:rPr>
                <w:rFonts w:eastAsiaTheme="minorHAnsi"/>
                <w:color w:val="000000" w:themeColor="text1"/>
              </w:rPr>
              <w:t>&lt;/Lang&gt;</w:t>
            </w:r>
          </w:p>
          <w:p w14:paraId="73266C4B" w14:textId="03CA22A8" w:rsidR="00CD7360" w:rsidRPr="009C50FB" w:rsidRDefault="00CD7360" w:rsidP="009C50FB">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StorageMethod</w:t>
            </w:r>
            <w:proofErr w:type="spellEnd"/>
            <w:r w:rsidRPr="009C50FB">
              <w:rPr>
                <w:rFonts w:eastAsiaTheme="minorHAnsi"/>
                <w:color w:val="000000" w:themeColor="text1"/>
              </w:rPr>
              <w:t>&gt;</w:t>
            </w:r>
          </w:p>
          <w:p w14:paraId="24157B79" w14:textId="4C1B7ADE" w:rsidR="00CD7360" w:rsidRPr="009C50FB" w:rsidRDefault="00CD7360" w:rsidP="009C50FB">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ShelfLife</w:t>
            </w:r>
            <w:proofErr w:type="spellEnd"/>
            <w:r w:rsidRPr="009C50FB">
              <w:rPr>
                <w:rFonts w:eastAsiaTheme="minorHAnsi"/>
                <w:color w:val="000000" w:themeColor="text1"/>
              </w:rPr>
              <w:t>&gt;</w:t>
            </w:r>
          </w:p>
          <w:p w14:paraId="029AB9F6" w14:textId="293C1EA4" w:rsidR="00CD7360" w:rsidRPr="009C50FB" w:rsidRDefault="00CD7360" w:rsidP="009C50FB">
            <w:pPr>
              <w:rPr>
                <w:rFonts w:eastAsiaTheme="minorHAnsi"/>
                <w:color w:val="000000" w:themeColor="text1"/>
              </w:rPr>
            </w:pPr>
            <w:r w:rsidRPr="009C50FB">
              <w:rPr>
                <w:rFonts w:eastAsiaTheme="minorHAnsi"/>
                <w:color w:val="000000" w:themeColor="text1"/>
              </w:rPr>
              <w:t xml:space="preserve">&lt;Lang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091B42">
              <w:rPr>
                <w:rFonts w:asciiTheme="minorEastAsia" w:eastAsiaTheme="minorEastAsia" w:hAnsiTheme="minorEastAsia"/>
                <w:color w:val="000000" w:themeColor="text1"/>
                <w:highlight w:val="yellow"/>
              </w:rPr>
              <w:t>3</w:t>
            </w:r>
            <w:r w:rsidRPr="00091B42">
              <w:rPr>
                <w:rFonts w:asciiTheme="minorEastAsia" w:eastAsiaTheme="minorEastAsia" w:hAnsiTheme="minorEastAsia" w:cs="MS Mincho" w:hint="eastAsia"/>
                <w:color w:val="000000" w:themeColor="text1"/>
                <w:highlight w:val="yellow"/>
              </w:rPr>
              <w:t>年</w:t>
            </w:r>
            <w:r w:rsidRPr="009C50FB">
              <w:rPr>
                <w:rFonts w:eastAsiaTheme="minorHAnsi"/>
                <w:color w:val="000000" w:themeColor="text1"/>
              </w:rPr>
              <w:t>&lt;/Lang&gt;&lt;/</w:t>
            </w:r>
            <w:proofErr w:type="spellStart"/>
            <w:r w:rsidRPr="009C50FB">
              <w:rPr>
                <w:rFonts w:eastAsiaTheme="minorHAnsi"/>
                <w:color w:val="000000" w:themeColor="text1"/>
              </w:rPr>
              <w:t>ShelfLife</w:t>
            </w:r>
            <w:proofErr w:type="spellEnd"/>
            <w:r w:rsidRPr="009C50FB">
              <w:rPr>
                <w:rFonts w:eastAsiaTheme="minorHAnsi"/>
                <w:color w:val="000000" w:themeColor="text1"/>
              </w:rPr>
              <w:t>&gt;</w:t>
            </w:r>
          </w:p>
          <w:p w14:paraId="7C9E440F" w14:textId="77777777" w:rsidR="00CD7360" w:rsidRPr="009C50FB" w:rsidRDefault="00CD7360" w:rsidP="009C50FB">
            <w:pPr>
              <w:rPr>
                <w:rFonts w:eastAsiaTheme="minorEastAsia"/>
                <w:color w:val="000000" w:themeColor="text1"/>
                <w:lang w:eastAsia="ja-JP"/>
              </w:rPr>
            </w:pPr>
            <w:r w:rsidRPr="009C50FB">
              <w:rPr>
                <w:rFonts w:eastAsiaTheme="minorHAnsi"/>
                <w:color w:val="000000" w:themeColor="text1"/>
              </w:rPr>
              <w:t>&lt;/Storage&gt;</w:t>
            </w:r>
          </w:p>
          <w:p w14:paraId="3428CA51" w14:textId="3C3EB8FA" w:rsidR="00CD7360" w:rsidRPr="009C50FB" w:rsidRDefault="00CD7360" w:rsidP="009C50FB">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E24305" w14:textId="77777777" w:rsidR="00CD7360" w:rsidRPr="009C50FB" w:rsidRDefault="00CD7360" w:rsidP="009C50FB">
            <w:pPr>
              <w:rPr>
                <w:rFonts w:eastAsiaTheme="minorHAnsi"/>
                <w:color w:val="000000" w:themeColor="text1"/>
              </w:rPr>
            </w:pPr>
          </w:p>
        </w:tc>
      </w:tr>
      <w:tr w:rsidR="000D1C20" w:rsidRPr="000D1C20" w14:paraId="5C8EBA4E" w14:textId="3629D33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448EE2" w14:textId="33730921" w:rsidR="00CD7360" w:rsidRPr="009C50FB" w:rsidRDefault="00CD7360" w:rsidP="009C50FB">
            <w:pPr>
              <w:rPr>
                <w:color w:val="000000" w:themeColor="text1"/>
              </w:rPr>
            </w:pPr>
            <w:r w:rsidRPr="009C50FB">
              <w:rPr>
                <w:rFonts w:eastAsia="MS Gothic" w:cs="MS Gothic" w:hint="eastAsia"/>
                <w:color w:val="000000" w:themeColor="text1"/>
              </w:rPr>
              <w:t>オ</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816E9A" w14:textId="77777777" w:rsidR="00CD7360" w:rsidRPr="009C50FB" w:rsidRDefault="00CD7360" w:rsidP="009C50FB">
            <w:pPr>
              <w:rPr>
                <w:rFonts w:eastAsia="MS Gothic" w:cs="MS Gothic"/>
                <w:color w:val="000000" w:themeColor="text1"/>
              </w:rPr>
            </w:pPr>
            <w:proofErr w:type="spellStart"/>
            <w:r w:rsidRPr="009C50FB">
              <w:rPr>
                <w:rFonts w:eastAsia="MS Gothic" w:cs="MS Gothic" w:hint="eastAsia"/>
                <w:color w:val="000000" w:themeColor="text1"/>
                <w:highlight w:val="yellow"/>
              </w:rPr>
              <w:t>薬効分類名</w:t>
            </w:r>
            <w:proofErr w:type="spellEnd"/>
            <w:r w:rsidRPr="009C50FB">
              <w:rPr>
                <w:rFonts w:eastAsia="MS Gothic" w:cs="MS Gothic"/>
                <w:color w:val="000000" w:themeColor="text1"/>
                <w:highlight w:val="yellow"/>
              </w:rPr>
              <w:t xml:space="preserve"> (Therapeutic Classification Name)</w:t>
            </w:r>
          </w:p>
          <w:p w14:paraId="572A5EA6" w14:textId="05E2A2DA" w:rsidR="00CD7360" w:rsidRPr="009C50FB" w:rsidRDefault="00CD7360" w:rsidP="009C50FB">
            <w:pPr>
              <w:rPr>
                <w:rFonts w:eastAsiaTheme="minorHAnsi"/>
                <w:color w:val="000000" w:themeColor="text1"/>
              </w:rPr>
            </w:pPr>
            <w:r w:rsidRPr="00EB2763">
              <w:rPr>
                <w:color w:val="00B050"/>
                <w:lang w:eastAsia="ja-JP"/>
              </w:rPr>
              <w:t xml:space="preserve">JPI XML Element: </w:t>
            </w:r>
            <w:proofErr w:type="spellStart"/>
            <w:r w:rsidRPr="00EB2763">
              <w:rPr>
                <w:rFonts w:eastAsiaTheme="minorHAnsi"/>
                <w:color w:val="00B050"/>
              </w:rPr>
              <w:t>TherapeuticClassification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B0D63" w14:textId="77777777" w:rsidR="00DA5BD3" w:rsidRPr="009C50FB" w:rsidRDefault="00DA5BD3" w:rsidP="009C50FB">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0F2AEF06" w14:textId="77777777" w:rsidR="00CD7360" w:rsidRPr="009C50FB" w:rsidRDefault="00CD7360" w:rsidP="009C50FB">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TherapeuticClassification</w:t>
            </w:r>
            <w:proofErr w:type="spellEnd"/>
            <w:r w:rsidRPr="009C50FB">
              <w:rPr>
                <w:rFonts w:eastAsiaTheme="minorHAnsi"/>
                <w:color w:val="000000" w:themeColor="text1"/>
              </w:rPr>
              <w:t>&gt;</w:t>
            </w:r>
          </w:p>
          <w:p w14:paraId="7D206888" w14:textId="77777777" w:rsidR="00CD7360" w:rsidRPr="009C50FB" w:rsidRDefault="00CD7360" w:rsidP="009C50FB">
            <w:pPr>
              <w:rPr>
                <w:rFonts w:eastAsiaTheme="minorHAnsi"/>
                <w:color w:val="000000" w:themeColor="text1"/>
              </w:rPr>
            </w:pPr>
            <w:r w:rsidRPr="009C50FB">
              <w:rPr>
                <w:rFonts w:eastAsiaTheme="minorHAnsi"/>
                <w:color w:val="000000" w:themeColor="text1"/>
              </w:rPr>
              <w:t xml:space="preserve">    &lt;Detail&gt;</w:t>
            </w:r>
          </w:p>
          <w:p w14:paraId="2CB924DF" w14:textId="529442A6" w:rsidR="00CD7360" w:rsidRPr="009C50FB" w:rsidRDefault="00CD7360" w:rsidP="009C50FB">
            <w:pPr>
              <w:rPr>
                <w:rFonts w:eastAsiaTheme="minorHAnsi"/>
                <w:color w:val="000000" w:themeColor="text1"/>
              </w:rPr>
            </w:pPr>
            <w:r w:rsidRPr="009C50FB">
              <w:rPr>
                <w:rFonts w:eastAsiaTheme="minorHAnsi"/>
                <w:color w:val="000000" w:themeColor="text1"/>
              </w:rPr>
              <w:t xml:space="preserve">&lt;Lang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1E5DA9">
              <w:rPr>
                <w:rFonts w:asciiTheme="minorEastAsia" w:hAnsiTheme="minorEastAsia" w:cs="MS Mincho" w:hint="eastAsia"/>
                <w:color w:val="000000" w:themeColor="text1"/>
                <w:highlight w:val="yellow"/>
              </w:rPr>
              <w:t>アロマターゼ阻害剤／閉経後乳癌治療剤</w:t>
            </w:r>
            <w:proofErr w:type="spellEnd"/>
            <w:r w:rsidRPr="009C50FB">
              <w:rPr>
                <w:rFonts w:eastAsiaTheme="minorHAnsi"/>
                <w:color w:val="000000" w:themeColor="text1"/>
              </w:rPr>
              <w:t>&lt;/Lang&gt; &lt;/Detail&gt;</w:t>
            </w:r>
          </w:p>
          <w:p w14:paraId="46406A7D" w14:textId="77777777" w:rsidR="00CD7360" w:rsidRPr="009C50FB" w:rsidRDefault="00CD7360" w:rsidP="009C50FB">
            <w:pPr>
              <w:rPr>
                <w:rFonts w:eastAsiaTheme="minorEastAsia"/>
                <w:color w:val="000000" w:themeColor="text1"/>
                <w:lang w:eastAsia="ja-JP"/>
              </w:rPr>
            </w:pPr>
            <w:r w:rsidRPr="009C50FB">
              <w:rPr>
                <w:rFonts w:eastAsiaTheme="minorHAnsi"/>
                <w:color w:val="000000" w:themeColor="text1"/>
              </w:rPr>
              <w:t xml:space="preserve">  &lt;/</w:t>
            </w:r>
            <w:proofErr w:type="spellStart"/>
            <w:r w:rsidRPr="009C50FB">
              <w:rPr>
                <w:rFonts w:eastAsiaTheme="minorHAnsi"/>
                <w:color w:val="000000" w:themeColor="text1"/>
              </w:rPr>
              <w:t>TherapeuticClassification</w:t>
            </w:r>
            <w:proofErr w:type="spellEnd"/>
            <w:r w:rsidRPr="009C50FB">
              <w:rPr>
                <w:rFonts w:eastAsiaTheme="minorHAnsi"/>
                <w:color w:val="000000" w:themeColor="text1"/>
              </w:rPr>
              <w:t>&gt;</w:t>
            </w:r>
          </w:p>
          <w:p w14:paraId="0F7DEB89" w14:textId="55C83F99" w:rsidR="00CD7360" w:rsidRPr="009C50FB" w:rsidRDefault="00CD7360" w:rsidP="009C50FB">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990819" w14:textId="77777777" w:rsidR="00CD7360" w:rsidRPr="009C50FB" w:rsidRDefault="00CD7360" w:rsidP="009C50FB">
            <w:pPr>
              <w:rPr>
                <w:rFonts w:eastAsiaTheme="minorHAnsi"/>
                <w:color w:val="000000" w:themeColor="text1"/>
              </w:rPr>
            </w:pPr>
          </w:p>
        </w:tc>
      </w:tr>
      <w:tr w:rsidR="00692527" w:rsidRPr="000D1C20" w14:paraId="66B72E65"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8C3708" w14:textId="54F51289" w:rsidR="00692527" w:rsidRPr="009C50FB" w:rsidRDefault="00692527" w:rsidP="00692527">
            <w:pPr>
              <w:rPr>
                <w:rFonts w:eastAsia="MS Gothic" w:cs="MS Gothic"/>
                <w:color w:val="000000" w:themeColor="text1"/>
              </w:rPr>
            </w:pPr>
            <w:r w:rsidRPr="009C50FB">
              <w:rPr>
                <w:rFonts w:eastAsia="MS Gothic" w:cs="MS Gothic" w:hint="eastAsia"/>
                <w:color w:val="000000" w:themeColor="text1"/>
              </w:rPr>
              <w:t>キ</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D4FC17" w14:textId="08EF5340" w:rsidR="00692527" w:rsidRDefault="00692527" w:rsidP="00692527">
            <w:pPr>
              <w:rPr>
                <w:rFonts w:eastAsia="MS Gothic" w:cs="MS Gothic"/>
                <w:color w:val="000000" w:themeColor="text1"/>
                <w:lang w:eastAsia="ja-JP"/>
              </w:rPr>
            </w:pPr>
            <w:commentRangeStart w:id="40"/>
            <w:r w:rsidRPr="009D5D5B">
              <w:rPr>
                <w:rFonts w:eastAsia="MS Gothic" w:cs="MS Gothic" w:hint="eastAsia"/>
                <w:color w:val="000000" w:themeColor="text1"/>
                <w:lang w:eastAsia="ja-JP"/>
              </w:rPr>
              <w:t>基準名</w:t>
            </w:r>
            <w:commentRangeEnd w:id="40"/>
            <w:r w:rsidR="001F008D">
              <w:rPr>
                <w:rStyle w:val="CommentReference"/>
                <w:rFonts w:eastAsiaTheme="minorEastAsia"/>
                <w:lang w:val="en-CA"/>
              </w:rPr>
              <w:commentReference w:id="40"/>
            </w:r>
          </w:p>
          <w:p w14:paraId="2B281755" w14:textId="7DD7F4E3" w:rsidR="00692527" w:rsidRPr="009C50FB" w:rsidRDefault="00692527" w:rsidP="00692527">
            <w:pPr>
              <w:rPr>
                <w:rFonts w:eastAsia="MS Gothic" w:cs="MS Gothic"/>
                <w:color w:val="000000" w:themeColor="text1"/>
                <w:highlight w:val="yellow"/>
              </w:rPr>
            </w:pPr>
            <w:r w:rsidRPr="00EB2763">
              <w:rPr>
                <w:color w:val="00B050"/>
                <w:lang w:eastAsia="ja-JP"/>
              </w:rPr>
              <w:t>JPI XML Element:</w:t>
            </w:r>
            <w:r>
              <w:t xml:space="preserve"> </w:t>
            </w:r>
            <w:proofErr w:type="spellStart"/>
            <w:r w:rsidRPr="005E46F5">
              <w:rPr>
                <w:color w:val="00B050"/>
                <w:lang w:eastAsia="ja-JP"/>
              </w:rPr>
              <w:t>StandardName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303E1C" w14:textId="3BE6585C" w:rsidR="001E70DA" w:rsidRPr="00091B42" w:rsidRDefault="001E70DA" w:rsidP="007A61B1">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r>
              <w:rPr>
                <w:rFonts w:eastAsiaTheme="minorEastAsia" w:hint="eastAsia"/>
                <w:b/>
                <w:bCs/>
                <w:i/>
                <w:iCs/>
                <w:color w:val="000000" w:themeColor="text1"/>
                <w:u w:val="single"/>
                <w:lang w:eastAsia="ja-JP"/>
              </w:rPr>
              <w:t xml:space="preserve"> </w:t>
            </w:r>
            <w:r w:rsidRPr="00091B42">
              <w:rPr>
                <w:color w:val="000000" w:themeColor="text1"/>
                <w:lang w:eastAsia="ja-JP"/>
              </w:rPr>
              <w:t>NA</w:t>
            </w:r>
          </w:p>
          <w:p w14:paraId="6E795574" w14:textId="4B093B2E" w:rsidR="001E70DA" w:rsidRPr="00091B42" w:rsidRDefault="001E70DA" w:rsidP="00692527">
            <w:pPr>
              <w:rPr>
                <w:rFonts w:eastAsiaTheme="minorEastAsia"/>
                <w:b/>
                <w:i/>
                <w:color w:val="000000" w:themeColor="text1"/>
                <w:u w:val="single"/>
                <w:lang w:eastAsia="ja-JP"/>
              </w:rPr>
            </w:pPr>
            <w:proofErr w:type="spellStart"/>
            <w:r w:rsidRPr="00091B42">
              <w:rPr>
                <w:b/>
                <w:i/>
                <w:color w:val="000000" w:themeColor="text1"/>
                <w:u w:val="single"/>
                <w:lang w:eastAsia="ja-JP"/>
              </w:rPr>
              <w:t>Vfend</w:t>
            </w:r>
            <w:proofErr w:type="spellEnd"/>
          </w:p>
          <w:p w14:paraId="60DAB64D" w14:textId="15FEE3E4" w:rsidR="00692527" w:rsidRPr="00730097" w:rsidRDefault="00692527" w:rsidP="00692527">
            <w:pPr>
              <w:rPr>
                <w:color w:val="000000" w:themeColor="text1"/>
                <w:lang w:eastAsia="ja-JP"/>
              </w:rPr>
            </w:pPr>
            <w:proofErr w:type="gramStart"/>
            <w:r w:rsidRPr="00730097">
              <w:rPr>
                <w:color w:val="000000" w:themeColor="text1"/>
                <w:lang w:eastAsia="ja-JP"/>
              </w:rPr>
              <w:t>&lt;!--</w:t>
            </w:r>
            <w:r w:rsidRPr="00730097">
              <w:rPr>
                <w:rFonts w:asciiTheme="minorEastAsia" w:eastAsiaTheme="minorEastAsia" w:hAnsiTheme="minorEastAsia" w:hint="eastAsia"/>
                <w:color w:val="000000" w:themeColor="text1"/>
                <w:lang w:eastAsia="ja-JP"/>
              </w:rPr>
              <w:t>キ</w:t>
            </w:r>
            <w:r w:rsidRPr="00730097">
              <w:rPr>
                <w:rFonts w:asciiTheme="minorEastAsia" w:eastAsiaTheme="minorEastAsia" w:hAnsiTheme="minorEastAsia"/>
                <w:color w:val="000000" w:themeColor="text1"/>
                <w:lang w:eastAsia="ja-JP"/>
              </w:rPr>
              <w:t>.</w:t>
            </w:r>
            <w:r w:rsidRPr="00730097">
              <w:rPr>
                <w:rFonts w:asciiTheme="minorEastAsia" w:eastAsiaTheme="minorEastAsia" w:hAnsiTheme="minorEastAsia" w:hint="eastAsia"/>
                <w:color w:val="000000" w:themeColor="text1"/>
                <w:lang w:eastAsia="ja-JP"/>
              </w:rPr>
              <w:t>基準名</w:t>
            </w:r>
            <w:proofErr w:type="gramEnd"/>
            <w:r w:rsidRPr="00730097">
              <w:rPr>
                <w:color w:val="000000" w:themeColor="text1"/>
                <w:lang w:eastAsia="ja-JP"/>
              </w:rPr>
              <w:t>--&gt;</w:t>
            </w:r>
          </w:p>
          <w:p w14:paraId="4190A255"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w:t>
            </w:r>
            <w:proofErr w:type="spellEnd"/>
            <w:r w:rsidRPr="00730097">
              <w:rPr>
                <w:color w:val="000000" w:themeColor="text1"/>
                <w:lang w:eastAsia="ja-JP"/>
              </w:rPr>
              <w:t>&gt;</w:t>
            </w:r>
          </w:p>
          <w:p w14:paraId="64B0621B"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StandardNameCategory</w:t>
            </w:r>
            <w:proofErr w:type="spellEnd"/>
            <w:r w:rsidRPr="00730097">
              <w:rPr>
                <w:color w:val="000000" w:themeColor="text1"/>
                <w:lang w:eastAsia="ja-JP"/>
              </w:rPr>
              <w:t>&gt;</w:t>
            </w:r>
          </w:p>
          <w:p w14:paraId="5DB08DBC"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StandardNameCategoryCode</w:t>
            </w:r>
            <w:proofErr w:type="spellEnd"/>
            <w:r w:rsidRPr="00730097">
              <w:rPr>
                <w:color w:val="000000" w:themeColor="text1"/>
                <w:lang w:eastAsia="ja-JP"/>
              </w:rPr>
              <w:t>&gt;1&lt;/</w:t>
            </w:r>
            <w:proofErr w:type="spellStart"/>
            <w:r w:rsidRPr="00730097">
              <w:rPr>
                <w:color w:val="000000" w:themeColor="text1"/>
                <w:lang w:eastAsia="ja-JP"/>
              </w:rPr>
              <w:t>StandardNameCategoryCode</w:t>
            </w:r>
            <w:proofErr w:type="spellEnd"/>
            <w:r w:rsidRPr="00730097">
              <w:rPr>
                <w:color w:val="000000" w:themeColor="text1"/>
                <w:lang w:eastAsia="ja-JP"/>
              </w:rPr>
              <w:t>&gt;</w:t>
            </w:r>
          </w:p>
          <w:p w14:paraId="593A3CA9"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StandardNameDetail</w:t>
            </w:r>
            <w:proofErr w:type="spellEnd"/>
            <w:r w:rsidRPr="00730097">
              <w:rPr>
                <w:color w:val="000000" w:themeColor="text1"/>
                <w:lang w:eastAsia="ja-JP"/>
              </w:rPr>
              <w:t>&gt;</w:t>
            </w:r>
          </w:p>
          <w:p w14:paraId="2A3617A8" w14:textId="77777777" w:rsidR="00692527" w:rsidRPr="00730097" w:rsidRDefault="00692527" w:rsidP="00692527">
            <w:pPr>
              <w:rPr>
                <w:color w:val="000000" w:themeColor="text1"/>
                <w:lang w:eastAsia="ja-JP"/>
              </w:rPr>
            </w:pPr>
            <w:r w:rsidRPr="00730097">
              <w:rPr>
                <w:color w:val="000000" w:themeColor="text1"/>
                <w:lang w:eastAsia="ja-JP"/>
              </w:rPr>
              <w:t xml:space="preserve">            &lt;Lang </w:t>
            </w:r>
            <w:proofErr w:type="spellStart"/>
            <w:proofErr w:type="gramStart"/>
            <w:r w:rsidRPr="00730097">
              <w:rPr>
                <w:color w:val="000000" w:themeColor="text1"/>
                <w:lang w:eastAsia="ja-JP"/>
              </w:rPr>
              <w:t>xml:lang</w:t>
            </w:r>
            <w:proofErr w:type="spellEnd"/>
            <w:proofErr w:type="gramEnd"/>
            <w:r w:rsidRPr="00730097">
              <w:rPr>
                <w:color w:val="000000" w:themeColor="text1"/>
                <w:lang w:eastAsia="ja-JP"/>
              </w:rPr>
              <w:t>="ja"&gt;</w:t>
            </w:r>
            <w:r w:rsidRPr="00730097">
              <w:rPr>
                <w:rFonts w:asciiTheme="minorEastAsia" w:eastAsiaTheme="minorEastAsia" w:hAnsiTheme="minorEastAsia" w:hint="eastAsia"/>
                <w:color w:val="000000" w:themeColor="text1"/>
                <w:lang w:eastAsia="ja-JP"/>
              </w:rPr>
              <w:t>注射用ボリコナゾール</w:t>
            </w:r>
            <w:r w:rsidRPr="00730097">
              <w:rPr>
                <w:color w:val="000000" w:themeColor="text1"/>
                <w:lang w:eastAsia="ja-JP"/>
              </w:rPr>
              <w:t>&lt;/Lang&gt;</w:t>
            </w:r>
          </w:p>
          <w:p w14:paraId="78364FF6"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StandardNameDetail</w:t>
            </w:r>
            <w:proofErr w:type="spellEnd"/>
            <w:r w:rsidRPr="00730097">
              <w:rPr>
                <w:color w:val="000000" w:themeColor="text1"/>
                <w:lang w:eastAsia="ja-JP"/>
              </w:rPr>
              <w:t>&gt;</w:t>
            </w:r>
          </w:p>
          <w:p w14:paraId="56A67897"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StandardNameCategory</w:t>
            </w:r>
            <w:proofErr w:type="spellEnd"/>
            <w:r w:rsidRPr="00730097">
              <w:rPr>
                <w:color w:val="000000" w:themeColor="text1"/>
                <w:lang w:eastAsia="ja-JP"/>
              </w:rPr>
              <w:t>&gt;</w:t>
            </w:r>
          </w:p>
          <w:p w14:paraId="4B6D2C2B" w14:textId="77777777" w:rsidR="00692527" w:rsidRPr="00730097" w:rsidRDefault="00692527" w:rsidP="00692527">
            <w:pPr>
              <w:rPr>
                <w:color w:val="000000" w:themeColor="text1"/>
                <w:lang w:eastAsia="ja-JP"/>
              </w:rPr>
            </w:pPr>
            <w:r w:rsidRPr="00730097">
              <w:rPr>
                <w:color w:val="000000" w:themeColor="text1"/>
                <w:lang w:eastAsia="ja-JP"/>
              </w:rPr>
              <w:t xml:space="preserve">      &lt;/</w:t>
            </w:r>
            <w:proofErr w:type="spellStart"/>
            <w:r w:rsidRPr="00730097">
              <w:rPr>
                <w:color w:val="000000" w:themeColor="text1"/>
                <w:lang w:eastAsia="ja-JP"/>
              </w:rPr>
              <w:t>StandardName</w:t>
            </w:r>
            <w:proofErr w:type="spellEnd"/>
            <w:r w:rsidRPr="00730097">
              <w:rPr>
                <w:color w:val="000000" w:themeColor="text1"/>
                <w:lang w:eastAsia="ja-JP"/>
              </w:rPr>
              <w:t>&gt;</w:t>
            </w:r>
          </w:p>
          <w:p w14:paraId="3C13E13C" w14:textId="77777777" w:rsidR="00692527" w:rsidRPr="009C50FB" w:rsidRDefault="00692527" w:rsidP="00692527">
            <w:pPr>
              <w:rPr>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B48DF7" w14:textId="77777777" w:rsidR="00692527" w:rsidRPr="009C50FB" w:rsidRDefault="00692527" w:rsidP="00692527">
            <w:pPr>
              <w:spacing w:line="120" w:lineRule="atLeast"/>
              <w:rPr>
                <w:rFonts w:eastAsiaTheme="minorHAnsi"/>
                <w:color w:val="000000" w:themeColor="text1"/>
              </w:rPr>
            </w:pPr>
          </w:p>
        </w:tc>
      </w:tr>
      <w:tr w:rsidR="00692527" w:rsidRPr="000D1C20" w14:paraId="74601B97" w14:textId="57DD6C1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12A8F0" w14:textId="18D20F1B" w:rsidR="00692527" w:rsidRPr="009C50FB" w:rsidRDefault="00692527" w:rsidP="00692527">
            <w:pPr>
              <w:rPr>
                <w:rFonts w:eastAsia="MS Gothic" w:cs="MS Gothic"/>
                <w:color w:val="000000" w:themeColor="text1"/>
              </w:rPr>
            </w:pPr>
            <w:r w:rsidRPr="009C50FB">
              <w:rPr>
                <w:rFonts w:eastAsia="MS Gothic" w:cs="MS Gothic" w:hint="eastAsia"/>
                <w:color w:val="000000" w:themeColor="text1"/>
              </w:rPr>
              <w:t>カ</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9A4F35" w14:textId="77777777" w:rsidR="00692527" w:rsidRPr="009C50FB" w:rsidRDefault="00692527" w:rsidP="00692527">
            <w:pPr>
              <w:rPr>
                <w:rFonts w:eastAsia="MS Gothic" w:cs="MS Gothic"/>
                <w:color w:val="000000" w:themeColor="text1"/>
              </w:rPr>
            </w:pPr>
            <w:proofErr w:type="spellStart"/>
            <w:r w:rsidRPr="009C50FB">
              <w:rPr>
                <w:rFonts w:eastAsia="MS Gothic" w:cs="MS Gothic" w:hint="eastAsia"/>
                <w:color w:val="000000" w:themeColor="text1"/>
                <w:highlight w:val="yellow"/>
              </w:rPr>
              <w:t>規制区分</w:t>
            </w:r>
            <w:proofErr w:type="spellEnd"/>
            <w:r w:rsidRPr="009C50FB">
              <w:rPr>
                <w:rFonts w:eastAsia="MS Gothic" w:cs="MS Gothic"/>
                <w:color w:val="000000" w:themeColor="text1"/>
                <w:highlight w:val="yellow"/>
              </w:rPr>
              <w:t xml:space="preserve"> (Regulatory Classification)</w:t>
            </w:r>
          </w:p>
          <w:p w14:paraId="08E7BF7B"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383EAC"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3B03A0CA" w14:textId="22DA7E24" w:rsidR="00692527" w:rsidRPr="009C50FB" w:rsidRDefault="00692527" w:rsidP="00692527">
            <w:pPr>
              <w:spacing w:line="120" w:lineRule="atLeast"/>
              <w:rPr>
                <w:rFonts w:eastAsiaTheme="minorHAnsi"/>
                <w:color w:val="000000" w:themeColor="text1"/>
              </w:rPr>
            </w:pPr>
            <w:r w:rsidRPr="009C50FB">
              <w:rPr>
                <w:rFonts w:eastAsiaTheme="minorHAnsi"/>
                <w:color w:val="000000" w:themeColor="text1"/>
              </w:rPr>
              <w:t xml:space="preserve"> </w:t>
            </w:r>
            <w:proofErr w:type="gramStart"/>
            <w:r w:rsidRPr="009C50FB">
              <w:rPr>
                <w:rFonts w:eastAsiaTheme="minorHAnsi"/>
                <w:color w:val="000000" w:themeColor="text1"/>
              </w:rPr>
              <w:t>&lt;!--</w:t>
            </w:r>
            <w:proofErr w:type="spellStart"/>
            <w:r w:rsidRPr="001E70DA">
              <w:rPr>
                <w:rFonts w:asciiTheme="minorEastAsia" w:hAnsiTheme="minorEastAsia" w:cs="MS Mincho" w:hint="eastAsia"/>
                <w:color w:val="000000" w:themeColor="text1"/>
              </w:rPr>
              <w:t>カ</w:t>
            </w:r>
            <w:r w:rsidRPr="001E70DA">
              <w:rPr>
                <w:rFonts w:asciiTheme="minorEastAsia" w:hAnsiTheme="minorEastAsia"/>
                <w:color w:val="000000" w:themeColor="text1"/>
              </w:rPr>
              <w:t>.</w:t>
            </w:r>
            <w:r w:rsidRPr="001E70DA">
              <w:rPr>
                <w:rFonts w:asciiTheme="minorEastAsia" w:hAnsiTheme="minorEastAsia" w:cs="MS Mincho" w:hint="eastAsia"/>
                <w:color w:val="000000" w:themeColor="text1"/>
              </w:rPr>
              <w:t>規制区分</w:t>
            </w:r>
            <w:proofErr w:type="spellEnd"/>
            <w:proofErr w:type="gramEnd"/>
            <w:r w:rsidRPr="009C50FB">
              <w:rPr>
                <w:rFonts w:eastAsiaTheme="minorHAnsi"/>
                <w:color w:val="000000" w:themeColor="text1"/>
              </w:rPr>
              <w:t>--&gt;</w:t>
            </w:r>
          </w:p>
          <w:p w14:paraId="153C29F2" w14:textId="5FD90A07" w:rsidR="00692527" w:rsidRPr="009C50FB" w:rsidRDefault="00692527" w:rsidP="00692527">
            <w:pPr>
              <w:spacing w:line="120" w:lineRule="atLeast"/>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RegulatoryClassification</w:t>
            </w:r>
            <w:proofErr w:type="spellEnd"/>
            <w:r w:rsidRPr="009C50FB">
              <w:rPr>
                <w:rFonts w:eastAsiaTheme="minorHAnsi"/>
                <w:color w:val="000000" w:themeColor="text1"/>
              </w:rPr>
              <w:t>&gt;</w:t>
            </w:r>
          </w:p>
          <w:p w14:paraId="4021E41C" w14:textId="133973B7" w:rsidR="00692527" w:rsidRPr="009C50FB" w:rsidRDefault="00692527" w:rsidP="00692527">
            <w:pPr>
              <w:spacing w:line="120" w:lineRule="atLeast"/>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RegulatoryClassificationCodeAndNote</w:t>
            </w:r>
            <w:proofErr w:type="spellEnd"/>
            <w:r w:rsidRPr="009C50FB">
              <w:rPr>
                <w:rFonts w:eastAsiaTheme="minorHAnsi"/>
                <w:color w:val="000000" w:themeColor="text1"/>
              </w:rPr>
              <w:t>&gt;</w:t>
            </w:r>
          </w:p>
          <w:p w14:paraId="27F6931D" w14:textId="77777777" w:rsidR="00692527" w:rsidRPr="009C50FB" w:rsidRDefault="00692527" w:rsidP="00692527">
            <w:pPr>
              <w:spacing w:line="120" w:lineRule="atLeast"/>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RegulatoryClassificationCode</w:t>
            </w:r>
            <w:proofErr w:type="spellEnd"/>
            <w:r w:rsidRPr="009C50FB">
              <w:rPr>
                <w:rFonts w:eastAsiaTheme="minorHAnsi"/>
                <w:color w:val="000000" w:themeColor="text1"/>
              </w:rPr>
              <w:t>&gt;</w:t>
            </w:r>
            <w:r w:rsidRPr="009C50FB">
              <w:rPr>
                <w:rFonts w:eastAsiaTheme="minorHAnsi"/>
                <w:color w:val="000000" w:themeColor="text1"/>
                <w:highlight w:val="yellow"/>
              </w:rPr>
              <w:t>12</w:t>
            </w:r>
            <w:r w:rsidRPr="009C50FB">
              <w:rPr>
                <w:rFonts w:eastAsiaTheme="minorHAnsi"/>
                <w:color w:val="000000" w:themeColor="text1"/>
              </w:rPr>
              <w:t>&lt;/</w:t>
            </w:r>
            <w:proofErr w:type="spellStart"/>
            <w:r w:rsidRPr="009C50FB">
              <w:rPr>
                <w:rFonts w:eastAsiaTheme="minorHAnsi"/>
                <w:color w:val="000000" w:themeColor="text1"/>
              </w:rPr>
              <w:t>RegulatoryClassificationCode</w:t>
            </w:r>
            <w:proofErr w:type="spellEnd"/>
            <w:r w:rsidRPr="009C50FB">
              <w:rPr>
                <w:rFonts w:eastAsiaTheme="minorHAnsi"/>
                <w:color w:val="000000" w:themeColor="text1"/>
              </w:rPr>
              <w:t>&gt;</w:t>
            </w:r>
          </w:p>
          <w:p w14:paraId="3562FEF6" w14:textId="457155D5" w:rsidR="00692527" w:rsidRPr="009C50FB" w:rsidRDefault="00692527" w:rsidP="00692527">
            <w:pPr>
              <w:spacing w:line="120" w:lineRule="atLeast"/>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RegulatoryClassificationCodeAndNote</w:t>
            </w:r>
            <w:proofErr w:type="spellEnd"/>
            <w:r w:rsidRPr="009C50FB">
              <w:rPr>
                <w:rFonts w:eastAsiaTheme="minorHAnsi"/>
                <w:color w:val="000000" w:themeColor="text1"/>
              </w:rPr>
              <w:t>&gt;</w:t>
            </w:r>
          </w:p>
          <w:p w14:paraId="2BAA3A6A" w14:textId="77777777" w:rsidR="00692527" w:rsidRPr="009C50FB" w:rsidRDefault="00692527" w:rsidP="00692527">
            <w:pPr>
              <w:spacing w:line="120" w:lineRule="atLeast"/>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RegulatoryClassification</w:t>
            </w:r>
            <w:proofErr w:type="spellEnd"/>
            <w:r w:rsidRPr="009C50FB">
              <w:rPr>
                <w:rFonts w:eastAsiaTheme="minorHAnsi"/>
                <w:color w:val="000000" w:themeColor="text1"/>
              </w:rPr>
              <w:t>&gt;</w:t>
            </w:r>
          </w:p>
          <w:p w14:paraId="3DA97F51" w14:textId="4C4A1F3D"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883CF7" w14:textId="77777777" w:rsidR="00692527" w:rsidRPr="009C50FB" w:rsidRDefault="00692527" w:rsidP="00692527">
            <w:pPr>
              <w:spacing w:line="120" w:lineRule="atLeast"/>
              <w:rPr>
                <w:rFonts w:eastAsiaTheme="minorHAnsi"/>
                <w:color w:val="000000" w:themeColor="text1"/>
              </w:rPr>
            </w:pPr>
          </w:p>
        </w:tc>
      </w:tr>
      <w:tr w:rsidR="00692527" w:rsidRPr="000D1C20" w14:paraId="2300669E" w14:textId="212A690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8BDDD1" w14:textId="33DD7A46" w:rsidR="00692527" w:rsidRPr="009C50FB" w:rsidRDefault="00692527" w:rsidP="00692527">
            <w:pPr>
              <w:rPr>
                <w:rFonts w:eastAsia="MS Gothic" w:cs="MS Gothic"/>
                <w:color w:val="000000" w:themeColor="text1"/>
              </w:rPr>
            </w:pPr>
            <w:r w:rsidRPr="009C50FB">
              <w:rPr>
                <w:rFonts w:eastAsia="MS Gothic" w:cs="MS Gothic" w:hint="eastAsia"/>
                <w:color w:val="000000" w:themeColor="text1"/>
              </w:rPr>
              <w:t>キ</w:t>
            </w:r>
            <w:r w:rsidRPr="009C50FB">
              <w:rPr>
                <w:rFonts w:eastAsia="MS Gothic" w:cs="MS Gothic"/>
                <w:color w:val="000000" w:themeColor="text1"/>
              </w:rPr>
              <w:t>.</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896FC" w14:textId="4C36ED66" w:rsidR="00692527" w:rsidRPr="009C50FB" w:rsidRDefault="00692527" w:rsidP="00692527">
            <w:pPr>
              <w:rPr>
                <w:rFonts w:eastAsia="MS Gothic" w:cs="MS Gothic"/>
                <w:color w:val="000000" w:themeColor="text1"/>
              </w:rPr>
            </w:pPr>
            <w:r w:rsidRPr="00091B42">
              <w:rPr>
                <w:rFonts w:eastAsia="MS Gothic" w:cs="MS Gothic" w:hint="eastAsia"/>
                <w:color w:val="FF0000"/>
                <w:highlight w:val="yellow"/>
                <w:lang w:eastAsia="ja-JP"/>
              </w:rPr>
              <w:t>一般的</w:t>
            </w:r>
            <w:proofErr w:type="spellStart"/>
            <w:r w:rsidRPr="009C50FB">
              <w:rPr>
                <w:rFonts w:eastAsia="MS Gothic" w:cs="MS Gothic" w:hint="eastAsia"/>
                <w:color w:val="000000" w:themeColor="text1"/>
                <w:highlight w:val="yellow"/>
              </w:rPr>
              <w:t>名称</w:t>
            </w:r>
            <w:proofErr w:type="spellEnd"/>
            <w:r w:rsidRPr="009C50FB">
              <w:rPr>
                <w:rFonts w:eastAsia="MS Gothic" w:cs="MS Gothic"/>
                <w:color w:val="000000" w:themeColor="text1"/>
                <w:highlight w:val="yellow"/>
              </w:rPr>
              <w:t xml:space="preserve"> (Name)</w:t>
            </w:r>
          </w:p>
          <w:p w14:paraId="7FD4C0CB" w14:textId="77777777" w:rsidR="00692527" w:rsidRPr="00EB2763" w:rsidRDefault="00692527" w:rsidP="00692527">
            <w:pPr>
              <w:rPr>
                <w:rFonts w:eastAsiaTheme="minorEastAsia"/>
                <w:color w:val="00B050"/>
                <w:lang w:eastAsia="ja-JP"/>
              </w:rPr>
            </w:pPr>
            <w:r w:rsidRPr="00EB2763">
              <w:rPr>
                <w:color w:val="00B050"/>
                <w:lang w:eastAsia="ja-JP"/>
              </w:rPr>
              <w:t>JPI XML Element:</w:t>
            </w:r>
          </w:p>
          <w:p w14:paraId="5DC96434" w14:textId="29A29181" w:rsidR="00692527" w:rsidRPr="009C50FB" w:rsidRDefault="00692527" w:rsidP="00692527">
            <w:pPr>
              <w:rPr>
                <w:rFonts w:eastAsia="MS Gothic" w:cs="MS Gothic"/>
                <w:color w:val="000000" w:themeColor="text1"/>
              </w:rPr>
            </w:pPr>
            <w:proofErr w:type="spellStart"/>
            <w:r w:rsidRPr="00EB2763">
              <w:rPr>
                <w:rFonts w:eastAsia="MS Gothic" w:cs="MS Gothic"/>
                <w:color w:val="00B050"/>
              </w:rPr>
              <w:t>GenericName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E97AF3"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40548335"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spellStart"/>
            <w:r w:rsidRPr="00C442A7">
              <w:rPr>
                <w:rFonts w:asciiTheme="minorEastAsia" w:eastAsiaTheme="minorEastAsia" w:hAnsiTheme="minorEastAsia" w:cs="MS Mincho" w:hint="eastAsia"/>
                <w:color w:val="000000" w:themeColor="text1"/>
              </w:rPr>
              <w:t>キ</w:t>
            </w:r>
            <w:r w:rsidRPr="00C442A7">
              <w:rPr>
                <w:rFonts w:asciiTheme="minorEastAsia" w:eastAsiaTheme="minorEastAsia" w:hAnsiTheme="minorEastAsia"/>
                <w:color w:val="000000" w:themeColor="text1"/>
              </w:rPr>
              <w:t>.</w:t>
            </w:r>
            <w:r w:rsidRPr="00C442A7">
              <w:rPr>
                <w:rFonts w:asciiTheme="minorEastAsia" w:eastAsiaTheme="minorEastAsia" w:hAnsiTheme="minorEastAsia" w:cs="MS Mincho" w:hint="eastAsia"/>
                <w:color w:val="000000" w:themeColor="text1"/>
              </w:rPr>
              <w:t>一般的名称</w:t>
            </w:r>
            <w:proofErr w:type="spellEnd"/>
            <w:proofErr w:type="gramEnd"/>
            <w:r w:rsidRPr="009C50FB">
              <w:rPr>
                <w:rFonts w:eastAsiaTheme="minorHAnsi"/>
                <w:color w:val="000000" w:themeColor="text1"/>
              </w:rPr>
              <w:t>--&gt;</w:t>
            </w:r>
          </w:p>
          <w:p w14:paraId="053A609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GenericName</w:t>
            </w:r>
            <w:proofErr w:type="spellEnd"/>
            <w:r w:rsidRPr="009C50FB">
              <w:rPr>
                <w:rFonts w:eastAsiaTheme="minorHAnsi"/>
                <w:color w:val="000000" w:themeColor="text1"/>
              </w:rPr>
              <w:t>&gt;</w:t>
            </w:r>
          </w:p>
          <w:p w14:paraId="2B9886F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157F03E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C442A7">
              <w:rPr>
                <w:rFonts w:asciiTheme="minorEastAsia" w:eastAsia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44C5A203" w14:textId="62B17405" w:rsidR="00692527" w:rsidRPr="009C50FB" w:rsidRDefault="00692527" w:rsidP="00692527">
            <w:pPr>
              <w:tabs>
                <w:tab w:val="left" w:pos="6490"/>
              </w:tabs>
              <w:rPr>
                <w:rFonts w:eastAsiaTheme="minorHAnsi"/>
                <w:color w:val="000000" w:themeColor="text1"/>
              </w:rPr>
            </w:pPr>
            <w:r w:rsidRPr="009C50FB">
              <w:rPr>
                <w:rFonts w:eastAsiaTheme="minorHAnsi"/>
                <w:color w:val="000000" w:themeColor="text1"/>
              </w:rPr>
              <w:t xml:space="preserve">  &lt;/Detail&gt;</w:t>
            </w:r>
            <w:r w:rsidRPr="009C50FB">
              <w:rPr>
                <w:rFonts w:eastAsiaTheme="minorHAnsi"/>
                <w:color w:val="000000" w:themeColor="text1"/>
              </w:rPr>
              <w:tab/>
            </w:r>
          </w:p>
          <w:p w14:paraId="1A60B5B3" w14:textId="50FB83A4"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 xml:space="preserve"> &lt;/</w:t>
            </w:r>
            <w:proofErr w:type="spellStart"/>
            <w:r w:rsidRPr="009C50FB">
              <w:rPr>
                <w:rFonts w:eastAsiaTheme="minorHAnsi"/>
                <w:color w:val="000000" w:themeColor="text1"/>
              </w:rPr>
              <w:t>GenericName</w:t>
            </w:r>
            <w:proofErr w:type="spellEnd"/>
            <w:r w:rsidRPr="009C50FB">
              <w:rPr>
                <w:rFonts w:eastAsiaTheme="minorHAnsi"/>
                <w:color w:val="000000" w:themeColor="text1"/>
              </w:rPr>
              <w:t>&gt;</w:t>
            </w:r>
          </w:p>
          <w:p w14:paraId="12161176" w14:textId="027625DE"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0AF70B" w14:textId="77777777" w:rsidR="00692527" w:rsidRPr="009C50FB" w:rsidRDefault="00692527" w:rsidP="00692527">
            <w:pPr>
              <w:rPr>
                <w:rFonts w:eastAsiaTheme="minorHAnsi"/>
                <w:color w:val="000000" w:themeColor="text1"/>
              </w:rPr>
            </w:pPr>
          </w:p>
        </w:tc>
      </w:tr>
      <w:tr w:rsidR="00692527" w:rsidRPr="000D1C20" w14:paraId="406C785F"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97E972" w14:textId="77777777" w:rsidR="00692527" w:rsidRPr="009C50FB" w:rsidRDefault="00692527" w:rsidP="00692527">
            <w:pPr>
              <w:rPr>
                <w:rFonts w:eastAsia="MS Gothic" w:cs="MS Gothic"/>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425B2D" w14:textId="77777777" w:rsidR="00692527" w:rsidRDefault="00692527" w:rsidP="00692527">
            <w:pPr>
              <w:rPr>
                <w:rFonts w:eastAsia="MS Gothic" w:cs="MS Gothic"/>
                <w:color w:val="000000" w:themeColor="text1"/>
                <w:lang w:eastAsia="ja-JP"/>
              </w:rPr>
            </w:pPr>
            <w:commentRangeStart w:id="41"/>
            <w:proofErr w:type="spellStart"/>
            <w:r w:rsidRPr="00C511EE">
              <w:rPr>
                <w:rFonts w:eastAsia="MS Gothic" w:cs="MS Gothic" w:hint="eastAsia"/>
                <w:color w:val="000000" w:themeColor="text1"/>
              </w:rPr>
              <w:t>承認等</w:t>
            </w:r>
            <w:commentRangeEnd w:id="41"/>
            <w:proofErr w:type="spellEnd"/>
            <w:r>
              <w:rPr>
                <w:rStyle w:val="CommentReference"/>
                <w:rFonts w:eastAsiaTheme="minorEastAsia"/>
                <w:lang w:val="en-CA"/>
              </w:rPr>
              <w:commentReference w:id="41"/>
            </w:r>
          </w:p>
          <w:p w14:paraId="0FE3B78C" w14:textId="1CF83A29" w:rsidR="00692527" w:rsidRPr="009C50FB" w:rsidRDefault="00692527" w:rsidP="00692527">
            <w:pPr>
              <w:rPr>
                <w:rFonts w:eastAsia="MS Gothic" w:cs="MS Gothic"/>
                <w:color w:val="000000" w:themeColor="text1"/>
                <w:highlight w:val="yellow"/>
              </w:rPr>
            </w:pPr>
            <w:r w:rsidRPr="00C442A7">
              <w:rPr>
                <w:rFonts w:eastAsia="MS Gothic" w:cs="MS Gothic"/>
                <w:color w:val="00B050"/>
              </w:rPr>
              <w:t xml:space="preserve">JPI XML </w:t>
            </w:r>
            <w:proofErr w:type="spellStart"/>
            <w:proofErr w:type="gramStart"/>
            <w:r w:rsidRPr="00C442A7">
              <w:rPr>
                <w:rFonts w:eastAsia="MS Gothic" w:cs="MS Gothic"/>
                <w:color w:val="00B050"/>
              </w:rPr>
              <w:t>Element</w:t>
            </w:r>
            <w:r w:rsidRPr="00C442A7">
              <w:rPr>
                <w:rFonts w:eastAsia="MS Gothic" w:cs="MS Gothic" w:hint="eastAsia"/>
                <w:color w:val="00B050"/>
                <w:lang w:eastAsia="ja-JP"/>
              </w:rPr>
              <w:t>:</w:t>
            </w:r>
            <w:r w:rsidRPr="00C442A7">
              <w:rPr>
                <w:rFonts w:eastAsia="MS Gothic" w:cs="MS Gothic"/>
                <w:color w:val="00B050"/>
                <w:lang w:eastAsia="ja-JP"/>
              </w:rPr>
              <w:t>ApprovalEtc</w:t>
            </w:r>
            <w:proofErr w:type="spellEnd"/>
            <w:proofErr w:type="gram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E88E6"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3153451" w14:textId="77777777" w:rsidR="00692527" w:rsidRPr="00C442A7" w:rsidRDefault="00692527" w:rsidP="00692527">
            <w:pPr>
              <w:rPr>
                <w:color w:val="000000" w:themeColor="text1"/>
                <w:lang w:eastAsia="ja-JP"/>
              </w:rPr>
            </w:pPr>
            <w:r w:rsidRPr="00C442A7">
              <w:rPr>
                <w:color w:val="000000" w:themeColor="text1"/>
                <w:lang w:eastAsia="ja-JP"/>
              </w:rPr>
              <w:t>&lt;</w:t>
            </w:r>
            <w:proofErr w:type="spellStart"/>
            <w:r w:rsidRPr="00C442A7">
              <w:rPr>
                <w:color w:val="000000" w:themeColor="text1"/>
                <w:lang w:eastAsia="ja-JP"/>
              </w:rPr>
              <w:t>ApprovalEtc</w:t>
            </w:r>
            <w:proofErr w:type="spellEnd"/>
            <w:r w:rsidRPr="00C442A7">
              <w:rPr>
                <w:color w:val="000000" w:themeColor="text1"/>
                <w:lang w:eastAsia="ja-JP"/>
              </w:rPr>
              <w:t>&gt;</w:t>
            </w:r>
          </w:p>
          <w:p w14:paraId="3F85060E" w14:textId="77777777" w:rsidR="00692527" w:rsidRPr="00C442A7" w:rsidRDefault="00692527" w:rsidP="00692527">
            <w:pPr>
              <w:rPr>
                <w:color w:val="000000" w:themeColor="text1"/>
                <w:lang w:eastAsia="ja-JP"/>
              </w:rPr>
            </w:pPr>
            <w:r w:rsidRPr="00C442A7">
              <w:rPr>
                <w:color w:val="000000" w:themeColor="text1"/>
                <w:lang w:eastAsia="ja-JP"/>
              </w:rPr>
              <w:lastRenderedPageBreak/>
              <w:t xml:space="preserve"> &lt;</w:t>
            </w:r>
            <w:proofErr w:type="spellStart"/>
            <w:r w:rsidRPr="00C442A7">
              <w:rPr>
                <w:color w:val="000000" w:themeColor="text1"/>
                <w:lang w:eastAsia="ja-JP"/>
              </w:rPr>
              <w:t>DetailBrandName</w:t>
            </w:r>
            <w:proofErr w:type="spellEnd"/>
            <w:r w:rsidRPr="00C442A7">
              <w:rPr>
                <w:color w:val="000000" w:themeColor="text1"/>
                <w:lang w:eastAsia="ja-JP"/>
              </w:rPr>
              <w:t xml:space="preserve"> id="BRD_Drug1"&gt;</w:t>
            </w:r>
          </w:p>
          <w:p w14:paraId="6D461FE0" w14:textId="77777777" w:rsidR="00692527" w:rsidRPr="00C442A7" w:rsidRDefault="00692527" w:rsidP="00692527">
            <w:pPr>
              <w:rPr>
                <w:color w:val="000000" w:themeColor="text1"/>
                <w:lang w:eastAsia="ja-JP"/>
              </w:rPr>
            </w:pPr>
            <w:r w:rsidRPr="00C442A7">
              <w:rPr>
                <w:color w:val="000000" w:themeColor="text1"/>
                <w:lang w:eastAsia="ja-JP"/>
              </w:rPr>
              <w:t xml:space="preserve"> &lt;</w:t>
            </w:r>
            <w:proofErr w:type="spellStart"/>
            <w:r w:rsidRPr="00C442A7">
              <w:rPr>
                <w:color w:val="000000" w:themeColor="text1"/>
                <w:lang w:eastAsia="ja-JP"/>
              </w:rPr>
              <w:t>ApprovalBrandName</w:t>
            </w:r>
            <w:proofErr w:type="spellEnd"/>
            <w:r w:rsidRPr="00C442A7">
              <w:rPr>
                <w:color w:val="000000" w:themeColor="text1"/>
                <w:lang w:eastAsia="ja-JP"/>
              </w:rPr>
              <w:t>&gt;</w:t>
            </w:r>
          </w:p>
          <w:p w14:paraId="3641B795" w14:textId="77777777" w:rsidR="00692527" w:rsidRPr="00091B42" w:rsidRDefault="00692527" w:rsidP="00692527">
            <w:pPr>
              <w:rPr>
                <w:color w:val="000000" w:themeColor="text1"/>
                <w:lang w:eastAsia="ja-JP"/>
              </w:rPr>
            </w:pPr>
            <w:r w:rsidRPr="00C442A7">
              <w:rPr>
                <w:rFonts w:hint="eastAsia"/>
                <w:color w:val="000000" w:themeColor="text1"/>
                <w:lang w:eastAsia="ja-JP"/>
              </w:rPr>
              <w:t xml:space="preserve"> &lt;Lang </w:t>
            </w:r>
            <w:proofErr w:type="spellStart"/>
            <w:proofErr w:type="gramStart"/>
            <w:r w:rsidRPr="00C442A7">
              <w:rPr>
                <w:rFonts w:hint="eastAsia"/>
                <w:color w:val="000000" w:themeColor="text1"/>
                <w:lang w:eastAsia="ja-JP"/>
              </w:rPr>
              <w:t>xml:lang</w:t>
            </w:r>
            <w:proofErr w:type="spellEnd"/>
            <w:proofErr w:type="gramEnd"/>
            <w:r w:rsidRPr="00C442A7">
              <w:rPr>
                <w:rFonts w:hint="eastAsia"/>
                <w:color w:val="000000" w:themeColor="text1"/>
                <w:lang w:eastAsia="ja-JP"/>
              </w:rPr>
              <w:t>="ja"&gt;</w:t>
            </w:r>
            <w:r w:rsidRPr="00091B42">
              <w:rPr>
                <w:rFonts w:asciiTheme="minorEastAsia" w:hAnsiTheme="minorEastAsia" w:hint="eastAsia"/>
                <w:color w:val="000000" w:themeColor="text1"/>
                <w:lang w:eastAsia="ja-JP"/>
              </w:rPr>
              <w:t>アロマシン錠</w:t>
            </w:r>
            <w:r w:rsidRPr="00091B42">
              <w:rPr>
                <w:rFonts w:asciiTheme="minorEastAsia" w:hAnsiTheme="minorEastAsia"/>
                <w:color w:val="000000" w:themeColor="text1"/>
                <w:lang w:eastAsia="ja-JP"/>
              </w:rPr>
              <w:t>25mg</w:t>
            </w:r>
            <w:r w:rsidRPr="00091B42">
              <w:rPr>
                <w:color w:val="000000" w:themeColor="text1"/>
                <w:lang w:eastAsia="ja-JP"/>
              </w:rPr>
              <w:t>&lt;/Lang&gt;</w:t>
            </w:r>
          </w:p>
          <w:p w14:paraId="122C957D"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ApprovalBrandName</w:t>
            </w:r>
            <w:proofErr w:type="spellEnd"/>
            <w:r w:rsidRPr="00091B42">
              <w:rPr>
                <w:color w:val="000000" w:themeColor="text1"/>
                <w:lang w:eastAsia="ja-JP"/>
              </w:rPr>
              <w:t>&gt;</w:t>
            </w:r>
          </w:p>
          <w:p w14:paraId="536FA564"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BrandCode</w:t>
            </w:r>
            <w:proofErr w:type="spellEnd"/>
            <w:r w:rsidRPr="00091B42">
              <w:rPr>
                <w:color w:val="000000" w:themeColor="text1"/>
                <w:lang w:eastAsia="ja-JP"/>
              </w:rPr>
              <w:t>&gt;</w:t>
            </w:r>
          </w:p>
          <w:p w14:paraId="7D28C404" w14:textId="77777777" w:rsidR="00692527" w:rsidRPr="00091B42" w:rsidRDefault="00692527" w:rsidP="00692527">
            <w:pPr>
              <w:rPr>
                <w:color w:val="000000" w:themeColor="text1"/>
                <w:lang w:eastAsia="ja-JP"/>
              </w:rPr>
            </w:pPr>
            <w:r w:rsidRPr="00091B42">
              <w:rPr>
                <w:color w:val="000000" w:themeColor="text1"/>
                <w:lang w:eastAsia="ja-JP"/>
              </w:rPr>
              <w:t xml:space="preserve">  </w:t>
            </w:r>
            <w:r w:rsidRPr="0043268E">
              <w:rPr>
                <w:color w:val="000000" w:themeColor="text1"/>
                <w:highlight w:val="cyan"/>
                <w:lang w:eastAsia="ja-JP"/>
                <w:rPrChange w:id="42" w:author="Yoshida, Sanae" w:date="2025-06-16T01:46:00Z" w16du:dateUtc="2025-06-16T05:46:00Z">
                  <w:rPr>
                    <w:color w:val="000000" w:themeColor="text1"/>
                    <w:lang w:eastAsia="ja-JP"/>
                  </w:rPr>
                </w:rPrChange>
              </w:rPr>
              <w:t>&lt;YJCode&gt;4291012F1022&lt;/YJCode&gt;</w:t>
            </w:r>
          </w:p>
          <w:p w14:paraId="1FF4D3BA"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BrandCode</w:t>
            </w:r>
            <w:proofErr w:type="spellEnd"/>
            <w:r w:rsidRPr="00091B42">
              <w:rPr>
                <w:color w:val="000000" w:themeColor="text1"/>
                <w:lang w:eastAsia="ja-JP"/>
              </w:rPr>
              <w:t>&gt;</w:t>
            </w:r>
          </w:p>
          <w:p w14:paraId="0E6B4D3B"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TrademarkInEnglish</w:t>
            </w:r>
            <w:proofErr w:type="spellEnd"/>
            <w:r w:rsidRPr="00091B42">
              <w:rPr>
                <w:color w:val="000000" w:themeColor="text1"/>
                <w:lang w:eastAsia="ja-JP"/>
              </w:rPr>
              <w:t>&gt;</w:t>
            </w:r>
          </w:p>
          <w:p w14:paraId="457E8EEC"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TrademarkName</w:t>
            </w:r>
            <w:proofErr w:type="spellEnd"/>
            <w:r w:rsidRPr="00091B42">
              <w:rPr>
                <w:color w:val="000000" w:themeColor="text1"/>
                <w:lang w:eastAsia="ja-JP"/>
              </w:rPr>
              <w:t>&gt;</w:t>
            </w:r>
            <w:proofErr w:type="spellStart"/>
            <w:r w:rsidRPr="00091B42">
              <w:rPr>
                <w:color w:val="000000" w:themeColor="text1"/>
                <w:lang w:eastAsia="ja-JP"/>
              </w:rPr>
              <w:t>Aromasin</w:t>
            </w:r>
            <w:proofErr w:type="spellEnd"/>
            <w:r w:rsidRPr="00091B42">
              <w:rPr>
                <w:color w:val="000000" w:themeColor="text1"/>
                <w:lang w:eastAsia="ja-JP"/>
              </w:rPr>
              <w:t xml:space="preserve"> Tablets 25mg&lt;/</w:t>
            </w:r>
            <w:proofErr w:type="spellStart"/>
            <w:r w:rsidRPr="00091B42">
              <w:rPr>
                <w:color w:val="000000" w:themeColor="text1"/>
                <w:lang w:eastAsia="ja-JP"/>
              </w:rPr>
              <w:t>TrademarkName</w:t>
            </w:r>
            <w:proofErr w:type="spellEnd"/>
            <w:r w:rsidRPr="00091B42">
              <w:rPr>
                <w:color w:val="000000" w:themeColor="text1"/>
                <w:lang w:eastAsia="ja-JP"/>
              </w:rPr>
              <w:t>&gt;</w:t>
            </w:r>
          </w:p>
          <w:p w14:paraId="233DE04F"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TrademarkInEnglish</w:t>
            </w:r>
            <w:proofErr w:type="spellEnd"/>
            <w:r w:rsidRPr="00091B42">
              <w:rPr>
                <w:color w:val="000000" w:themeColor="text1"/>
                <w:lang w:eastAsia="ja-JP"/>
              </w:rPr>
              <w:t>&gt;</w:t>
            </w:r>
          </w:p>
          <w:p w14:paraId="17D2F1BF"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BrandNameInHiragana</w:t>
            </w:r>
            <w:proofErr w:type="spellEnd"/>
            <w:r w:rsidRPr="00091B42">
              <w:rPr>
                <w:color w:val="000000" w:themeColor="text1"/>
                <w:lang w:eastAsia="ja-JP"/>
              </w:rPr>
              <w:t>&gt;</w:t>
            </w:r>
          </w:p>
          <w:p w14:paraId="1290E4F6"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NameInHiragana</w:t>
            </w:r>
            <w:proofErr w:type="spellEnd"/>
            <w:r w:rsidRPr="00091B42">
              <w:rPr>
                <w:color w:val="000000" w:themeColor="text1"/>
                <w:lang w:eastAsia="ja-JP"/>
              </w:rPr>
              <w:t>&gt;</w:t>
            </w:r>
            <w:r w:rsidRPr="00091B42">
              <w:rPr>
                <w:rFonts w:asciiTheme="minorEastAsia" w:hAnsiTheme="minorEastAsia" w:hint="eastAsia"/>
                <w:color w:val="000000" w:themeColor="text1"/>
                <w:lang w:eastAsia="ja-JP"/>
              </w:rPr>
              <w:t>あろましんじょう</w:t>
            </w:r>
            <w:r w:rsidRPr="00091B42">
              <w:rPr>
                <w:rFonts w:asciiTheme="minorEastAsia" w:hAnsiTheme="minorEastAsia"/>
                <w:color w:val="000000" w:themeColor="text1"/>
                <w:lang w:eastAsia="ja-JP"/>
              </w:rPr>
              <w:t>25mg&lt;</w:t>
            </w:r>
            <w:r w:rsidRPr="00091B42">
              <w:rPr>
                <w:color w:val="000000" w:themeColor="text1"/>
                <w:lang w:eastAsia="ja-JP"/>
              </w:rPr>
              <w:t>/</w:t>
            </w:r>
            <w:proofErr w:type="spellStart"/>
            <w:r w:rsidRPr="00091B42">
              <w:rPr>
                <w:color w:val="000000" w:themeColor="text1"/>
                <w:lang w:eastAsia="ja-JP"/>
              </w:rPr>
              <w:t>NameInHiragana</w:t>
            </w:r>
            <w:proofErr w:type="spellEnd"/>
            <w:r w:rsidRPr="00091B42">
              <w:rPr>
                <w:color w:val="000000" w:themeColor="text1"/>
                <w:lang w:eastAsia="ja-JP"/>
              </w:rPr>
              <w:t>&gt;</w:t>
            </w:r>
          </w:p>
          <w:p w14:paraId="5BAC6A29"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BrandNameInHiragana</w:t>
            </w:r>
            <w:proofErr w:type="spellEnd"/>
            <w:r w:rsidRPr="00091B42">
              <w:rPr>
                <w:color w:val="000000" w:themeColor="text1"/>
                <w:lang w:eastAsia="ja-JP"/>
              </w:rPr>
              <w:t>&gt;</w:t>
            </w:r>
          </w:p>
          <w:p w14:paraId="00719AF6" w14:textId="77777777" w:rsidR="00692527" w:rsidRPr="00091B42" w:rsidRDefault="00692527" w:rsidP="00692527">
            <w:pPr>
              <w:rPr>
                <w:color w:val="000000" w:themeColor="text1"/>
                <w:lang w:eastAsia="ja-JP"/>
              </w:rPr>
            </w:pPr>
            <w:r w:rsidRPr="00091B42">
              <w:rPr>
                <w:color w:val="000000" w:themeColor="text1"/>
                <w:lang w:eastAsia="ja-JP"/>
              </w:rPr>
              <w:t xml:space="preserve">  </w:t>
            </w:r>
            <w:proofErr w:type="gramStart"/>
            <w:r w:rsidRPr="00091B42">
              <w:rPr>
                <w:color w:val="000000" w:themeColor="text1"/>
                <w:lang w:eastAsia="ja-JP"/>
              </w:rPr>
              <w:t>&lt;!--</w:t>
            </w:r>
            <w:r w:rsidRPr="00091B42">
              <w:rPr>
                <w:rFonts w:asciiTheme="minorEastAsia" w:hAnsiTheme="minorEastAsia" w:hint="eastAsia"/>
                <w:color w:val="000000" w:themeColor="text1"/>
                <w:lang w:eastAsia="ja-JP"/>
              </w:rPr>
              <w:t>ウ</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承認番号</w:t>
            </w:r>
            <w:proofErr w:type="gramEnd"/>
            <w:r w:rsidRPr="00091B42">
              <w:rPr>
                <w:color w:val="000000" w:themeColor="text1"/>
                <w:lang w:eastAsia="ja-JP"/>
              </w:rPr>
              <w:t>--&gt;</w:t>
            </w:r>
          </w:p>
          <w:p w14:paraId="215290B5"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ApprovalAndLicenseNo</w:t>
            </w:r>
            <w:proofErr w:type="spellEnd"/>
            <w:r w:rsidRPr="00091B42">
              <w:rPr>
                <w:color w:val="000000" w:themeColor="text1"/>
                <w:lang w:eastAsia="ja-JP"/>
              </w:rPr>
              <w:t>&gt; &lt;</w:t>
            </w:r>
            <w:proofErr w:type="spellStart"/>
            <w:r w:rsidRPr="00091B42">
              <w:rPr>
                <w:color w:val="000000" w:themeColor="text1"/>
                <w:lang w:eastAsia="ja-JP"/>
              </w:rPr>
              <w:t>ApprovalNo</w:t>
            </w:r>
            <w:proofErr w:type="spellEnd"/>
            <w:r w:rsidRPr="00091B42">
              <w:rPr>
                <w:color w:val="000000" w:themeColor="text1"/>
                <w:lang w:eastAsia="ja-JP"/>
              </w:rPr>
              <w:t>&gt;21400AMY00186&lt;/</w:t>
            </w:r>
            <w:proofErr w:type="spellStart"/>
            <w:r w:rsidRPr="00091B42">
              <w:rPr>
                <w:color w:val="000000" w:themeColor="text1"/>
                <w:lang w:eastAsia="ja-JP"/>
              </w:rPr>
              <w:t>ApprovalNo</w:t>
            </w:r>
            <w:proofErr w:type="spellEnd"/>
            <w:r w:rsidRPr="00091B42">
              <w:rPr>
                <w:color w:val="000000" w:themeColor="text1"/>
                <w:lang w:eastAsia="ja-JP"/>
              </w:rPr>
              <w:t>&gt;</w:t>
            </w:r>
          </w:p>
          <w:p w14:paraId="77863237"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ApprovalAndLicenseNo</w:t>
            </w:r>
            <w:proofErr w:type="spellEnd"/>
            <w:r w:rsidRPr="00091B42">
              <w:rPr>
                <w:color w:val="000000" w:themeColor="text1"/>
                <w:lang w:eastAsia="ja-JP"/>
              </w:rPr>
              <w:t>&gt;</w:t>
            </w:r>
          </w:p>
          <w:p w14:paraId="724151BD" w14:textId="77777777" w:rsidR="00692527" w:rsidRPr="00091B42" w:rsidRDefault="00692527" w:rsidP="00692527">
            <w:pPr>
              <w:rPr>
                <w:color w:val="000000" w:themeColor="text1"/>
                <w:lang w:eastAsia="ja-JP"/>
              </w:rPr>
            </w:pPr>
            <w:r w:rsidRPr="00091B42">
              <w:rPr>
                <w:color w:val="000000" w:themeColor="text1"/>
                <w:lang w:eastAsia="ja-JP"/>
              </w:rPr>
              <w:t xml:space="preserve"> </w:t>
            </w:r>
            <w:proofErr w:type="gramStart"/>
            <w:r w:rsidRPr="00091B42">
              <w:rPr>
                <w:color w:val="000000" w:themeColor="text1"/>
                <w:lang w:eastAsia="ja-JP"/>
              </w:rPr>
              <w:t>&lt;!--</w:t>
            </w:r>
            <w:r w:rsidRPr="00091B42">
              <w:rPr>
                <w:rFonts w:asciiTheme="minorEastAsia" w:hAnsiTheme="minorEastAsia" w:hint="eastAsia"/>
                <w:color w:val="000000" w:themeColor="text1"/>
                <w:lang w:eastAsia="ja-JP"/>
              </w:rPr>
              <w:t>ウ</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販売開始年月</w:t>
            </w:r>
            <w:proofErr w:type="gramEnd"/>
            <w:r w:rsidRPr="00091B42">
              <w:rPr>
                <w:color w:val="000000" w:themeColor="text1"/>
                <w:lang w:eastAsia="ja-JP"/>
              </w:rPr>
              <w:t>--&gt; &lt;</w:t>
            </w:r>
            <w:proofErr w:type="spellStart"/>
            <w:r w:rsidRPr="00091B42">
              <w:rPr>
                <w:color w:val="000000" w:themeColor="text1"/>
                <w:lang w:eastAsia="ja-JP"/>
              </w:rPr>
              <w:t>StartingDateOfMarketing</w:t>
            </w:r>
            <w:proofErr w:type="spellEnd"/>
            <w:r w:rsidRPr="00091B42">
              <w:rPr>
                <w:color w:val="000000" w:themeColor="text1"/>
                <w:lang w:eastAsia="ja-JP"/>
              </w:rPr>
              <w:t>&gt;2002-08&lt;/</w:t>
            </w:r>
            <w:proofErr w:type="spellStart"/>
            <w:r w:rsidRPr="00091B42">
              <w:rPr>
                <w:color w:val="000000" w:themeColor="text1"/>
                <w:lang w:eastAsia="ja-JP"/>
              </w:rPr>
              <w:t>StartingDateOfMarketing</w:t>
            </w:r>
            <w:proofErr w:type="spellEnd"/>
            <w:r w:rsidRPr="00091B42">
              <w:rPr>
                <w:color w:val="000000" w:themeColor="text1"/>
                <w:lang w:eastAsia="ja-JP"/>
              </w:rPr>
              <w:t>&gt;</w:t>
            </w:r>
          </w:p>
          <w:p w14:paraId="4EE9BB84" w14:textId="77777777" w:rsidR="00692527" w:rsidRPr="00091B42" w:rsidRDefault="00692527" w:rsidP="00692527">
            <w:pPr>
              <w:rPr>
                <w:color w:val="000000" w:themeColor="text1"/>
                <w:lang w:eastAsia="ja-JP"/>
              </w:rPr>
            </w:pPr>
            <w:r w:rsidRPr="00091B42">
              <w:rPr>
                <w:color w:val="000000" w:themeColor="text1"/>
                <w:lang w:eastAsia="ja-JP"/>
              </w:rPr>
              <w:t xml:space="preserve"> </w:t>
            </w:r>
            <w:proofErr w:type="gramStart"/>
            <w:r w:rsidRPr="00091B42">
              <w:rPr>
                <w:color w:val="000000" w:themeColor="text1"/>
                <w:lang w:eastAsia="ja-JP"/>
              </w:rPr>
              <w:t>&lt;!--</w:t>
            </w:r>
            <w:r w:rsidRPr="00091B42">
              <w:rPr>
                <w:rFonts w:asciiTheme="minorEastAsia" w:hAnsiTheme="minorEastAsia" w:hint="eastAsia"/>
                <w:color w:val="000000" w:themeColor="text1"/>
                <w:lang w:eastAsia="ja-JP"/>
              </w:rPr>
              <w:t>エ</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貯法</w:t>
            </w:r>
            <w:proofErr w:type="gramEnd"/>
            <w:r w:rsidRPr="00091B42">
              <w:rPr>
                <w:rFonts w:asciiTheme="minorEastAsia" w:hAnsiTheme="minorEastAsia" w:hint="eastAsia"/>
                <w:color w:val="000000" w:themeColor="text1"/>
                <w:lang w:eastAsia="ja-JP"/>
              </w:rPr>
              <w:t>、有効期間</w:t>
            </w:r>
            <w:r w:rsidRPr="00091B42">
              <w:rPr>
                <w:rFonts w:asciiTheme="minorEastAsia" w:hAnsiTheme="minorEastAsia"/>
                <w:color w:val="000000" w:themeColor="text1"/>
                <w:lang w:eastAsia="ja-JP"/>
              </w:rPr>
              <w:t>-</w:t>
            </w:r>
            <w:r w:rsidRPr="00091B42">
              <w:rPr>
                <w:color w:val="000000" w:themeColor="text1"/>
                <w:lang w:eastAsia="ja-JP"/>
              </w:rPr>
              <w:t>-&gt;</w:t>
            </w:r>
          </w:p>
          <w:p w14:paraId="77CB9A88" w14:textId="77777777" w:rsidR="00692527" w:rsidRPr="00091B42" w:rsidRDefault="00692527" w:rsidP="00692527">
            <w:pPr>
              <w:rPr>
                <w:color w:val="000000" w:themeColor="text1"/>
                <w:lang w:eastAsia="ja-JP"/>
              </w:rPr>
            </w:pPr>
            <w:r w:rsidRPr="00091B42">
              <w:rPr>
                <w:color w:val="000000" w:themeColor="text1"/>
                <w:lang w:eastAsia="ja-JP"/>
              </w:rPr>
              <w:t xml:space="preserve"> &lt;Storage&gt;</w:t>
            </w:r>
          </w:p>
          <w:p w14:paraId="58F43C9B"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StorageMethod</w:t>
            </w:r>
            <w:proofErr w:type="spellEnd"/>
            <w:r w:rsidRPr="00091B42">
              <w:rPr>
                <w:color w:val="000000" w:themeColor="text1"/>
                <w:lang w:eastAsia="ja-JP"/>
              </w:rPr>
              <w:t>&gt;</w:t>
            </w:r>
          </w:p>
          <w:p w14:paraId="2CC5E10C" w14:textId="77777777" w:rsidR="00692527" w:rsidRPr="00091B42" w:rsidRDefault="00692527" w:rsidP="00692527">
            <w:pPr>
              <w:rPr>
                <w:color w:val="000000" w:themeColor="text1"/>
                <w:lang w:eastAsia="ja-JP"/>
              </w:rPr>
            </w:pPr>
            <w:r w:rsidRPr="00091B42">
              <w:rPr>
                <w:color w:val="000000" w:themeColor="text1"/>
                <w:lang w:eastAsia="ja-JP"/>
              </w:rPr>
              <w:t xml:space="preserve"> &lt;Lang </w:t>
            </w:r>
            <w:proofErr w:type="spellStart"/>
            <w:proofErr w:type="gramStart"/>
            <w:r w:rsidRPr="00091B42">
              <w:rPr>
                <w:color w:val="000000" w:themeColor="text1"/>
                <w:lang w:eastAsia="ja-JP"/>
              </w:rPr>
              <w:t>xml:lang</w:t>
            </w:r>
            <w:proofErr w:type="spellEnd"/>
            <w:proofErr w:type="gramEnd"/>
            <w:r w:rsidRPr="00091B42">
              <w:rPr>
                <w:color w:val="000000" w:themeColor="text1"/>
                <w:lang w:eastAsia="ja-JP"/>
              </w:rPr>
              <w:t>="ja"&gt;</w:t>
            </w:r>
            <w:r w:rsidRPr="00091B42">
              <w:rPr>
                <w:rFonts w:asciiTheme="minorEastAsia" w:hAnsiTheme="minorEastAsia" w:hint="eastAsia"/>
                <w:color w:val="000000" w:themeColor="text1"/>
                <w:lang w:eastAsia="ja-JP"/>
              </w:rPr>
              <w:t>室温保存</w:t>
            </w:r>
            <w:r w:rsidRPr="00091B42">
              <w:rPr>
                <w:color w:val="000000" w:themeColor="text1"/>
                <w:lang w:eastAsia="ja-JP"/>
              </w:rPr>
              <w:t>&lt;/Lang&gt;</w:t>
            </w:r>
          </w:p>
          <w:p w14:paraId="3E5761ED"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StorageMethod</w:t>
            </w:r>
            <w:proofErr w:type="spellEnd"/>
            <w:r w:rsidRPr="00091B42">
              <w:rPr>
                <w:color w:val="000000" w:themeColor="text1"/>
                <w:lang w:eastAsia="ja-JP"/>
              </w:rPr>
              <w:t>&gt;</w:t>
            </w:r>
          </w:p>
          <w:p w14:paraId="39548F66"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ShelfLife</w:t>
            </w:r>
            <w:proofErr w:type="spellEnd"/>
            <w:r w:rsidRPr="00091B42">
              <w:rPr>
                <w:color w:val="000000" w:themeColor="text1"/>
                <w:lang w:eastAsia="ja-JP"/>
              </w:rPr>
              <w:t>&gt;</w:t>
            </w:r>
          </w:p>
          <w:p w14:paraId="7C0E0EC6" w14:textId="77777777" w:rsidR="00692527" w:rsidRPr="00091B42" w:rsidRDefault="00692527" w:rsidP="00692527">
            <w:pPr>
              <w:rPr>
                <w:color w:val="000000" w:themeColor="text1"/>
                <w:lang w:eastAsia="ja-JP"/>
              </w:rPr>
            </w:pPr>
            <w:r w:rsidRPr="00091B42">
              <w:rPr>
                <w:color w:val="000000" w:themeColor="text1"/>
                <w:lang w:eastAsia="ja-JP"/>
              </w:rPr>
              <w:t xml:space="preserve"> &lt;Lang </w:t>
            </w:r>
            <w:proofErr w:type="spellStart"/>
            <w:proofErr w:type="gramStart"/>
            <w:r w:rsidRPr="00091B42">
              <w:rPr>
                <w:color w:val="000000" w:themeColor="text1"/>
                <w:lang w:eastAsia="ja-JP"/>
              </w:rPr>
              <w:t>xml:lang</w:t>
            </w:r>
            <w:proofErr w:type="spellEnd"/>
            <w:proofErr w:type="gramEnd"/>
            <w:r w:rsidRPr="00091B42">
              <w:rPr>
                <w:color w:val="000000" w:themeColor="text1"/>
                <w:lang w:eastAsia="ja-JP"/>
              </w:rPr>
              <w:t>="ja"&gt;</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年</w:t>
            </w:r>
            <w:r w:rsidRPr="00091B42">
              <w:rPr>
                <w:color w:val="000000" w:themeColor="text1"/>
                <w:lang w:eastAsia="ja-JP"/>
              </w:rPr>
              <w:t>&lt;/Lang&gt;</w:t>
            </w:r>
          </w:p>
          <w:p w14:paraId="4259B026"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ShelfLife</w:t>
            </w:r>
            <w:proofErr w:type="spellEnd"/>
            <w:r w:rsidRPr="00091B42">
              <w:rPr>
                <w:color w:val="000000" w:themeColor="text1"/>
                <w:lang w:eastAsia="ja-JP"/>
              </w:rPr>
              <w:t>&gt;</w:t>
            </w:r>
          </w:p>
          <w:p w14:paraId="05C78324" w14:textId="77777777" w:rsidR="00692527" w:rsidRPr="00091B42" w:rsidRDefault="00692527" w:rsidP="00692527">
            <w:pPr>
              <w:rPr>
                <w:color w:val="000000" w:themeColor="text1"/>
                <w:lang w:eastAsia="ja-JP"/>
              </w:rPr>
            </w:pPr>
            <w:r w:rsidRPr="00091B42">
              <w:rPr>
                <w:color w:val="000000" w:themeColor="text1"/>
                <w:lang w:eastAsia="ja-JP"/>
              </w:rPr>
              <w:t xml:space="preserve"> &lt;/Storage&gt;</w:t>
            </w:r>
          </w:p>
          <w:p w14:paraId="51FEADAE" w14:textId="77777777" w:rsidR="00692527" w:rsidRPr="00091B42" w:rsidRDefault="00692527" w:rsidP="00692527">
            <w:pPr>
              <w:rPr>
                <w:color w:val="000000" w:themeColor="text1"/>
                <w:lang w:eastAsia="ja-JP"/>
              </w:rPr>
            </w:pPr>
            <w:r w:rsidRPr="00091B42">
              <w:rPr>
                <w:color w:val="000000" w:themeColor="text1"/>
                <w:lang w:eastAsia="ja-JP"/>
              </w:rPr>
              <w:t xml:space="preserve"> </w:t>
            </w:r>
            <w:proofErr w:type="gramStart"/>
            <w:r w:rsidRPr="00091B42">
              <w:rPr>
                <w:color w:val="000000" w:themeColor="text1"/>
                <w:lang w:eastAsia="ja-JP"/>
              </w:rPr>
              <w:t>&lt;!--</w:t>
            </w:r>
            <w:r w:rsidRPr="00091B42">
              <w:rPr>
                <w:rFonts w:asciiTheme="minorEastAsia" w:hAnsiTheme="minorEastAsia" w:hint="eastAsia"/>
                <w:color w:val="000000" w:themeColor="text1"/>
                <w:lang w:eastAsia="ja-JP"/>
              </w:rPr>
              <w:t>カ</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規制区分</w:t>
            </w:r>
            <w:proofErr w:type="gramEnd"/>
            <w:r w:rsidRPr="00091B42">
              <w:rPr>
                <w:color w:val="000000" w:themeColor="text1"/>
                <w:lang w:eastAsia="ja-JP"/>
              </w:rPr>
              <w:t>--&gt;</w:t>
            </w:r>
          </w:p>
          <w:p w14:paraId="3259CF7E"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RegulatoryClassification</w:t>
            </w:r>
            <w:proofErr w:type="spellEnd"/>
            <w:r w:rsidRPr="00091B42">
              <w:rPr>
                <w:color w:val="000000" w:themeColor="text1"/>
                <w:lang w:eastAsia="ja-JP"/>
              </w:rPr>
              <w:t>&gt;</w:t>
            </w:r>
          </w:p>
          <w:p w14:paraId="3A79E21A"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RegulatoryClassificationCodeAndNote</w:t>
            </w:r>
            <w:proofErr w:type="spellEnd"/>
            <w:r w:rsidRPr="00091B42">
              <w:rPr>
                <w:color w:val="000000" w:themeColor="text1"/>
                <w:lang w:eastAsia="ja-JP"/>
              </w:rPr>
              <w:t>&gt;     &lt;</w:t>
            </w:r>
            <w:proofErr w:type="spellStart"/>
            <w:r w:rsidRPr="00091B42">
              <w:rPr>
                <w:color w:val="000000" w:themeColor="text1"/>
                <w:lang w:eastAsia="ja-JP"/>
              </w:rPr>
              <w:t>RegulatoryClassificationCode</w:t>
            </w:r>
            <w:proofErr w:type="spellEnd"/>
            <w:r w:rsidRPr="00091B42">
              <w:rPr>
                <w:color w:val="000000" w:themeColor="text1"/>
                <w:lang w:eastAsia="ja-JP"/>
              </w:rPr>
              <w:t>&gt;12&lt;/</w:t>
            </w:r>
            <w:proofErr w:type="spellStart"/>
            <w:r w:rsidRPr="00091B42">
              <w:rPr>
                <w:color w:val="000000" w:themeColor="text1"/>
                <w:lang w:eastAsia="ja-JP"/>
              </w:rPr>
              <w:t>RegulatoryClassificationCode</w:t>
            </w:r>
            <w:proofErr w:type="spellEnd"/>
            <w:r w:rsidRPr="00091B42">
              <w:rPr>
                <w:color w:val="000000" w:themeColor="text1"/>
                <w:lang w:eastAsia="ja-JP"/>
              </w:rPr>
              <w:t>&gt;</w:t>
            </w:r>
          </w:p>
          <w:p w14:paraId="70E3C44D"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RegulatoryClassificationCodeAndNote</w:t>
            </w:r>
            <w:proofErr w:type="spellEnd"/>
            <w:r w:rsidRPr="00091B42">
              <w:rPr>
                <w:color w:val="000000" w:themeColor="text1"/>
                <w:lang w:eastAsia="ja-JP"/>
              </w:rPr>
              <w:t>&gt;</w:t>
            </w:r>
          </w:p>
          <w:p w14:paraId="6CEEBB66"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RegulatoryClassification</w:t>
            </w:r>
            <w:proofErr w:type="spellEnd"/>
            <w:r w:rsidRPr="00091B42">
              <w:rPr>
                <w:color w:val="000000" w:themeColor="text1"/>
                <w:lang w:eastAsia="ja-JP"/>
              </w:rPr>
              <w:t>&gt;</w:t>
            </w:r>
          </w:p>
          <w:p w14:paraId="1D983AF5" w14:textId="77777777" w:rsidR="00692527" w:rsidRPr="00091B42" w:rsidRDefault="00692527" w:rsidP="00692527">
            <w:pPr>
              <w:rPr>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DetailBrandName</w:t>
            </w:r>
            <w:proofErr w:type="spellEnd"/>
            <w:r w:rsidRPr="00091B42">
              <w:rPr>
                <w:color w:val="000000" w:themeColor="text1"/>
                <w:lang w:eastAsia="ja-JP"/>
              </w:rPr>
              <w:t>&gt;</w:t>
            </w:r>
          </w:p>
          <w:p w14:paraId="1623AD20" w14:textId="77777777" w:rsidR="00692527" w:rsidRDefault="00692527" w:rsidP="00692527">
            <w:pPr>
              <w:rPr>
                <w:rFonts w:eastAsiaTheme="minorEastAsia"/>
                <w:color w:val="000000" w:themeColor="text1"/>
                <w:lang w:eastAsia="ja-JP"/>
              </w:rPr>
            </w:pPr>
            <w:r w:rsidRPr="00091B42">
              <w:rPr>
                <w:color w:val="000000" w:themeColor="text1"/>
                <w:lang w:eastAsia="ja-JP"/>
              </w:rPr>
              <w:t xml:space="preserve">  &lt;/</w:t>
            </w:r>
            <w:proofErr w:type="spellStart"/>
            <w:r w:rsidRPr="00091B42">
              <w:rPr>
                <w:color w:val="000000" w:themeColor="text1"/>
                <w:lang w:eastAsia="ja-JP"/>
              </w:rPr>
              <w:t>ApprovalEtc</w:t>
            </w:r>
            <w:proofErr w:type="spellEnd"/>
            <w:r w:rsidRPr="00091B42">
              <w:rPr>
                <w:color w:val="000000" w:themeColor="text1"/>
                <w:lang w:eastAsia="ja-JP"/>
              </w:rPr>
              <w:t>&gt;</w:t>
            </w:r>
          </w:p>
          <w:p w14:paraId="2E053660" w14:textId="741A8911" w:rsidR="0016798A" w:rsidRPr="00091B42" w:rsidRDefault="0016798A" w:rsidP="00692527">
            <w:pPr>
              <w:rPr>
                <w:rFonts w:eastAsiaTheme="minorEastAsia"/>
                <w:b/>
                <w:i/>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03C36A" w14:textId="77777777" w:rsidR="00692527" w:rsidRPr="009C50FB" w:rsidRDefault="00692527" w:rsidP="00692527">
            <w:pPr>
              <w:rPr>
                <w:rFonts w:eastAsiaTheme="minorHAnsi"/>
                <w:color w:val="000000" w:themeColor="text1"/>
              </w:rPr>
            </w:pPr>
          </w:p>
        </w:tc>
      </w:tr>
      <w:tr w:rsidR="00692527" w:rsidRPr="000D1C20" w14:paraId="0013C251" w14:textId="74B6587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01BFE9" w14:textId="28B52D4C" w:rsidR="00692527" w:rsidRPr="009C50FB" w:rsidRDefault="00692527" w:rsidP="00692527">
            <w:pPr>
              <w:rPr>
                <w:rFonts w:eastAsia="MS Gothic" w:cs="MS Gothic"/>
                <w:color w:val="000000" w:themeColor="text1"/>
              </w:rPr>
            </w:pPr>
            <w:r w:rsidRPr="009C50FB">
              <w:rPr>
                <w:color w:val="000000" w:themeColor="text1"/>
              </w:rPr>
              <w:t>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9777B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警告</w:t>
            </w:r>
            <w:proofErr w:type="spellEnd"/>
            <w:r w:rsidRPr="009C50FB">
              <w:rPr>
                <w:color w:val="000000" w:themeColor="text1"/>
              </w:rPr>
              <w:t xml:space="preserve"> (Warnings)</w:t>
            </w:r>
          </w:p>
          <w:p w14:paraId="552C3F9C"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225DF1" w14:textId="558CDDC8" w:rsidR="00AA453C" w:rsidRPr="00091B42" w:rsidRDefault="00AA453C" w:rsidP="007A61B1">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r>
              <w:rPr>
                <w:rFonts w:eastAsiaTheme="minorEastAsia" w:hint="eastAsia"/>
                <w:b/>
                <w:bCs/>
                <w:i/>
                <w:iCs/>
                <w:color w:val="000000" w:themeColor="text1"/>
                <w:u w:val="single"/>
                <w:lang w:eastAsia="ja-JP"/>
              </w:rPr>
              <w:t xml:space="preserve"> </w:t>
            </w:r>
            <w:r w:rsidRPr="00730097">
              <w:rPr>
                <w:rFonts w:eastAsiaTheme="minorEastAsia" w:hint="eastAsia"/>
                <w:color w:val="000000" w:themeColor="text1"/>
                <w:lang w:eastAsia="ja-JP"/>
              </w:rPr>
              <w:t>NA</w:t>
            </w:r>
          </w:p>
          <w:p w14:paraId="3C59A66C" w14:textId="69E054CE"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3E00F75" w14:textId="0720C333" w:rsidR="00692527" w:rsidRPr="009C50FB" w:rsidRDefault="00692527" w:rsidP="00692527">
            <w:pPr>
              <w:rPr>
                <w:color w:val="000000" w:themeColor="text1"/>
              </w:rPr>
            </w:pPr>
            <w:r w:rsidRPr="009C50FB">
              <w:rPr>
                <w:color w:val="000000" w:themeColor="text1"/>
              </w:rPr>
              <w:t>&lt;!--</w:t>
            </w:r>
            <w:r w:rsidRPr="00417003">
              <w:rPr>
                <w:rFonts w:asciiTheme="minorEastAsia" w:hAnsiTheme="minorEastAsia" w:hint="eastAsia"/>
                <w:color w:val="000000" w:themeColor="text1"/>
              </w:rPr>
              <w:t>１</w:t>
            </w:r>
            <w:r w:rsidRPr="00417003">
              <w:rPr>
                <w:rFonts w:asciiTheme="minorEastAsia" w:hAnsiTheme="minorEastAsia"/>
                <w:color w:val="000000" w:themeColor="text1"/>
              </w:rPr>
              <w:t>.</w:t>
            </w:r>
            <w:r w:rsidRPr="00417003">
              <w:rPr>
                <w:rFonts w:asciiTheme="minorEastAsia" w:hAnsiTheme="minorEastAsia" w:hint="eastAsia"/>
                <w:color w:val="000000" w:themeColor="text1"/>
              </w:rPr>
              <w:t>警告</w:t>
            </w:r>
            <w:r w:rsidRPr="009C50FB">
              <w:rPr>
                <w:color w:val="000000" w:themeColor="text1"/>
              </w:rPr>
              <w:t>--&gt;</w:t>
            </w:r>
            <w:r w:rsidRPr="009C50FB">
              <w:rPr>
                <w:color w:val="000000" w:themeColor="text1"/>
              </w:rPr>
              <w:br/>
              <w:t>&lt;Warnings heading="fixing" id="</w:t>
            </w:r>
            <w:proofErr w:type="spellStart"/>
            <w:r w:rsidRPr="009C50FB">
              <w:rPr>
                <w:color w:val="000000" w:themeColor="text1"/>
              </w:rPr>
              <w:t>HDR_Warnings</w:t>
            </w:r>
            <w:proofErr w:type="spellEnd"/>
            <w:r w:rsidRPr="009C50FB">
              <w:rPr>
                <w:color w:val="000000" w:themeColor="text1"/>
              </w:rPr>
              <w:t>"&gt;</w:t>
            </w:r>
            <w:r w:rsidRPr="009C50FB">
              <w:rPr>
                <w:color w:val="000000" w:themeColor="text1"/>
              </w:rPr>
              <w:br/>
              <w:t>&lt;</w:t>
            </w:r>
            <w:proofErr w:type="spellStart"/>
            <w:r w:rsidRPr="009C50FB">
              <w:rPr>
                <w:color w:val="000000" w:themeColor="text1"/>
              </w:rPr>
              <w:t>SimpleList</w:t>
            </w:r>
            <w:proofErr w:type="spellEnd"/>
            <w:r w:rsidRPr="009C50FB">
              <w:rPr>
                <w:color w:val="000000" w:themeColor="text1"/>
              </w:rPr>
              <w:t>&gt;</w:t>
            </w:r>
            <w:r w:rsidRPr="009C50FB">
              <w:rPr>
                <w:color w:val="000000" w:themeColor="text1"/>
              </w:rPr>
              <w:br/>
              <w:t xml:space="preserve">      &lt;Item&gt;</w:t>
            </w:r>
            <w:r w:rsidRPr="009C50FB">
              <w:rPr>
                <w:color w:val="000000" w:themeColor="text1"/>
              </w:rPr>
              <w:br/>
              <w:t xml:space="preserve">        &lt;Header&gt;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417003">
              <w:rPr>
                <w:rFonts w:asciiTheme="minorEastAsia" w:hAnsiTheme="minorEastAsia" w:hint="eastAsia"/>
                <w:color w:val="000000" w:themeColor="text1"/>
              </w:rPr>
              <w:t>〈</w:t>
            </w:r>
            <w:proofErr w:type="spellStart"/>
            <w:r w:rsidRPr="00417003">
              <w:rPr>
                <w:rFonts w:asciiTheme="minorEastAsia" w:hAnsiTheme="minorEastAsia" w:hint="eastAsia"/>
                <w:color w:val="000000" w:themeColor="text1"/>
              </w:rPr>
              <w:t>効能共通</w:t>
            </w:r>
            <w:proofErr w:type="spellEnd"/>
            <w:r w:rsidRPr="00417003">
              <w:rPr>
                <w:rFonts w:asciiTheme="minorEastAsia" w:hAnsiTheme="minorEastAsia" w:hint="eastAsia"/>
                <w:color w:val="000000" w:themeColor="text1"/>
              </w:rPr>
              <w:t>〉</w:t>
            </w:r>
            <w:r w:rsidRPr="009C50FB">
              <w:rPr>
                <w:color w:val="000000" w:themeColor="text1"/>
              </w:rPr>
              <w:t>&lt;/Lang&gt;</w:t>
            </w:r>
            <w:r w:rsidRPr="009C50FB">
              <w:rPr>
                <w:color w:val="000000" w:themeColor="text1"/>
              </w:rPr>
              <w:br/>
            </w:r>
            <w:r w:rsidRPr="009C50FB">
              <w:rPr>
                <w:color w:val="000000" w:themeColor="text1"/>
              </w:rPr>
              <w:lastRenderedPageBreak/>
              <w:t xml:space="preserve">        &lt;/Header&gt;</w:t>
            </w:r>
            <w:r w:rsidRPr="009C50FB">
              <w:rPr>
                <w:color w:val="000000" w:themeColor="text1"/>
              </w:rPr>
              <w:br/>
              <w:t xml:space="preserve">        &lt;</w:t>
            </w:r>
            <w:proofErr w:type="spellStart"/>
            <w:r w:rsidRPr="009C50FB">
              <w:rPr>
                <w:color w:val="000000" w:themeColor="text1"/>
              </w:rPr>
              <w:t>OrderedList</w:t>
            </w:r>
            <w:proofErr w:type="spellEnd"/>
            <w:r w:rsidRPr="009C50FB">
              <w:rPr>
                <w:color w:val="000000" w:themeColor="text1"/>
              </w:rPr>
              <w:t xml:space="preserve"> </w:t>
            </w:r>
            <w:proofErr w:type="spellStart"/>
            <w:r w:rsidRPr="009C50FB">
              <w:rPr>
                <w:color w:val="000000" w:themeColor="text1"/>
              </w:rPr>
              <w:t>numberContinued</w:t>
            </w:r>
            <w:proofErr w:type="spellEnd"/>
            <w:r w:rsidRPr="009C50FB">
              <w:rPr>
                <w:color w:val="000000" w:themeColor="text1"/>
              </w:rPr>
              <w:t>="false"&gt;</w:t>
            </w:r>
            <w:r w:rsidRPr="009C50FB">
              <w:rPr>
                <w:color w:val="000000" w:themeColor="text1"/>
              </w:rPr>
              <w:br/>
              <w:t xml:space="preserve">          &lt;Item heading="free" id="HDR_PMDA_Warnings_20200416171249_1"&gt;</w:t>
            </w:r>
            <w:r w:rsidRPr="009C50FB">
              <w:rPr>
                <w:color w:val="000000" w:themeColor="text1"/>
              </w:rPr>
              <w:br/>
              <w:t xml:space="preserve">            &lt;Detail&gt;</w:t>
            </w:r>
            <w:r w:rsidRPr="009C50FB">
              <w:rPr>
                <w:color w:val="000000" w:themeColor="text1"/>
              </w:rPr>
              <w:br/>
              <w:t xml:space="preserve">              &lt;Lang xml:lang="ja"&gt;</w:t>
            </w:r>
            <w:r w:rsidRPr="005C3ABA">
              <w:rPr>
                <w:rFonts w:asciiTheme="minorEastAsia" w:eastAsiaTheme="minorEastAsia" w:hAnsiTheme="minorEastAsia" w:hint="eastAsia"/>
                <w:color w:val="000000" w:themeColor="text1"/>
              </w:rPr>
              <w:t>本剤投与により、結核、敗血症を含む重篤な感染症及び脱髄疾患の悪化等があらわれることがあり、本剤との関連性は明らかではないが、悪性腫瘍の発現も報告されている。</w:t>
            </w:r>
            <w:r w:rsidRPr="005C3ABA">
              <w:rPr>
                <w:rFonts w:asciiTheme="minorEastAsia" w:eastAsiaTheme="minorEastAsia" w:hAnsiTheme="minorEastAsia" w:hint="eastAsia"/>
                <w:color w:val="000000" w:themeColor="text1"/>
                <w:lang w:eastAsia="ja-JP"/>
              </w:rPr>
              <w:t>本剤が疾病を完治させる薬剤でないことも含め、これらの情報を患者に十分説明し、患者が理解したことを確認した上で、治療上の有益性が危険性を上まわると判断される場合にのみ投与すること。また、本剤の投与において、重篤な副作用により、致命的な経過をたどることがあるので、緊急時に十分に措置できる医療施設及び医師のもとで投与し、本剤投与後に副作用が発現した場合には、主治医に連絡するよう患者に注意を与え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ref="HDR_PMDA_Warnings_20200416171249_3"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ref="HDR_PMDA_Warnings_20200416171249_4"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ref="HDR_PMDA_ContraIndications_20190603114407_17"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ref="HDR_PMDA_ContraIndications_20190603114407_20"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ref="HDR_PMDA_ImportantPrecautions_20201013102953_35"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ref="HDR_PMDA_ImportantPrecautions_20201013102953_40"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ref="HDR_PMDA_UseInPatientsWithComplicationsOrHistoryOfDiseasesEtc_20190603114407_48"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ref="HDR_PMDA_UseInPatientsWithComplicationsOrHistoryOfDiseasesEtc_20190603114407_49"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ref="HDR_PMDA_UseInPatientsWithComplicationsOrHistoryOfDiseasesEtc_20190603114407_53"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ref="HDR_PMDA_InformationBasedOnClinicalUse_20201013102953_71" /&gt;&lt;/Lang&gt;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&lt;Item heading="free" id="HDR_PMDA_Warnings_20201013102953_2"&gt;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091B42">
              <w:rPr>
                <w:rFonts w:asciiTheme="minorEastAsia" w:hAnsiTheme="minorEastAsia" w:hint="eastAsia"/>
                <w:color w:val="000000" w:themeColor="text1"/>
                <w:lang w:eastAsia="ja-JP"/>
              </w:rPr>
              <w:t>感染症</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r>
            <w:r w:rsidRPr="009C50FB">
              <w:rPr>
                <w:color w:val="000000" w:themeColor="text1"/>
                <w:lang w:eastAsia="ja-JP"/>
              </w:rPr>
              <w:lastRenderedPageBreak/>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r w:rsidRPr="009C50FB">
              <w:rPr>
                <w:color w:val="000000" w:themeColor="text1"/>
                <w:lang w:eastAsia="ja-JP"/>
              </w:rPr>
              <w:br/>
              <w:t xml:space="preserve">              &lt;Item heading="free" id="HDR_PMDA_Warnings_20200416171249_3"&gt;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091B42">
              <w:rPr>
                <w:rFonts w:asciiTheme="minorEastAsia" w:hAnsiTheme="minorEastAsia" w:hint="eastAsia"/>
                <w:color w:val="000000" w:themeColor="text1"/>
                <w:lang w:eastAsia="ja-JP"/>
              </w:rPr>
              <w:t>重篤な感染症</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7217DF">
              <w:rPr>
                <w:rFonts w:asciiTheme="minorEastAsia" w:hAnsiTheme="minorEastAsia" w:hint="eastAsia"/>
                <w:color w:val="000000" w:themeColor="text1"/>
                <w:lang w:eastAsia="ja-JP"/>
              </w:rPr>
              <w:t>敗血症、真菌感染症を含む日和見感染症等の致死的な感染症があらわれることがあるため、十分な観察を行うなど感染症の発症に注意すること。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ref="HDR_PMDA_ContraIndications_20190603114407_17"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ref="HDR_PMDA_UseInPatientsWithComplicationsOrHistoryOfDiseasesEtc_20190603114407_48"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ref="HDR_PMDA_SeriousAdverseEvents_20201013102953_58" /&gt;&lt;/Lang&gt;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&lt;Item heading="free" id="HDR_PMDA_Warnings_20200416171249_4"&gt;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713A1B">
              <w:rPr>
                <w:rFonts w:asciiTheme="minorEastAsia" w:hAnsiTheme="minorEastAsia" w:hint="eastAsia"/>
                <w:color w:val="000000" w:themeColor="text1"/>
                <w:lang w:eastAsia="ja-JP"/>
              </w:rPr>
              <w:t>結核</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713A1B">
              <w:rPr>
                <w:rFonts w:asciiTheme="minorEastAsia" w:hAnsiTheme="minorEastAsia" w:hint="eastAsia"/>
                <w:color w:val="000000" w:themeColor="text1"/>
                <w:lang w:eastAsia="ja-JP"/>
              </w:rPr>
              <w:t>播種性結核（粟粒結核）及び肺外結核（髄膜、胸膜、リンパ節等）を含む結核が発症し、死亡例も認められている。結核の既感染者では症状の顕在化及び悪化のおそれがあるため、本剤投与に先立って結核に関する十分な問診及び胸部レントゲン検査に加え、インターフェロン</w:t>
            </w:r>
            <w:r w:rsidRPr="00713A1B">
              <w:rPr>
                <w:rFonts w:asciiTheme="minorEastAsia" w:hAnsiTheme="minorEastAsia"/>
                <w:color w:val="000000" w:themeColor="text1"/>
                <w:lang w:eastAsia="ja-JP"/>
              </w:rPr>
              <w:t>-</w:t>
            </w:r>
            <w:r w:rsidRPr="00713A1B">
              <w:rPr>
                <w:rFonts w:asciiTheme="minorEastAsia" w:hAnsiTheme="minorEastAsia" w:hint="eastAsia"/>
                <w:color w:val="000000" w:themeColor="text1"/>
              </w:rPr>
              <w:t>γ</w:t>
            </w:r>
            <w:r w:rsidRPr="00713A1B">
              <w:rPr>
                <w:rFonts w:asciiTheme="minorEastAsia" w:hAnsiTheme="minorEastAsia" w:hint="eastAsia"/>
                <w:color w:val="000000" w:themeColor="text1"/>
                <w:lang w:eastAsia="ja-JP"/>
              </w:rPr>
              <w:t>遊離試験又はツベルクリン反応検査を行い、適宜胸部</w:t>
            </w:r>
            <w:r w:rsidRPr="00713A1B">
              <w:rPr>
                <w:rFonts w:asciiTheme="minorEastAsia" w:hAnsiTheme="minorEastAsia"/>
                <w:color w:val="000000" w:themeColor="text1"/>
                <w:lang w:eastAsia="ja-JP"/>
              </w:rPr>
              <w:t>CT</w:t>
            </w:r>
            <w:r w:rsidRPr="00713A1B">
              <w:rPr>
                <w:rFonts w:asciiTheme="minorEastAsia" w:hAnsiTheme="minorEastAsia" w:hint="eastAsia"/>
                <w:color w:val="000000" w:themeColor="text1"/>
                <w:lang w:eastAsia="ja-JP"/>
              </w:rPr>
              <w:t>検査等を行うことにより、結核感染の有無を確認すること。また、結核の既感染者には、抗結核薬の投与をした上で、本剤を投与すること。ツベルクリン反応等の検査が陰性の患者において、投与後活動性結核が認められた例も報告されてい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ref="HDR_PMDA_ImportantPrecautions_20201013102953_35"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ref="HDR_PMDA_UseInPatientsWithComplicationsOrHistoryOfDiseasesEtc_20190603114407_49"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ref="HDR_PMDA_SeriousAdverseEvents_20201013102953_59" /&gt;&lt;/Lang&gt;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 heading="free" id="HDR_PMDA_Warnings_20201013102953_5"&gt;</w:t>
            </w:r>
            <w:r w:rsidRPr="009C50FB">
              <w:rPr>
                <w:color w:val="000000" w:themeColor="text1"/>
                <w:lang w:eastAsia="ja-JP"/>
              </w:rPr>
              <w:br/>
              <w:t xml:space="preserve">            &lt;Header&gt;</w:t>
            </w:r>
            <w:r w:rsidRPr="009C50FB">
              <w:rPr>
                <w:color w:val="000000" w:themeColor="text1"/>
                <w:lang w:eastAsia="ja-JP"/>
              </w:rPr>
              <w:br/>
            </w:r>
            <w:r w:rsidRPr="009C50FB">
              <w:rPr>
                <w:color w:val="000000" w:themeColor="text1"/>
                <w:lang w:eastAsia="ja-JP"/>
              </w:rPr>
              <w:lastRenderedPageBreak/>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091B42">
              <w:rPr>
                <w:rFonts w:asciiTheme="minorEastAsia" w:hAnsiTheme="minorEastAsia" w:hint="eastAsia"/>
                <w:color w:val="000000" w:themeColor="text1"/>
                <w:lang w:eastAsia="ja-JP"/>
              </w:rPr>
              <w:t>本剤投与に関連する反応</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r w:rsidRPr="009C50FB">
              <w:rPr>
                <w:color w:val="000000" w:themeColor="text1"/>
                <w:lang w:eastAsia="ja-JP"/>
              </w:rPr>
              <w:br/>
              <w:t xml:space="preserve">              &lt;Item heading="free" id="HDR_PMDA_Warnings_20200416171249_6"&gt;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="ja"&gt;Infusion reaction&lt;/Lang&gt;</w:t>
            </w:r>
            <w:r w:rsidRPr="009C50FB">
              <w:rPr>
                <w:color w:val="000000" w:themeColor="text1"/>
                <w:lang w:eastAsia="ja-JP"/>
              </w:rPr>
              <w:br/>
              <w:t xml:space="preserve">                &lt;/Header&gt;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9C37AF">
              <w:rPr>
                <w:rFonts w:asciiTheme="minorEastAsia" w:hAnsiTheme="minorEastAsia" w:hint="eastAsia"/>
                <w:color w:val="000000" w:themeColor="text1"/>
                <w:lang w:eastAsia="ja-JP"/>
              </w:rPr>
              <w:t>本剤投与中あるいは投与終了後</w:t>
            </w:r>
            <w:r w:rsidRPr="009C37AF">
              <w:rPr>
                <w:rFonts w:asciiTheme="minorEastAsia" w:hAnsiTheme="minorEastAsia"/>
                <w:color w:val="000000" w:themeColor="text1"/>
                <w:lang w:eastAsia="ja-JP"/>
              </w:rPr>
              <w:t>2</w:t>
            </w:r>
            <w:r w:rsidRPr="009C37AF">
              <w:rPr>
                <w:rFonts w:asciiTheme="minorEastAsia" w:hAnsiTheme="minorEastAsia" w:hint="eastAsia"/>
                <w:color w:val="000000" w:themeColor="text1"/>
                <w:lang w:eastAsia="ja-JP"/>
              </w:rPr>
              <w:t>時間以内に発現する</w:t>
            </w:r>
            <w:r w:rsidRPr="009C37AF">
              <w:rPr>
                <w:rFonts w:asciiTheme="minorEastAsia" w:hAnsiTheme="minorEastAsia"/>
                <w:color w:val="000000" w:themeColor="text1"/>
                <w:lang w:eastAsia="ja-JP"/>
              </w:rPr>
              <w:t>infusion reaction</w:t>
            </w:r>
            <w:r w:rsidRPr="009C37AF">
              <w:rPr>
                <w:rFonts w:asciiTheme="minorEastAsia" w:hAnsiTheme="minorEastAsia" w:hint="eastAsia"/>
                <w:color w:val="000000" w:themeColor="text1"/>
                <w:lang w:eastAsia="ja-JP"/>
              </w:rPr>
              <w:t>のうち、重篤なアナフィラキシー（呼吸困難、気管支痙攣、血圧上昇、血圧低下、血管浮腫、チアノーゼ、低酸素症、発熱、じん麻疹等）、痙攣があらわれることがある。本剤は緊急時に十分な対応のできる準備をした上で投与を開始し、投与終了後も十分な観察を行うこと。また、重篤な</w:t>
            </w:r>
            <w:r w:rsidRPr="009C37AF">
              <w:rPr>
                <w:rFonts w:asciiTheme="minorEastAsia" w:hAnsiTheme="minorEastAsia"/>
                <w:color w:val="000000" w:themeColor="text1"/>
                <w:lang w:eastAsia="ja-JP"/>
              </w:rPr>
              <w:t>infusion reaction</w:t>
            </w:r>
            <w:r w:rsidRPr="009C37AF">
              <w:rPr>
                <w:rFonts w:asciiTheme="minorEastAsia" w:hAnsiTheme="minorEastAsia" w:hint="eastAsia"/>
                <w:color w:val="000000" w:themeColor="text1"/>
                <w:lang w:eastAsia="ja-JP"/>
              </w:rPr>
              <w:t>が発現した場合には、本剤の投与を中止し、適切な処置を行うこと。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ref="HDR_PMDA_ImportantPrecautions_20201013102953_41"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ref="HDR_PMDA_SeriousAdverseEvents_20190603114407_66"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ref="HDR_PMDA_PrecautionsForApplication_20190603114407_87" /&gt;&lt;/Lang&gt;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&lt;Item heading="free" id="HDR_PMDA_Warnings_20200416171249_7"&gt;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9C37AF">
              <w:rPr>
                <w:rFonts w:asciiTheme="minorEastAsia" w:hAnsiTheme="minorEastAsia" w:hint="eastAsia"/>
                <w:color w:val="000000" w:themeColor="text1"/>
                <w:lang w:eastAsia="ja-JP"/>
              </w:rPr>
              <w:t>遅発性過敏症（再投与の場合）</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本剤投与後</w:t>
            </w:r>
            <w:r w:rsidRPr="008D11B9">
              <w:rPr>
                <w:rFonts w:asciiTheme="minorEastAsia" w:hAnsiTheme="minorEastAsia"/>
                <w:color w:val="000000" w:themeColor="text1"/>
                <w:lang w:eastAsia="ja-JP"/>
              </w:rPr>
              <w:t>3</w:t>
            </w:r>
            <w:r w:rsidRPr="008D11B9">
              <w:rPr>
                <w:rFonts w:asciiTheme="minorEastAsia" w:hAnsiTheme="minorEastAsia" w:hint="eastAsia"/>
                <w:color w:val="000000" w:themeColor="text1"/>
                <w:lang w:eastAsia="ja-JP"/>
              </w:rPr>
              <w:t>日以上経過後に重篤なものを含む遅発性過敏症（筋肉痛、発疹、発熱、多関節痛、そう痒、手・顔面浮腫、嚥下障害、じん麻疹、咽頭痛、頭痛等）があらわれることがある。再投与には遅発性過敏症の発現に備え、十分な観察を行う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ref="HDR_PMDA_SeriousAdverseEvents_20201013102953_64" /&gt;&lt;/Lang&gt;</w:t>
            </w:r>
            <w:r w:rsidRPr="009C50FB">
              <w:rPr>
                <w:color w:val="000000" w:themeColor="text1"/>
                <w:lang w:eastAsia="ja-JP"/>
              </w:rPr>
              <w:br/>
            </w:r>
            <w:r w:rsidRPr="009C50FB">
              <w:rPr>
                <w:color w:val="000000" w:themeColor="text1"/>
                <w:lang w:eastAsia="ja-JP"/>
              </w:rPr>
              <w:lastRenderedPageBreak/>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 heading="free" id="HDR_PMDA_Warnings_20200416171249_8"&gt;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脱髄疾患の臨床症状及び</w:t>
            </w:r>
            <w:r w:rsidRPr="008D11B9">
              <w:rPr>
                <w:rFonts w:asciiTheme="minorEastAsia" w:hAnsiTheme="minorEastAsia"/>
                <w:color w:val="000000" w:themeColor="text1"/>
                <w:lang w:eastAsia="ja-JP"/>
              </w:rPr>
              <w:t>/</w:t>
            </w:r>
            <w:r w:rsidRPr="008D11B9">
              <w:rPr>
                <w:rFonts w:asciiTheme="minorEastAsia" w:hAnsiTheme="minorEastAsia" w:hint="eastAsia"/>
                <w:color w:val="000000" w:themeColor="text1"/>
                <w:lang w:eastAsia="ja-JP"/>
              </w:rPr>
              <w:t>又は画像診断上の悪化が、本剤を含む</w:t>
            </w:r>
            <w:r w:rsidRPr="008D11B9">
              <w:rPr>
                <w:rFonts w:asciiTheme="minorEastAsia" w:hAnsiTheme="minorEastAsia"/>
                <w:color w:val="000000" w:themeColor="text1"/>
                <w:lang w:eastAsia="ja-JP"/>
              </w:rPr>
              <w:t>TNF</w:t>
            </w:r>
            <w:r w:rsidRPr="008D11B9">
              <w:rPr>
                <w:rFonts w:asciiTheme="minorEastAsia" w:hAnsiTheme="minorEastAsia" w:hint="eastAsia"/>
                <w:color w:val="000000" w:themeColor="text1"/>
                <w:lang w:eastAsia="ja-JP"/>
              </w:rPr>
              <w:t>抑制作用を有する薬剤であらわれることがある。脱髄疾患（多発性硬化症等）及びその既往歴のある患者には投与しないこととし、脱髄疾患を疑う患者や家族歴を有する患者に投与する場合には、適宜画像診断等の検査を実施するなど、十分な観察を行う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ref="HDR_PMDA_ContraIndications_20190603114407_20"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ref="HDR_PMDA_UseInPatientsWithComplicationsOrHistoryOfDiseasesEtc_20190603114407_53"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ref="HDR_PMDA_SeriousAdverseEvents_20201013102953_61" /&gt;&lt;/Lang&gt;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〈関節リウマチ〉</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id="HDR_PMDA_Warnings_20201013102953_9"&gt;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本剤の治療を行う前に、非ステロイド性抗炎症剤及び他の抗リウマチ薬等の使用を十分勘案すること。また、本剤についての十分な知識とリウマチ治療の経験をもつ医師が使用すること。</w:t>
            </w:r>
            <w:r w:rsidRPr="009C50FB">
              <w:rPr>
                <w:color w:val="000000" w:themeColor="text1"/>
                <w:lang w:eastAsia="ja-JP"/>
              </w:rPr>
              <w: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〈ベーチェット病による難治性網膜ぶどう膜炎〉</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id="HDR_PMDA_Warnings_20201013102953_10"&gt;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本剤の治療を行う前に、既存治療薬（シクロスポリン等）の使用を十分勘案すること。また、ベーチェット病による難治</w:t>
            </w:r>
            <w:r w:rsidRPr="008D11B9">
              <w:rPr>
                <w:rFonts w:asciiTheme="minorEastAsia" w:hAnsiTheme="minorEastAsia" w:hint="eastAsia"/>
                <w:color w:val="000000" w:themeColor="text1"/>
                <w:lang w:eastAsia="ja-JP"/>
              </w:rPr>
              <w:lastRenderedPageBreak/>
              <w:t>性網膜ぶどう膜炎の治療経験を持つ眼科医と本剤について十分な知識を有する内科等の医師が診断と治療に対して十分な連携をとり使用すること。</w:t>
            </w:r>
            <w:r w:rsidRPr="00091B42">
              <w:rPr>
                <w:rFonts w:asciiTheme="minorEastAsia" w:hAnsiTheme="minorEastAsia"/>
                <w:color w:val="000000" w:themeColor="text1"/>
                <w:lang w:eastAsia="ja-JP"/>
              </w:rPr>
              <w:t>&lt;/Lang&gt;</w:t>
            </w:r>
            <w:r w:rsidRPr="00091B42">
              <w:rPr>
                <w:rFonts w:asciiTheme="minorEastAsia" w:hAnsiTheme="minorEastAsia"/>
                <w:color w:val="000000" w:themeColor="text1"/>
                <w:lang w:eastAsia="ja-JP"/>
              </w:rPr>
              <w:br/>
            </w:r>
            <w:r w:rsidRPr="009C50FB">
              <w:rPr>
                <w:color w:val="000000" w:themeColor="text1"/>
                <w:lang w:eastAsia="ja-JP"/>
              </w:rP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091B42">
              <w:rPr>
                <w:rFonts w:asciiTheme="minorEastAsia" w:hAnsiTheme="minorEastAsia" w:hint="eastAsia"/>
                <w:color w:val="000000" w:themeColor="text1"/>
                <w:lang w:eastAsia="ja-JP"/>
              </w:rPr>
              <w:t>〈乾癬〉</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id="HDR_PMDA_Warnings_20201013102953_11"&gt;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本剤の治療を行う前に、既存の全身療法（紫外線療法を含む）の使用を十分勘案すること。また、乾癬の治療経験を持つ医師と本剤について十分な知識を有する医師が連携をとり使用すること。</w:t>
            </w:r>
            <w:r w:rsidRPr="009C50FB">
              <w:rPr>
                <w:color w:val="000000" w:themeColor="text1"/>
                <w:lang w:eastAsia="ja-JP"/>
              </w:rPr>
              <w: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〈強直性脊椎炎〉</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id="HDR_PMDA_Warnings_20201013102953_12"&gt;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9C50FB">
              <w:rPr>
                <w:rFonts w:asciiTheme="minorEastAsia" w:hAnsiTheme="minorEastAsia" w:hint="eastAsia"/>
                <w:color w:val="000000" w:themeColor="text1"/>
                <w:lang w:eastAsia="ja-JP"/>
              </w:rPr>
              <w:t>本</w:t>
            </w:r>
            <w:r w:rsidRPr="008D11B9">
              <w:rPr>
                <w:rFonts w:asciiTheme="minorEastAsia" w:hAnsiTheme="minorEastAsia" w:hint="eastAsia"/>
                <w:color w:val="000000" w:themeColor="text1"/>
                <w:lang w:eastAsia="ja-JP"/>
              </w:rPr>
              <w:t>剤の治療を行う前に、既存治療薬（非ステロイド性抗炎症剤等）の使用を十分勘案すること。また、本剤についての十分な知識と強直性脊椎炎の診断及び治療の経験をもつ医師が使用すること。</w:t>
            </w:r>
            <w:r w:rsidRPr="009C50FB">
              <w:rPr>
                <w:color w:val="000000" w:themeColor="text1"/>
                <w:lang w:eastAsia="ja-JP"/>
              </w:rPr>
              <w: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〈クローン病〉</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id="HDR_PMDA_Warnings_20201013102953_13"&gt;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本剤の治療を行う前に、既存治療薬の使用を十</w:t>
            </w:r>
            <w:r w:rsidRPr="008D11B9">
              <w:rPr>
                <w:rFonts w:asciiTheme="minorEastAsia" w:hAnsiTheme="minorEastAsia" w:hint="eastAsia"/>
                <w:color w:val="000000" w:themeColor="text1"/>
                <w:lang w:eastAsia="ja-JP"/>
              </w:rPr>
              <w:lastRenderedPageBreak/>
              <w:t>分勘案すること。また、本剤についての十分な知識とクローン病治療の経験をもつ医師が使用すること。</w:t>
            </w:r>
            <w:r w:rsidRPr="009C50FB">
              <w:rPr>
                <w:color w:val="000000" w:themeColor="text1"/>
                <w:lang w:eastAsia="ja-JP"/>
              </w:rPr>
              <w:t>&lt;/Lang&gt;</w:t>
            </w:r>
            <w:r w:rsidRPr="009C50FB">
              <w:rPr>
                <w:color w:val="000000" w:themeColor="text1"/>
                <w:lang w:eastAsia="ja-JP"/>
              </w:rPr>
              <w:br/>
              <w:t xml:space="preserve">            &lt;/Detail&gt;</w:t>
            </w:r>
            <w:r w:rsidRPr="009C50FB">
              <w:rPr>
                <w:color w:val="000000" w:themeColor="text1"/>
                <w:lang w:eastAsia="ja-JP"/>
              </w:rPr>
              <w:br/>
              <w:t xml:space="preserve">          &lt;/Item&gt;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r w:rsidRPr="009C50FB">
              <w:rPr>
                <w:color w:val="000000" w:themeColor="text1"/>
                <w:lang w:eastAsia="ja-JP"/>
              </w:rPr>
              <w:br/>
              <w:t xml:space="preserve">      &lt;/Item&gt;</w:t>
            </w:r>
            <w:r w:rsidRPr="009C50FB">
              <w:rPr>
                <w:color w:val="000000" w:themeColor="text1"/>
                <w:lang w:eastAsia="ja-JP"/>
              </w:rPr>
              <w:br/>
              <w:t xml:space="preserve">      &lt;Item&gt;</w:t>
            </w:r>
            <w:r w:rsidRPr="009C50FB">
              <w:rPr>
                <w:color w:val="000000" w:themeColor="text1"/>
                <w:lang w:eastAsia="ja-JP"/>
              </w:rPr>
              <w:br/>
              <w:t xml:space="preserve">        &lt;Header&gt;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〈潰瘍性大腸炎〉</w:t>
            </w:r>
            <w:r w:rsidRPr="009C50FB">
              <w:rPr>
                <w:color w:val="000000" w:themeColor="text1"/>
                <w:lang w:eastAsia="ja-JP"/>
              </w:rPr>
              <w:t>&lt;/Lang&gt;</w:t>
            </w:r>
            <w:r w:rsidRPr="009C50FB">
              <w:rPr>
                <w:color w:val="000000" w:themeColor="text1"/>
                <w:lang w:eastAsia="ja-JP"/>
              </w:rPr>
              <w:br/>
              <w:t xml:space="preserve">        &lt;/Header&gt;</w:t>
            </w:r>
            <w:r w:rsidRPr="009C50FB">
              <w:rPr>
                <w:color w:val="000000" w:themeColor="text1"/>
                <w:lang w:eastAsia="ja-JP"/>
              </w:rPr>
              <w:b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r w:rsidRPr="009C50FB">
              <w:rPr>
                <w:color w:val="000000" w:themeColor="text1"/>
                <w:lang w:eastAsia="ja-JP"/>
              </w:rPr>
              <w:br/>
              <w:t xml:space="preserve">          &lt;Item heading="free" id="HDR_PMDA_Warnings_20201013102953_14"&gt;</w:t>
            </w:r>
            <w:r w:rsidRPr="009C50FB">
              <w:rPr>
                <w:color w:val="000000" w:themeColor="text1"/>
                <w:lang w:eastAsia="ja-JP"/>
              </w:rPr>
              <w:br/>
              <w:t xml:space="preserve">            &lt;Detail&gt;</w:t>
            </w:r>
            <w:r w:rsidRPr="009C50FB">
              <w:rPr>
                <w:color w:val="000000" w:themeColor="text1"/>
                <w:lang w:eastAsia="ja-JP"/>
              </w:rPr>
              <w:b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8D11B9">
              <w:rPr>
                <w:rFonts w:asciiTheme="minorEastAsia" w:hAnsiTheme="minorEastAsia" w:hint="eastAsia"/>
                <w:color w:val="000000" w:themeColor="text1"/>
                <w:lang w:eastAsia="ja-JP"/>
              </w:rPr>
              <w:t>本剤の治療を行う前に、既存治療薬の使用を十分勘案すること。また、本剤についての十分な知識と潰瘍性大腸炎治療の経験をもつ医師が使用すること。</w:t>
            </w:r>
            <w:r w:rsidRPr="009C50FB">
              <w:rPr>
                <w:color w:val="000000" w:themeColor="text1"/>
              </w:rPr>
              <w:t>&lt;/Lang&gt;</w:t>
            </w:r>
            <w:r w:rsidRPr="009C50FB">
              <w:rPr>
                <w:color w:val="000000" w:themeColor="text1"/>
              </w:rPr>
              <w:br/>
              <w:t xml:space="preserve">            &lt;/Detail&gt;</w:t>
            </w:r>
            <w:r w:rsidRPr="009C50FB">
              <w:rPr>
                <w:color w:val="000000" w:themeColor="text1"/>
              </w:rPr>
              <w:br/>
              <w:t xml:space="preserve">          &lt;/Item&gt;</w:t>
            </w:r>
            <w:r w:rsidRPr="009C50FB">
              <w:rPr>
                <w:color w:val="000000" w:themeColor="text1"/>
              </w:rPr>
              <w:br/>
              <w:t xml:space="preserve">        &lt;/</w:t>
            </w:r>
            <w:proofErr w:type="spellStart"/>
            <w:r w:rsidRPr="009C50FB">
              <w:rPr>
                <w:color w:val="000000" w:themeColor="text1"/>
              </w:rPr>
              <w:t>OrderedList</w:t>
            </w:r>
            <w:proofErr w:type="spellEnd"/>
            <w:r w:rsidRPr="009C50FB">
              <w:rPr>
                <w:color w:val="000000" w:themeColor="text1"/>
              </w:rPr>
              <w:t>&gt;</w:t>
            </w:r>
            <w:r w:rsidRPr="009C50FB">
              <w:rPr>
                <w:color w:val="000000" w:themeColor="text1"/>
              </w:rPr>
              <w:br/>
              <w:t xml:space="preserve">      &lt;/Item&gt;</w:t>
            </w:r>
            <w:r w:rsidRPr="009C50FB">
              <w:rPr>
                <w:color w:val="000000" w:themeColor="text1"/>
              </w:rPr>
              <w:br/>
              <w:t xml:space="preserve">    &lt;/</w:t>
            </w:r>
            <w:proofErr w:type="spellStart"/>
            <w:r w:rsidRPr="009C50FB">
              <w:rPr>
                <w:color w:val="000000" w:themeColor="text1"/>
              </w:rPr>
              <w:t>SimpleList</w:t>
            </w:r>
            <w:proofErr w:type="spellEnd"/>
            <w:r w:rsidRPr="009C50FB">
              <w:rPr>
                <w:color w:val="000000" w:themeColor="text1"/>
              </w:rPr>
              <w:t>&gt;</w:t>
            </w:r>
            <w:r w:rsidRPr="009C50FB">
              <w:rPr>
                <w:color w:val="000000" w:themeColor="text1"/>
              </w:rPr>
              <w:br/>
              <w:t xml:space="preserve">  &lt;/Warnings&gt;</w:t>
            </w:r>
          </w:p>
          <w:p w14:paraId="1D912814" w14:textId="2409B53D"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6C32A2" w14:textId="77777777" w:rsidR="00692527" w:rsidRPr="009C50FB" w:rsidRDefault="00692527" w:rsidP="00692527">
            <w:pPr>
              <w:rPr>
                <w:rFonts w:eastAsiaTheme="minorHAnsi"/>
                <w:color w:val="000000" w:themeColor="text1"/>
              </w:rPr>
            </w:pPr>
          </w:p>
        </w:tc>
      </w:tr>
      <w:tr w:rsidR="00692527" w:rsidRPr="000D1C20" w14:paraId="71F64C26" w14:textId="09B01DB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63CC30" w14:textId="52D90079" w:rsidR="00692527" w:rsidRPr="009C50FB" w:rsidRDefault="00692527" w:rsidP="00692527">
            <w:pPr>
              <w:rPr>
                <w:rFonts w:eastAsia="MS Gothic" w:cs="MS Gothic"/>
                <w:color w:val="000000" w:themeColor="text1"/>
              </w:rPr>
            </w:pPr>
            <w:r w:rsidRPr="009C50FB">
              <w:rPr>
                <w:color w:val="000000" w:themeColor="text1"/>
              </w:rPr>
              <w:lastRenderedPageBreak/>
              <w:t>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F3FCF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禁忌</w:t>
            </w:r>
            <w:proofErr w:type="spellEnd"/>
            <w:r w:rsidRPr="009C50FB">
              <w:rPr>
                <w:color w:val="000000" w:themeColor="text1"/>
              </w:rPr>
              <w:t xml:space="preserve"> (Contraindications)</w:t>
            </w:r>
          </w:p>
          <w:p w14:paraId="309D0B41"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A31456"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7C9DC6B" w14:textId="77777777" w:rsidR="00692527" w:rsidRPr="009C50FB" w:rsidRDefault="00692527" w:rsidP="00692527">
            <w:pPr>
              <w:rPr>
                <w:rFonts w:eastAsiaTheme="minorHAnsi"/>
                <w:color w:val="000000" w:themeColor="text1"/>
                <w:lang w:eastAsia="ja-JP"/>
              </w:rPr>
            </w:pPr>
            <w:proofErr w:type="gramStart"/>
            <w:r w:rsidRPr="009C50FB">
              <w:rPr>
                <w:rFonts w:eastAsiaTheme="minorHAnsi"/>
                <w:color w:val="000000" w:themeColor="text1"/>
                <w:lang w:eastAsia="ja-JP"/>
              </w:rPr>
              <w:t>&lt;!--</w:t>
            </w:r>
            <w:r w:rsidRPr="008D11B9">
              <w:rPr>
                <w:rFonts w:asciiTheme="minorEastAsia" w:hAnsiTheme="minorEastAsia" w:cs="MS Mincho" w:hint="eastAsia"/>
                <w:color w:val="000000" w:themeColor="text1"/>
                <w:lang w:eastAsia="ja-JP"/>
              </w:rPr>
              <w:t>２</w:t>
            </w:r>
            <w:r w:rsidRPr="008D11B9">
              <w:rPr>
                <w:rFonts w:asciiTheme="minorEastAsia" w:hAnsiTheme="minorEastAsia"/>
                <w:color w:val="000000" w:themeColor="text1"/>
                <w:lang w:eastAsia="ja-JP"/>
              </w:rPr>
              <w:t>.</w:t>
            </w:r>
            <w:r w:rsidRPr="008D11B9">
              <w:rPr>
                <w:rFonts w:asciiTheme="minorEastAsia" w:hAnsiTheme="minorEastAsia" w:cs="MS Mincho" w:hint="eastAsia"/>
                <w:color w:val="000000" w:themeColor="text1"/>
                <w:lang w:eastAsia="ja-JP"/>
              </w:rPr>
              <w:t>禁忌</w:t>
            </w:r>
            <w:proofErr w:type="gramEnd"/>
            <w:r w:rsidRPr="008D11B9">
              <w:rPr>
                <w:rFonts w:asciiTheme="minorEastAsia" w:hAnsiTheme="minorEastAsia" w:cs="MS Mincho" w:hint="eastAsia"/>
                <w:color w:val="000000" w:themeColor="text1"/>
                <w:lang w:eastAsia="ja-JP"/>
              </w:rPr>
              <w:t>（次の患者には投与しないこと）</w:t>
            </w:r>
            <w:r w:rsidRPr="009C50FB">
              <w:rPr>
                <w:rFonts w:eastAsiaTheme="minorHAnsi"/>
                <w:color w:val="000000" w:themeColor="text1"/>
                <w:lang w:eastAsia="ja-JP"/>
              </w:rPr>
              <w:t>--&gt;</w:t>
            </w:r>
          </w:p>
          <w:p w14:paraId="4619F599"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ContraIndications</w:t>
            </w:r>
            <w:proofErr w:type="spellEnd"/>
            <w:r w:rsidRPr="009C50FB">
              <w:rPr>
                <w:rFonts w:eastAsiaTheme="minorHAnsi"/>
                <w:color w:val="000000" w:themeColor="text1"/>
              </w:rPr>
              <w:t xml:space="preserve"> id="</w:t>
            </w:r>
            <w:proofErr w:type="spellStart"/>
            <w:r w:rsidRPr="009C50FB">
              <w:rPr>
                <w:rFonts w:eastAsiaTheme="minorHAnsi"/>
                <w:color w:val="000000" w:themeColor="text1"/>
              </w:rPr>
              <w:t>HDR_ContraIndications</w:t>
            </w:r>
            <w:proofErr w:type="spellEnd"/>
            <w:r w:rsidRPr="009C50FB">
              <w:rPr>
                <w:rFonts w:eastAsiaTheme="minorHAnsi"/>
                <w:color w:val="000000" w:themeColor="text1"/>
              </w:rPr>
              <w:t>" heading="fixing"&gt;</w:t>
            </w:r>
          </w:p>
          <w:p w14:paraId="6CEFCAA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numberContinued</w:t>
            </w:r>
            <w:proofErr w:type="spellEnd"/>
            <w:r w:rsidRPr="009C50FB">
              <w:rPr>
                <w:rFonts w:eastAsiaTheme="minorHAnsi"/>
                <w:color w:val="000000" w:themeColor="text1"/>
              </w:rPr>
              <w:t>="false"&gt;</w:t>
            </w:r>
          </w:p>
          <w:p w14:paraId="463EE50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id="HDR_ContraIndications_1" heading="free"&gt;</w:t>
            </w:r>
          </w:p>
          <w:p w14:paraId="75E50E6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F65EBC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8D11B9">
              <w:rPr>
                <w:rFonts w:asciiTheme="minorEastAsia" w:hAnsiTheme="minorEastAsia" w:cs="MS Mincho" w:hint="eastAsia"/>
                <w:color w:val="000000" w:themeColor="text1"/>
              </w:rPr>
              <w:t>妊婦又は妊娠している可能性のある女性</w:t>
            </w:r>
            <w:proofErr w:type="spellEnd"/>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w:t>
            </w:r>
            <w:proofErr w:type="spellStart"/>
            <w:r w:rsidRPr="009C50FB">
              <w:rPr>
                <w:rFonts w:eastAsiaTheme="minorHAnsi"/>
                <w:color w:val="000000" w:themeColor="text1"/>
              </w:rPr>
              <w:t>HDR_UseInPregnant</w:t>
            </w:r>
            <w:proofErr w:type="spellEnd"/>
            <w:r w:rsidRPr="009C50FB">
              <w:rPr>
                <w:rFonts w:eastAsiaTheme="minorHAnsi"/>
                <w:color w:val="000000" w:themeColor="text1"/>
              </w:rPr>
              <w:t>" /&gt;&lt;/Lang&gt;</w:t>
            </w:r>
          </w:p>
          <w:p w14:paraId="3413A01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FF167F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1B2F931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id="HDR_ContraIndications_2" heading="free"&gt;</w:t>
            </w:r>
          </w:p>
          <w:p w14:paraId="0B2A406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EF59CF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8D11B9">
              <w:rPr>
                <w:rFonts w:asciiTheme="minorEastAsia" w:hAnsiTheme="minorEastAsia" w:cs="MS Mincho" w:hint="eastAsia"/>
                <w:color w:val="000000" w:themeColor="text1"/>
              </w:rPr>
              <w:t>授乳婦</w:t>
            </w:r>
            <w:proofErr w:type="spellEnd"/>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w:t>
            </w:r>
            <w:proofErr w:type="spellStart"/>
            <w:r w:rsidRPr="009C50FB">
              <w:rPr>
                <w:rFonts w:eastAsiaTheme="minorHAnsi"/>
                <w:color w:val="000000" w:themeColor="text1"/>
              </w:rPr>
              <w:t>HDR_UseInNursing</w:t>
            </w:r>
            <w:proofErr w:type="spellEnd"/>
            <w:r w:rsidRPr="009C50FB">
              <w:rPr>
                <w:rFonts w:eastAsiaTheme="minorHAnsi"/>
                <w:color w:val="000000" w:themeColor="text1"/>
              </w:rPr>
              <w:t>" /&gt;&lt;/Lang&gt;</w:t>
            </w:r>
          </w:p>
          <w:p w14:paraId="5F9378A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3787D50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7103BF1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id="HDR_ContraIndications_3" heading="free"&gt;</w:t>
            </w:r>
          </w:p>
          <w:p w14:paraId="37C6978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58AF8BC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8D11B9">
              <w:rPr>
                <w:rFonts w:asciiTheme="minorEastAsia" w:hAnsiTheme="minorEastAsia" w:cs="MS Mincho" w:hint="eastAsia"/>
                <w:color w:val="000000" w:themeColor="text1"/>
              </w:rPr>
              <w:t>本剤の成分に対し過敏症の既往歴のある患者</w:t>
            </w:r>
            <w:proofErr w:type="spellEnd"/>
            <w:r w:rsidRPr="009C50FB">
              <w:rPr>
                <w:rFonts w:eastAsiaTheme="minorHAnsi"/>
                <w:color w:val="000000" w:themeColor="text1"/>
              </w:rPr>
              <w:t>&lt;/Lang&gt;</w:t>
            </w:r>
          </w:p>
          <w:p w14:paraId="61922F8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4037216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1E08EC1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&gt;</w:t>
            </w:r>
          </w:p>
          <w:p w14:paraId="69F89B3C"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ContraIndications</w:t>
            </w:r>
            <w:proofErr w:type="spellEnd"/>
            <w:r w:rsidRPr="009C50FB">
              <w:rPr>
                <w:rFonts w:eastAsiaTheme="minorHAnsi"/>
                <w:color w:val="000000" w:themeColor="text1"/>
              </w:rPr>
              <w:t>&gt;</w:t>
            </w:r>
          </w:p>
          <w:p w14:paraId="13C590D6" w14:textId="57571F3A"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71E72D" w14:textId="77777777" w:rsidR="00692527" w:rsidRPr="009C50FB" w:rsidRDefault="00692527" w:rsidP="00692527">
            <w:pPr>
              <w:rPr>
                <w:rFonts w:eastAsiaTheme="minorHAnsi"/>
                <w:color w:val="000000" w:themeColor="text1"/>
              </w:rPr>
            </w:pPr>
          </w:p>
        </w:tc>
      </w:tr>
      <w:tr w:rsidR="00692527" w:rsidRPr="000D1C20" w14:paraId="0D69AE96" w14:textId="25557D8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57DE21" w14:textId="503D90B6" w:rsidR="00692527" w:rsidRPr="009C50FB" w:rsidRDefault="00692527" w:rsidP="00692527">
            <w:pPr>
              <w:rPr>
                <w:rFonts w:eastAsia="MS Gothic" w:cs="MS Gothic"/>
                <w:color w:val="000000" w:themeColor="text1"/>
              </w:rPr>
            </w:pPr>
            <w:r w:rsidRPr="009C50FB">
              <w:rPr>
                <w:color w:val="000000" w:themeColor="text1"/>
              </w:rPr>
              <w:lastRenderedPageBreak/>
              <w:t>3.</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E57A4B"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highlight w:val="yellow"/>
              </w:rPr>
              <w:t>組成・性状</w:t>
            </w:r>
            <w:proofErr w:type="spellEnd"/>
            <w:r w:rsidRPr="009C50FB">
              <w:rPr>
                <w:color w:val="000000" w:themeColor="text1"/>
                <w:highlight w:val="yellow"/>
              </w:rPr>
              <w:t xml:space="preserve"> (Composition and Properties)</w:t>
            </w:r>
          </w:p>
          <w:p w14:paraId="41F157E7" w14:textId="0C7767BA" w:rsidR="00692527" w:rsidRPr="009C50FB" w:rsidRDefault="00692527" w:rsidP="00692527">
            <w:pPr>
              <w:rPr>
                <w:rFonts w:eastAsia="MS Gothic" w:cs="MS Gothic"/>
                <w:color w:val="000000" w:themeColor="text1"/>
              </w:rPr>
            </w:pPr>
            <w:r w:rsidRPr="00EB2763">
              <w:rPr>
                <w:color w:val="00B050"/>
                <w:lang w:eastAsia="ja-JP"/>
              </w:rPr>
              <w:t xml:space="preserve">JPI XML Element: </w:t>
            </w:r>
            <w:proofErr w:type="spellStart"/>
            <w:r w:rsidRPr="00EB2763">
              <w:rPr>
                <w:color w:val="00B050"/>
                <w:lang w:eastAsia="ja-JP"/>
              </w:rPr>
              <w:t>CompositionAndProperty</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AD69DA"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48AB7619"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r w:rsidRPr="008D11B9">
              <w:rPr>
                <w:rFonts w:asciiTheme="minorEastAsia" w:hAnsiTheme="minorEastAsia" w:cs="MS Mincho" w:hint="eastAsia"/>
                <w:color w:val="000000" w:themeColor="text1"/>
              </w:rPr>
              <w:t>３</w:t>
            </w:r>
            <w:r w:rsidRPr="008D11B9">
              <w:rPr>
                <w:rFonts w:asciiTheme="minorEastAsia" w:hAnsiTheme="minorEastAsia"/>
                <w:color w:val="000000" w:themeColor="text1"/>
              </w:rPr>
              <w:t>.</w:t>
            </w:r>
            <w:r w:rsidRPr="008D11B9">
              <w:rPr>
                <w:rFonts w:asciiTheme="minorEastAsia" w:hAnsiTheme="minorEastAsia" w:cs="MS Mincho" w:hint="eastAsia"/>
                <w:color w:val="000000" w:themeColor="text1"/>
              </w:rPr>
              <w:t>組成</w:t>
            </w:r>
            <w:proofErr w:type="gramEnd"/>
            <w:r w:rsidRPr="008D11B9">
              <w:rPr>
                <w:rFonts w:asciiTheme="minorEastAsia" w:hAnsiTheme="minorEastAsia" w:cs="MS Mincho" w:hint="eastAsia"/>
                <w:color w:val="000000" w:themeColor="text1"/>
              </w:rPr>
              <w:t>・性状</w:t>
            </w:r>
            <w:r w:rsidRPr="009C50FB">
              <w:rPr>
                <w:rFonts w:eastAsiaTheme="minorHAnsi"/>
                <w:color w:val="000000" w:themeColor="text1"/>
              </w:rPr>
              <w:t>--&gt;</w:t>
            </w:r>
          </w:p>
          <w:p w14:paraId="74DE820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CompositionAndProperty</w:t>
            </w:r>
            <w:proofErr w:type="spellEnd"/>
            <w:r w:rsidRPr="009C50FB">
              <w:rPr>
                <w:rFonts w:eastAsiaTheme="minorHAnsi"/>
                <w:color w:val="000000" w:themeColor="text1"/>
              </w:rPr>
              <w:t xml:space="preserve"> id="</w:t>
            </w:r>
            <w:proofErr w:type="spellStart"/>
            <w:r w:rsidRPr="009C50FB">
              <w:rPr>
                <w:rFonts w:eastAsiaTheme="minorHAnsi"/>
                <w:color w:val="000000" w:themeColor="text1"/>
              </w:rPr>
              <w:t>HDR_CompositionAndProperty</w:t>
            </w:r>
            <w:proofErr w:type="spellEnd"/>
            <w:r w:rsidRPr="009C50FB">
              <w:rPr>
                <w:rFonts w:eastAsiaTheme="minorHAnsi"/>
                <w:color w:val="000000" w:themeColor="text1"/>
              </w:rPr>
              <w:t>" heading="fixing"&gt;</w:t>
            </w:r>
          </w:p>
          <w:p w14:paraId="172E7A45"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gramEnd"/>
            <w:r w:rsidRPr="00F57024">
              <w:rPr>
                <w:rFonts w:asciiTheme="minorEastAsia" w:hAnsiTheme="minorEastAsia" w:cs="MS Mincho" w:hint="eastAsia"/>
                <w:color w:val="000000" w:themeColor="text1"/>
              </w:rPr>
              <w:t>３</w:t>
            </w:r>
            <w:r w:rsidRPr="00F57024">
              <w:rPr>
                <w:rFonts w:asciiTheme="minorEastAsia" w:hAnsiTheme="minorEastAsia"/>
                <w:color w:val="000000" w:themeColor="text1"/>
              </w:rPr>
              <w:t>.</w:t>
            </w:r>
            <w:r w:rsidRPr="00F57024">
              <w:rPr>
                <w:rFonts w:asciiTheme="minorEastAsia" w:hAnsiTheme="minorEastAsia" w:cs="MS Mincho" w:hint="eastAsia"/>
                <w:color w:val="000000" w:themeColor="text1"/>
              </w:rPr>
              <w:t>１</w:t>
            </w:r>
            <w:r w:rsidRPr="00F57024">
              <w:rPr>
                <w:rFonts w:asciiTheme="minorEastAsia" w:hAnsiTheme="minorEastAsia"/>
                <w:color w:val="000000" w:themeColor="text1"/>
              </w:rPr>
              <w:t xml:space="preserve"> </w:t>
            </w:r>
            <w:proofErr w:type="spellStart"/>
            <w:r w:rsidRPr="00F57024">
              <w:rPr>
                <w:rFonts w:asciiTheme="minorEastAsia" w:hAnsiTheme="minorEastAsia" w:cs="MS Mincho" w:hint="eastAsia"/>
                <w:color w:val="000000" w:themeColor="text1"/>
              </w:rPr>
              <w:t>組成</w:t>
            </w:r>
            <w:proofErr w:type="spellEnd"/>
            <w:r w:rsidRPr="00F57024">
              <w:rPr>
                <w:rFonts w:asciiTheme="minorEastAsia" w:hAnsiTheme="minorEastAsia"/>
                <w:color w:val="000000" w:themeColor="text1"/>
              </w:rPr>
              <w:t>-</w:t>
            </w:r>
            <w:r w:rsidRPr="009C50FB">
              <w:rPr>
                <w:rFonts w:eastAsiaTheme="minorHAnsi"/>
                <w:color w:val="000000" w:themeColor="text1"/>
              </w:rPr>
              <w:t>-&gt;</w:t>
            </w:r>
          </w:p>
          <w:p w14:paraId="6D15602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&lt;Composition id="</w:t>
            </w:r>
            <w:proofErr w:type="spellStart"/>
            <w:r w:rsidRPr="009C50FB">
              <w:rPr>
                <w:rFonts w:eastAsiaTheme="minorHAnsi"/>
                <w:color w:val="000000" w:themeColor="text1"/>
              </w:rPr>
              <w:t>HDR_Composition</w:t>
            </w:r>
            <w:proofErr w:type="spellEnd"/>
            <w:r w:rsidRPr="009C50FB">
              <w:rPr>
                <w:rFonts w:eastAsiaTheme="minorHAnsi"/>
                <w:color w:val="000000" w:themeColor="text1"/>
              </w:rPr>
              <w:t>" heading="fixing"&gt;</w:t>
            </w:r>
          </w:p>
          <w:p w14:paraId="68160BF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 xml:space="preserve"> ref="BRD_Drug1"&gt;</w:t>
            </w:r>
          </w:p>
          <w:p w14:paraId="30D5AF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10CA6BC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4095FEA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5557E19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2776B7F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F57024">
              <w:rPr>
                <w:rFonts w:asciiTheme="minorEastAsia" w:hAnsiTheme="minorEastAsia"/>
                <w:color w:val="000000" w:themeColor="text1"/>
              </w:rPr>
              <w:t>1</w:t>
            </w:r>
            <w:r w:rsidRPr="00F57024">
              <w:rPr>
                <w:rFonts w:asciiTheme="minorEastAsia" w:hAnsiTheme="minorEastAsia" w:cs="MS Mincho" w:hint="eastAsia"/>
                <w:color w:val="000000" w:themeColor="text1"/>
              </w:rPr>
              <w:t>錠中</w:t>
            </w:r>
            <w:r w:rsidRPr="00F57024">
              <w:rPr>
                <w:rFonts w:asciiTheme="minorEastAsia" w:hAnsiTheme="minorEastAsia"/>
                <w:color w:val="000000" w:themeColor="text1"/>
              </w:rPr>
              <w:t xml:space="preserve"> </w:t>
            </w:r>
            <w:proofErr w:type="spellStart"/>
            <w:r w:rsidRPr="00F57024">
              <w:rPr>
                <w:rFonts w:ascii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107C9BE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1776D67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450DBD3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3B20ACB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6F8FAC9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75DE210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&lt;Additives&gt;</w:t>
            </w:r>
          </w:p>
          <w:p w14:paraId="65A7196F"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5687A13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F57024">
              <w:rPr>
                <w:rFonts w:ascii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F57024">
              <w:rPr>
                <w:rFonts w:asciiTheme="minorEastAsia" w:hAnsiTheme="minorEastAsia"/>
                <w:color w:val="000000" w:themeColor="text1"/>
                <w:lang w:eastAsia="ja-JP"/>
              </w:rPr>
              <w:t>80</w:t>
            </w:r>
            <w:r w:rsidRPr="00F57024">
              <w:rPr>
                <w:rFonts w:asciiTheme="minorEastAsia" w:hAnsiTheme="minorEastAsia" w:cs="MS Mincho" w:hint="eastAsia"/>
                <w:color w:val="000000" w:themeColor="text1"/>
                <w:lang w:eastAsia="ja-JP"/>
              </w:rPr>
              <w:t>、ポリビニルアルコール（部分けん化物）、ポリエチレングリコール</w:t>
            </w:r>
            <w:r w:rsidRPr="00F57024">
              <w:rPr>
                <w:rFonts w:asciiTheme="minorEastAsia" w:hAnsiTheme="minorEastAsia"/>
                <w:color w:val="000000" w:themeColor="text1"/>
                <w:lang w:eastAsia="ja-JP"/>
              </w:rPr>
              <w:t>6000NF</w:t>
            </w:r>
            <w:r w:rsidRPr="00F57024">
              <w:rPr>
                <w:rFonts w:asciiTheme="minorEastAsia" w:hAnsiTheme="minorEastAsia" w:cs="MS Mincho" w:hint="eastAsia"/>
                <w:color w:val="000000" w:themeColor="text1"/>
                <w:lang w:eastAsia="ja-JP"/>
              </w:rPr>
              <w:t>、</w:t>
            </w:r>
            <w:r w:rsidRPr="00F57024">
              <w:rPr>
                <w:rFonts w:asciiTheme="minorEastAsia" w:hAnsiTheme="minorEastAsia"/>
                <w:color w:val="000000" w:themeColor="text1"/>
                <w:lang w:eastAsia="ja-JP"/>
              </w:rPr>
              <w:t>D-</w:t>
            </w:r>
            <w:r w:rsidRPr="00F57024">
              <w:rPr>
                <w:rFonts w:ascii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2C3FEE41"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2BA40D7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4FA4ECD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051DC0F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61801ED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&gt;</w:t>
            </w:r>
          </w:p>
          <w:p w14:paraId="0B2CF66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&lt;/Composition&gt;</w:t>
            </w:r>
          </w:p>
          <w:p w14:paraId="56F59965"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gramEnd"/>
            <w:r w:rsidRPr="00F57024">
              <w:rPr>
                <w:rFonts w:asciiTheme="minorEastAsia" w:hAnsiTheme="minorEastAsia" w:cs="MS Mincho" w:hint="eastAsia"/>
                <w:color w:val="000000" w:themeColor="text1"/>
              </w:rPr>
              <w:t>３</w:t>
            </w:r>
            <w:r w:rsidRPr="00F57024">
              <w:rPr>
                <w:rFonts w:asciiTheme="minorEastAsia" w:hAnsiTheme="minorEastAsia"/>
                <w:color w:val="000000" w:themeColor="text1"/>
              </w:rPr>
              <w:t>.</w:t>
            </w:r>
            <w:r w:rsidRPr="00F57024">
              <w:rPr>
                <w:rFonts w:asciiTheme="minorEastAsia" w:hAnsiTheme="minorEastAsia" w:cs="MS Mincho" w:hint="eastAsia"/>
                <w:color w:val="000000" w:themeColor="text1"/>
              </w:rPr>
              <w:t>２</w:t>
            </w:r>
            <w:r w:rsidRPr="00F57024">
              <w:rPr>
                <w:rFonts w:asciiTheme="minorEastAsia" w:hAnsiTheme="minorEastAsia"/>
                <w:color w:val="000000" w:themeColor="text1"/>
              </w:rPr>
              <w:t xml:space="preserve"> </w:t>
            </w:r>
            <w:proofErr w:type="spellStart"/>
            <w:r w:rsidRPr="00F57024">
              <w:rPr>
                <w:rFonts w:asciiTheme="minorEastAsia" w:hAnsiTheme="minorEastAsia" w:cs="MS Mincho" w:hint="eastAsia"/>
                <w:color w:val="000000" w:themeColor="text1"/>
              </w:rPr>
              <w:t>製剤の性状</w:t>
            </w:r>
            <w:proofErr w:type="spellEnd"/>
            <w:r w:rsidRPr="009C50FB">
              <w:rPr>
                <w:rFonts w:eastAsiaTheme="minorHAnsi"/>
                <w:color w:val="000000" w:themeColor="text1"/>
              </w:rPr>
              <w:t>--&gt;</w:t>
            </w:r>
          </w:p>
          <w:p w14:paraId="270A989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&lt;Property id="</w:t>
            </w:r>
            <w:proofErr w:type="spellStart"/>
            <w:r w:rsidRPr="009C50FB">
              <w:rPr>
                <w:rFonts w:eastAsiaTheme="minorHAnsi"/>
                <w:color w:val="000000" w:themeColor="text1"/>
              </w:rPr>
              <w:t>HDR_Property</w:t>
            </w:r>
            <w:proofErr w:type="spellEnd"/>
            <w:r w:rsidRPr="009C50FB">
              <w:rPr>
                <w:rFonts w:eastAsiaTheme="minorHAnsi"/>
                <w:color w:val="000000" w:themeColor="text1"/>
              </w:rPr>
              <w:t>" heading="fixing"&gt;</w:t>
            </w:r>
          </w:p>
          <w:p w14:paraId="5C8C13E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PropertyForBrand</w:t>
            </w:r>
            <w:proofErr w:type="spellEnd"/>
            <w:r w:rsidRPr="009C50FB">
              <w:rPr>
                <w:rFonts w:eastAsiaTheme="minorHAnsi"/>
                <w:color w:val="000000" w:themeColor="text1"/>
              </w:rPr>
              <w:t xml:space="preserve"> ref="BRD_Drug1"&gt;</w:t>
            </w:r>
          </w:p>
          <w:p w14:paraId="04E51A6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PropertyForConstituentUnits</w:t>
            </w:r>
            <w:proofErr w:type="spellEnd"/>
            <w:r w:rsidRPr="009C50FB">
              <w:rPr>
                <w:rFonts w:eastAsiaTheme="minorHAnsi"/>
                <w:color w:val="000000" w:themeColor="text1"/>
              </w:rPr>
              <w:t>&gt;</w:t>
            </w:r>
          </w:p>
          <w:p w14:paraId="6431C65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PropertyTable</w:t>
            </w:r>
            <w:proofErr w:type="spellEnd"/>
            <w:r w:rsidRPr="009C50FB">
              <w:rPr>
                <w:rFonts w:eastAsiaTheme="minorHAnsi"/>
                <w:color w:val="000000" w:themeColor="text1"/>
              </w:rPr>
              <w:t>&gt;</w:t>
            </w:r>
          </w:p>
          <w:p w14:paraId="6491EB6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&lt;Shape&gt;</w:t>
            </w:r>
          </w:p>
          <w:p w14:paraId="4D01211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3F604D0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6C78945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上面</w:t>
            </w:r>
            <w:proofErr w:type="spellEnd"/>
            <w:r w:rsidRPr="009C50FB">
              <w:rPr>
                <w:rFonts w:eastAsiaTheme="minorHAnsi"/>
                <w:color w:val="000000" w:themeColor="text1"/>
              </w:rPr>
              <w:t>&lt;/Lang&gt;</w:t>
            </w:r>
          </w:p>
          <w:p w14:paraId="68DF6BF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5E3D38D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6DBAA21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
          <w:p w14:paraId="2BE839B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InlineGraphic</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gfname</w:t>
            </w:r>
            <w:proofErr w:type="spellEnd"/>
            <w:r w:rsidRPr="009C50FB">
              <w:rPr>
                <w:rFonts w:eastAsiaTheme="minorHAnsi"/>
                <w:color w:val="000000" w:themeColor="text1"/>
              </w:rPr>
              <w:t>="672212_4291012F1022_4_02_fig01.gif" /&gt;</w:t>
            </w:r>
          </w:p>
          <w:p w14:paraId="06FB3611" w14:textId="77777777" w:rsidR="00692527" w:rsidRPr="009C50FB" w:rsidRDefault="00692527" w:rsidP="00692527">
            <w:pPr>
              <w:rPr>
                <w:rFonts w:eastAsiaTheme="minorHAnsi"/>
                <w:color w:val="000000" w:themeColor="text1"/>
              </w:rPr>
            </w:pPr>
            <w:r w:rsidRPr="009C50FB">
              <w:rPr>
                <w:rFonts w:eastAsiaTheme="minorHAnsi"/>
                <w:color w:val="000000" w:themeColor="text1"/>
              </w:rPr>
              <w:lastRenderedPageBreak/>
              <w:t xml:space="preserve"> &lt;/Lang&gt;</w:t>
            </w:r>
          </w:p>
          <w:p w14:paraId="6E55E51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7041B48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23B7D33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5E2FEBE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6F79085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下面</w:t>
            </w:r>
            <w:proofErr w:type="spellEnd"/>
            <w:r w:rsidRPr="009C50FB">
              <w:rPr>
                <w:rFonts w:eastAsiaTheme="minorHAnsi"/>
                <w:color w:val="000000" w:themeColor="text1"/>
              </w:rPr>
              <w:t>&lt;/Lang&gt;</w:t>
            </w:r>
          </w:p>
          <w:p w14:paraId="1141667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1503D47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4EFBBEA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
          <w:p w14:paraId="2ACD5D6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InlineGraphic</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gfname</w:t>
            </w:r>
            <w:proofErr w:type="spellEnd"/>
            <w:r w:rsidRPr="009C50FB">
              <w:rPr>
                <w:rFonts w:eastAsiaTheme="minorHAnsi"/>
                <w:color w:val="000000" w:themeColor="text1"/>
              </w:rPr>
              <w:t>="672212_4291012F1022_4_02_fig02.gif" /&gt;</w:t>
            </w:r>
          </w:p>
          <w:p w14:paraId="2384879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&lt;/Lang&gt;</w:t>
            </w:r>
          </w:p>
          <w:p w14:paraId="2E518F0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09E8F91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49A83F9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569B8C9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286C904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側面</w:t>
            </w:r>
            <w:proofErr w:type="spellEnd"/>
            <w:r w:rsidRPr="009C50FB">
              <w:rPr>
                <w:rFonts w:eastAsiaTheme="minorHAnsi"/>
                <w:color w:val="000000" w:themeColor="text1"/>
              </w:rPr>
              <w:t>&lt;/Lang&gt;</w:t>
            </w:r>
          </w:p>
          <w:p w14:paraId="67E812C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4D25BA2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3B63642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
          <w:p w14:paraId="6F05FA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InlineGraphic</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gfname</w:t>
            </w:r>
            <w:proofErr w:type="spellEnd"/>
            <w:r w:rsidRPr="009C50FB">
              <w:rPr>
                <w:rFonts w:eastAsiaTheme="minorHAnsi"/>
                <w:color w:val="000000" w:themeColor="text1"/>
              </w:rPr>
              <w:t>="672212_4291012F1022_4_02_fig03.gif" /&gt;</w:t>
            </w:r>
          </w:p>
          <w:p w14:paraId="5377DF8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&lt;/Lang&gt;</w:t>
            </w:r>
          </w:p>
          <w:p w14:paraId="38C786C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598A4B5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297A558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552EEF1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0497D65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直径</w:t>
            </w:r>
            <w:proofErr w:type="spellEnd"/>
            <w:r w:rsidRPr="009C50FB">
              <w:rPr>
                <w:rFonts w:eastAsiaTheme="minorHAnsi"/>
                <w:color w:val="000000" w:themeColor="text1"/>
              </w:rPr>
              <w:t>&lt;/Lang&gt;</w:t>
            </w:r>
          </w:p>
          <w:p w14:paraId="5005D6C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0B0CE1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0843972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="ja"&gt;6.0mm&lt;/Lang&gt;</w:t>
            </w:r>
          </w:p>
          <w:p w14:paraId="2409FE5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2E6F4DA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7F022D9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119D0A9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50AB6CC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厚さ</w:t>
            </w:r>
            <w:proofErr w:type="spellEnd"/>
            <w:r w:rsidRPr="009C50FB">
              <w:rPr>
                <w:rFonts w:eastAsiaTheme="minorHAnsi"/>
                <w:color w:val="000000" w:themeColor="text1"/>
              </w:rPr>
              <w:t>&lt;/Lang&gt;</w:t>
            </w:r>
          </w:p>
          <w:p w14:paraId="5B7859F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3321475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1EBB3EF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="ja"&gt;4.0mm&lt;/Lang&gt;</w:t>
            </w:r>
          </w:p>
          <w:p w14:paraId="106C039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1AD3957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421A0AF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7C236E8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7655531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重量</w:t>
            </w:r>
            <w:proofErr w:type="spellEnd"/>
            <w:r w:rsidRPr="009C50FB">
              <w:rPr>
                <w:rFonts w:eastAsiaTheme="minorHAnsi"/>
                <w:color w:val="000000" w:themeColor="text1"/>
              </w:rPr>
              <w:t>&lt;/Lang&gt;</w:t>
            </w:r>
          </w:p>
          <w:p w14:paraId="42609B6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ShapeTitle</w:t>
            </w:r>
            <w:proofErr w:type="spellEnd"/>
            <w:r w:rsidRPr="009C50FB">
              <w:rPr>
                <w:rFonts w:eastAsiaTheme="minorHAnsi"/>
                <w:color w:val="000000" w:themeColor="text1"/>
              </w:rPr>
              <w:t>&gt;</w:t>
            </w:r>
          </w:p>
          <w:p w14:paraId="0F368B5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3A8D83E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="ja"&gt;100mg&lt;/Lang&gt;</w:t>
            </w:r>
          </w:p>
          <w:p w14:paraId="6209AD8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ShapeDetail</w:t>
            </w:r>
            <w:proofErr w:type="spellEnd"/>
            <w:r w:rsidRPr="009C50FB">
              <w:rPr>
                <w:rFonts w:eastAsiaTheme="minorHAnsi"/>
                <w:color w:val="000000" w:themeColor="text1"/>
              </w:rPr>
              <w:t>&gt;</w:t>
            </w:r>
          </w:p>
          <w:p w14:paraId="2851E204" w14:textId="77777777" w:rsidR="00692527" w:rsidRPr="009C50FB" w:rsidRDefault="00692527" w:rsidP="00692527">
            <w:pPr>
              <w:rPr>
                <w:rFonts w:eastAsiaTheme="minorHAnsi"/>
                <w:color w:val="000000" w:themeColor="text1"/>
              </w:rPr>
            </w:pPr>
            <w:r w:rsidRPr="009C50FB">
              <w:rPr>
                <w:rFonts w:eastAsiaTheme="minorHAnsi"/>
                <w:color w:val="000000" w:themeColor="text1"/>
              </w:rPr>
              <w:lastRenderedPageBreak/>
              <w:t xml:space="preserve"> &lt;/</w:t>
            </w:r>
            <w:proofErr w:type="spellStart"/>
            <w:r w:rsidRPr="009C50FB">
              <w:rPr>
                <w:rFonts w:eastAsiaTheme="minorHAnsi"/>
                <w:color w:val="000000" w:themeColor="text1"/>
              </w:rPr>
              <w:t>OtherShape</w:t>
            </w:r>
            <w:proofErr w:type="spellEnd"/>
            <w:r w:rsidRPr="009C50FB">
              <w:rPr>
                <w:rFonts w:eastAsiaTheme="minorHAnsi"/>
                <w:color w:val="000000" w:themeColor="text1"/>
              </w:rPr>
              <w:t>&gt;</w:t>
            </w:r>
          </w:p>
          <w:p w14:paraId="6858771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&lt;/Shape&gt;</w:t>
            </w:r>
          </w:p>
          <w:p w14:paraId="24DE6E3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IdCode</w:t>
            </w:r>
            <w:proofErr w:type="spellEnd"/>
            <w:r w:rsidRPr="009C50FB">
              <w:rPr>
                <w:rFonts w:eastAsiaTheme="minorHAnsi"/>
                <w:color w:val="000000" w:themeColor="text1"/>
              </w:rPr>
              <w:t>&gt;</w:t>
            </w:r>
          </w:p>
          <w:p w14:paraId="04366C2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="ja"&gt;7663&lt;/Lang&gt;</w:t>
            </w:r>
          </w:p>
          <w:p w14:paraId="36DEDA0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IdCode</w:t>
            </w:r>
            <w:proofErr w:type="spellEnd"/>
            <w:r w:rsidRPr="009C50FB">
              <w:rPr>
                <w:rFonts w:eastAsiaTheme="minorHAnsi"/>
                <w:color w:val="000000" w:themeColor="text1"/>
              </w:rPr>
              <w:t>&gt;</w:t>
            </w:r>
          </w:p>
          <w:p w14:paraId="1E5FD0B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OtherProperty</w:t>
            </w:r>
            <w:proofErr w:type="spellEnd"/>
            <w:r w:rsidRPr="009C50FB">
              <w:rPr>
                <w:rFonts w:eastAsiaTheme="minorHAnsi"/>
                <w:color w:val="000000" w:themeColor="text1"/>
              </w:rPr>
              <w:t>&gt;</w:t>
            </w:r>
          </w:p>
          <w:p w14:paraId="5CD67B2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CategoryName</w:t>
            </w:r>
            <w:proofErr w:type="spellEnd"/>
            <w:r w:rsidRPr="009C50FB">
              <w:rPr>
                <w:rFonts w:eastAsiaTheme="minorHAnsi"/>
                <w:color w:val="000000" w:themeColor="text1"/>
              </w:rPr>
              <w:t>&gt;</w:t>
            </w:r>
          </w:p>
          <w:p w14:paraId="2B3E96D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色調等</w:t>
            </w:r>
            <w:proofErr w:type="spellEnd"/>
            <w:r w:rsidRPr="009C50FB">
              <w:rPr>
                <w:rFonts w:eastAsiaTheme="minorHAnsi"/>
                <w:color w:val="000000" w:themeColor="text1"/>
              </w:rPr>
              <w:t>&lt;/Lang&gt;</w:t>
            </w:r>
          </w:p>
          <w:p w14:paraId="1B2DF85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CategoryName</w:t>
            </w:r>
            <w:proofErr w:type="spellEnd"/>
            <w:r w:rsidRPr="009C50FB">
              <w:rPr>
                <w:rFonts w:eastAsiaTheme="minorHAnsi"/>
                <w:color w:val="000000" w:themeColor="text1"/>
              </w:rPr>
              <w:t>&gt;</w:t>
            </w:r>
          </w:p>
          <w:p w14:paraId="4D9C346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&lt;Content&gt;</w:t>
            </w:r>
          </w:p>
          <w:p w14:paraId="7C946D9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ContentDetail</w:t>
            </w:r>
            <w:proofErr w:type="spellEnd"/>
            <w:r w:rsidRPr="009C50FB">
              <w:rPr>
                <w:rFonts w:eastAsiaTheme="minorHAnsi"/>
                <w:color w:val="000000" w:themeColor="text1"/>
              </w:rPr>
              <w:t>&gt;</w:t>
            </w:r>
          </w:p>
          <w:p w14:paraId="653C85C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F57024">
              <w:rPr>
                <w:rFonts w:asciiTheme="minorEastAsia" w:hAnsiTheme="minorEastAsia" w:cs="MS Mincho" w:hint="eastAsia"/>
                <w:color w:val="000000" w:themeColor="text1"/>
              </w:rPr>
              <w:t>白色～微灰白色</w:t>
            </w:r>
            <w:proofErr w:type="spellEnd"/>
            <w:r w:rsidRPr="009C50FB">
              <w:rPr>
                <w:rFonts w:eastAsiaTheme="minorHAnsi"/>
                <w:color w:val="000000" w:themeColor="text1"/>
              </w:rPr>
              <w:t>&lt;?enter?&gt;</w:t>
            </w:r>
            <w:proofErr w:type="spellStart"/>
            <w:r w:rsidRPr="00F57024">
              <w:rPr>
                <w:rFonts w:asciiTheme="minorEastAsia" w:hAnsiTheme="minorEastAsia" w:cs="MS Mincho" w:hint="eastAsia"/>
                <w:color w:val="000000" w:themeColor="text1"/>
              </w:rPr>
              <w:t>糖衣錠</w:t>
            </w:r>
            <w:proofErr w:type="spellEnd"/>
            <w:r w:rsidRPr="009C50FB">
              <w:rPr>
                <w:rFonts w:eastAsiaTheme="minorHAnsi"/>
                <w:color w:val="000000" w:themeColor="text1"/>
              </w:rPr>
              <w:t>&lt;/Lang&gt;</w:t>
            </w:r>
          </w:p>
          <w:p w14:paraId="5DE51A5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ContentDetail</w:t>
            </w:r>
            <w:proofErr w:type="spellEnd"/>
            <w:r w:rsidRPr="009C50FB">
              <w:rPr>
                <w:rFonts w:eastAsiaTheme="minorHAnsi"/>
                <w:color w:val="000000" w:themeColor="text1"/>
              </w:rPr>
              <w:t>&gt;</w:t>
            </w:r>
          </w:p>
          <w:p w14:paraId="3930E09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&lt;/Content&gt;</w:t>
            </w:r>
          </w:p>
          <w:p w14:paraId="2324B7E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OtherProperty</w:t>
            </w:r>
            <w:proofErr w:type="spellEnd"/>
            <w:r w:rsidRPr="009C50FB">
              <w:rPr>
                <w:rFonts w:eastAsiaTheme="minorHAnsi"/>
                <w:color w:val="000000" w:themeColor="text1"/>
              </w:rPr>
              <w:t>&gt;</w:t>
            </w:r>
          </w:p>
          <w:p w14:paraId="52B0EC5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PropertyTable</w:t>
            </w:r>
            <w:proofErr w:type="spellEnd"/>
            <w:r w:rsidRPr="009C50FB">
              <w:rPr>
                <w:rFonts w:eastAsiaTheme="minorHAnsi"/>
                <w:color w:val="000000" w:themeColor="text1"/>
              </w:rPr>
              <w:t>&gt;</w:t>
            </w:r>
          </w:p>
          <w:p w14:paraId="6867BF5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PropertyForConstituentUnits</w:t>
            </w:r>
            <w:proofErr w:type="spellEnd"/>
            <w:r w:rsidRPr="009C50FB">
              <w:rPr>
                <w:rFonts w:eastAsiaTheme="minorHAnsi"/>
                <w:color w:val="000000" w:themeColor="text1"/>
              </w:rPr>
              <w:t>&gt;</w:t>
            </w:r>
          </w:p>
          <w:p w14:paraId="6F2532F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PropertyForBrand</w:t>
            </w:r>
            <w:proofErr w:type="spellEnd"/>
            <w:r w:rsidRPr="009C50FB">
              <w:rPr>
                <w:rFonts w:eastAsiaTheme="minorHAnsi"/>
                <w:color w:val="000000" w:themeColor="text1"/>
              </w:rPr>
              <w:t>&gt;</w:t>
            </w:r>
          </w:p>
          <w:p w14:paraId="56B0A519"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 xml:space="preserve"> &lt;/Property&gt;&lt;/</w:t>
            </w:r>
            <w:proofErr w:type="spellStart"/>
            <w:r w:rsidRPr="009C50FB">
              <w:rPr>
                <w:rFonts w:eastAsiaTheme="minorHAnsi"/>
                <w:color w:val="000000" w:themeColor="text1"/>
              </w:rPr>
              <w:t>CompositionAndProperty</w:t>
            </w:r>
            <w:proofErr w:type="spellEnd"/>
            <w:r w:rsidRPr="009C50FB">
              <w:rPr>
                <w:rFonts w:eastAsiaTheme="minorHAnsi"/>
                <w:color w:val="000000" w:themeColor="text1"/>
              </w:rPr>
              <w:t>&gt;</w:t>
            </w:r>
          </w:p>
          <w:p w14:paraId="013FB67C" w14:textId="77777777" w:rsidR="00692527" w:rsidRPr="009C50FB" w:rsidRDefault="00692527" w:rsidP="00692527">
            <w:pPr>
              <w:rPr>
                <w:rFonts w:eastAsiaTheme="minorEastAsia"/>
                <w:b/>
                <w:bCs/>
                <w:i/>
                <w:iCs/>
                <w:color w:val="000000" w:themeColor="text1"/>
                <w:u w:val="single"/>
                <w:lang w:eastAsia="ja-JP"/>
              </w:rPr>
            </w:pPr>
            <w:commentRangeStart w:id="43"/>
          </w:p>
          <w:p w14:paraId="1F3F9344" w14:textId="2F41530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commentRangeEnd w:id="43"/>
            <w:r w:rsidRPr="009C50FB">
              <w:rPr>
                <w:rStyle w:val="CommentReference"/>
                <w:color w:val="000000" w:themeColor="text1"/>
              </w:rPr>
              <w:commentReference w:id="43"/>
            </w:r>
          </w:p>
          <w:p w14:paraId="36550D8A"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F57024">
              <w:rPr>
                <w:rFonts w:asciiTheme="minorEastAsia" w:hAnsiTheme="minorEastAsia" w:hint="eastAsia"/>
                <w:color w:val="000000" w:themeColor="text1"/>
                <w:lang w:eastAsia="ja-JP"/>
              </w:rPr>
              <w:t>３</w:t>
            </w:r>
            <w:r w:rsidRPr="00F57024">
              <w:rPr>
                <w:rFonts w:asciiTheme="minorEastAsia" w:hAnsiTheme="minorEastAsia"/>
                <w:color w:val="000000" w:themeColor="text1"/>
                <w:lang w:eastAsia="ja-JP"/>
              </w:rPr>
              <w:t>.</w:t>
            </w:r>
            <w:r w:rsidRPr="00F57024">
              <w:rPr>
                <w:rFonts w:asciiTheme="minorEastAsia" w:hAnsiTheme="minorEastAsia" w:hint="eastAsia"/>
                <w:color w:val="000000" w:themeColor="text1"/>
                <w:lang w:eastAsia="ja-JP"/>
              </w:rPr>
              <w:t>組成</w:t>
            </w:r>
            <w:proofErr w:type="gramEnd"/>
            <w:r w:rsidRPr="00F57024">
              <w:rPr>
                <w:rFonts w:asciiTheme="minorEastAsia" w:hAnsiTheme="minorEastAsia" w:hint="eastAsia"/>
                <w:color w:val="000000" w:themeColor="text1"/>
                <w:lang w:eastAsia="ja-JP"/>
              </w:rPr>
              <w:t>・性状</w:t>
            </w:r>
            <w:r w:rsidRPr="00091B42">
              <w:rPr>
                <w:rFonts w:asciiTheme="minorEastAsia" w:hAnsiTheme="minorEastAsia"/>
                <w:color w:val="000000" w:themeColor="text1"/>
                <w:lang w:eastAsia="ja-JP"/>
              </w:rPr>
              <w:t>-</w:t>
            </w:r>
            <w:r w:rsidRPr="009C50FB">
              <w:rPr>
                <w:color w:val="000000" w:themeColor="text1"/>
                <w:lang w:eastAsia="ja-JP"/>
              </w:rPr>
              <w:t>-&gt;</w:t>
            </w:r>
          </w:p>
          <w:p w14:paraId="77F542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CompositionAndProperty</w:t>
            </w:r>
            <w:proofErr w:type="spellEnd"/>
            <w:r w:rsidRPr="009C50FB">
              <w:rPr>
                <w:color w:val="000000" w:themeColor="text1"/>
                <w:lang w:eastAsia="ja-JP"/>
              </w:rPr>
              <w:t xml:space="preserve"> heading="fixing" id="</w:t>
            </w:r>
            <w:proofErr w:type="spellStart"/>
            <w:r w:rsidRPr="009C50FB">
              <w:rPr>
                <w:color w:val="000000" w:themeColor="text1"/>
                <w:lang w:eastAsia="ja-JP"/>
              </w:rPr>
              <w:t>HDR_CompositionAndProperty</w:t>
            </w:r>
            <w:proofErr w:type="spellEnd"/>
            <w:r w:rsidRPr="009C50FB">
              <w:rPr>
                <w:color w:val="000000" w:themeColor="text1"/>
                <w:lang w:eastAsia="ja-JP"/>
              </w:rPr>
              <w:t>"&gt;</w:t>
            </w:r>
          </w:p>
          <w:p w14:paraId="170C7F2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F57024">
              <w:rPr>
                <w:rFonts w:asciiTheme="minorEastAsia" w:hAnsiTheme="minorEastAsia" w:hint="eastAsia"/>
                <w:color w:val="000000" w:themeColor="text1"/>
                <w:lang w:eastAsia="ja-JP"/>
              </w:rPr>
              <w:t>３</w:t>
            </w:r>
            <w:r w:rsidRPr="00F57024">
              <w:rPr>
                <w:rFonts w:asciiTheme="minorEastAsia" w:hAnsiTheme="minorEastAsia"/>
                <w:color w:val="000000" w:themeColor="text1"/>
                <w:lang w:eastAsia="ja-JP"/>
              </w:rPr>
              <w:t>.</w:t>
            </w:r>
            <w:r w:rsidRPr="00F57024">
              <w:rPr>
                <w:rFonts w:asciiTheme="minorEastAsia" w:hAnsiTheme="minorEastAsia" w:hint="eastAsia"/>
                <w:color w:val="000000" w:themeColor="text1"/>
                <w:lang w:eastAsia="ja-JP"/>
              </w:rPr>
              <w:t>１</w:t>
            </w:r>
            <w:r w:rsidRPr="00F57024">
              <w:rPr>
                <w:rFonts w:asciiTheme="minorEastAsia" w:hAnsiTheme="minorEastAsia"/>
                <w:color w:val="000000" w:themeColor="text1"/>
                <w:lang w:eastAsia="ja-JP"/>
              </w:rPr>
              <w:t xml:space="preserve"> </w:t>
            </w:r>
            <w:r w:rsidRPr="00F57024">
              <w:rPr>
                <w:rFonts w:asciiTheme="minorEastAsia" w:hAnsiTheme="minorEastAsia" w:hint="eastAsia"/>
                <w:color w:val="000000" w:themeColor="text1"/>
                <w:lang w:eastAsia="ja-JP"/>
              </w:rPr>
              <w:t>組成</w:t>
            </w:r>
            <w:r w:rsidRPr="009C50FB">
              <w:rPr>
                <w:color w:val="000000" w:themeColor="text1"/>
                <w:lang w:eastAsia="ja-JP"/>
              </w:rPr>
              <w:t>--&gt;</w:t>
            </w:r>
          </w:p>
          <w:p w14:paraId="5576E8F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&lt;Composition heading="fixing" id="</w:t>
            </w:r>
            <w:proofErr w:type="spellStart"/>
            <w:r w:rsidRPr="009C50FB">
              <w:rPr>
                <w:color w:val="000000" w:themeColor="text1"/>
                <w:lang w:eastAsia="ja-JP"/>
              </w:rPr>
              <w:t>HDR_Composition</w:t>
            </w:r>
            <w:proofErr w:type="spellEnd"/>
            <w:r w:rsidRPr="009C50FB">
              <w:rPr>
                <w:color w:val="000000" w:themeColor="text1"/>
                <w:lang w:eastAsia="ja-JP"/>
              </w:rPr>
              <w:t>"&gt;</w:t>
            </w:r>
          </w:p>
          <w:p w14:paraId="4DD31CF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CompositionForBrand</w:t>
            </w:r>
            <w:proofErr w:type="spellEnd"/>
            <w:r w:rsidRPr="009C50FB">
              <w:rPr>
                <w:color w:val="000000" w:themeColor="text1"/>
                <w:lang w:eastAsia="ja-JP"/>
              </w:rPr>
              <w:t xml:space="preserve"> ref="BRD_Drug1"&gt;</w:t>
            </w:r>
          </w:p>
          <w:p w14:paraId="370C4C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CompositionForConstituentUnits</w:t>
            </w:r>
            <w:proofErr w:type="spellEnd"/>
            <w:r w:rsidRPr="009C50FB">
              <w:rPr>
                <w:color w:val="000000" w:themeColor="text1"/>
                <w:lang w:eastAsia="ja-JP"/>
              </w:rPr>
              <w:t>&gt;</w:t>
            </w:r>
          </w:p>
          <w:p w14:paraId="6DDA4A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CompositionTable</w:t>
            </w:r>
            <w:proofErr w:type="spellEnd"/>
            <w:r w:rsidRPr="009C50FB">
              <w:rPr>
                <w:color w:val="000000" w:themeColor="text1"/>
                <w:lang w:eastAsia="ja-JP"/>
              </w:rPr>
              <w:t>&gt;</w:t>
            </w:r>
          </w:p>
          <w:p w14:paraId="6A6BCB7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ContainedAmount</w:t>
            </w:r>
            <w:proofErr w:type="spellEnd"/>
            <w:r w:rsidRPr="009C50FB">
              <w:rPr>
                <w:color w:val="000000" w:themeColor="text1"/>
                <w:lang w:eastAsia="ja-JP"/>
              </w:rPr>
              <w:t>&gt;</w:t>
            </w:r>
          </w:p>
          <w:p w14:paraId="446A250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ActiveIngredientName</w:t>
            </w:r>
            <w:proofErr w:type="spellEnd"/>
            <w:r w:rsidRPr="009C50FB">
              <w:rPr>
                <w:color w:val="000000" w:themeColor="text1"/>
                <w:lang w:eastAsia="ja-JP"/>
              </w:rPr>
              <w:t>&gt;</w:t>
            </w:r>
          </w:p>
          <w:p w14:paraId="371BFE6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F57024">
              <w:rPr>
                <w:rFonts w:asciiTheme="minorEastAsia" w:hAnsiTheme="minorEastAsia" w:hint="eastAsia"/>
                <w:color w:val="000000" w:themeColor="text1"/>
                <w:lang w:eastAsia="ja-JP"/>
              </w:rPr>
              <w:t>インフリキシマブ（遺伝子組換え）［インフリキシマブ後続</w:t>
            </w:r>
            <w:r w:rsidRPr="00F57024">
              <w:rPr>
                <w:rFonts w:asciiTheme="minorEastAsia" w:hAnsiTheme="minorEastAsia"/>
                <w:color w:val="000000" w:themeColor="text1"/>
                <w:lang w:eastAsia="ja-JP"/>
              </w:rPr>
              <w:t>3</w:t>
            </w:r>
            <w:r w:rsidRPr="00F57024">
              <w:rPr>
                <w:rFonts w:asciiTheme="minorEastAsia" w:hAnsiTheme="minorEastAsia" w:hint="eastAsia"/>
                <w:color w:val="000000" w:themeColor="text1"/>
                <w:lang w:eastAsia="ja-JP"/>
              </w:rPr>
              <w:t>］</w:t>
            </w:r>
            <w:r w:rsidRPr="009C50FB">
              <w:rPr>
                <w:color w:val="000000" w:themeColor="text1"/>
                <w:lang w:eastAsia="ja-JP"/>
              </w:rPr>
              <w:t>&lt;/Lang&gt;</w:t>
            </w:r>
          </w:p>
          <w:p w14:paraId="47FB5C0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ActiveIngredientName</w:t>
            </w:r>
            <w:proofErr w:type="spellEnd"/>
            <w:r w:rsidRPr="009C50FB">
              <w:rPr>
                <w:color w:val="000000" w:themeColor="text1"/>
                <w:lang w:eastAsia="ja-JP"/>
              </w:rPr>
              <w:t>&gt;</w:t>
            </w:r>
          </w:p>
          <w:p w14:paraId="1105811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1B36D47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="ja"&gt;102.4mg</w:t>
            </w:r>
            <w:r w:rsidRPr="00F57024">
              <w:rPr>
                <w:rFonts w:asciiTheme="minorEastAsia" w:hAnsiTheme="minorEastAsia" w:hint="eastAsia"/>
                <w:color w:val="000000" w:themeColor="text1"/>
                <w:lang w:eastAsia="ja-JP"/>
              </w:rPr>
              <w:t>（</w:t>
            </w:r>
            <w:r w:rsidRPr="00F57024">
              <w:rPr>
                <w:rFonts w:asciiTheme="minorEastAsia" w:hAnsiTheme="minorEastAsia"/>
                <w:color w:val="000000" w:themeColor="text1"/>
                <w:lang w:eastAsia="ja-JP"/>
              </w:rPr>
              <w:t>1</w:t>
            </w:r>
            <w:r w:rsidRPr="00F57024">
              <w:rPr>
                <w:rFonts w:asciiTheme="minorEastAsia" w:hAnsiTheme="minorEastAsia" w:hint="eastAsia"/>
                <w:color w:val="000000" w:themeColor="text1"/>
                <w:lang w:eastAsia="ja-JP"/>
              </w:rPr>
              <w:t>バイアル中）</w:t>
            </w:r>
            <w:r w:rsidRPr="009C50FB">
              <w:rPr>
                <w:color w:val="000000" w:themeColor="text1"/>
                <w:lang w:eastAsia="ja-JP"/>
              </w:rPr>
              <w:t>&lt;/Lang&gt;</w:t>
            </w:r>
          </w:p>
          <w:p w14:paraId="21824D3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1ED8613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ContainedAmount</w:t>
            </w:r>
            <w:proofErr w:type="spellEnd"/>
            <w:r w:rsidRPr="009C50FB">
              <w:rPr>
                <w:color w:val="000000" w:themeColor="text1"/>
                <w:lang w:eastAsia="ja-JP"/>
              </w:rPr>
              <w:t>&gt;</w:t>
            </w:r>
          </w:p>
          <w:p w14:paraId="6E15491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&lt;Additives&gt;</w:t>
            </w:r>
          </w:p>
          <w:p w14:paraId="41A23C0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IndividualAdditives</w:t>
            </w:r>
            <w:proofErr w:type="spellEnd"/>
            <w:r w:rsidRPr="009C50FB">
              <w:rPr>
                <w:color w:val="000000" w:themeColor="text1"/>
                <w:lang w:eastAsia="ja-JP"/>
              </w:rPr>
              <w:t>&gt;</w:t>
            </w:r>
          </w:p>
          <w:p w14:paraId="07E6447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27DE6F1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1B588C9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BB0DFC">
              <w:rPr>
                <w:rFonts w:asciiTheme="minorEastAsia" w:hAnsiTheme="minorEastAsia" w:hint="eastAsia"/>
                <w:color w:val="000000" w:themeColor="text1"/>
                <w:lang w:eastAsia="ja-JP"/>
              </w:rPr>
              <w:t>精製白糖</w:t>
            </w:r>
            <w:r w:rsidRPr="009C50FB">
              <w:rPr>
                <w:color w:val="000000" w:themeColor="text1"/>
                <w:lang w:eastAsia="ja-JP"/>
              </w:rPr>
              <w:t>&lt;/Lang&gt;</w:t>
            </w:r>
          </w:p>
          <w:p w14:paraId="2F1732E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2808E04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778FB54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="ja"&gt;256mg</w:t>
            </w:r>
            <w:r w:rsidRPr="00BB0DFC">
              <w:rPr>
                <w:rFonts w:asciiTheme="minorEastAsia" w:hAnsiTheme="minorEastAsia" w:hint="eastAsia"/>
                <w:color w:val="000000" w:themeColor="text1"/>
                <w:lang w:eastAsia="ja-JP"/>
              </w:rPr>
              <w:t>（</w:t>
            </w:r>
            <w:r w:rsidRPr="00BB0DFC">
              <w:rPr>
                <w:rFonts w:asciiTheme="minorEastAsia" w:hAnsiTheme="minorEastAsia"/>
                <w:color w:val="000000" w:themeColor="text1"/>
                <w:lang w:eastAsia="ja-JP"/>
              </w:rPr>
              <w:t>1</w:t>
            </w:r>
            <w:r w:rsidRPr="00BB0DFC">
              <w:rPr>
                <w:rFonts w:asciiTheme="minorEastAsia" w:hAnsiTheme="minorEastAsia" w:hint="eastAsia"/>
                <w:color w:val="000000" w:themeColor="text1"/>
                <w:lang w:eastAsia="ja-JP"/>
              </w:rPr>
              <w:t>バイアル中）</w:t>
            </w:r>
            <w:r w:rsidRPr="009C50FB">
              <w:rPr>
                <w:color w:val="000000" w:themeColor="text1"/>
                <w:lang w:eastAsia="ja-JP"/>
              </w:rPr>
              <w:t>&lt;/Lang&gt;</w:t>
            </w:r>
          </w:p>
          <w:p w14:paraId="5F2AC10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063B3D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29B5EDB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436C8F7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36C8C53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9C50FB">
              <w:rPr>
                <w:rFonts w:asciiTheme="minorEastAsia" w:hAnsiTheme="minorEastAsia" w:hint="eastAsia"/>
                <w:color w:val="000000" w:themeColor="text1"/>
                <w:lang w:eastAsia="ja-JP"/>
              </w:rPr>
              <w:t>ポリソルベート</w:t>
            </w:r>
            <w:r w:rsidRPr="009C50FB">
              <w:rPr>
                <w:color w:val="000000" w:themeColor="text1"/>
                <w:lang w:eastAsia="ja-JP"/>
              </w:rPr>
              <w:t>80&lt;/Lang&gt;</w:t>
            </w:r>
          </w:p>
          <w:p w14:paraId="4F42818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457115B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1E5B650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="ja"&gt;0.5mg</w:t>
            </w:r>
            <w:r w:rsidRPr="00BB0DFC">
              <w:rPr>
                <w:rFonts w:asciiTheme="minorEastAsia" w:hAnsiTheme="minorEastAsia" w:hint="eastAsia"/>
                <w:color w:val="000000" w:themeColor="text1"/>
                <w:lang w:eastAsia="ja-JP"/>
              </w:rPr>
              <w:t>（</w:t>
            </w:r>
            <w:r w:rsidRPr="00BB0DFC">
              <w:rPr>
                <w:rFonts w:asciiTheme="minorEastAsia" w:hAnsiTheme="minorEastAsia"/>
                <w:color w:val="000000" w:themeColor="text1"/>
                <w:lang w:eastAsia="ja-JP"/>
              </w:rPr>
              <w:t>1</w:t>
            </w:r>
            <w:r w:rsidRPr="00BB0DFC">
              <w:rPr>
                <w:rFonts w:asciiTheme="minorEastAsia" w:hAnsiTheme="minorEastAsia" w:hint="eastAsia"/>
                <w:color w:val="000000" w:themeColor="text1"/>
                <w:lang w:eastAsia="ja-JP"/>
              </w:rPr>
              <w:t>バイアル中）</w:t>
            </w:r>
            <w:r w:rsidRPr="009C50FB">
              <w:rPr>
                <w:color w:val="000000" w:themeColor="text1"/>
                <w:lang w:eastAsia="ja-JP"/>
              </w:rPr>
              <w:t>&lt;/Lang&gt;</w:t>
            </w:r>
          </w:p>
          <w:p w14:paraId="33406D7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49B3CAC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117784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3120D3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536AE0E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2F5FA4">
              <w:rPr>
                <w:rFonts w:asciiTheme="minorEastAsia" w:hAnsiTheme="minorEastAsia" w:hint="eastAsia"/>
                <w:color w:val="000000" w:themeColor="text1"/>
                <w:lang w:eastAsia="ja-JP"/>
              </w:rPr>
              <w:t>コハク酸</w:t>
            </w:r>
            <w:r w:rsidRPr="009C50FB">
              <w:rPr>
                <w:color w:val="000000" w:themeColor="text1"/>
                <w:lang w:eastAsia="ja-JP"/>
              </w:rPr>
              <w:t>&lt;/Lang&gt;</w:t>
            </w:r>
          </w:p>
          <w:p w14:paraId="4643C26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3086EA1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42CFAFC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="ja"&gt;0.6mg</w:t>
            </w:r>
            <w:r w:rsidRPr="002F5FA4">
              <w:rPr>
                <w:rFonts w:asciiTheme="minorEastAsia" w:hAnsiTheme="minorEastAsia" w:hint="eastAsia"/>
                <w:color w:val="000000" w:themeColor="text1"/>
                <w:lang w:eastAsia="ja-JP"/>
              </w:rPr>
              <w:t>（</w:t>
            </w:r>
            <w:r w:rsidRPr="002F5FA4">
              <w:rPr>
                <w:rFonts w:asciiTheme="minorEastAsia" w:hAnsiTheme="minorEastAsia"/>
                <w:color w:val="000000" w:themeColor="text1"/>
                <w:lang w:eastAsia="ja-JP"/>
              </w:rPr>
              <w:t>1</w:t>
            </w:r>
            <w:r w:rsidRPr="002F5FA4">
              <w:rPr>
                <w:rFonts w:asciiTheme="minorEastAsia" w:hAnsiTheme="minorEastAsia" w:hint="eastAsia"/>
                <w:color w:val="000000" w:themeColor="text1"/>
                <w:lang w:eastAsia="ja-JP"/>
              </w:rPr>
              <w:t>バイアル中）</w:t>
            </w:r>
            <w:r w:rsidRPr="009C50FB">
              <w:rPr>
                <w:color w:val="000000" w:themeColor="text1"/>
                <w:lang w:eastAsia="ja-JP"/>
              </w:rPr>
              <w:t>&lt;/Lang&gt;</w:t>
            </w:r>
          </w:p>
          <w:p w14:paraId="34963D7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02C069C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2AA6BA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59509DF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04C870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2F5FA4">
              <w:rPr>
                <w:rFonts w:asciiTheme="minorEastAsia" w:hAnsiTheme="minorEastAsia" w:hint="eastAsia"/>
                <w:color w:val="000000" w:themeColor="text1"/>
                <w:lang w:eastAsia="ja-JP"/>
              </w:rPr>
              <w:t>コハク酸二ナトリウム六水和物</w:t>
            </w:r>
            <w:r w:rsidRPr="009C50FB">
              <w:rPr>
                <w:color w:val="000000" w:themeColor="text1"/>
                <w:lang w:eastAsia="ja-JP"/>
              </w:rPr>
              <w:t>&lt;/Lang&gt;</w:t>
            </w:r>
          </w:p>
          <w:p w14:paraId="18900C8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IndividualAdditive</w:t>
            </w:r>
            <w:proofErr w:type="spellEnd"/>
            <w:r w:rsidRPr="009C50FB">
              <w:rPr>
                <w:color w:val="000000" w:themeColor="text1"/>
                <w:lang w:eastAsia="ja-JP"/>
              </w:rPr>
              <w:t>&gt;</w:t>
            </w:r>
          </w:p>
          <w:p w14:paraId="693D7B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76C40CE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="ja"&gt;12.4mg</w:t>
            </w:r>
            <w:r w:rsidRPr="002F5FA4">
              <w:rPr>
                <w:rFonts w:asciiTheme="minorEastAsia" w:hAnsiTheme="minorEastAsia" w:hint="eastAsia"/>
                <w:color w:val="000000" w:themeColor="text1"/>
                <w:lang w:eastAsia="ja-JP"/>
              </w:rPr>
              <w:t>（</w:t>
            </w:r>
            <w:r w:rsidRPr="002F5FA4">
              <w:rPr>
                <w:rFonts w:asciiTheme="minorEastAsia" w:hAnsiTheme="minorEastAsia"/>
                <w:color w:val="000000" w:themeColor="text1"/>
                <w:lang w:eastAsia="ja-JP"/>
              </w:rPr>
              <w:t>1</w:t>
            </w:r>
            <w:r w:rsidRPr="002F5FA4">
              <w:rPr>
                <w:rFonts w:asciiTheme="minorEastAsia" w:hAnsiTheme="minorEastAsia" w:hint="eastAsia"/>
                <w:color w:val="000000" w:themeColor="text1"/>
                <w:lang w:eastAsia="ja-JP"/>
              </w:rPr>
              <w:t>バイアル中）</w:t>
            </w:r>
            <w:r w:rsidRPr="009C50FB">
              <w:rPr>
                <w:color w:val="000000" w:themeColor="text1"/>
                <w:lang w:eastAsia="ja-JP"/>
              </w:rPr>
              <w:t>&lt;/Lang&gt;</w:t>
            </w:r>
          </w:p>
          <w:p w14:paraId="5A2F6C5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ValueAndUnit</w:t>
            </w:r>
            <w:proofErr w:type="spellEnd"/>
            <w:r w:rsidRPr="009C50FB">
              <w:rPr>
                <w:color w:val="000000" w:themeColor="text1"/>
                <w:lang w:eastAsia="ja-JP"/>
              </w:rPr>
              <w:t>&gt;</w:t>
            </w:r>
          </w:p>
          <w:p w14:paraId="270AA5F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InfoIndividualAdditive</w:t>
            </w:r>
            <w:proofErr w:type="spellEnd"/>
            <w:r w:rsidRPr="009C50FB">
              <w:rPr>
                <w:color w:val="000000" w:themeColor="text1"/>
                <w:lang w:eastAsia="ja-JP"/>
              </w:rPr>
              <w:t>&gt;</w:t>
            </w:r>
          </w:p>
          <w:p w14:paraId="685CBDB1" w14:textId="65166417" w:rsidR="00692527" w:rsidRPr="009C50FB" w:rsidRDefault="00692527" w:rsidP="00692527">
            <w:pPr>
              <w:ind w:firstLineChars="300" w:firstLine="660"/>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IndividualAdditives</w:t>
            </w:r>
            <w:proofErr w:type="spellEnd"/>
            <w:r w:rsidRPr="009C50FB">
              <w:rPr>
                <w:color w:val="000000" w:themeColor="text1"/>
                <w:lang w:eastAsia="ja-JP"/>
              </w:rPr>
              <w:t>&gt;</w:t>
            </w:r>
          </w:p>
          <w:p w14:paraId="48E618F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&lt;/Additives&gt;</w:t>
            </w:r>
          </w:p>
          <w:p w14:paraId="3E58007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CompositionTable</w:t>
            </w:r>
            <w:proofErr w:type="spellEnd"/>
            <w:r w:rsidRPr="009C50FB">
              <w:rPr>
                <w:color w:val="000000" w:themeColor="text1"/>
                <w:lang w:eastAsia="ja-JP"/>
              </w:rPr>
              <w:t>&gt;</w:t>
            </w:r>
          </w:p>
          <w:p w14:paraId="511695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CompositionForConstituentUnits</w:t>
            </w:r>
            <w:proofErr w:type="spellEnd"/>
            <w:r w:rsidRPr="009C50FB">
              <w:rPr>
                <w:color w:val="000000" w:themeColor="text1"/>
                <w:lang w:eastAsia="ja-JP"/>
              </w:rPr>
              <w:t>&gt;</w:t>
            </w:r>
          </w:p>
          <w:p w14:paraId="6A61A41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CompositionForBrand</w:t>
            </w:r>
            <w:proofErr w:type="spellEnd"/>
            <w:r w:rsidRPr="009C50FB">
              <w:rPr>
                <w:color w:val="000000" w:themeColor="text1"/>
                <w:lang w:eastAsia="ja-JP"/>
              </w:rPr>
              <w:t>&gt;</w:t>
            </w:r>
          </w:p>
          <w:p w14:paraId="3EE0C3F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CompositionComments</w:t>
            </w:r>
            <w:proofErr w:type="spellEnd"/>
            <w:r w:rsidRPr="009C50FB">
              <w:rPr>
                <w:color w:val="000000" w:themeColor="text1"/>
                <w:lang w:eastAsia="ja-JP"/>
              </w:rPr>
              <w:t>&gt;</w:t>
            </w:r>
          </w:p>
          <w:p w14:paraId="4FCA009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2F5FA4">
              <w:rPr>
                <w:rFonts w:asciiTheme="minorEastAsia" w:hAnsiTheme="minorEastAsia" w:hint="eastAsia"/>
                <w:color w:val="000000" w:themeColor="text1"/>
                <w:lang w:eastAsia="ja-JP"/>
              </w:rPr>
              <w:t>本剤は、チャイニーズハムスター卵巣細胞を用いて製造される。</w:t>
            </w:r>
            <w:r w:rsidRPr="002F5FA4">
              <w:rPr>
                <w:rFonts w:asciiTheme="minorEastAsia" w:hAnsiTheme="minorEastAsia"/>
                <w:color w:val="000000" w:themeColor="text1"/>
                <w:lang w:eastAsia="ja-JP"/>
              </w:rPr>
              <w:t>&lt;?enter?&gt;</w:t>
            </w:r>
            <w:r w:rsidRPr="002F5FA4">
              <w:rPr>
                <w:rFonts w:asciiTheme="minorEastAsia" w:hAnsiTheme="minorEastAsia" w:hint="eastAsia"/>
                <w:color w:val="000000" w:themeColor="text1"/>
                <w:lang w:eastAsia="ja-JP"/>
              </w:rPr>
              <w:t>注：</w:t>
            </w:r>
            <w:r w:rsidRPr="002F5FA4">
              <w:rPr>
                <w:rFonts w:asciiTheme="minorEastAsia" w:hAnsiTheme="minorEastAsia"/>
                <w:color w:val="000000" w:themeColor="text1"/>
                <w:lang w:eastAsia="ja-JP"/>
              </w:rPr>
              <w:t>1</w:t>
            </w:r>
            <w:r w:rsidRPr="002F5FA4">
              <w:rPr>
                <w:rFonts w:asciiTheme="minorEastAsia" w:hAnsiTheme="minorEastAsia" w:hint="eastAsia"/>
                <w:color w:val="000000" w:themeColor="text1"/>
                <w:lang w:eastAsia="ja-JP"/>
              </w:rPr>
              <w:t>バイアルから確実に</w:t>
            </w:r>
            <w:r w:rsidRPr="002F5FA4">
              <w:rPr>
                <w:rFonts w:asciiTheme="minorEastAsia" w:hAnsiTheme="minorEastAsia"/>
                <w:color w:val="000000" w:themeColor="text1"/>
                <w:lang w:eastAsia="ja-JP"/>
              </w:rPr>
              <w:t>100mg</w:t>
            </w:r>
            <w:r w:rsidRPr="002F5FA4">
              <w:rPr>
                <w:rFonts w:asciiTheme="minorEastAsia" w:hAnsiTheme="minorEastAsia" w:hint="eastAsia"/>
                <w:color w:val="000000" w:themeColor="text1"/>
                <w:lang w:eastAsia="ja-JP"/>
              </w:rPr>
              <w:t>のインフリキシマブ（遺伝子組換え）［インフリキシマブ後続</w:t>
            </w:r>
            <w:r w:rsidRPr="002F5FA4">
              <w:rPr>
                <w:rFonts w:asciiTheme="minorEastAsia" w:hAnsiTheme="minorEastAsia"/>
                <w:color w:val="000000" w:themeColor="text1"/>
                <w:lang w:eastAsia="ja-JP"/>
              </w:rPr>
              <w:t>3</w:t>
            </w:r>
            <w:r w:rsidRPr="002F5FA4">
              <w:rPr>
                <w:rFonts w:asciiTheme="minorEastAsia" w:hAnsiTheme="minorEastAsia" w:hint="eastAsia"/>
                <w:color w:val="000000" w:themeColor="text1"/>
                <w:lang w:eastAsia="ja-JP"/>
              </w:rPr>
              <w:t>］を抜き取ることができるように過量充塡している。</w:t>
            </w:r>
            <w:r w:rsidRPr="009C50FB">
              <w:rPr>
                <w:color w:val="000000" w:themeColor="text1"/>
                <w:lang w:eastAsia="ja-JP"/>
              </w:rPr>
              <w:t>&lt;/Lang&gt;</w:t>
            </w:r>
          </w:p>
          <w:p w14:paraId="13858D5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CompositionComments</w:t>
            </w:r>
            <w:proofErr w:type="spellEnd"/>
            <w:r w:rsidRPr="009C50FB">
              <w:rPr>
                <w:color w:val="000000" w:themeColor="text1"/>
                <w:lang w:eastAsia="ja-JP"/>
              </w:rPr>
              <w:t>&gt;</w:t>
            </w:r>
          </w:p>
          <w:p w14:paraId="058C902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&lt;/Composition&gt;</w:t>
            </w:r>
          </w:p>
          <w:p w14:paraId="7C824B6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2F5FA4">
              <w:rPr>
                <w:rFonts w:asciiTheme="minorEastAsia" w:hAnsiTheme="minorEastAsia" w:hint="eastAsia"/>
                <w:color w:val="000000" w:themeColor="text1"/>
                <w:lang w:eastAsia="ja-JP"/>
              </w:rPr>
              <w:t>３</w:t>
            </w:r>
            <w:r w:rsidRPr="002F5FA4">
              <w:rPr>
                <w:rFonts w:asciiTheme="minorEastAsia" w:hAnsiTheme="minorEastAsia"/>
                <w:color w:val="000000" w:themeColor="text1"/>
                <w:lang w:eastAsia="ja-JP"/>
              </w:rPr>
              <w:t>.</w:t>
            </w:r>
            <w:r w:rsidRPr="002F5FA4">
              <w:rPr>
                <w:rFonts w:asciiTheme="minorEastAsia" w:hAnsiTheme="minorEastAsia" w:hint="eastAsia"/>
                <w:color w:val="000000" w:themeColor="text1"/>
                <w:lang w:eastAsia="ja-JP"/>
              </w:rPr>
              <w:t>２</w:t>
            </w:r>
            <w:r w:rsidRPr="002F5FA4">
              <w:rPr>
                <w:rFonts w:asciiTheme="minorEastAsia" w:hAnsiTheme="minorEastAsia"/>
                <w:color w:val="000000" w:themeColor="text1"/>
                <w:lang w:eastAsia="ja-JP"/>
              </w:rPr>
              <w:t xml:space="preserve"> </w:t>
            </w:r>
            <w:r w:rsidRPr="002F5FA4">
              <w:rPr>
                <w:rFonts w:asciiTheme="minorEastAsia" w:hAnsiTheme="minorEastAsia" w:hint="eastAsia"/>
                <w:color w:val="000000" w:themeColor="text1"/>
                <w:lang w:eastAsia="ja-JP"/>
              </w:rPr>
              <w:t>製剤の性状</w:t>
            </w:r>
            <w:r w:rsidRPr="009C50FB">
              <w:rPr>
                <w:color w:val="000000" w:themeColor="text1"/>
                <w:lang w:eastAsia="ja-JP"/>
              </w:rPr>
              <w:t>--&gt;</w:t>
            </w:r>
          </w:p>
          <w:p w14:paraId="2D93B39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&lt;Property heading="fixing" id="</w:t>
            </w:r>
            <w:proofErr w:type="spellStart"/>
            <w:r w:rsidRPr="009C50FB">
              <w:rPr>
                <w:color w:val="000000" w:themeColor="text1"/>
                <w:lang w:eastAsia="ja-JP"/>
              </w:rPr>
              <w:t>HDR_Property</w:t>
            </w:r>
            <w:proofErr w:type="spellEnd"/>
            <w:r w:rsidRPr="009C50FB">
              <w:rPr>
                <w:color w:val="000000" w:themeColor="text1"/>
                <w:lang w:eastAsia="ja-JP"/>
              </w:rPr>
              <w:t>"&gt;</w:t>
            </w:r>
          </w:p>
          <w:p w14:paraId="165C92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PropertyForBrand</w:t>
            </w:r>
            <w:proofErr w:type="spellEnd"/>
            <w:r w:rsidRPr="009C50FB">
              <w:rPr>
                <w:color w:val="000000" w:themeColor="text1"/>
                <w:lang w:eastAsia="ja-JP"/>
              </w:rPr>
              <w:t xml:space="preserve"> ref="BRD_Drug1"&gt;</w:t>
            </w:r>
          </w:p>
          <w:p w14:paraId="787F37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437BF3F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PropertyTable</w:t>
            </w:r>
            <w:proofErr w:type="spellEnd"/>
            <w:r w:rsidRPr="009C50FB">
              <w:rPr>
                <w:color w:val="000000" w:themeColor="text1"/>
                <w:lang w:eastAsia="ja-JP"/>
              </w:rPr>
              <w:t>&gt;</w:t>
            </w:r>
          </w:p>
          <w:p w14:paraId="054BAE2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&lt;Formulation&gt;</w:t>
            </w:r>
          </w:p>
          <w:p w14:paraId="4364594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2F5FA4">
              <w:rPr>
                <w:rFonts w:asciiTheme="minorEastAsia" w:hAnsiTheme="minorEastAsia" w:hint="eastAsia"/>
                <w:color w:val="000000" w:themeColor="text1"/>
                <w:lang w:eastAsia="ja-JP"/>
              </w:rPr>
              <w:t>塊（凍結乾燥ケーキ）</w:t>
            </w:r>
            <w:r w:rsidRPr="009C50FB">
              <w:rPr>
                <w:color w:val="000000" w:themeColor="text1"/>
                <w:lang w:eastAsia="ja-JP"/>
              </w:rPr>
              <w:t>&lt;/Lang&gt;</w:t>
            </w:r>
          </w:p>
          <w:p w14:paraId="7BC17CC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&lt;/Formulation&gt;</w:t>
            </w:r>
          </w:p>
          <w:p w14:paraId="48DC36B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ColorTone</w:t>
            </w:r>
            <w:proofErr w:type="spellEnd"/>
            <w:r w:rsidRPr="009C50FB">
              <w:rPr>
                <w:color w:val="000000" w:themeColor="text1"/>
                <w:lang w:eastAsia="ja-JP"/>
              </w:rPr>
              <w:t>&gt;</w:t>
            </w:r>
          </w:p>
          <w:p w14:paraId="432C81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2F5FA4">
              <w:rPr>
                <w:rFonts w:asciiTheme="minorEastAsia" w:hAnsiTheme="minorEastAsia" w:hint="eastAsia"/>
                <w:color w:val="000000" w:themeColor="text1"/>
                <w:lang w:eastAsia="ja-JP"/>
              </w:rPr>
              <w:t>白色</w:t>
            </w:r>
            <w:r w:rsidRPr="009C50FB">
              <w:rPr>
                <w:color w:val="000000" w:themeColor="text1"/>
                <w:lang w:eastAsia="ja-JP"/>
              </w:rPr>
              <w:t>&lt;/Lang&gt;</w:t>
            </w:r>
          </w:p>
          <w:p w14:paraId="1D6BE06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ColorTone</w:t>
            </w:r>
            <w:proofErr w:type="spellEnd"/>
            <w:r w:rsidRPr="009C50FB">
              <w:rPr>
                <w:color w:val="000000" w:themeColor="text1"/>
                <w:lang w:eastAsia="ja-JP"/>
              </w:rPr>
              <w:t>&gt;</w:t>
            </w:r>
          </w:p>
          <w:p w14:paraId="4E8C561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PropertyTable</w:t>
            </w:r>
            <w:proofErr w:type="spellEnd"/>
            <w:r w:rsidRPr="009C50FB">
              <w:rPr>
                <w:color w:val="000000" w:themeColor="text1"/>
                <w:lang w:eastAsia="ja-JP"/>
              </w:rPr>
              <w:t>&gt;</w:t>
            </w:r>
          </w:p>
          <w:p w14:paraId="78CF6A3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482A09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PropertyForBrand</w:t>
            </w:r>
            <w:proofErr w:type="spellEnd"/>
            <w:r w:rsidRPr="009C50FB">
              <w:rPr>
                <w:color w:val="000000" w:themeColor="text1"/>
                <w:lang w:eastAsia="ja-JP"/>
              </w:rPr>
              <w:t>&gt;</w:t>
            </w:r>
          </w:p>
          <w:p w14:paraId="0FAA58E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&lt;/Property&gt;</w:t>
            </w:r>
          </w:p>
          <w:p w14:paraId="4C3A4634" w14:textId="152117DE"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CompositionAndProperty</w:t>
            </w:r>
            <w:proofErr w:type="spellEnd"/>
            <w:r w:rsidRPr="009C50FB">
              <w:rPr>
                <w:color w:val="000000" w:themeColor="text1"/>
                <w:lang w:eastAsia="ja-JP"/>
              </w:rPr>
              <w:t>&gt;</w:t>
            </w:r>
          </w:p>
          <w:p w14:paraId="5FDED4D8" w14:textId="77777777" w:rsidR="00692527" w:rsidRDefault="00692527" w:rsidP="00692527">
            <w:pPr>
              <w:rPr>
                <w:ins w:id="44" w:author="Yoshida, Sanae" w:date="2025-06-16T18:01:00Z" w16du:dateUtc="2025-06-16T09:01:00Z"/>
                <w:rFonts w:eastAsiaTheme="minorEastAsia"/>
                <w:color w:val="000000" w:themeColor="text1"/>
                <w:lang w:eastAsia="ja-JP"/>
              </w:rPr>
            </w:pPr>
          </w:p>
          <w:p w14:paraId="38FA8E34" w14:textId="77777777" w:rsidR="0000786D" w:rsidRPr="0000786D" w:rsidRDefault="0000786D" w:rsidP="00692527">
            <w:pPr>
              <w:rPr>
                <w:ins w:id="45" w:author="Yoshida, Sanae" w:date="2025-06-16T18:01:00Z" w16du:dateUtc="2025-06-16T09:01:00Z"/>
                <w:b/>
                <w:bCs/>
                <w:i/>
                <w:iCs/>
                <w:color w:val="000000" w:themeColor="text1"/>
                <w:u w:val="single"/>
                <w:lang w:eastAsia="ja-JP"/>
                <w:rPrChange w:id="46" w:author="Yoshida, Sanae" w:date="2025-06-16T18:02:00Z" w16du:dateUtc="2025-06-16T09:02:00Z">
                  <w:rPr>
                    <w:ins w:id="47" w:author="Yoshida, Sanae" w:date="2025-06-16T18:01:00Z" w16du:dateUtc="2025-06-16T09:01:00Z"/>
                    <w:rFonts w:eastAsiaTheme="minorEastAsia"/>
                    <w:color w:val="000000" w:themeColor="text1"/>
                    <w:lang w:eastAsia="ja-JP"/>
                  </w:rPr>
                </w:rPrChange>
              </w:rPr>
            </w:pPr>
            <w:ins w:id="48" w:author="Yoshida, Sanae" w:date="2025-06-16T18:01:00Z" w16du:dateUtc="2025-06-16T09:01:00Z">
              <w:r w:rsidRPr="0000786D">
                <w:rPr>
                  <w:b/>
                  <w:bCs/>
                  <w:i/>
                  <w:iCs/>
                  <w:color w:val="000000" w:themeColor="text1"/>
                  <w:u w:val="single"/>
                  <w:lang w:eastAsia="ja-JP"/>
                  <w:rPrChange w:id="49" w:author="Yoshida, Sanae" w:date="2025-06-16T18:02:00Z" w16du:dateUtc="2025-06-16T09:02:00Z">
                    <w:rPr>
                      <w:color w:val="000000" w:themeColor="text1"/>
                      <w:lang w:eastAsia="ja-JP"/>
                    </w:rPr>
                  </w:rPrChange>
                </w:rPr>
                <w:t>ZITHROMAC Fine Granules for Pediatric Use 10%</w:t>
              </w:r>
            </w:ins>
          </w:p>
          <w:p w14:paraId="4F462A26" w14:textId="77777777" w:rsidR="003379A4" w:rsidRDefault="003379A4" w:rsidP="003379A4">
            <w:pPr>
              <w:rPr>
                <w:ins w:id="50" w:author="Yoshida, Sanae" w:date="2025-06-16T18:04:00Z" w16du:dateUtc="2025-06-16T09:04:00Z"/>
              </w:rPr>
            </w:pPr>
            <w:ins w:id="51" w:author="Yoshida, Sanae" w:date="2025-06-16T18:04:00Z" w16du:dateUtc="2025-06-16T09:04:00Z">
              <w:r>
                <w:rPr>
                  <w:rFonts w:hint="eastAsia"/>
                </w:rPr>
                <w:t>&lt;!--</w:t>
              </w:r>
              <w:r w:rsidRPr="003A1D88">
                <w:rPr>
                  <w:rFonts w:asciiTheme="minorEastAsia" w:hAnsiTheme="minorEastAsia" w:hint="eastAsia"/>
                  <w:rPrChange w:id="52" w:author="Yoshida, Sanae" w:date="2025-06-16T18:09:00Z" w16du:dateUtc="2025-06-16T09:09:00Z">
                    <w:rPr>
                      <w:rFonts w:hint="eastAsia"/>
                    </w:rPr>
                  </w:rPrChange>
                </w:rPr>
                <w:t>３</w:t>
              </w:r>
              <w:r w:rsidRPr="003A1D88">
                <w:rPr>
                  <w:rFonts w:asciiTheme="minorEastAsia" w:hAnsiTheme="minorEastAsia"/>
                  <w:rPrChange w:id="53" w:author="Yoshida, Sanae" w:date="2025-06-16T18:09:00Z" w16du:dateUtc="2025-06-16T09:09:00Z">
                    <w:rPr/>
                  </w:rPrChange>
                </w:rPr>
                <w:t>.</w:t>
              </w:r>
              <w:r w:rsidRPr="003379A4">
                <w:rPr>
                  <w:rFonts w:asciiTheme="minorEastAsia" w:hAnsiTheme="minorEastAsia" w:hint="eastAsia"/>
                  <w:rPrChange w:id="54" w:author="Yoshida, Sanae" w:date="2025-06-16T18:04:00Z" w16du:dateUtc="2025-06-16T09:04:00Z">
                    <w:rPr>
                      <w:rFonts w:hint="eastAsia"/>
                    </w:rPr>
                  </w:rPrChange>
                </w:rPr>
                <w:t>組成・性状</w:t>
              </w:r>
              <w:r>
                <w:rPr>
                  <w:rFonts w:hint="eastAsia"/>
                </w:rPr>
                <w:t>--&gt;</w:t>
              </w:r>
              <w:r>
                <w:rPr>
                  <w:rFonts w:hint="eastAsia"/>
                </w:rPr>
                <w:br/>
                <w:t xml:space="preserve">  &lt;</w:t>
              </w:r>
              <w:proofErr w:type="spellStart"/>
              <w:r>
                <w:rPr>
                  <w:rFonts w:hint="eastAsia"/>
                </w:rPr>
                <w:t>CompositionAndProperty</w:t>
              </w:r>
              <w:proofErr w:type="spellEnd"/>
              <w:r>
                <w:rPr>
                  <w:rFonts w:hint="eastAsia"/>
                </w:rPr>
                <w:t xml:space="preserve"> id="</w:t>
              </w:r>
              <w:proofErr w:type="spellStart"/>
              <w:r>
                <w:rPr>
                  <w:rFonts w:hint="eastAsia"/>
                </w:rPr>
                <w:t>HDR_CompositionAndProperty</w:t>
              </w:r>
              <w:proofErr w:type="spellEnd"/>
              <w:r>
                <w:rPr>
                  <w:rFonts w:hint="eastAsia"/>
                </w:rPr>
                <w:t>" heading="fixing"&gt;</w:t>
              </w:r>
              <w:r>
                <w:rPr>
                  <w:rFonts w:hint="eastAsia"/>
                </w:rPr>
                <w:br/>
                <w:t xml:space="preserve">    &lt;!--</w:t>
              </w:r>
              <w:r w:rsidRPr="003A1D88">
                <w:rPr>
                  <w:rFonts w:asciiTheme="minorEastAsia" w:hAnsiTheme="minorEastAsia" w:hint="eastAsia"/>
                  <w:rPrChange w:id="55" w:author="Yoshida, Sanae" w:date="2025-06-16T18:09:00Z" w16du:dateUtc="2025-06-16T09:09:00Z">
                    <w:rPr>
                      <w:rFonts w:hint="eastAsia"/>
                    </w:rPr>
                  </w:rPrChange>
                </w:rPr>
                <w:t>３</w:t>
              </w:r>
              <w:r w:rsidRPr="003A1D88">
                <w:rPr>
                  <w:rFonts w:asciiTheme="minorEastAsia" w:hAnsiTheme="minorEastAsia"/>
                  <w:rPrChange w:id="56" w:author="Yoshida, Sanae" w:date="2025-06-16T18:09:00Z" w16du:dateUtc="2025-06-16T09:09:00Z">
                    <w:rPr/>
                  </w:rPrChange>
                </w:rPr>
                <w:t>.</w:t>
              </w:r>
              <w:r w:rsidRPr="003A1D88">
                <w:rPr>
                  <w:rFonts w:asciiTheme="minorEastAsia" w:hAnsiTheme="minorEastAsia" w:hint="eastAsia"/>
                  <w:rPrChange w:id="57" w:author="Yoshida, Sanae" w:date="2025-06-16T18:09:00Z" w16du:dateUtc="2025-06-16T09:09:00Z">
                    <w:rPr>
                      <w:rFonts w:hint="eastAsia"/>
                    </w:rPr>
                  </w:rPrChange>
                </w:rPr>
                <w:t>１</w:t>
              </w:r>
              <w:r>
                <w:rPr>
                  <w:rFonts w:hint="eastAsia"/>
                </w:rPr>
                <w:t xml:space="preserve"> </w:t>
              </w:r>
              <w:proofErr w:type="spellStart"/>
              <w:r w:rsidRPr="003379A4">
                <w:rPr>
                  <w:rFonts w:asciiTheme="minorEastAsia" w:hAnsiTheme="minorEastAsia" w:hint="eastAsia"/>
                  <w:rPrChange w:id="58" w:author="Yoshida, Sanae" w:date="2025-06-16T18:04:00Z" w16du:dateUtc="2025-06-16T09:04:00Z">
                    <w:rPr>
                      <w:rFonts w:hint="eastAsia"/>
                    </w:rPr>
                  </w:rPrChange>
                </w:rPr>
                <w:t>組成</w:t>
              </w:r>
              <w:proofErr w:type="spellEnd"/>
              <w:r>
                <w:rPr>
                  <w:rFonts w:hint="eastAsia"/>
                </w:rPr>
                <w:t>--&gt;</w:t>
              </w:r>
              <w:r>
                <w:rPr>
                  <w:rFonts w:hint="eastAsia"/>
                </w:rPr>
                <w:br/>
                <w:t xml:space="preserve">    &lt;Composition id="</w:t>
              </w:r>
              <w:proofErr w:type="spellStart"/>
              <w:r>
                <w:rPr>
                  <w:rFonts w:hint="eastAsia"/>
                </w:rPr>
                <w:t>HDR_Composition</w:t>
              </w:r>
              <w:proofErr w:type="spellEnd"/>
              <w:r>
                <w:rPr>
                  <w:rFonts w:hint="eastAsia"/>
                </w:rPr>
                <w:t>" heading="fixing"&gt;</w:t>
              </w:r>
              <w:r>
                <w:rPr>
                  <w:rFonts w:hint="eastAsia"/>
                </w:rPr>
                <w:br/>
                <w:t xml:space="preserve">      &lt;</w:t>
              </w:r>
              <w:proofErr w:type="spellStart"/>
              <w:r>
                <w:rPr>
                  <w:rFonts w:hint="eastAsia"/>
                </w:rPr>
                <w:t>CompositionForBrand</w:t>
              </w:r>
              <w:proofErr w:type="spellEnd"/>
              <w:r>
                <w:rPr>
                  <w:rFonts w:hint="eastAsia"/>
                </w:rPr>
                <w:t xml:space="preserve"> ref="BRD_Drug1"&gt;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2D5361">
                <w:rPr>
                  <w:rFonts w:asciiTheme="minorEastAsia" w:hAnsiTheme="minorEastAsia"/>
                  <w:rPrChange w:id="59" w:author="Yoshida, Sanae" w:date="2025-06-16T18:05:00Z" w16du:dateUtc="2025-06-16T09:05:00Z">
                    <w:rPr/>
                  </w:rPrChange>
                </w:rPr>
                <w:t>1g</w:t>
              </w:r>
              <w:r w:rsidRPr="002D5361">
                <w:rPr>
                  <w:rFonts w:asciiTheme="minorEastAsia" w:hAnsiTheme="minorEastAsia" w:hint="eastAsia"/>
                  <w:rPrChange w:id="60" w:author="Yoshida, Sanae" w:date="2025-06-16T18:05:00Z" w16du:dateUtc="2025-06-16T09:05:00Z">
                    <w:rPr>
                      <w:rFonts w:hint="eastAsia"/>
                    </w:rPr>
                  </w:rPrChange>
                </w:rPr>
                <w:t>中</w:t>
              </w:r>
              <w:r>
                <w:rPr>
                  <w:rFonts w:hint="eastAsia"/>
                </w:rPr>
                <w:t>&lt;?enter?&gt;</w:t>
              </w:r>
              <w:proofErr w:type="spellStart"/>
              <w:r w:rsidRPr="002D5361">
                <w:rPr>
                  <w:rFonts w:asciiTheme="minorEastAsia" w:hAnsiTheme="minorEastAsia" w:hint="eastAsia"/>
                  <w:rPrChange w:id="61" w:author="Yoshida, Sanae" w:date="2025-06-16T18:05:00Z" w16du:dateUtc="2025-06-16T09:05:00Z">
                    <w:rPr>
                      <w:rFonts w:hint="eastAsia"/>
                    </w:rPr>
                  </w:rPrChange>
                </w:rPr>
                <w:t>日局</w:t>
              </w:r>
              <w:proofErr w:type="spellEnd"/>
              <w:r w:rsidRPr="002D5361">
                <w:rPr>
                  <w:rFonts w:asciiTheme="minorEastAsia" w:hAnsiTheme="minorEastAsia" w:hint="eastAsia"/>
                  <w:rPrChange w:id="62" w:author="Yoshida, Sanae" w:date="2025-06-16T18:05:00Z" w16du:dateUtc="2025-06-16T09:05:00Z">
                    <w:rPr>
                      <w:rFonts w:hint="eastAsia"/>
                    </w:rPr>
                  </w:rPrChange>
                </w:rPr>
                <w:t xml:space="preserve">　</w:t>
              </w:r>
              <w:proofErr w:type="spellStart"/>
              <w:r w:rsidRPr="002D5361">
                <w:rPr>
                  <w:rFonts w:asciiTheme="minorEastAsia" w:hAnsiTheme="minorEastAsia" w:hint="eastAsia"/>
                  <w:rPrChange w:id="63" w:author="Yoshida, Sanae" w:date="2025-06-16T18:05:00Z" w16du:dateUtc="2025-06-16T09:05:00Z">
                    <w:rPr>
                      <w:rFonts w:hint="eastAsia"/>
                    </w:rPr>
                  </w:rPrChange>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2D5361">
                <w:rPr>
                  <w:rFonts w:asciiTheme="minorEastAsia" w:hAnsiTheme="minorEastAsia" w:hint="eastAsia"/>
                  <w:rPrChange w:id="64" w:author="Yoshida, Sanae" w:date="2025-06-16T18:05:00Z" w16du:dateUtc="2025-06-16T09:05:00Z">
                    <w:rPr>
                      <w:rFonts w:hint="eastAsia"/>
                    </w:rPr>
                  </w:rPrChange>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2D5361">
                <w:rPr>
                  <w:rFonts w:asciiTheme="minorEastAsia" w:hAnsiTheme="minorEastAsia"/>
                  <w:rPrChange w:id="65" w:author="Yoshida, Sanae" w:date="2025-06-16T18:05:00Z" w16du:dateUtc="2025-06-16T09:05:00Z">
                    <w:rPr/>
                  </w:rPrChange>
                </w:rPr>
                <w:t>100mg</w:t>
              </w:r>
              <w:r w:rsidRPr="002D5361">
                <w:rPr>
                  <w:rFonts w:asciiTheme="minorEastAsia" w:hAnsiTheme="minorEastAsia" w:hint="eastAsia"/>
                  <w:rPrChange w:id="66" w:author="Yoshida, Sanae" w:date="2025-06-16T18:05:00Z" w16du:dateUtc="2025-06-16T09:05:00Z">
                    <w:rPr>
                      <w:rFonts w:hint="eastAsia"/>
                    </w:rPr>
                  </w:rPrChange>
                </w:rPr>
                <w:t>（力価）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xml:lang="ja"&gt;</w:t>
              </w:r>
              <w:r w:rsidRPr="003379A4">
                <w:rPr>
                  <w:rFonts w:asciiTheme="minorEastAsia" w:hAnsiTheme="minorEastAsia" w:hint="eastAsia"/>
                  <w:rPrChange w:id="67" w:author="Yoshida, Sanae" w:date="2025-06-16T18:05:00Z" w16du:dateUtc="2025-06-16T09:05:00Z">
                    <w:rPr>
                      <w:rFonts w:hint="eastAsia"/>
                    </w:rPr>
                  </w:rPrChange>
                </w:rPr>
                <w:t>白糖、結晶セルロース、酸化チタン、ヒドロキシプロピルセルロース、ヒプロメロース、タルク、ステアリン酸マグネシウム、アミノアルキルメタクリレートコポリマー</w:t>
              </w:r>
              <w:r w:rsidRPr="003379A4">
                <w:rPr>
                  <w:rFonts w:asciiTheme="minorEastAsia" w:hAnsiTheme="minorEastAsia"/>
                  <w:rPrChange w:id="68" w:author="Yoshida, Sanae" w:date="2025-06-16T18:05:00Z" w16du:dateUtc="2025-06-16T09:05:00Z">
                    <w:rPr/>
                  </w:rPrChange>
                </w:rPr>
                <w:t>E</w:t>
              </w:r>
              <w:r w:rsidRPr="003379A4">
                <w:rPr>
                  <w:rFonts w:asciiTheme="minorEastAsia" w:hAnsiTheme="minorEastAsia" w:hint="eastAsia"/>
                  <w:rPrChange w:id="69" w:author="Yoshida, Sanae" w:date="2025-06-16T18:05:00Z" w16du:dateUtc="2025-06-16T09:05:00Z">
                    <w:rPr>
                      <w:rFonts w:hint="eastAsia"/>
                    </w:rPr>
                  </w:rPrChange>
                </w:rPr>
                <w:t>、キサンタンガム、</w:t>
              </w:r>
              <w:r w:rsidRPr="003379A4">
                <w:rPr>
                  <w:rFonts w:asciiTheme="minorEastAsia" w:hAnsiTheme="minorEastAsia"/>
                  <w:rPrChange w:id="70" w:author="Yoshida, Sanae" w:date="2025-06-16T18:05:00Z" w16du:dateUtc="2025-06-16T09:05:00Z">
                    <w:rPr/>
                  </w:rPrChange>
                </w:rPr>
                <w:t>L-</w:t>
              </w:r>
              <w:r w:rsidRPr="003379A4">
                <w:rPr>
                  <w:rFonts w:asciiTheme="minorEastAsia" w:hAnsiTheme="minorEastAsia" w:hint="eastAsia"/>
                  <w:rPrChange w:id="71" w:author="Yoshida, Sanae" w:date="2025-06-16T18:05:00Z" w16du:dateUtc="2025-06-16T09:05:00Z">
                    <w:rPr>
                      <w:rFonts w:hint="eastAsia"/>
                    </w:rPr>
                  </w:rPrChange>
                </w:rPr>
                <w:t>アルギニン、香料、サッカリンナトリウム水和物、黄色三二酸化鉄、三</w:t>
              </w:r>
              <w:r w:rsidRPr="003379A4">
                <w:rPr>
                  <w:rFonts w:asciiTheme="minorEastAsia" w:hAnsiTheme="minorEastAsia" w:hint="eastAsia"/>
                  <w:rPrChange w:id="72" w:author="Yoshida, Sanae" w:date="2025-06-16T18:05:00Z" w16du:dateUtc="2025-06-16T09:05:00Z">
                    <w:rPr>
                      <w:rFonts w:hint="eastAsia"/>
                    </w:rPr>
                  </w:rPrChange>
                </w:rPr>
                <w:lastRenderedPageBreak/>
                <w:t>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CompositionForBrand</w:t>
              </w:r>
              <w:proofErr w:type="spellEnd"/>
              <w:r>
                <w:rPr>
                  <w:rFonts w:hint="eastAsia"/>
                </w:rPr>
                <w:t>&gt;</w:t>
              </w:r>
              <w:r>
                <w:rPr>
                  <w:rFonts w:hint="eastAsia"/>
                </w:rPr>
                <w:br/>
                <w:t xml:space="preserve">    &lt;/Composition&gt;</w:t>
              </w:r>
              <w:r>
                <w:rPr>
                  <w:rFonts w:hint="eastAsia"/>
                </w:rPr>
                <w:br/>
                <w:t xml:space="preserve">    &lt;!--</w:t>
              </w:r>
              <w:r w:rsidRPr="003A1D88">
                <w:rPr>
                  <w:rFonts w:asciiTheme="minorEastAsia" w:hAnsiTheme="minorEastAsia" w:hint="eastAsia"/>
                  <w:rPrChange w:id="73" w:author="Yoshida, Sanae" w:date="2025-06-16T18:09:00Z" w16du:dateUtc="2025-06-16T09:09:00Z">
                    <w:rPr>
                      <w:rFonts w:hint="eastAsia"/>
                    </w:rPr>
                  </w:rPrChange>
                </w:rPr>
                <w:t>３</w:t>
              </w:r>
              <w:r w:rsidRPr="003A1D88">
                <w:rPr>
                  <w:rFonts w:asciiTheme="minorEastAsia" w:hAnsiTheme="minorEastAsia"/>
                  <w:rPrChange w:id="74" w:author="Yoshida, Sanae" w:date="2025-06-16T18:09:00Z" w16du:dateUtc="2025-06-16T09:09:00Z">
                    <w:rPr/>
                  </w:rPrChange>
                </w:rPr>
                <w:t>.</w:t>
              </w:r>
              <w:r w:rsidRPr="003A1D88">
                <w:rPr>
                  <w:rFonts w:asciiTheme="minorEastAsia" w:hAnsiTheme="minorEastAsia" w:hint="eastAsia"/>
                  <w:rPrChange w:id="75" w:author="Yoshida, Sanae" w:date="2025-06-16T18:09:00Z" w16du:dateUtc="2025-06-16T09:09:00Z">
                    <w:rPr>
                      <w:rFonts w:hint="eastAsia"/>
                    </w:rPr>
                  </w:rPrChange>
                </w:rPr>
                <w:t>２</w:t>
              </w:r>
              <w:r w:rsidRPr="003A1D88">
                <w:rPr>
                  <w:rFonts w:asciiTheme="minorEastAsia" w:hAnsiTheme="minorEastAsia"/>
                  <w:rPrChange w:id="76" w:author="Yoshida, Sanae" w:date="2025-06-16T18:09:00Z" w16du:dateUtc="2025-06-16T09:09:00Z">
                    <w:rPr/>
                  </w:rPrChange>
                </w:rPr>
                <w:t xml:space="preserve"> </w:t>
              </w:r>
              <w:proofErr w:type="spellStart"/>
              <w:r w:rsidRPr="002D5361">
                <w:rPr>
                  <w:rFonts w:asciiTheme="minorEastAsia" w:hAnsiTheme="minorEastAsia" w:hint="eastAsia"/>
                  <w:rPrChange w:id="77" w:author="Yoshida, Sanae" w:date="2025-06-16T18:06:00Z" w16du:dateUtc="2025-06-16T09:06:00Z">
                    <w:rPr>
                      <w:rFonts w:hint="eastAsia"/>
                    </w:rPr>
                  </w:rPrChange>
                </w:rPr>
                <w:t>製剤の性状</w:t>
              </w:r>
              <w:proofErr w:type="spellEnd"/>
              <w:r>
                <w:rPr>
                  <w:rFonts w:hint="eastAsia"/>
                </w:rPr>
                <w:t>--&gt;</w:t>
              </w:r>
              <w:r>
                <w:rPr>
                  <w:rFonts w:hint="eastAsia"/>
                </w:rPr>
                <w:br/>
                <w:t xml:space="preserve">    &lt;Property id="</w:t>
              </w:r>
              <w:proofErr w:type="spellStart"/>
              <w:r>
                <w:rPr>
                  <w:rFonts w:hint="eastAsia"/>
                </w:rPr>
                <w:t>HDR_Property</w:t>
              </w:r>
              <w:proofErr w:type="spellEnd"/>
              <w:r>
                <w:rPr>
                  <w:rFonts w:hint="eastAsia"/>
                </w:rPr>
                <w:t>" heading="fixing"&gt;</w:t>
              </w:r>
              <w:r>
                <w:rPr>
                  <w:rFonts w:hint="eastAsia"/>
                </w:rPr>
                <w:br/>
                <w:t xml:space="preserve">      &lt;</w:t>
              </w:r>
              <w:proofErr w:type="spellStart"/>
              <w:r>
                <w:rPr>
                  <w:rFonts w:hint="eastAsia"/>
                </w:rPr>
                <w:t>PropertyForBrand</w:t>
              </w:r>
              <w:proofErr w:type="spellEnd"/>
              <w:r>
                <w:rPr>
                  <w:rFonts w:hint="eastAsia"/>
                </w:rPr>
                <w:t xml:space="preserve"> ref="BRD_Drug1"&gt;</w:t>
              </w:r>
              <w:r>
                <w:rPr>
                  <w:rFonts w:hint="eastAsia"/>
                </w:rPr>
                <w:br/>
                <w:t xml:space="preserve">        &lt;</w:t>
              </w:r>
              <w:proofErr w:type="spellStart"/>
              <w:r>
                <w:rPr>
                  <w:rFonts w:hint="eastAsia"/>
                </w:rPr>
                <w:t>PropertyForConstituentUnits</w:t>
              </w:r>
              <w:proofErr w:type="spellEnd"/>
              <w:r>
                <w:rPr>
                  <w:rFonts w:hint="eastAsia"/>
                </w:rPr>
                <w:t>&gt;</w:t>
              </w:r>
              <w:r>
                <w:rPr>
                  <w:rFonts w:hint="eastAsia"/>
                </w:rPr>
                <w:br/>
                <w:t xml:space="preserve">          &lt;</w:t>
              </w:r>
              <w:proofErr w:type="spellStart"/>
              <w:r>
                <w:rPr>
                  <w:rFonts w:hint="eastAsia"/>
                </w:rPr>
                <w:t>ConstituentUnits</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2D5361">
                <w:rPr>
                  <w:rFonts w:asciiTheme="minorEastAsia" w:hAnsiTheme="minorEastAsia" w:hint="eastAsia"/>
                  <w:rPrChange w:id="78" w:author="Yoshida, Sanae" w:date="2025-06-16T18:06:00Z" w16du:dateUtc="2025-06-16T09:06:00Z">
                    <w:rPr>
                      <w:rFonts w:hint="eastAsia"/>
                    </w:rPr>
                  </w:rPrChange>
                </w:rPr>
                <w:t>淡いだいだい色の細粒で、特異な芳香があり、甘みがある</w:t>
              </w:r>
              <w:proofErr w:type="spellEnd"/>
              <w:r w:rsidRPr="002D5361">
                <w:rPr>
                  <w:rFonts w:asciiTheme="minorEastAsia" w:hAnsiTheme="minorEastAsia" w:hint="eastAsia"/>
                  <w:rPrChange w:id="79" w:author="Yoshida, Sanae" w:date="2025-06-16T18:06:00Z" w16du:dateUtc="2025-06-16T09:06:00Z">
                    <w:rPr>
                      <w:rFonts w:hint="eastAsia"/>
                    </w:rPr>
                  </w:rPrChange>
                </w:rPr>
                <w:t>。</w:t>
              </w:r>
              <w:r>
                <w:rPr>
                  <w:rFonts w:hint="eastAsia"/>
                </w:rPr>
                <w:t>&lt;/Lang&gt;</w:t>
              </w:r>
              <w:r>
                <w:rPr>
                  <w:rFonts w:hint="eastAsia"/>
                </w:rPr>
                <w:br/>
                <w:t xml:space="preserve">          &lt;/</w:t>
              </w:r>
              <w:proofErr w:type="spellStart"/>
              <w:r>
                <w:rPr>
                  <w:rFonts w:hint="eastAsia"/>
                </w:rPr>
                <w:t>ConstituentUnits</w:t>
              </w:r>
              <w:proofErr w:type="spellEnd"/>
              <w:r>
                <w:rPr>
                  <w:rFonts w:hint="eastAsia"/>
                </w:rPr>
                <w:t>&gt;</w:t>
              </w:r>
              <w:r>
                <w:rPr>
                  <w:rFonts w:hint="eastAsia"/>
                </w:rPr>
                <w:br/>
                <w:t xml:space="preserve">          &lt;</w:t>
              </w:r>
              <w:proofErr w:type="spellStart"/>
              <w:r>
                <w:rPr>
                  <w:rFonts w:hint="eastAsia"/>
                </w:rPr>
                <w:t>PropertyTable</w:t>
              </w:r>
              <w:proofErr w:type="spellEnd"/>
              <w:r>
                <w:rPr>
                  <w:rFonts w:hint="eastAsia"/>
                </w:rPr>
                <w:t xml:space="preserve"> /&gt;</w:t>
              </w:r>
              <w:r>
                <w:rPr>
                  <w:rFonts w:hint="eastAsia"/>
                </w:rPr>
                <w:br/>
                <w:t xml:space="preserve">        &lt;/</w:t>
              </w:r>
              <w:proofErr w:type="spellStart"/>
              <w:r>
                <w:rPr>
                  <w:rFonts w:hint="eastAsia"/>
                </w:rPr>
                <w:t>PropertyForConstituentUnits</w:t>
              </w:r>
              <w:proofErr w:type="spellEnd"/>
              <w:r>
                <w:rPr>
                  <w:rFonts w:hint="eastAsia"/>
                </w:rPr>
                <w:t>&gt;</w:t>
              </w:r>
              <w:r>
                <w:rPr>
                  <w:rFonts w:hint="eastAsia"/>
                </w:rPr>
                <w:br/>
                <w:t xml:space="preserve">      &lt;/</w:t>
              </w:r>
              <w:proofErr w:type="spellStart"/>
              <w:r>
                <w:rPr>
                  <w:rFonts w:hint="eastAsia"/>
                </w:rPr>
                <w:t>PropertyForBrand</w:t>
              </w:r>
              <w:proofErr w:type="spellEnd"/>
              <w:r>
                <w:rPr>
                  <w:rFonts w:hint="eastAsia"/>
                </w:rPr>
                <w:t>&gt;</w:t>
              </w:r>
              <w:r>
                <w:rPr>
                  <w:rFonts w:hint="eastAsia"/>
                </w:rPr>
                <w:br/>
                <w:t xml:space="preserve">    &lt;/Property&gt;</w:t>
              </w:r>
              <w:r>
                <w:rPr>
                  <w:rFonts w:hint="eastAsia"/>
                </w:rPr>
                <w:br/>
                <w:t xml:space="preserve">  &lt;/</w:t>
              </w:r>
              <w:proofErr w:type="spellStart"/>
              <w:r>
                <w:rPr>
                  <w:rFonts w:hint="eastAsia"/>
                </w:rPr>
                <w:t>CompositionAndProperty</w:t>
              </w:r>
              <w:proofErr w:type="spellEnd"/>
              <w:r>
                <w:rPr>
                  <w:rFonts w:hint="eastAsia"/>
                </w:rPr>
                <w:t>&gt;</w:t>
              </w:r>
            </w:ins>
          </w:p>
          <w:p w14:paraId="2EA2BCBD" w14:textId="77777777" w:rsidR="0000786D" w:rsidRDefault="0000786D" w:rsidP="00692527">
            <w:pPr>
              <w:rPr>
                <w:ins w:id="80" w:author="Yoshida, Sanae" w:date="2025-06-16T18:02:00Z" w16du:dateUtc="2025-06-16T09:02:00Z"/>
                <w:rFonts w:eastAsiaTheme="minorEastAsia"/>
                <w:color w:val="000000" w:themeColor="text1"/>
                <w:lang w:eastAsia="ja-JP"/>
              </w:rPr>
            </w:pPr>
          </w:p>
          <w:p w14:paraId="707D1CE4" w14:textId="77777777" w:rsidR="0000786D" w:rsidRDefault="0000786D" w:rsidP="00692527">
            <w:pPr>
              <w:rPr>
                <w:ins w:id="81" w:author="Yoshida, Sanae" w:date="2025-06-16T18:02:00Z" w16du:dateUtc="2025-06-16T09:02:00Z"/>
                <w:rFonts w:eastAsiaTheme="minorEastAsia"/>
                <w:color w:val="000000" w:themeColor="text1"/>
                <w:lang w:eastAsia="ja-JP"/>
              </w:rPr>
            </w:pPr>
          </w:p>
          <w:p w14:paraId="62C6106F" w14:textId="706D91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DC1D7" w14:textId="77777777" w:rsidR="00692527" w:rsidRPr="009C50FB" w:rsidRDefault="00692527" w:rsidP="00692527">
            <w:pPr>
              <w:rPr>
                <w:rFonts w:eastAsiaTheme="minorHAnsi"/>
                <w:color w:val="000000" w:themeColor="text1"/>
              </w:rPr>
            </w:pPr>
          </w:p>
        </w:tc>
      </w:tr>
      <w:tr w:rsidR="00692527" w:rsidRPr="000D1C20" w14:paraId="0B7E65BC" w14:textId="33DF68E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37C823" w14:textId="529189D4" w:rsidR="00692527" w:rsidRPr="009C50FB" w:rsidRDefault="00692527" w:rsidP="00692527">
            <w:pPr>
              <w:rPr>
                <w:rFonts w:eastAsia="MS Gothic" w:cs="MS Gothic"/>
                <w:color w:val="000000" w:themeColor="text1"/>
              </w:rPr>
            </w:pPr>
            <w:r w:rsidRPr="009C50FB">
              <w:rPr>
                <w:color w:val="000000" w:themeColor="text1"/>
              </w:rPr>
              <w:lastRenderedPageBreak/>
              <w:t>3.1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616A26"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w:t>
            </w:r>
            <w:proofErr w:type="spellEnd"/>
            <w:r w:rsidRPr="009C50FB">
              <w:rPr>
                <w:color w:val="000000" w:themeColor="text1"/>
              </w:rPr>
              <w:t xml:space="preserve"> (</w:t>
            </w:r>
            <w:commentRangeStart w:id="82"/>
            <w:r w:rsidRPr="009C50FB">
              <w:rPr>
                <w:color w:val="000000" w:themeColor="text1"/>
              </w:rPr>
              <w:t>Composition</w:t>
            </w:r>
            <w:commentRangeEnd w:id="82"/>
            <w:r w:rsidRPr="009C50FB">
              <w:rPr>
                <w:rStyle w:val="CommentReference"/>
                <w:color w:val="000000" w:themeColor="text1"/>
              </w:rPr>
              <w:commentReference w:id="82"/>
            </w:r>
            <w:r w:rsidRPr="009C50FB">
              <w:rPr>
                <w:color w:val="000000" w:themeColor="text1"/>
              </w:rPr>
              <w:t>)</w:t>
            </w:r>
          </w:p>
          <w:p w14:paraId="0F05E6B2"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F6B9A7"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0DA54F9F"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gramEnd"/>
            <w:r w:rsidRPr="002F5FA4">
              <w:rPr>
                <w:rFonts w:asciiTheme="minorEastAsia" w:hAnsiTheme="minorEastAsia" w:cs="MS Mincho" w:hint="eastAsia"/>
                <w:color w:val="000000" w:themeColor="text1"/>
              </w:rPr>
              <w:t>３</w:t>
            </w:r>
            <w:r w:rsidRPr="002F5FA4">
              <w:rPr>
                <w:rFonts w:asciiTheme="minorEastAsia" w:hAnsiTheme="minorEastAsia"/>
                <w:color w:val="000000" w:themeColor="text1"/>
              </w:rPr>
              <w:t>.</w:t>
            </w:r>
            <w:r w:rsidRPr="002F5FA4">
              <w:rPr>
                <w:rFonts w:asciiTheme="minorEastAsia" w:hAnsiTheme="minorEastAsia" w:cs="MS Mincho" w:hint="eastAsia"/>
                <w:color w:val="000000" w:themeColor="text1"/>
              </w:rPr>
              <w:t>１</w:t>
            </w:r>
            <w:r w:rsidRPr="002F5FA4">
              <w:rPr>
                <w:rFonts w:asciiTheme="minorEastAsia" w:hAnsiTheme="minorEastAsia"/>
                <w:color w:val="000000" w:themeColor="text1"/>
              </w:rPr>
              <w:t xml:space="preserve"> </w:t>
            </w:r>
            <w:proofErr w:type="spellStart"/>
            <w:r w:rsidRPr="002F5FA4">
              <w:rPr>
                <w:rFonts w:asciiTheme="minorEastAsia" w:hAnsiTheme="minorEastAsia" w:cs="MS Mincho" w:hint="eastAsia"/>
                <w:color w:val="000000" w:themeColor="text1"/>
              </w:rPr>
              <w:t>組成</w:t>
            </w:r>
            <w:proofErr w:type="spellEnd"/>
            <w:r w:rsidRPr="009C50FB">
              <w:rPr>
                <w:rFonts w:asciiTheme="minorEastAsia" w:hAnsiTheme="minorEastAsia"/>
                <w:color w:val="000000" w:themeColor="text1"/>
              </w:rPr>
              <w:t>-</w:t>
            </w:r>
            <w:r w:rsidRPr="009C50FB">
              <w:rPr>
                <w:rFonts w:eastAsiaTheme="minorHAnsi"/>
                <w:color w:val="000000" w:themeColor="text1"/>
              </w:rPr>
              <w:t>-&gt;</w:t>
            </w:r>
          </w:p>
          <w:p w14:paraId="19EC3A1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&lt;Composition id="</w:t>
            </w:r>
            <w:proofErr w:type="spellStart"/>
            <w:r w:rsidRPr="009C50FB">
              <w:rPr>
                <w:rFonts w:eastAsiaTheme="minorHAnsi"/>
                <w:color w:val="000000" w:themeColor="text1"/>
              </w:rPr>
              <w:t>HDR_Composition</w:t>
            </w:r>
            <w:proofErr w:type="spellEnd"/>
            <w:r w:rsidRPr="009C50FB">
              <w:rPr>
                <w:rFonts w:eastAsiaTheme="minorHAnsi"/>
                <w:color w:val="000000" w:themeColor="text1"/>
              </w:rPr>
              <w:t>" heading="fixing"&gt;</w:t>
            </w:r>
          </w:p>
          <w:p w14:paraId="167D481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 xml:space="preserve"> ref="BRD_Drug1"&gt;</w:t>
            </w:r>
          </w:p>
          <w:p w14:paraId="5F437BF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3AF8666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667CB6C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597C25A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0ABDC7E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2F5FA4">
              <w:rPr>
                <w:rFonts w:asciiTheme="minorEastAsia" w:hAnsiTheme="minorEastAsia"/>
                <w:color w:val="000000" w:themeColor="text1"/>
              </w:rPr>
              <w:t>1</w:t>
            </w:r>
            <w:r w:rsidRPr="002F5FA4">
              <w:rPr>
                <w:rFonts w:asciiTheme="minorEastAsia" w:hAnsiTheme="minorEastAsia" w:cs="MS Mincho" w:hint="eastAsia"/>
                <w:color w:val="000000" w:themeColor="text1"/>
              </w:rPr>
              <w:t>錠中</w:t>
            </w:r>
            <w:r w:rsidRPr="002F5FA4">
              <w:rPr>
                <w:rFonts w:asciiTheme="minorEastAsia" w:hAnsiTheme="minorEastAsia"/>
                <w:color w:val="000000" w:themeColor="text1"/>
              </w:rPr>
              <w:t xml:space="preserve"> </w:t>
            </w:r>
            <w:proofErr w:type="spellStart"/>
            <w:r w:rsidRPr="002F5FA4">
              <w:rPr>
                <w:rFonts w:ascii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2DAA6D9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7E3A113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14B2638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1AA062D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15FCD289"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1F2591FC"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&lt;Additives&gt;</w:t>
            </w:r>
          </w:p>
          <w:p w14:paraId="7F5E3D9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5D6CFFC0"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hAnsiTheme="minorEastAsia" w:cs="MS Mincho" w:hint="eastAsia"/>
                <w:color w:val="000000" w:themeColor="text1"/>
                <w:lang w:eastAsia="ja-JP"/>
              </w:rPr>
              <w:t>カ</w:t>
            </w:r>
            <w:r w:rsidRPr="002F5FA4">
              <w:rPr>
                <w:rFonts w:asciiTheme="minorEastAsia" w:hAnsiTheme="minorEastAsia" w:cs="MS Mincho" w:hint="eastAsia"/>
                <w:color w:val="000000" w:themeColor="text1"/>
                <w:lang w:eastAsia="ja-JP"/>
              </w:rPr>
              <w:t>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w:t>
            </w:r>
            <w:r w:rsidRPr="002F5FA4">
              <w:rPr>
                <w:rFonts w:asciiTheme="minorEastAsia" w:hAnsiTheme="minorEastAsia" w:cs="MS Mincho" w:hint="eastAsia"/>
                <w:color w:val="000000" w:themeColor="text1"/>
                <w:lang w:eastAsia="ja-JP"/>
              </w:rPr>
              <w:lastRenderedPageBreak/>
              <w:t>ポリソルベート</w:t>
            </w:r>
            <w:r w:rsidRPr="002F5FA4">
              <w:rPr>
                <w:rFonts w:asciiTheme="minorEastAsia" w:hAnsiTheme="minorEastAsia"/>
                <w:color w:val="000000" w:themeColor="text1"/>
                <w:lang w:eastAsia="ja-JP"/>
              </w:rPr>
              <w:t>80</w:t>
            </w:r>
            <w:r w:rsidRPr="002F5FA4">
              <w:rPr>
                <w:rFonts w:asciiTheme="minorEastAsia" w:hAnsiTheme="minorEastAsia" w:cs="MS Mincho" w:hint="eastAsia"/>
                <w:color w:val="000000" w:themeColor="text1"/>
                <w:lang w:eastAsia="ja-JP"/>
              </w:rPr>
              <w:t>、ポリビニルアルコール（部分けん化物）、ポリエチレングリコール</w:t>
            </w:r>
            <w:r w:rsidRPr="002F5FA4">
              <w:rPr>
                <w:rFonts w:asciiTheme="minorEastAsia" w:hAnsiTheme="minorEastAsia"/>
                <w:color w:val="000000" w:themeColor="text1"/>
                <w:lang w:eastAsia="ja-JP"/>
              </w:rPr>
              <w:t>6000NF</w:t>
            </w:r>
            <w:r w:rsidRPr="002F5FA4">
              <w:rPr>
                <w:rFonts w:asciiTheme="minorEastAsia" w:hAnsiTheme="minorEastAsia" w:cs="MS Mincho" w:hint="eastAsia"/>
                <w:color w:val="000000" w:themeColor="text1"/>
                <w:lang w:eastAsia="ja-JP"/>
              </w:rPr>
              <w:t>、</w:t>
            </w:r>
            <w:r w:rsidRPr="002F5FA4">
              <w:rPr>
                <w:rFonts w:asciiTheme="minorEastAsia" w:hAnsiTheme="minorEastAsia"/>
                <w:color w:val="000000" w:themeColor="text1"/>
                <w:lang w:eastAsia="ja-JP"/>
              </w:rPr>
              <w:t>D-</w:t>
            </w:r>
            <w:r w:rsidRPr="002F5FA4">
              <w:rPr>
                <w:rFonts w:ascii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399C5060"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3CC454B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52F36C5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5F8F25D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11AC38E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&gt;</w:t>
            </w:r>
          </w:p>
          <w:p w14:paraId="170E959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&lt;/Composition&gt;</w:t>
            </w:r>
          </w:p>
          <w:p w14:paraId="28F011B0" w14:textId="77777777" w:rsidR="00692527" w:rsidRPr="009C50FB" w:rsidRDefault="00692527" w:rsidP="00692527">
            <w:pPr>
              <w:rPr>
                <w:rFonts w:eastAsiaTheme="minorEastAsia"/>
                <w:b/>
                <w:bCs/>
                <w:i/>
                <w:iCs/>
                <w:color w:val="000000" w:themeColor="text1"/>
                <w:u w:val="single"/>
                <w:lang w:eastAsia="ja-JP"/>
              </w:rPr>
            </w:pPr>
          </w:p>
          <w:p w14:paraId="4AB5EB80" w14:textId="3DF6322F"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71ABE970" w14:textId="77777777" w:rsidR="00692527" w:rsidRPr="00EA5F74" w:rsidRDefault="00692527" w:rsidP="00692527">
            <w:pPr>
              <w:rPr>
                <w:rFonts w:eastAsiaTheme="minorEastAsia"/>
                <w:color w:val="000000" w:themeColor="text1"/>
                <w:lang w:eastAsia="ja-JP"/>
              </w:rPr>
            </w:pPr>
            <w:r w:rsidRPr="009C50FB">
              <w:rPr>
                <w:color w:val="000000" w:themeColor="text1"/>
              </w:rPr>
              <w:t>&lt;!--</w:t>
            </w:r>
            <w:r w:rsidRPr="002F5FA4">
              <w:rPr>
                <w:rFonts w:asciiTheme="minorEastAsia" w:hAnsiTheme="minorEastAsia" w:hint="eastAsia"/>
                <w:color w:val="000000" w:themeColor="text1"/>
              </w:rPr>
              <w:t>３</w:t>
            </w:r>
            <w:r w:rsidRPr="002F5FA4">
              <w:rPr>
                <w:rFonts w:asciiTheme="minorEastAsia" w:hAnsiTheme="minorEastAsia"/>
                <w:color w:val="000000" w:themeColor="text1"/>
              </w:rPr>
              <w:t>.</w:t>
            </w:r>
            <w:r w:rsidRPr="002F5FA4">
              <w:rPr>
                <w:rFonts w:asciiTheme="minorEastAsia" w:hAnsiTheme="minorEastAsia"/>
                <w:color w:val="000000" w:themeColor="text1"/>
              </w:rPr>
              <w:t>１</w:t>
            </w:r>
            <w:r w:rsidRPr="002F5FA4">
              <w:rPr>
                <w:rFonts w:asciiTheme="minorEastAsia" w:hAnsiTheme="minorEastAsia"/>
                <w:color w:val="000000" w:themeColor="text1"/>
              </w:rPr>
              <w:t xml:space="preserve"> </w:t>
            </w:r>
            <w:proofErr w:type="spellStart"/>
            <w:r w:rsidRPr="002F5FA4">
              <w:rPr>
                <w:rFonts w:asciiTheme="minorEastAsia" w:hAnsiTheme="minorEastAsia" w:hint="eastAsia"/>
                <w:color w:val="000000" w:themeColor="text1"/>
              </w:rPr>
              <w:t>組成</w:t>
            </w:r>
            <w:proofErr w:type="spellEnd"/>
            <w:r w:rsidRPr="009C50FB">
              <w:rPr>
                <w:color w:val="000000" w:themeColor="text1"/>
              </w:rPr>
              <w:t>--&gt;</w:t>
            </w:r>
            <w:r w:rsidRPr="009C50FB">
              <w:rPr>
                <w:color w:val="000000" w:themeColor="text1"/>
              </w:rPr>
              <w:br/>
              <w:t xml:space="preserve">    &lt;Composition heading="fixing" id="</w:t>
            </w:r>
            <w:proofErr w:type="spellStart"/>
            <w:r w:rsidRPr="009C50FB">
              <w:rPr>
                <w:color w:val="000000" w:themeColor="text1"/>
              </w:rPr>
              <w:t>HDR_Composition</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CompositionForBrand</w:t>
            </w:r>
            <w:proofErr w:type="spellEnd"/>
            <w:r w:rsidRPr="009C50FB">
              <w:rPr>
                <w:color w:val="000000" w:themeColor="text1"/>
              </w:rPr>
              <w:t xml:space="preserve"> ref="BRD_Drug1"&gt;</w:t>
            </w:r>
            <w:r w:rsidRPr="009C50FB">
              <w:rPr>
                <w:color w:val="000000" w:themeColor="text1"/>
              </w:rPr>
              <w:br/>
              <w:t xml:space="preserve">        &lt;</w:t>
            </w:r>
            <w:proofErr w:type="spellStart"/>
            <w:r w:rsidRPr="009C50FB">
              <w:rPr>
                <w:color w:val="000000" w:themeColor="text1"/>
              </w:rPr>
              <w:t>CompositionForConstituentUnits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EA5F74">
              <w:rPr>
                <w:rFonts w:asciiTheme="minorEastAsia" w:eastAsiaTheme="minorEastAsia" w:hAnsiTheme="minorEastAsia" w:hint="eastAsia"/>
                <w:color w:val="000000" w:themeColor="text1"/>
              </w:rPr>
              <w:t>インフリキシマブ（遺伝子組換え</w:t>
            </w:r>
            <w:proofErr w:type="spellEnd"/>
            <w:r w:rsidRPr="00EA5F74">
              <w:rPr>
                <w:rFonts w:asciiTheme="minorEastAsia" w:eastAsiaTheme="minorEastAsia" w:hAnsiTheme="minorEastAsia" w:hint="eastAsia"/>
                <w:color w:val="000000" w:themeColor="text1"/>
              </w:rPr>
              <w:t>）［インフリキシマブ後続3］</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EA5F74">
              <w:rPr>
                <w:rFonts w:hint="eastAsia"/>
                <w:color w:val="000000" w:themeColor="text1"/>
              </w:rPr>
              <w:t>102.4mg</w:t>
            </w:r>
            <w:r w:rsidRPr="002F5FA4">
              <w:rPr>
                <w:rFonts w:asciiTheme="minorEastAsia" w:hAnsiTheme="minorEastAsia" w:hint="eastAsia"/>
                <w:color w:val="000000" w:themeColor="text1"/>
              </w:rPr>
              <w:t>（</w:t>
            </w:r>
            <w:r w:rsidRPr="002F5FA4">
              <w:rPr>
                <w:rFonts w:asciiTheme="minorEastAsia" w:hAnsiTheme="minorEastAsia"/>
                <w:color w:val="000000" w:themeColor="text1"/>
              </w:rPr>
              <w:t>1</w:t>
            </w:r>
            <w:r w:rsidRPr="002F5FA4">
              <w:rPr>
                <w:rFonts w:asciiTheme="minorEastAsia" w:hAnsiTheme="minor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EA5F74">
              <w:rPr>
                <w:rFonts w:asciiTheme="minorEastAsia" w:eastAsiaTheme="minorEastAsia" w:hAnsiTheme="minorEastAsia" w:hint="eastAsia"/>
                <w:color w:val="000000" w:themeColor="text1"/>
              </w:rPr>
              <w:t>精製白糖</w:t>
            </w:r>
            <w:proofErr w:type="spellEnd"/>
            <w:r w:rsidRPr="00EA5F74">
              <w:rPr>
                <w:rFonts w:hint="eastAsia"/>
                <w:color w:val="000000" w:themeColor="text1"/>
              </w:rPr>
              <w:t>&lt;</w:t>
            </w:r>
            <w:r w:rsidRPr="009C50FB">
              <w:rPr>
                <w:color w:val="000000" w:themeColor="text1"/>
              </w:rPr>
              <w: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EA5F74">
              <w:rPr>
                <w:rFonts w:hint="eastAsia"/>
                <w:color w:val="000000" w:themeColor="text1"/>
              </w:rPr>
              <w:t>256mg</w:t>
            </w:r>
            <w:r w:rsidRPr="00F41710">
              <w:rPr>
                <w:rFonts w:asciiTheme="minorEastAsia" w:eastAsiaTheme="minorEastAsia" w:hAnsiTheme="minorEastAsia" w:hint="eastAsia"/>
                <w:color w:val="000000" w:themeColor="text1"/>
              </w:rPr>
              <w:t>（</w:t>
            </w:r>
            <w:r w:rsidRPr="00F41710">
              <w:rPr>
                <w:rFonts w:asciiTheme="minorEastAsia" w:hAnsiTheme="minorEastAsia"/>
                <w:color w:val="000000" w:themeColor="text1"/>
              </w:rPr>
              <w:t>1</w:t>
            </w:r>
            <w:r w:rsidRPr="00F41710">
              <w:rPr>
                <w:rFonts w:asciiTheme="minorEastAsia" w:hAnsiTheme="minor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w:t>
            </w:r>
            <w:r w:rsidRPr="00EA5F74">
              <w:rPr>
                <w:rFonts w:hint="eastAsia"/>
                <w:color w:val="000000" w:themeColor="text1"/>
              </w:rPr>
              <w:t>"&gt;</w:t>
            </w:r>
            <w:r w:rsidRPr="00EA5F74">
              <w:rPr>
                <w:rFonts w:asciiTheme="minorEastAsia" w:eastAsiaTheme="minorEastAsia" w:hAnsiTheme="minorEastAsia" w:hint="eastAsia"/>
                <w:color w:val="000000" w:themeColor="text1"/>
              </w:rPr>
              <w:t>ポリソルベート</w:t>
            </w:r>
            <w:r w:rsidRPr="00EA5F74">
              <w:rPr>
                <w:rFonts w:hint="eastAsia"/>
                <w:color w:val="000000" w:themeColor="text1"/>
              </w:rPr>
              <w:t>80&lt;/Lang&gt;</w:t>
            </w:r>
            <w:r w:rsidRPr="00EA5F74">
              <w:rPr>
                <w:rFonts w:hint="eastAsia"/>
                <w:color w:val="000000" w:themeColor="text1"/>
              </w:rPr>
              <w:br/>
              <w:t xml:space="preserve">                  &lt;/</w:t>
            </w:r>
            <w:proofErr w:type="spellStart"/>
            <w:r w:rsidRPr="00EA5F74">
              <w:rPr>
                <w:rFonts w:hint="eastAsia"/>
                <w:color w:val="000000" w:themeColor="text1"/>
              </w:rPr>
              <w:t>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&lt;Lang </w:t>
            </w:r>
            <w:proofErr w:type="spellStart"/>
            <w:r w:rsidRPr="00EA5F74">
              <w:rPr>
                <w:rFonts w:hint="eastAsia"/>
                <w:color w:val="000000" w:themeColor="text1"/>
              </w:rPr>
              <w:t>xml:lang</w:t>
            </w:r>
            <w:proofErr w:type="spellEnd"/>
            <w:r w:rsidRPr="00EA5F74">
              <w:rPr>
                <w:rFonts w:hint="eastAsia"/>
                <w:color w:val="000000" w:themeColor="text1"/>
              </w:rPr>
              <w:t>="ja"&gt;0.5mg</w:t>
            </w:r>
            <w:r w:rsidRPr="00EA5F74">
              <w:rPr>
                <w:rFonts w:asciiTheme="minorEastAsia" w:eastAsiaTheme="minorEastAsia" w:hAnsiTheme="minorEastAsia" w:hint="eastAsia"/>
                <w:color w:val="000000" w:themeColor="text1"/>
              </w:rPr>
              <w:t>（1バイアル中）</w:t>
            </w:r>
            <w:r w:rsidRPr="00EA5F74">
              <w:rPr>
                <w:rFonts w:hint="eastAsia"/>
                <w:color w:val="000000" w:themeColor="text1"/>
              </w:rPr>
              <w:t>&lt;/Lang&gt;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InfoIndividualAdditive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InfoIndividualAdditive</w:t>
            </w:r>
            <w:proofErr w:type="spellEnd"/>
            <w:r w:rsidRPr="00EA5F74">
              <w:rPr>
                <w:rFonts w:hint="eastAsia"/>
                <w:color w:val="000000" w:themeColor="text1"/>
              </w:rPr>
              <w:t>&gt;</w:t>
            </w:r>
            <w:r w:rsidRPr="00EA5F74">
              <w:rPr>
                <w:rFonts w:hint="eastAsia"/>
                <w:color w:val="000000" w:themeColor="text1"/>
              </w:rPr>
              <w:br/>
            </w:r>
            <w:r w:rsidRPr="00EA5F74">
              <w:rPr>
                <w:rFonts w:hint="eastAsia"/>
                <w:color w:val="000000" w:themeColor="text1"/>
              </w:rPr>
              <w:lastRenderedPageBreak/>
              <w:t xml:space="preserve">                  &lt;</w:t>
            </w:r>
            <w:proofErr w:type="spellStart"/>
            <w:r w:rsidRPr="00EA5F74">
              <w:rPr>
                <w:rFonts w:hint="eastAsia"/>
                <w:color w:val="000000" w:themeColor="text1"/>
              </w:rPr>
              <w:t>IndividualAdditive</w:t>
            </w:r>
            <w:proofErr w:type="spellEnd"/>
            <w:r w:rsidRPr="00EA5F74">
              <w:rPr>
                <w:rFonts w:hint="eastAsia"/>
                <w:color w:val="000000" w:themeColor="text1"/>
              </w:rPr>
              <w:t>&gt;</w:t>
            </w:r>
            <w:r w:rsidRPr="00EA5F74">
              <w:rPr>
                <w:rFonts w:hint="eastAsia"/>
                <w:color w:val="000000" w:themeColor="text1"/>
              </w:rPr>
              <w:br/>
              <w:t xml:space="preserve">                    &lt;Lang </w:t>
            </w:r>
            <w:proofErr w:type="spellStart"/>
            <w:r w:rsidRPr="00EA5F74">
              <w:rPr>
                <w:rFonts w:hint="eastAsia"/>
                <w:color w:val="000000" w:themeColor="text1"/>
              </w:rPr>
              <w:t>xml:lang</w:t>
            </w:r>
            <w:proofErr w:type="spellEnd"/>
            <w:r w:rsidRPr="00EA5F74">
              <w:rPr>
                <w:rFonts w:hint="eastAsia"/>
                <w:color w:val="000000" w:themeColor="text1"/>
              </w:rPr>
              <w:t>="ja"&gt;</w:t>
            </w:r>
            <w:proofErr w:type="spellStart"/>
            <w:r w:rsidRPr="00EA5F74">
              <w:rPr>
                <w:rFonts w:asciiTheme="minorEastAsia" w:eastAsiaTheme="minorEastAsia" w:hAnsiTheme="minorEastAsia" w:hint="eastAsia"/>
                <w:color w:val="000000" w:themeColor="text1"/>
              </w:rPr>
              <w:t>コハク酸</w:t>
            </w:r>
            <w:proofErr w:type="spellEnd"/>
            <w:r w:rsidRPr="00EA5F74">
              <w:rPr>
                <w:rFonts w:hint="eastAsia"/>
                <w:color w:val="000000" w:themeColor="text1"/>
              </w:rPr>
              <w:t>&lt;/Lang&gt;</w:t>
            </w:r>
            <w:r w:rsidRPr="00EA5F74">
              <w:rPr>
                <w:rFonts w:hint="eastAsia"/>
                <w:color w:val="000000" w:themeColor="text1"/>
              </w:rPr>
              <w:br/>
              <w:t xml:space="preserve">                  &lt;/</w:t>
            </w:r>
            <w:proofErr w:type="spellStart"/>
            <w:r w:rsidRPr="00EA5F74">
              <w:rPr>
                <w:rFonts w:hint="eastAsia"/>
                <w:color w:val="000000" w:themeColor="text1"/>
              </w:rPr>
              <w:t>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&lt;Lang </w:t>
            </w:r>
            <w:proofErr w:type="spellStart"/>
            <w:r w:rsidRPr="00EA5F74">
              <w:rPr>
                <w:rFonts w:hint="eastAsia"/>
                <w:color w:val="000000" w:themeColor="text1"/>
              </w:rPr>
              <w:t>xml:lang</w:t>
            </w:r>
            <w:proofErr w:type="spellEnd"/>
            <w:r w:rsidRPr="00EA5F74">
              <w:rPr>
                <w:rFonts w:hint="eastAsia"/>
                <w:color w:val="000000" w:themeColor="text1"/>
              </w:rPr>
              <w:t>="ja"&gt;0.6mg</w:t>
            </w:r>
            <w:r w:rsidRPr="00EA5F74">
              <w:rPr>
                <w:rFonts w:asciiTheme="minorEastAsia" w:eastAsiaTheme="minorEastAsia" w:hAnsiTheme="minorEastAsia" w:hint="eastAsia"/>
                <w:color w:val="000000" w:themeColor="text1"/>
              </w:rPr>
              <w:t>（1バイアル中）</w:t>
            </w:r>
            <w:r w:rsidRPr="00EA5F74">
              <w:rPr>
                <w:rFonts w:hint="eastAsia"/>
                <w:color w:val="000000" w:themeColor="text1"/>
              </w:rPr>
              <w:t>&lt;/Lang&gt;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InfoIndividualAdditive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InfoIndividualAdditive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IndividualAdditive</w:t>
            </w:r>
            <w:proofErr w:type="spellEnd"/>
            <w:r w:rsidRPr="00EA5F74">
              <w:rPr>
                <w:rFonts w:hint="eastAsia"/>
                <w:color w:val="000000" w:themeColor="text1"/>
              </w:rPr>
              <w:t>&gt;</w:t>
            </w:r>
            <w:r w:rsidRPr="00EA5F74">
              <w:rPr>
                <w:rFonts w:hint="eastAsia"/>
                <w:color w:val="000000" w:themeColor="text1"/>
              </w:rPr>
              <w:br/>
              <w:t xml:space="preserve">                    &lt;Lang </w:t>
            </w:r>
            <w:proofErr w:type="spellStart"/>
            <w:r w:rsidRPr="00EA5F74">
              <w:rPr>
                <w:rFonts w:hint="eastAsia"/>
                <w:color w:val="000000" w:themeColor="text1"/>
              </w:rPr>
              <w:t>xml:lang</w:t>
            </w:r>
            <w:proofErr w:type="spellEnd"/>
            <w:r w:rsidRPr="00EA5F74">
              <w:rPr>
                <w:rFonts w:hint="eastAsia"/>
                <w:color w:val="000000" w:themeColor="text1"/>
              </w:rPr>
              <w:t>="ja"&gt;</w:t>
            </w:r>
            <w:proofErr w:type="spellStart"/>
            <w:r w:rsidRPr="00EA5F74">
              <w:rPr>
                <w:rFonts w:asciiTheme="minorEastAsia" w:eastAsiaTheme="minorEastAsia" w:hAnsiTheme="minorEastAsia" w:hint="eastAsia"/>
                <w:color w:val="000000" w:themeColor="text1"/>
              </w:rPr>
              <w:t>コハク酸二ナトリウム六水和物</w:t>
            </w:r>
            <w:proofErr w:type="spellEnd"/>
            <w:r w:rsidRPr="00EA5F74">
              <w:rPr>
                <w:rFonts w:hint="eastAsia"/>
                <w:color w:val="000000" w:themeColor="text1"/>
              </w:rPr>
              <w:t>&lt;/Lang&gt;</w:t>
            </w:r>
            <w:r w:rsidRPr="00EA5F74">
              <w:rPr>
                <w:rFonts w:hint="eastAsia"/>
                <w:color w:val="000000" w:themeColor="text1"/>
              </w:rPr>
              <w:br/>
              <w:t xml:space="preserve">                  &lt;/</w:t>
            </w:r>
            <w:proofErr w:type="spellStart"/>
            <w:r w:rsidRPr="00EA5F74">
              <w:rPr>
                <w:rFonts w:hint="eastAsia"/>
                <w:color w:val="000000" w:themeColor="text1"/>
              </w:rPr>
              <w:t>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&lt;Lang </w:t>
            </w:r>
            <w:proofErr w:type="spellStart"/>
            <w:r w:rsidRPr="00EA5F74">
              <w:rPr>
                <w:rFonts w:hint="eastAsia"/>
                <w:color w:val="000000" w:themeColor="text1"/>
              </w:rPr>
              <w:t>xml:lang</w:t>
            </w:r>
            <w:proofErr w:type="spellEnd"/>
            <w:r w:rsidRPr="00EA5F74">
              <w:rPr>
                <w:rFonts w:hint="eastAsia"/>
                <w:color w:val="000000" w:themeColor="text1"/>
              </w:rPr>
              <w:t>="ja"&gt;12.4mg</w:t>
            </w:r>
            <w:r w:rsidRPr="00EA5F74">
              <w:rPr>
                <w:rFonts w:asciiTheme="minorEastAsia" w:eastAsiaTheme="minorEastAsia" w:hAnsiTheme="minorEastAsia" w:hint="eastAsia"/>
                <w:color w:val="000000" w:themeColor="text1"/>
              </w:rPr>
              <w:t>（1バイアル中）</w:t>
            </w:r>
            <w:r w:rsidRPr="00EA5F74">
              <w:rPr>
                <w:rFonts w:hint="eastAsia"/>
                <w:color w:val="000000" w:themeColor="text1"/>
              </w:rPr>
              <w:t>&lt;/Lang&gt;</w:t>
            </w:r>
            <w:r w:rsidRPr="00EA5F74">
              <w:rPr>
                <w:rFonts w:hint="eastAsia"/>
                <w:color w:val="000000" w:themeColor="text1"/>
              </w:rPr>
              <w:br/>
              <w:t xml:space="preserve">                  &lt;/</w:t>
            </w:r>
            <w:proofErr w:type="spellStart"/>
            <w:r w:rsidRPr="00EA5F74">
              <w:rPr>
                <w:rFonts w:hint="eastAsia"/>
                <w:color w:val="000000" w:themeColor="text1"/>
              </w:rPr>
              <w:t>ValueAndUnit</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InfoIndividualAdditive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IndividualAdditives</w:t>
            </w:r>
            <w:proofErr w:type="spellEnd"/>
            <w:r w:rsidRPr="00EA5F74">
              <w:rPr>
                <w:rFonts w:hint="eastAsia"/>
                <w:color w:val="000000" w:themeColor="text1"/>
              </w:rPr>
              <w:t>&gt;</w:t>
            </w:r>
          </w:p>
          <w:p w14:paraId="35729A0D" w14:textId="67E25A37" w:rsidR="00692527" w:rsidRPr="009C50FB" w:rsidRDefault="00692527" w:rsidP="00692527">
            <w:pPr>
              <w:ind w:firstLineChars="300" w:firstLine="660"/>
              <w:rPr>
                <w:rFonts w:eastAsiaTheme="minorEastAsia"/>
                <w:color w:val="000000" w:themeColor="text1"/>
                <w:lang w:eastAsia="ja-JP"/>
              </w:rPr>
            </w:pPr>
            <w:r w:rsidRPr="00EA5F74">
              <w:rPr>
                <w:rFonts w:hint="eastAsia"/>
                <w:color w:val="000000" w:themeColor="text1"/>
              </w:rPr>
              <w:t>&lt;/Additives&gt;</w:t>
            </w:r>
            <w:r w:rsidRPr="00EA5F74">
              <w:rPr>
                <w:rFonts w:hint="eastAsia"/>
                <w:color w:val="000000" w:themeColor="text1"/>
              </w:rPr>
              <w:br/>
              <w:t xml:space="preserve">          &lt;/</w:t>
            </w:r>
            <w:proofErr w:type="spellStart"/>
            <w:r w:rsidRPr="00EA5F74">
              <w:rPr>
                <w:rFonts w:hint="eastAsia"/>
                <w:color w:val="000000" w:themeColor="text1"/>
              </w:rPr>
              <w:t>CompositionTable</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CompositionForConstituentUnits</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CompositionForBrand</w:t>
            </w:r>
            <w:proofErr w:type="spellEnd"/>
            <w:r w:rsidRPr="00EA5F74">
              <w:rPr>
                <w:rFonts w:hint="eastAsia"/>
                <w:color w:val="000000" w:themeColor="text1"/>
              </w:rPr>
              <w:t>&gt;</w:t>
            </w:r>
            <w:r w:rsidRPr="00EA5F74">
              <w:rPr>
                <w:rFonts w:hint="eastAsia"/>
                <w:color w:val="000000" w:themeColor="text1"/>
              </w:rPr>
              <w:br/>
              <w:t xml:space="preserve">      &lt;</w:t>
            </w:r>
            <w:proofErr w:type="spellStart"/>
            <w:r w:rsidRPr="00EA5F74">
              <w:rPr>
                <w:rFonts w:hint="eastAsia"/>
                <w:color w:val="000000" w:themeColor="text1"/>
              </w:rPr>
              <w:t>CompositionComments</w:t>
            </w:r>
            <w:proofErr w:type="spellEnd"/>
            <w:r w:rsidRPr="00EA5F74">
              <w:rPr>
                <w:rFonts w:hint="eastAsia"/>
                <w:color w:val="000000" w:themeColor="text1"/>
              </w:rPr>
              <w:t>&gt;</w:t>
            </w:r>
            <w:r w:rsidRPr="00EA5F74">
              <w:rPr>
                <w:rFonts w:hint="eastAsia"/>
                <w:color w:val="000000" w:themeColor="text1"/>
              </w:rPr>
              <w:br/>
              <w:t xml:space="preserve">        &lt;Lang </w:t>
            </w:r>
            <w:proofErr w:type="spellStart"/>
            <w:proofErr w:type="gramStart"/>
            <w:r w:rsidRPr="00EA5F74">
              <w:rPr>
                <w:rFonts w:hint="eastAsia"/>
                <w:color w:val="000000" w:themeColor="text1"/>
              </w:rPr>
              <w:t>xml:lang</w:t>
            </w:r>
            <w:proofErr w:type="spellEnd"/>
            <w:proofErr w:type="gramEnd"/>
            <w:r w:rsidRPr="00EA5F74">
              <w:rPr>
                <w:rFonts w:hint="eastAsia"/>
                <w:color w:val="000000" w:themeColor="text1"/>
              </w:rPr>
              <w:t>="ja"&gt;</w:t>
            </w:r>
            <w:proofErr w:type="spellStart"/>
            <w:r w:rsidRPr="00EA5F74">
              <w:rPr>
                <w:rFonts w:asciiTheme="minorEastAsia" w:eastAsiaTheme="minorEastAsia" w:hAnsiTheme="minorEastAsia" w:hint="eastAsia"/>
                <w:color w:val="000000" w:themeColor="text1"/>
              </w:rPr>
              <w:t>本剤は、チャイニーズハムスター卵巣細胞を用いて製造される</w:t>
            </w:r>
            <w:proofErr w:type="spellEnd"/>
            <w:r w:rsidRPr="00EA5F74">
              <w:rPr>
                <w:rFonts w:asciiTheme="minorEastAsia" w:eastAsiaTheme="minorEastAsia" w:hAnsiTheme="minorEastAsia" w:hint="eastAsia"/>
                <w:color w:val="000000" w:themeColor="text1"/>
              </w:rPr>
              <w:t>。</w:t>
            </w:r>
            <w:r w:rsidRPr="00EA5F74">
              <w:rPr>
                <w:rFonts w:asciiTheme="minorEastAsia" w:eastAsiaTheme="minorEastAsia" w:hAnsiTheme="minorEastAsia" w:hint="eastAsia"/>
                <w:color w:val="000000" w:themeColor="text1"/>
                <w:lang w:eastAsia="ja-JP"/>
              </w:rPr>
              <w:t>&lt;?enter?&gt;注：1バイアルから確実に100mgのインフリキシマブ（遺伝子組換え）［インフリキシマブ後続3］を抜き取ることができるように過量充塡している。</w:t>
            </w:r>
            <w:r w:rsidRPr="00EA5F74">
              <w:rPr>
                <w:rFonts w:hint="eastAsia"/>
                <w:color w:val="000000" w:themeColor="text1"/>
              </w:rPr>
              <w:t>&lt;/Lang&gt;</w:t>
            </w:r>
            <w:r w:rsidRPr="00EA5F74">
              <w:rPr>
                <w:rFonts w:hint="eastAsia"/>
                <w:color w:val="000000" w:themeColor="text1"/>
              </w:rPr>
              <w:br/>
            </w:r>
            <w:r w:rsidRPr="009C50FB">
              <w:rPr>
                <w:color w:val="000000" w:themeColor="text1"/>
              </w:rPr>
              <w:t xml:space="preserve">      &lt;/</w:t>
            </w:r>
            <w:proofErr w:type="spellStart"/>
            <w:r w:rsidRPr="009C50FB">
              <w:rPr>
                <w:color w:val="000000" w:themeColor="text1"/>
              </w:rPr>
              <w:t>CompositionComments</w:t>
            </w:r>
            <w:proofErr w:type="spellEnd"/>
            <w:r w:rsidRPr="009C50FB">
              <w:rPr>
                <w:color w:val="000000" w:themeColor="text1"/>
              </w:rPr>
              <w:t>&gt;</w:t>
            </w:r>
            <w:r w:rsidRPr="009C50FB">
              <w:rPr>
                <w:color w:val="000000" w:themeColor="text1"/>
              </w:rPr>
              <w:br/>
              <w:t xml:space="preserve">    &lt;/Composition&gt;</w:t>
            </w:r>
          </w:p>
          <w:p w14:paraId="56F73F3D" w14:textId="77777777" w:rsidR="00692527" w:rsidRDefault="00692527" w:rsidP="00692527">
            <w:pPr>
              <w:rPr>
                <w:ins w:id="83" w:author="Yoshida, Sanae" w:date="2025-06-16T18:06:00Z" w16du:dateUtc="2025-06-16T09:06:00Z"/>
                <w:rFonts w:eastAsiaTheme="minorEastAsia"/>
                <w:color w:val="000000" w:themeColor="text1"/>
                <w:lang w:eastAsia="ja-JP"/>
              </w:rPr>
            </w:pPr>
          </w:p>
          <w:p w14:paraId="687CA572" w14:textId="77777777" w:rsidR="002D5361" w:rsidRPr="00BF037F" w:rsidRDefault="002D5361" w:rsidP="002D5361">
            <w:pPr>
              <w:rPr>
                <w:ins w:id="84" w:author="Yoshida, Sanae" w:date="2025-06-16T18:06:00Z" w16du:dateUtc="2025-06-16T09:06:00Z"/>
                <w:b/>
                <w:bCs/>
                <w:i/>
                <w:iCs/>
                <w:color w:val="000000" w:themeColor="text1"/>
                <w:u w:val="single"/>
                <w:lang w:eastAsia="ja-JP"/>
              </w:rPr>
            </w:pPr>
            <w:ins w:id="85" w:author="Yoshida, Sanae" w:date="2025-06-16T18:06:00Z" w16du:dateUtc="2025-06-16T09:06:00Z">
              <w:r w:rsidRPr="00BF037F">
                <w:rPr>
                  <w:b/>
                  <w:bCs/>
                  <w:i/>
                  <w:iCs/>
                  <w:color w:val="000000" w:themeColor="text1"/>
                  <w:u w:val="single"/>
                  <w:lang w:eastAsia="ja-JP"/>
                </w:rPr>
                <w:t>ZITHROMAC Fine Granules for Pediatric Use 10%</w:t>
              </w:r>
            </w:ins>
          </w:p>
          <w:p w14:paraId="706FF76E" w14:textId="26AE34E5" w:rsidR="00692527" w:rsidRPr="009C50FB" w:rsidRDefault="002D5361" w:rsidP="00692527">
            <w:pPr>
              <w:rPr>
                <w:rFonts w:eastAsiaTheme="minorEastAsia"/>
                <w:color w:val="000000" w:themeColor="text1"/>
                <w:lang w:eastAsia="ja-JP"/>
              </w:rPr>
            </w:pPr>
            <w:ins w:id="86" w:author="Yoshida, Sanae" w:date="2025-06-16T18:06:00Z" w16du:dateUtc="2025-06-16T09:06:00Z">
              <w:r>
                <w:rPr>
                  <w:rFonts w:hint="eastAsia"/>
                </w:rPr>
                <w:t>&lt;!--</w:t>
              </w:r>
              <w:r w:rsidRPr="00B867C2">
                <w:rPr>
                  <w:rFonts w:asciiTheme="minorEastAsia" w:hAnsiTheme="minorEastAsia" w:hint="eastAsia"/>
                  <w:rPrChange w:id="87" w:author="Yoshida, Sanae" w:date="2025-06-16T18:06:00Z" w16du:dateUtc="2025-06-16T09:06:00Z">
                    <w:rPr>
                      <w:rFonts w:hint="eastAsia"/>
                    </w:rPr>
                  </w:rPrChange>
                </w:rPr>
                <w:t>３</w:t>
              </w:r>
              <w:r w:rsidRPr="00B867C2">
                <w:rPr>
                  <w:rFonts w:asciiTheme="minorEastAsia" w:hAnsiTheme="minorEastAsia"/>
                  <w:rPrChange w:id="88" w:author="Yoshida, Sanae" w:date="2025-06-16T18:06:00Z" w16du:dateUtc="2025-06-16T09:06:00Z">
                    <w:rPr/>
                  </w:rPrChange>
                </w:rPr>
                <w:t>.</w:t>
              </w:r>
              <w:r w:rsidRPr="00B867C2">
                <w:rPr>
                  <w:rFonts w:asciiTheme="minorEastAsia" w:hAnsiTheme="minorEastAsia" w:hint="eastAsia"/>
                  <w:rPrChange w:id="89" w:author="Yoshida, Sanae" w:date="2025-06-16T18:06:00Z" w16du:dateUtc="2025-06-16T09:06:00Z">
                    <w:rPr>
                      <w:rFonts w:hint="eastAsia"/>
                    </w:rPr>
                  </w:rPrChange>
                </w:rPr>
                <w:t>１</w:t>
              </w:r>
              <w:r w:rsidRPr="00B867C2">
                <w:rPr>
                  <w:rFonts w:asciiTheme="minorEastAsia" w:hAnsiTheme="minorEastAsia"/>
                  <w:rPrChange w:id="90" w:author="Yoshida, Sanae" w:date="2025-06-16T18:06:00Z" w16du:dateUtc="2025-06-16T09:06:00Z">
                    <w:rPr/>
                  </w:rPrChange>
                </w:rPr>
                <w:t xml:space="preserve"> </w:t>
              </w:r>
              <w:proofErr w:type="spellStart"/>
              <w:r w:rsidRPr="00BF037F">
                <w:rPr>
                  <w:rFonts w:asciiTheme="minorEastAsia" w:eastAsiaTheme="minorEastAsia" w:hAnsiTheme="minorEastAsia" w:hint="eastAsia"/>
                </w:rPr>
                <w:t>組成</w:t>
              </w:r>
              <w:proofErr w:type="spellEnd"/>
              <w:r>
                <w:rPr>
                  <w:rFonts w:hint="eastAsia"/>
                </w:rPr>
                <w:t>--&gt;</w:t>
              </w:r>
              <w:r>
                <w:rPr>
                  <w:rFonts w:hint="eastAsia"/>
                </w:rPr>
                <w:br/>
                <w:t xml:space="preserve">    &lt;Composition id="</w:t>
              </w:r>
              <w:proofErr w:type="spellStart"/>
              <w:r>
                <w:rPr>
                  <w:rFonts w:hint="eastAsia"/>
                </w:rPr>
                <w:t>HDR_Composition</w:t>
              </w:r>
              <w:proofErr w:type="spellEnd"/>
              <w:r>
                <w:rPr>
                  <w:rFonts w:hint="eastAsia"/>
                </w:rPr>
                <w:t>" heading="fixing"&gt;</w:t>
              </w:r>
              <w:r>
                <w:rPr>
                  <w:rFonts w:hint="eastAsia"/>
                </w:rPr>
                <w:br/>
                <w:t xml:space="preserve">      &lt;</w:t>
              </w:r>
              <w:proofErr w:type="spellStart"/>
              <w:r>
                <w:rPr>
                  <w:rFonts w:hint="eastAsia"/>
                </w:rPr>
                <w:t>CompositionForBrand</w:t>
              </w:r>
              <w:proofErr w:type="spellEnd"/>
              <w:r>
                <w:rPr>
                  <w:rFonts w:hint="eastAsia"/>
                </w:rPr>
                <w:t xml:space="preserve"> ref="BRD_Drug1"&gt;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r>
              <w:r>
                <w:rPr>
                  <w:rFonts w:hint="eastAsia"/>
                </w:rPr>
                <w:lastRenderedPageBreak/>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BF037F">
                <w:rPr>
                  <w:rFonts w:asciiTheme="minorEastAsia" w:eastAsiaTheme="minorEastAsia" w:hAnsiTheme="minorEastAsia" w:hint="eastAsia"/>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100mg（力価）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xml:lang="ja"&gt;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CompositionForBrand</w:t>
              </w:r>
              <w:proofErr w:type="spellEnd"/>
              <w:r>
                <w:rPr>
                  <w:rFonts w:hint="eastAsia"/>
                </w:rPr>
                <w:t>&gt;</w:t>
              </w:r>
              <w:r>
                <w:rPr>
                  <w:rFonts w:hint="eastAsia"/>
                </w:rPr>
                <w:br/>
                <w:t>&lt;/Composition&gt;</w:t>
              </w:r>
              <w:r>
                <w:rPr>
                  <w:rFonts w:hint="eastAsia"/>
                </w:rPr>
                <w:br/>
                <w:t xml:space="preserve"> </w:t>
              </w:r>
            </w:ins>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C90DE3" w14:textId="77777777" w:rsidR="00692527" w:rsidRPr="009C50FB" w:rsidRDefault="00692527" w:rsidP="00692527">
            <w:pPr>
              <w:rPr>
                <w:rFonts w:eastAsiaTheme="minorHAnsi"/>
                <w:color w:val="000000" w:themeColor="text1"/>
              </w:rPr>
            </w:pPr>
          </w:p>
        </w:tc>
      </w:tr>
      <w:tr w:rsidR="00692527" w:rsidRPr="000D1C20" w14:paraId="7256073D" w14:textId="6DDDE83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AD60EE" w14:textId="77777777" w:rsidR="00692527" w:rsidRPr="009C50FB" w:rsidRDefault="00692527" w:rsidP="00692527">
            <w:pPr>
              <w:rPr>
                <w:rFonts w:eastAsia="MS Gothic" w:cs="MS Gothic"/>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6C57CA" w14:textId="18320F5F" w:rsidR="00692527" w:rsidRPr="009C50FB" w:rsidRDefault="00692527" w:rsidP="00692527">
            <w:pPr>
              <w:rPr>
                <w:rFonts w:eastAsia="MS Gothic" w:cs="MS Gothic"/>
                <w:color w:val="000000" w:themeColor="text1"/>
              </w:rPr>
            </w:pPr>
            <w:commentRangeStart w:id="91"/>
            <w:commentRangeStart w:id="92"/>
            <w:proofErr w:type="spellStart"/>
            <w:r w:rsidRPr="009C50FB">
              <w:rPr>
                <w:rFonts w:eastAsia="MS Gothic" w:cs="MS Gothic" w:hint="eastAsia"/>
                <w:color w:val="000000" w:themeColor="text1"/>
              </w:rPr>
              <w:t>組成の概要</w:t>
            </w:r>
            <w:proofErr w:type="spellEnd"/>
            <w:r w:rsidRPr="009C50FB">
              <w:rPr>
                <w:color w:val="000000" w:themeColor="text1"/>
              </w:rPr>
              <w:t xml:space="preserve"> (Overview of Composition)</w:t>
            </w:r>
            <w:commentRangeEnd w:id="91"/>
            <w:r w:rsidRPr="009C50FB">
              <w:rPr>
                <w:color w:val="000000" w:themeColor="text1"/>
              </w:rPr>
              <w:commentReference w:id="91"/>
            </w:r>
            <w:commentRangeEnd w:id="92"/>
            <w:r>
              <w:rPr>
                <w:rStyle w:val="CommentReference"/>
              </w:rPr>
              <w:commentReference w:id="92"/>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EDBFD5" w14:textId="60DF270B" w:rsidR="00765566" w:rsidRPr="00765566" w:rsidRDefault="00765566" w:rsidP="00765566">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730097">
              <w:rPr>
                <w:rFonts w:eastAsiaTheme="minorEastAsia" w:hint="eastAsia"/>
                <w:color w:val="000000" w:themeColor="text1"/>
                <w:lang w:eastAsia="ja-JP"/>
              </w:rPr>
              <w:t xml:space="preserve"> NA</w:t>
            </w:r>
          </w:p>
          <w:p w14:paraId="6B601379" w14:textId="2402939D" w:rsidR="00765566" w:rsidRPr="00765566" w:rsidRDefault="00765566"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091B42">
              <w:rPr>
                <w:color w:val="000000" w:themeColor="text1"/>
                <w:lang w:eastAsia="ja-JP"/>
              </w:rPr>
              <w:t xml:space="preserve"> NA</w:t>
            </w:r>
          </w:p>
          <w:p w14:paraId="1D146C65" w14:textId="47F3B47E"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PaxlovidPACK600, 300</w:t>
            </w:r>
          </w:p>
          <w:p w14:paraId="7769D11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OverviewOfComposition</w:t>
            </w:r>
            <w:proofErr w:type="spellEnd"/>
            <w:r w:rsidRPr="009C50FB">
              <w:rPr>
                <w:color w:val="000000" w:themeColor="text1"/>
                <w:lang w:eastAsia="ja-JP"/>
              </w:rPr>
              <w:t>&gt;</w:t>
            </w:r>
          </w:p>
          <w:p w14:paraId="318656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p>
          <w:p w14:paraId="09C10B7B"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本製品は以下の</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製剤を組み合わせたものである。</w:t>
            </w:r>
          </w:p>
          <w:p w14:paraId="4DE2113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74BAAF1C"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パキロビッドパック</w:t>
            </w:r>
            <w:r w:rsidRPr="00091B42">
              <w:rPr>
                <w:rFonts w:asciiTheme="minorEastAsia" w:hAnsiTheme="minorEastAsia"/>
                <w:color w:val="000000" w:themeColor="text1"/>
                <w:lang w:eastAsia="ja-JP"/>
              </w:rPr>
              <w:t>600</w:t>
            </w:r>
          </w:p>
          <w:p w14:paraId="38DCC05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07CC2E37"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シート（</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日分）中</w:t>
            </w:r>
          </w:p>
          <w:p w14:paraId="3F15AE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3DD718E4"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 xml:space="preserve">ニルマトレルビル錠　</w:t>
            </w:r>
            <w:r w:rsidRPr="00091B42">
              <w:rPr>
                <w:rFonts w:asciiTheme="minorEastAsia" w:hAnsiTheme="minorEastAsia"/>
                <w:color w:val="000000" w:themeColor="text1"/>
                <w:lang w:eastAsia="ja-JP"/>
              </w:rPr>
              <w:t>4</w:t>
            </w:r>
            <w:r w:rsidRPr="00091B42">
              <w:rPr>
                <w:rFonts w:asciiTheme="minorEastAsia" w:hAnsiTheme="minorEastAsia" w:hint="eastAsia"/>
                <w:color w:val="000000" w:themeColor="text1"/>
                <w:lang w:eastAsia="ja-JP"/>
              </w:rPr>
              <w:t>錠</w:t>
            </w:r>
          </w:p>
          <w:p w14:paraId="7FE2B45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372DAC26"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 xml:space="preserve">リトナビル錠　</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錠</w:t>
            </w:r>
          </w:p>
          <w:p w14:paraId="6E32045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0FDD9C4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43C22B63"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パキロビッドパック</w:t>
            </w:r>
            <w:r w:rsidRPr="00091B42">
              <w:rPr>
                <w:rFonts w:asciiTheme="minorEastAsia" w:hAnsiTheme="minorEastAsia"/>
                <w:color w:val="000000" w:themeColor="text1"/>
                <w:lang w:eastAsia="ja-JP"/>
              </w:rPr>
              <w:t>300</w:t>
            </w:r>
          </w:p>
          <w:p w14:paraId="0B0740A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3047BEF4"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シート（</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日分）中</w:t>
            </w:r>
          </w:p>
          <w:p w14:paraId="4B75554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&lt;?</w:t>
            </w:r>
            <w:proofErr w:type="gramStart"/>
            <w:r w:rsidRPr="009C50FB">
              <w:rPr>
                <w:color w:val="000000" w:themeColor="text1"/>
                <w:lang w:eastAsia="ja-JP"/>
              </w:rPr>
              <w:t>enter ?</w:t>
            </w:r>
            <w:proofErr w:type="gramEnd"/>
            <w:r w:rsidRPr="009C50FB">
              <w:rPr>
                <w:color w:val="000000" w:themeColor="text1"/>
                <w:lang w:eastAsia="ja-JP"/>
              </w:rPr>
              <w:t>&gt;</w:t>
            </w:r>
          </w:p>
          <w:p w14:paraId="6F557F4C"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 xml:space="preserve">ニルマトレルビル錠　</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錠</w:t>
            </w:r>
          </w:p>
          <w:p w14:paraId="3E01862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5B83CC8C"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 xml:space="preserve">リトナビル錠　</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錠</w:t>
            </w:r>
          </w:p>
          <w:p w14:paraId="6A4AFCE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59D55F9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gramStart"/>
            <w:r w:rsidRPr="009C50FB">
              <w:rPr>
                <w:color w:val="000000" w:themeColor="text1"/>
                <w:lang w:eastAsia="ja-JP"/>
              </w:rPr>
              <w:t>enter ?</w:t>
            </w:r>
            <w:proofErr w:type="gramEnd"/>
            <w:r w:rsidRPr="009C50FB">
              <w:rPr>
                <w:color w:val="000000" w:themeColor="text1"/>
                <w:lang w:eastAsia="ja-JP"/>
              </w:rPr>
              <w:t>&gt;</w:t>
            </w:r>
          </w:p>
          <w:p w14:paraId="69C21C98" w14:textId="77777777" w:rsidR="00692527" w:rsidRPr="00091B42" w:rsidRDefault="00692527" w:rsidP="00692527">
            <w:pPr>
              <w:rPr>
                <w:rFonts w:asciiTheme="minorEastAsia" w:eastAsiaTheme="minorEastAsia" w:hAnsiTheme="minorEastAsia"/>
                <w:color w:val="000000" w:themeColor="text1"/>
                <w:lang w:eastAsia="ja-JP"/>
              </w:rPr>
            </w:pPr>
            <w:r w:rsidRPr="00091B42">
              <w:rPr>
                <w:rFonts w:asciiTheme="minorEastAsia" w:hAnsiTheme="minorEastAsia" w:hint="eastAsia"/>
                <w:color w:val="000000" w:themeColor="text1"/>
                <w:lang w:eastAsia="ja-JP"/>
              </w:rPr>
              <w:t>製剤各々の組成は次のとおりである。</w:t>
            </w:r>
          </w:p>
          <w:p w14:paraId="56CFD82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&lt;/Lang&gt;</w:t>
            </w:r>
          </w:p>
          <w:p w14:paraId="30FC27B5" w14:textId="7EA3F6FA"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OverviewOfComposition</w:t>
            </w:r>
            <w:proofErr w:type="spellEnd"/>
            <w:r w:rsidRPr="009C50FB">
              <w:rPr>
                <w:color w:val="000000" w:themeColor="text1"/>
                <w:lang w:eastAsia="ja-JP"/>
              </w:rPr>
              <w:t>&gt;</w:t>
            </w:r>
          </w:p>
          <w:p w14:paraId="27023C23" w14:textId="77777777" w:rsidR="00692527" w:rsidRDefault="00692527" w:rsidP="00692527">
            <w:pPr>
              <w:rPr>
                <w:ins w:id="93" w:author="Yoshida, Sanae" w:date="2025-06-16T18:11:00Z" w16du:dateUtc="2025-06-16T09:11:00Z"/>
                <w:rFonts w:eastAsiaTheme="minorEastAsia"/>
                <w:color w:val="000000" w:themeColor="text1"/>
                <w:lang w:eastAsia="ja-JP"/>
              </w:rPr>
            </w:pPr>
          </w:p>
          <w:p w14:paraId="2670B40A" w14:textId="08342D16" w:rsidR="00196F26" w:rsidRPr="006B1AF8" w:rsidRDefault="00196F26" w:rsidP="00196F26">
            <w:pPr>
              <w:rPr>
                <w:ins w:id="94" w:author="Yoshida, Sanae" w:date="2025-06-16T18:11:00Z" w16du:dateUtc="2025-06-16T09:11:00Z"/>
                <w:rFonts w:eastAsiaTheme="minorEastAsia"/>
                <w:b/>
                <w:bCs/>
                <w:i/>
                <w:iCs/>
                <w:color w:val="000000" w:themeColor="text1"/>
                <w:u w:val="single"/>
                <w:lang w:eastAsia="ja-JP"/>
                <w:rPrChange w:id="95" w:author="Yoshida, Sanae" w:date="2025-06-16T18:12:00Z" w16du:dateUtc="2025-06-16T09:12:00Z">
                  <w:rPr>
                    <w:ins w:id="96" w:author="Yoshida, Sanae" w:date="2025-06-16T18:11:00Z" w16du:dateUtc="2025-06-16T09:11:00Z"/>
                    <w:b/>
                    <w:bCs/>
                    <w:i/>
                    <w:iCs/>
                    <w:color w:val="000000" w:themeColor="text1"/>
                    <w:u w:val="single"/>
                    <w:lang w:eastAsia="ja-JP"/>
                  </w:rPr>
                </w:rPrChange>
              </w:rPr>
            </w:pPr>
            <w:ins w:id="97" w:author="Yoshida, Sanae" w:date="2025-06-16T18:11:00Z" w16du:dateUtc="2025-06-16T09:11:00Z">
              <w:r w:rsidRPr="00BF037F">
                <w:rPr>
                  <w:b/>
                  <w:bCs/>
                  <w:i/>
                  <w:iCs/>
                  <w:color w:val="000000" w:themeColor="text1"/>
                  <w:u w:val="single"/>
                  <w:lang w:eastAsia="ja-JP"/>
                </w:rPr>
                <w:t>ZITHROMAC Fine Granules for Pediatric Use 10%</w:t>
              </w:r>
            </w:ins>
            <w:ins w:id="98" w:author="Yoshida, Sanae" w:date="2025-06-16T18:12:00Z" w16du:dateUtc="2025-06-16T09:12:00Z">
              <w:r w:rsidR="006B1AF8">
                <w:rPr>
                  <w:rFonts w:eastAsiaTheme="minorEastAsia" w:hint="eastAsia"/>
                  <w:b/>
                  <w:bCs/>
                  <w:i/>
                  <w:iCs/>
                  <w:color w:val="000000" w:themeColor="text1"/>
                  <w:u w:val="single"/>
                  <w:lang w:eastAsia="ja-JP"/>
                </w:rPr>
                <w:t xml:space="preserve"> </w:t>
              </w:r>
              <w:r w:rsidR="006B1AF8" w:rsidRPr="00730097">
                <w:rPr>
                  <w:rFonts w:eastAsiaTheme="minorEastAsia" w:hint="eastAsia"/>
                  <w:color w:val="000000" w:themeColor="text1"/>
                  <w:lang w:eastAsia="ja-JP"/>
                </w:rPr>
                <w:t>NA</w:t>
              </w:r>
            </w:ins>
          </w:p>
          <w:p w14:paraId="4A70A53E" w14:textId="7946EC9F"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21CA2F" w14:textId="77777777" w:rsidR="00692527" w:rsidRPr="009C50FB" w:rsidRDefault="00692527" w:rsidP="00692527">
            <w:pPr>
              <w:rPr>
                <w:rFonts w:eastAsiaTheme="minorHAnsi"/>
                <w:color w:val="000000" w:themeColor="text1"/>
              </w:rPr>
            </w:pPr>
          </w:p>
        </w:tc>
      </w:tr>
      <w:tr w:rsidR="00692527" w:rsidRPr="000D1C20" w14:paraId="04C0C2CF" w14:textId="6F0D396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76C3E1" w14:textId="77777777" w:rsidR="00692527" w:rsidRPr="009C50FB" w:rsidRDefault="00692527" w:rsidP="00692527">
            <w:pPr>
              <w:rPr>
                <w:rFonts w:eastAsia="MS Gothic" w:cs="MS Gothic"/>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A770B9" w14:textId="77777777"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薬品毎の組成</w:t>
            </w:r>
            <w:proofErr w:type="spellEnd"/>
            <w:r w:rsidRPr="009C50FB">
              <w:rPr>
                <w:color w:val="000000" w:themeColor="text1"/>
              </w:rPr>
              <w:t xml:space="preserve"> (Composition for Each Drug)</w:t>
            </w:r>
          </w:p>
          <w:p w14:paraId="1E455B64" w14:textId="61CF616E" w:rsidR="00692527" w:rsidRPr="009C50FB" w:rsidRDefault="00692527" w:rsidP="00692527">
            <w:pPr>
              <w:rPr>
                <w:rFonts w:eastAsiaTheme="minorEastAsia" w:cs="MS Gothic"/>
                <w:color w:val="000000" w:themeColor="text1"/>
                <w:lang w:eastAsia="ja-JP"/>
              </w:rPr>
            </w:pPr>
            <w:r w:rsidRPr="00EB2763">
              <w:rPr>
                <w:color w:val="00B050"/>
                <w:lang w:eastAsia="ja-JP"/>
              </w:rPr>
              <w:t xml:space="preserve">JPI XML Element: </w:t>
            </w:r>
            <w:proofErr w:type="spellStart"/>
            <w:r w:rsidRPr="00EB2763">
              <w:rPr>
                <w:rFonts w:eastAsiaTheme="minorHAnsi"/>
                <w:color w:val="00B050"/>
              </w:rPr>
              <w:t>CompositionForBrand</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B4BC65"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3107BE6C"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 xml:space="preserve"> ref="BRD_Drug1"&gt;</w:t>
            </w:r>
          </w:p>
          <w:p w14:paraId="112109D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3B828AA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1A0E043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26C3B3F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3CDB5D8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錠中</w:t>
            </w:r>
            <w:r w:rsidRPr="00091B42">
              <w:rPr>
                <w:rFonts w:asciiTheme="minorEastAsia" w:eastAsiaTheme="minorEastAsia" w:hAnsiTheme="minorEastAsia"/>
                <w:color w:val="000000" w:themeColor="text1"/>
              </w:rPr>
              <w:t xml:space="preserve"> </w:t>
            </w:r>
            <w:proofErr w:type="spellStart"/>
            <w:r w:rsidRPr="00091B42">
              <w:rPr>
                <w:rFonts w:asciiTheme="minorEastAsia" w:eastAsia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46A0AFC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1D836E8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5634351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2BE4A8F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7E32D2C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7ECC642B"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&lt;Additives&gt;</w:t>
            </w:r>
          </w:p>
          <w:p w14:paraId="022BC407"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640C0480"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091B42">
              <w:rPr>
                <w:rFonts w:asciiTheme="minorEastAsia" w:eastAsiaTheme="minorEastAsia" w:hAnsiTheme="minorEastAsia"/>
                <w:color w:val="000000" w:themeColor="text1"/>
                <w:lang w:eastAsia="ja-JP"/>
              </w:rPr>
              <w:t>80</w:t>
            </w:r>
            <w:r w:rsidRPr="00091B42">
              <w:rPr>
                <w:rFonts w:asciiTheme="minorEastAsia" w:eastAsiaTheme="minorEastAsia" w:hAnsiTheme="minorEastAsia" w:cs="MS Mincho" w:hint="eastAsia"/>
                <w:color w:val="000000" w:themeColor="text1"/>
                <w:lang w:eastAsia="ja-JP"/>
              </w:rPr>
              <w:t>、ポリビニルアルコール（部分けん化物）、ポリエチレングリコール</w:t>
            </w:r>
            <w:r w:rsidRPr="00091B42">
              <w:rPr>
                <w:rFonts w:asciiTheme="minorEastAsia" w:eastAsiaTheme="minorEastAsia" w:hAnsiTheme="minorEastAsia"/>
                <w:color w:val="000000" w:themeColor="text1"/>
                <w:lang w:eastAsia="ja-JP"/>
              </w:rPr>
              <w:t>6000NF</w:t>
            </w:r>
            <w:r w:rsidRPr="00091B42">
              <w:rPr>
                <w:rFonts w:asciiTheme="minorEastAsia" w:eastAsiaTheme="minorEastAsia" w:hAnsiTheme="minorEastAsia" w:cs="MS Mincho" w:hint="eastAsia"/>
                <w:color w:val="000000" w:themeColor="text1"/>
                <w:lang w:eastAsia="ja-JP"/>
              </w:rPr>
              <w:t>、</w:t>
            </w:r>
            <w:r w:rsidRPr="00091B42">
              <w:rPr>
                <w:rFonts w:asciiTheme="minorEastAsia" w:eastAsiaTheme="minorEastAsia" w:hAnsiTheme="minorEastAsia"/>
                <w:color w:val="000000" w:themeColor="text1"/>
                <w:lang w:eastAsia="ja-JP"/>
              </w:rPr>
              <w:t>D-</w:t>
            </w:r>
            <w:r w:rsidRPr="00091B42">
              <w:rPr>
                <w:rFonts w:asciiTheme="minorEastAsia" w:eastAsia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3C15990A"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239CECC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56334C9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090E9B6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106C374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CompositionForBrand</w:t>
            </w:r>
            <w:proofErr w:type="spellEnd"/>
            <w:r w:rsidRPr="009C50FB">
              <w:rPr>
                <w:rFonts w:eastAsiaTheme="minorHAnsi"/>
                <w:color w:val="000000" w:themeColor="text1"/>
              </w:rPr>
              <w:t>&gt;</w:t>
            </w:r>
          </w:p>
          <w:p w14:paraId="2FBD79D9" w14:textId="77777777" w:rsidR="00692527" w:rsidRPr="009C50FB" w:rsidRDefault="00692527" w:rsidP="00692527">
            <w:pPr>
              <w:rPr>
                <w:rFonts w:eastAsiaTheme="minorEastAsia"/>
                <w:color w:val="000000" w:themeColor="text1"/>
                <w:lang w:eastAsia="ja-JP"/>
              </w:rPr>
            </w:pPr>
          </w:p>
          <w:p w14:paraId="716179FE"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73C00176" w14:textId="6F450F18"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CompositionForBrand</w:t>
            </w:r>
            <w:proofErr w:type="spellEnd"/>
            <w:r w:rsidRPr="009C50FB">
              <w:rPr>
                <w:color w:val="000000" w:themeColor="text1"/>
              </w:rPr>
              <w:t xml:space="preserve"> ref="BRD_Drug1"&gt;</w:t>
            </w:r>
            <w:r w:rsidRPr="009C50FB">
              <w:rPr>
                <w:color w:val="000000" w:themeColor="text1"/>
              </w:rPr>
              <w:br/>
              <w:t xml:space="preserve">        &lt;</w:t>
            </w:r>
            <w:proofErr w:type="spellStart"/>
            <w:r w:rsidRPr="009C50FB">
              <w:rPr>
                <w:color w:val="000000" w:themeColor="text1"/>
              </w:rPr>
              <w:t>CompositionForConstituentUnits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インフリキシマブ（遺伝子組換え</w:t>
            </w:r>
            <w:proofErr w:type="spellEnd"/>
            <w:r w:rsidRPr="00091B42">
              <w:rPr>
                <w:rFonts w:asciiTheme="minorEastAsia" w:hAnsiTheme="minorEastAsia" w:hint="eastAsia"/>
                <w:color w:val="000000" w:themeColor="text1"/>
              </w:rPr>
              <w:t>）［インフリキシマブ後続</w:t>
            </w:r>
            <w:r w:rsidRPr="00091B42">
              <w:rPr>
                <w:rFonts w:asciiTheme="minorEastAsia" w:hAnsiTheme="minorEastAsia"/>
                <w:color w:val="000000" w:themeColor="text1"/>
              </w:rPr>
              <w:t>3</w:t>
            </w:r>
            <w:r w:rsidRPr="00091B42">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="ja"&gt;102.4mg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091B42">
              <w:rPr>
                <w:rFonts w:asciiTheme="minorEastAsia" w:hAnsiTheme="minorEastAsia"/>
                <w:color w:val="000000" w:themeColor="text1"/>
              </w:rPr>
              <w:t>&lt;</w:t>
            </w:r>
            <w:r w:rsidRPr="009C50FB">
              <w:rPr>
                <w:color w:val="000000" w:themeColor="text1"/>
              </w:rPr>
              <w: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CompositionForConstituentUnits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CompositionForBrand</w:t>
            </w:r>
            <w:proofErr w:type="spellEnd"/>
            <w:r w:rsidRPr="009C50FB">
              <w:rPr>
                <w:color w:val="000000" w:themeColor="text1"/>
              </w:rPr>
              <w:t>&gt;</w:t>
            </w:r>
          </w:p>
          <w:p w14:paraId="2230E51D" w14:textId="77777777" w:rsidR="00692527" w:rsidRDefault="00692527" w:rsidP="00692527">
            <w:pPr>
              <w:rPr>
                <w:ins w:id="99" w:author="Yoshida, Sanae" w:date="2025-06-16T18:12:00Z" w16du:dateUtc="2025-06-16T09:12:00Z"/>
                <w:rFonts w:eastAsiaTheme="minorEastAsia"/>
                <w:color w:val="000000" w:themeColor="text1"/>
                <w:lang w:eastAsia="ja-JP"/>
              </w:rPr>
            </w:pPr>
          </w:p>
          <w:p w14:paraId="4EE9B9D5" w14:textId="77777777" w:rsidR="006B1AF8" w:rsidRPr="00BF037F" w:rsidRDefault="006B1AF8" w:rsidP="006B1AF8">
            <w:pPr>
              <w:rPr>
                <w:ins w:id="100" w:author="Yoshida, Sanae" w:date="2025-06-16T18:12:00Z" w16du:dateUtc="2025-06-16T09:12:00Z"/>
                <w:b/>
                <w:bCs/>
                <w:i/>
                <w:iCs/>
                <w:color w:val="000000" w:themeColor="text1"/>
                <w:u w:val="single"/>
                <w:lang w:eastAsia="ja-JP"/>
              </w:rPr>
            </w:pPr>
            <w:ins w:id="101" w:author="Yoshida, Sanae" w:date="2025-06-16T18:12:00Z" w16du:dateUtc="2025-06-16T09:12:00Z">
              <w:r w:rsidRPr="00BF037F">
                <w:rPr>
                  <w:b/>
                  <w:bCs/>
                  <w:i/>
                  <w:iCs/>
                  <w:color w:val="000000" w:themeColor="text1"/>
                  <w:u w:val="single"/>
                  <w:lang w:eastAsia="ja-JP"/>
                </w:rPr>
                <w:t>ZITHROMAC Fine Granules for Pediatric Use 10%</w:t>
              </w:r>
            </w:ins>
          </w:p>
          <w:p w14:paraId="1206B053" w14:textId="77777777" w:rsidR="006B1AF8" w:rsidRDefault="006B1AF8" w:rsidP="006B1AF8">
            <w:pPr>
              <w:rPr>
                <w:ins w:id="102" w:author="Yoshida, Sanae" w:date="2025-06-16T18:13:00Z" w16du:dateUtc="2025-06-16T09:13:00Z"/>
                <w:rFonts w:eastAsiaTheme="minorEastAsia"/>
                <w:lang w:eastAsia="ja-JP"/>
              </w:rPr>
            </w:pPr>
            <w:ins w:id="103" w:author="Yoshida, Sanae" w:date="2025-06-16T18:12:00Z" w16du:dateUtc="2025-06-16T09:12:00Z">
              <w:r>
                <w:rPr>
                  <w:rFonts w:hint="eastAsia"/>
                </w:rPr>
                <w:t>&lt;</w:t>
              </w:r>
              <w:proofErr w:type="spellStart"/>
              <w:r>
                <w:rPr>
                  <w:rFonts w:hint="eastAsia"/>
                </w:rPr>
                <w:t>CompositionForBrand</w:t>
              </w:r>
              <w:proofErr w:type="spellEnd"/>
              <w:r>
                <w:rPr>
                  <w:rFonts w:hint="eastAsia"/>
                </w:rPr>
                <w:t xml:space="preserve"> ref="BRD_Drug1"&gt;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BF037F">
                <w:rPr>
                  <w:rFonts w:asciiTheme="minorEastAsia" w:eastAsiaTheme="minorEastAsia" w:hAnsiTheme="minorEastAsia" w:hint="eastAsia"/>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100mg（力価）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xml:lang="ja"&gt;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CompositionForConstituentUnits</w:t>
              </w:r>
              <w:proofErr w:type="spellEnd"/>
              <w:r>
                <w:rPr>
                  <w:rFonts w:hint="eastAsia"/>
                </w:rPr>
                <w:t>&gt;</w:t>
              </w:r>
              <w:r>
                <w:rPr>
                  <w:rFonts w:hint="eastAsia"/>
                </w:rPr>
                <w:br/>
                <w:t>&lt;/</w:t>
              </w:r>
              <w:proofErr w:type="spellStart"/>
              <w:r>
                <w:rPr>
                  <w:rFonts w:hint="eastAsia"/>
                </w:rPr>
                <w:t>CompositionForBrand</w:t>
              </w:r>
              <w:proofErr w:type="spellEnd"/>
              <w:r>
                <w:rPr>
                  <w:rFonts w:hint="eastAsia"/>
                </w:rPr>
                <w:t>&gt;</w:t>
              </w:r>
              <w:r>
                <w:rPr>
                  <w:rFonts w:hint="eastAsia"/>
                </w:rPr>
                <w:br/>
              </w:r>
            </w:ins>
          </w:p>
          <w:p w14:paraId="65CFDE32" w14:textId="26F3EE3D"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61058E" w14:textId="77777777" w:rsidR="00692527" w:rsidRPr="009C50FB" w:rsidRDefault="00692527" w:rsidP="00692527">
            <w:pPr>
              <w:rPr>
                <w:rFonts w:eastAsiaTheme="minorHAnsi"/>
                <w:color w:val="000000" w:themeColor="text1"/>
              </w:rPr>
            </w:pPr>
          </w:p>
        </w:tc>
      </w:tr>
      <w:tr w:rsidR="00692527" w:rsidRPr="000D1C20" w14:paraId="4CDA345E" w14:textId="3FE2154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B8705A"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A297E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構成毎の組成</w:t>
            </w:r>
            <w:proofErr w:type="spellEnd"/>
            <w:r w:rsidRPr="009C50FB">
              <w:rPr>
                <w:color w:val="000000" w:themeColor="text1"/>
              </w:rPr>
              <w:t xml:space="preserve"> (Composition for Each Constituent)</w:t>
            </w:r>
          </w:p>
          <w:p w14:paraId="53BAE318" w14:textId="612BEB0C" w:rsidR="00692527" w:rsidRPr="009C50FB" w:rsidRDefault="00692527" w:rsidP="00692527">
            <w:pPr>
              <w:rPr>
                <w:rFonts w:eastAsiaTheme="minorEastAsia"/>
                <w:color w:val="000000" w:themeColor="text1"/>
                <w:lang w:eastAsia="ja-JP"/>
              </w:rPr>
            </w:pPr>
            <w:r w:rsidRPr="00EB2763">
              <w:rPr>
                <w:color w:val="00B050"/>
                <w:lang w:eastAsia="ja-JP"/>
              </w:rPr>
              <w:t xml:space="preserve">JPI XML Element: </w:t>
            </w:r>
            <w:proofErr w:type="spellStart"/>
            <w:r w:rsidRPr="00EB2763">
              <w:rPr>
                <w:color w:val="00B050"/>
              </w:rPr>
              <w:t>CompositionForConstituentUnits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E19B5A"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5D505D5"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384DB15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1799453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6E00934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271E5419"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lastRenderedPageBreak/>
              <w:t xml:space="preserve"> </w:t>
            </w:r>
            <w:r w:rsidRPr="009C50FB">
              <w:rPr>
                <w:rFonts w:eastAsiaTheme="minorHAnsi"/>
                <w:color w:val="000000" w:themeColor="text1"/>
                <w:lang w:eastAsia="ja-JP"/>
              </w:rPr>
              <w:t xml:space="preserve">&lt;Lang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olor w:val="000000" w:themeColor="text1"/>
                <w:lang w:eastAsia="ja-JP"/>
              </w:rPr>
              <w:t>1</w:t>
            </w:r>
            <w:r w:rsidRPr="00091B42">
              <w:rPr>
                <w:rFonts w:asciiTheme="minorEastAsia" w:eastAsiaTheme="minorEastAsia" w:hAnsiTheme="minorEastAsia" w:cs="MS Mincho" w:hint="eastAsia"/>
                <w:color w:val="000000" w:themeColor="text1"/>
                <w:lang w:eastAsia="ja-JP"/>
              </w:rPr>
              <w:t>錠中</w:t>
            </w:r>
            <w:r w:rsidRPr="00091B42">
              <w:rPr>
                <w:rFonts w:asciiTheme="minorEastAsia" w:eastAsiaTheme="minorEastAsia" w:hAnsiTheme="minorEastAsia"/>
                <w:color w:val="000000" w:themeColor="text1"/>
                <w:lang w:eastAsia="ja-JP"/>
              </w:rPr>
              <w:t xml:space="preserve"> </w:t>
            </w:r>
            <w:r w:rsidRPr="00091B42">
              <w:rPr>
                <w:rFonts w:asciiTheme="minorEastAsia" w:eastAsiaTheme="minorEastAsia" w:hAnsiTheme="minorEastAsia" w:cs="MS Mincho" w:hint="eastAsia"/>
                <w:color w:val="000000" w:themeColor="text1"/>
                <w:lang w:eastAsia="ja-JP"/>
              </w:rPr>
              <w:t>エキセメスタン</w:t>
            </w:r>
            <w:r w:rsidRPr="009C50FB">
              <w:rPr>
                <w:rFonts w:eastAsiaTheme="minorHAnsi"/>
                <w:color w:val="000000" w:themeColor="text1"/>
                <w:lang w:eastAsia="ja-JP"/>
              </w:rPr>
              <w:t>&lt;/Lang&gt;</w:t>
            </w:r>
          </w:p>
          <w:p w14:paraId="518D0624"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ActiveIngredientName</w:t>
            </w:r>
            <w:proofErr w:type="spellEnd"/>
            <w:r w:rsidRPr="009C50FB">
              <w:rPr>
                <w:rFonts w:eastAsiaTheme="minorHAnsi"/>
                <w:color w:val="000000" w:themeColor="text1"/>
                <w:lang w:eastAsia="ja-JP"/>
              </w:rPr>
              <w:t>&gt;</w:t>
            </w:r>
          </w:p>
          <w:p w14:paraId="2A3182B9"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ValueAndUnit</w:t>
            </w:r>
            <w:proofErr w:type="spellEnd"/>
            <w:r w:rsidRPr="009C50FB">
              <w:rPr>
                <w:rFonts w:eastAsiaTheme="minorHAnsi"/>
                <w:color w:val="000000" w:themeColor="text1"/>
                <w:lang w:eastAsia="ja-JP"/>
              </w:rPr>
              <w:t>&gt;</w:t>
            </w:r>
          </w:p>
          <w:p w14:paraId="4870BF69"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="ja"&gt;25.000mg&lt;/Lang&gt;</w:t>
            </w:r>
          </w:p>
          <w:p w14:paraId="286BEE9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ValueAndUnit</w:t>
            </w:r>
            <w:proofErr w:type="spellEnd"/>
            <w:r w:rsidRPr="009C50FB">
              <w:rPr>
                <w:rFonts w:eastAsiaTheme="minorHAnsi"/>
                <w:color w:val="000000" w:themeColor="text1"/>
                <w:lang w:eastAsia="ja-JP"/>
              </w:rPr>
              <w:t>&gt;</w:t>
            </w:r>
          </w:p>
          <w:p w14:paraId="4FAC1F3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193597EF"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&lt;Additives&gt;</w:t>
            </w:r>
          </w:p>
          <w:p w14:paraId="38126C57"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35D30825"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091B42">
              <w:rPr>
                <w:rFonts w:asciiTheme="minorEastAsia" w:eastAsiaTheme="minorEastAsia" w:hAnsiTheme="minorEastAsia"/>
                <w:color w:val="000000" w:themeColor="text1"/>
                <w:lang w:eastAsia="ja-JP"/>
              </w:rPr>
              <w:t>80</w:t>
            </w:r>
            <w:r w:rsidRPr="00091B42">
              <w:rPr>
                <w:rFonts w:asciiTheme="minorEastAsia" w:eastAsiaTheme="minorEastAsia" w:hAnsiTheme="minorEastAsia" w:cs="MS Mincho" w:hint="eastAsia"/>
                <w:color w:val="000000" w:themeColor="text1"/>
                <w:lang w:eastAsia="ja-JP"/>
              </w:rPr>
              <w:t>、ポリビニルアルコール（部分けん化物）、ポリエチレングリコール</w:t>
            </w:r>
            <w:r w:rsidRPr="00091B42">
              <w:rPr>
                <w:rFonts w:asciiTheme="minorEastAsia" w:eastAsiaTheme="minorEastAsia" w:hAnsiTheme="minorEastAsia"/>
                <w:color w:val="000000" w:themeColor="text1"/>
                <w:lang w:eastAsia="ja-JP"/>
              </w:rPr>
              <w:t>6000NF</w:t>
            </w:r>
            <w:r w:rsidRPr="00091B42">
              <w:rPr>
                <w:rFonts w:asciiTheme="minorEastAsia" w:eastAsiaTheme="minorEastAsia" w:hAnsiTheme="minorEastAsia" w:cs="MS Mincho" w:hint="eastAsia"/>
                <w:color w:val="000000" w:themeColor="text1"/>
                <w:lang w:eastAsia="ja-JP"/>
              </w:rPr>
              <w:t>、</w:t>
            </w:r>
            <w:r w:rsidRPr="00091B42">
              <w:rPr>
                <w:rFonts w:asciiTheme="minorEastAsia" w:eastAsiaTheme="minorEastAsia" w:hAnsiTheme="minorEastAsia"/>
                <w:color w:val="000000" w:themeColor="text1"/>
                <w:lang w:eastAsia="ja-JP"/>
              </w:rPr>
              <w:t>D-</w:t>
            </w:r>
            <w:r w:rsidRPr="00091B42">
              <w:rPr>
                <w:rFonts w:asciiTheme="minorEastAsia" w:eastAsia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7BEC324E"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2F52C36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151E79E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4D37F4C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CompositionForConstituentUnits</w:t>
            </w:r>
            <w:proofErr w:type="spellEnd"/>
            <w:r w:rsidRPr="009C50FB">
              <w:rPr>
                <w:rFonts w:eastAsiaTheme="minorHAnsi"/>
                <w:color w:val="000000" w:themeColor="text1"/>
              </w:rPr>
              <w:t>&gt;</w:t>
            </w:r>
          </w:p>
          <w:p w14:paraId="297A32C9" w14:textId="77777777" w:rsidR="00692527" w:rsidRPr="009C50FB" w:rsidRDefault="00692527" w:rsidP="00692527">
            <w:pPr>
              <w:rPr>
                <w:rFonts w:eastAsiaTheme="minorEastAsia"/>
                <w:color w:val="000000" w:themeColor="text1"/>
                <w:lang w:eastAsia="ja-JP"/>
              </w:rPr>
            </w:pPr>
          </w:p>
          <w:p w14:paraId="16E83044"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348FD2B7" w14:textId="29014641"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CompositionForConstituentUnits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インフリキシマブ（遺伝子組換え</w:t>
            </w:r>
            <w:proofErr w:type="spellEnd"/>
            <w:r w:rsidRPr="00091B42">
              <w:rPr>
                <w:rFonts w:asciiTheme="minorEastAsia" w:hAnsiTheme="minorEastAsia" w:hint="eastAsia"/>
                <w:color w:val="000000" w:themeColor="text1"/>
              </w:rPr>
              <w:t>）［インフリキシマブ後続</w:t>
            </w:r>
            <w:r w:rsidRPr="00091B42">
              <w:rPr>
                <w:rFonts w:asciiTheme="minorEastAsia" w:hAnsiTheme="minorEastAsia"/>
                <w:color w:val="000000" w:themeColor="text1"/>
              </w:rPr>
              <w:t>3</w:t>
            </w:r>
            <w:r w:rsidRPr="00091B42">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="ja"&gt;102.4mg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rPr>
              <w:t>ポリソルベート</w:t>
            </w:r>
            <w:r w:rsidRPr="00091B42">
              <w:rPr>
                <w:rFonts w:asciiTheme="minorEastAsia" w:hAnsiTheme="minorEastAsia"/>
              </w:rPr>
              <w:t>80</w:t>
            </w:r>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CompositionForConstituentUnits</w:t>
            </w:r>
            <w:proofErr w:type="spellEnd"/>
            <w:r w:rsidRPr="009C50FB">
              <w:rPr>
                <w:color w:val="000000" w:themeColor="text1"/>
              </w:rPr>
              <w:t>&gt;</w:t>
            </w:r>
          </w:p>
          <w:p w14:paraId="6072E508" w14:textId="77777777" w:rsidR="00692527" w:rsidRDefault="00692527" w:rsidP="00692527">
            <w:pPr>
              <w:rPr>
                <w:ins w:id="104" w:author="Yoshida, Sanae" w:date="2025-06-16T18:13:00Z" w16du:dateUtc="2025-06-16T09:13:00Z"/>
                <w:rFonts w:eastAsiaTheme="minorEastAsia"/>
                <w:color w:val="000000" w:themeColor="text1"/>
                <w:lang w:eastAsia="ja-JP"/>
              </w:rPr>
            </w:pPr>
          </w:p>
          <w:p w14:paraId="06338AE7" w14:textId="77777777" w:rsidR="00804B0E" w:rsidRPr="00BF037F" w:rsidRDefault="00804B0E" w:rsidP="00804B0E">
            <w:pPr>
              <w:rPr>
                <w:ins w:id="105" w:author="Yoshida, Sanae" w:date="2025-06-16T18:13:00Z" w16du:dateUtc="2025-06-16T09:13:00Z"/>
                <w:b/>
                <w:bCs/>
                <w:i/>
                <w:iCs/>
                <w:color w:val="000000" w:themeColor="text1"/>
                <w:u w:val="single"/>
                <w:lang w:eastAsia="ja-JP"/>
              </w:rPr>
            </w:pPr>
            <w:ins w:id="106" w:author="Yoshida, Sanae" w:date="2025-06-16T18:13:00Z" w16du:dateUtc="2025-06-16T09:13:00Z">
              <w:r w:rsidRPr="00BF037F">
                <w:rPr>
                  <w:b/>
                  <w:bCs/>
                  <w:i/>
                  <w:iCs/>
                  <w:color w:val="000000" w:themeColor="text1"/>
                  <w:u w:val="single"/>
                  <w:lang w:eastAsia="ja-JP"/>
                </w:rPr>
                <w:t>ZITHROMAC Fine Granules for Pediatric Use 10%</w:t>
              </w:r>
            </w:ins>
          </w:p>
          <w:p w14:paraId="43A6E49D" w14:textId="2ED84397" w:rsidR="00692527" w:rsidRPr="009C50FB" w:rsidRDefault="00804B0E" w:rsidP="00692527">
            <w:pPr>
              <w:rPr>
                <w:rFonts w:eastAsiaTheme="minorEastAsia"/>
                <w:color w:val="000000" w:themeColor="text1"/>
                <w:lang w:eastAsia="ja-JP"/>
              </w:rPr>
            </w:pPr>
            <w:ins w:id="107" w:author="Yoshida, Sanae" w:date="2025-06-16T18:13:00Z" w16du:dateUtc="2025-06-16T09:13:00Z">
              <w:r>
                <w:rPr>
                  <w:rFonts w:hint="eastAsia"/>
                </w:rPr>
                <w:t>&lt;</w:t>
              </w:r>
              <w:proofErr w:type="spellStart"/>
              <w:r>
                <w:rPr>
                  <w:rFonts w:hint="eastAsia"/>
                </w:rPr>
                <w:t>CompositionForConstituentUnits</w:t>
              </w:r>
              <w:proofErr w:type="spellEnd"/>
              <w:r>
                <w:rPr>
                  <w:rFonts w:hint="eastAsia"/>
                </w:rPr>
                <w:t>&gt;</w:t>
              </w:r>
              <w:r>
                <w:rPr>
                  <w:rFonts w:hint="eastAsia"/>
                </w:rPr>
                <w:br/>
                <w:t xml:space="preserve">          &lt;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BF037F">
                <w:rPr>
                  <w:rFonts w:asciiTheme="minorEastAsia" w:eastAsiaTheme="minorEastAsia" w:hAnsiTheme="minorEastAsia" w:hint="eastAsia"/>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100mg（力価）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r>
              <w:r>
                <w:rPr>
                  <w:rFonts w:hint="eastAsia"/>
                </w:rPr>
                <w:lastRenderedPageBreak/>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xml:lang="ja"&gt;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CompositionTable</w:t>
              </w:r>
              <w:proofErr w:type="spellEnd"/>
              <w:r>
                <w:rPr>
                  <w:rFonts w:hint="eastAsia"/>
                </w:rPr>
                <w:t>&gt;</w:t>
              </w:r>
              <w:r>
                <w:rPr>
                  <w:rFonts w:hint="eastAsia"/>
                </w:rPr>
                <w:br/>
                <w:t>&lt;/</w:t>
              </w:r>
              <w:proofErr w:type="spellStart"/>
              <w:r>
                <w:rPr>
                  <w:rFonts w:hint="eastAsia"/>
                </w:rPr>
                <w:t>CompositionForConstituentUnits</w:t>
              </w:r>
              <w:proofErr w:type="spellEnd"/>
              <w:r>
                <w:rPr>
                  <w:rFonts w:hint="eastAsia"/>
                </w:rPr>
                <w:t>&gt;</w:t>
              </w:r>
              <w:r>
                <w:rPr>
                  <w:rFonts w:hint="eastAsia"/>
                </w:rPr>
                <w:br/>
              </w:r>
            </w:ins>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58076F" w14:textId="77777777" w:rsidR="00692527" w:rsidRPr="009C50FB" w:rsidRDefault="00692527" w:rsidP="00692527">
            <w:pPr>
              <w:rPr>
                <w:color w:val="000000" w:themeColor="text1"/>
              </w:rPr>
            </w:pPr>
          </w:p>
        </w:tc>
      </w:tr>
      <w:tr w:rsidR="00692527" w:rsidRPr="000D1C20" w14:paraId="2015C6DD" w14:textId="2186CAC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CAF766"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BEBDD"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構成</w:t>
            </w:r>
            <w:proofErr w:type="spellEnd"/>
            <w:r w:rsidRPr="009C50FB">
              <w:rPr>
                <w:color w:val="000000" w:themeColor="text1"/>
              </w:rPr>
              <w:t xml:space="preserve"> (Constituent)</w:t>
            </w:r>
          </w:p>
          <w:p w14:paraId="2A81E2FE" w14:textId="3765A08D" w:rsidR="00692527" w:rsidRPr="009C50FB" w:rsidRDefault="00692527" w:rsidP="00692527">
            <w:pPr>
              <w:rPr>
                <w:rFonts w:eastAsia="MS Gothic" w:cs="MS Gothic"/>
                <w:color w:val="000000" w:themeColor="text1"/>
                <w:lang w:eastAsia="ja-JP"/>
              </w:rPr>
            </w:pPr>
            <w:r w:rsidRPr="00EB2763">
              <w:rPr>
                <w:color w:val="00B050"/>
                <w:lang w:eastAsia="ja-JP"/>
              </w:rPr>
              <w:t xml:space="preserve">JPI XML Element: </w:t>
            </w:r>
            <w:proofErr w:type="spellStart"/>
            <w:r w:rsidRPr="00EB2763">
              <w:rPr>
                <w:rFonts w:eastAsia="MS Gothic" w:cs="MS Gothic"/>
                <w:color w:val="00B050"/>
                <w:lang w:eastAsia="ja-JP"/>
              </w:rPr>
              <w:t>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EDE311" w14:textId="70888E53" w:rsidR="00692527" w:rsidRPr="006231CF" w:rsidRDefault="00692527" w:rsidP="00692527">
            <w:pPr>
              <w:rPr>
                <w:rFonts w:eastAsiaTheme="minorEastAsia"/>
                <w:color w:val="000000" w:themeColor="text1"/>
                <w:lang w:eastAsia="ja-JP"/>
              </w:rPr>
            </w:pPr>
            <w:r w:rsidRPr="009C50FB">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1D5E6D" w14:textId="77777777" w:rsidR="00692527" w:rsidRPr="009C50FB" w:rsidRDefault="00692527" w:rsidP="00692527">
            <w:pPr>
              <w:rPr>
                <w:rFonts w:eastAsiaTheme="minorHAnsi"/>
                <w:color w:val="000000" w:themeColor="text1"/>
              </w:rPr>
            </w:pPr>
          </w:p>
        </w:tc>
      </w:tr>
      <w:tr w:rsidR="00692527" w:rsidRPr="000D1C20" w14:paraId="576C94EF" w14:textId="50C966C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3310E9"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BD9C13"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組成テーブル</w:t>
            </w:r>
            <w:proofErr w:type="spellEnd"/>
            <w:r w:rsidRPr="009C50FB">
              <w:rPr>
                <w:color w:val="000000" w:themeColor="text1"/>
              </w:rPr>
              <w:t xml:space="preserve"> (Composition Table)</w:t>
            </w:r>
          </w:p>
          <w:p w14:paraId="751C959B"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A05A1E"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5E49A789"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4AAD2D4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70AED5F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7E52F7A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錠中</w:t>
            </w:r>
            <w:r w:rsidRPr="00091B42">
              <w:rPr>
                <w:rFonts w:asciiTheme="minorEastAsia" w:eastAsiaTheme="minorEastAsia" w:hAnsiTheme="minorEastAsia"/>
                <w:color w:val="000000" w:themeColor="text1"/>
              </w:rPr>
              <w:t xml:space="preserve"> </w:t>
            </w:r>
            <w:proofErr w:type="spellStart"/>
            <w:r w:rsidRPr="00091B42">
              <w:rPr>
                <w:rFonts w:asciiTheme="minorEastAsia" w:eastAsia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4FF4F32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03200AE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7F4E6E6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7EEE00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0BA61B41"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7E704508"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&lt;Additives&gt;</w:t>
            </w:r>
          </w:p>
          <w:p w14:paraId="34153B7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2D9826B8"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091B42">
              <w:rPr>
                <w:rFonts w:asciiTheme="minorEastAsia" w:eastAsiaTheme="minorEastAsia" w:hAnsiTheme="minorEastAsia"/>
                <w:color w:val="000000" w:themeColor="text1"/>
                <w:lang w:eastAsia="ja-JP"/>
              </w:rPr>
              <w:t>80</w:t>
            </w:r>
            <w:r w:rsidRPr="00091B42">
              <w:rPr>
                <w:rFonts w:asciiTheme="minorEastAsia" w:eastAsiaTheme="minorEastAsia" w:hAnsiTheme="minorEastAsia" w:cs="MS Mincho" w:hint="eastAsia"/>
                <w:color w:val="000000" w:themeColor="text1"/>
                <w:lang w:eastAsia="ja-JP"/>
              </w:rPr>
              <w:t>、ポリビニルアルコール（部分けん化物）、ポリエチレングリコール</w:t>
            </w:r>
            <w:r w:rsidRPr="00091B42">
              <w:rPr>
                <w:rFonts w:asciiTheme="minorEastAsia" w:eastAsiaTheme="minorEastAsia" w:hAnsiTheme="minorEastAsia"/>
                <w:color w:val="000000" w:themeColor="text1"/>
                <w:lang w:eastAsia="ja-JP"/>
              </w:rPr>
              <w:t>6000NF</w:t>
            </w:r>
            <w:r w:rsidRPr="00091B42">
              <w:rPr>
                <w:rFonts w:asciiTheme="minorEastAsia" w:eastAsiaTheme="minorEastAsia" w:hAnsiTheme="minorEastAsia" w:cs="MS Mincho" w:hint="eastAsia"/>
                <w:color w:val="000000" w:themeColor="text1"/>
                <w:lang w:eastAsia="ja-JP"/>
              </w:rPr>
              <w:t>、</w:t>
            </w:r>
            <w:r w:rsidRPr="00091B42">
              <w:rPr>
                <w:rFonts w:asciiTheme="minorEastAsia" w:eastAsiaTheme="minorEastAsia" w:hAnsiTheme="minorEastAsia"/>
                <w:color w:val="000000" w:themeColor="text1"/>
                <w:lang w:eastAsia="ja-JP"/>
              </w:rPr>
              <w:t>D-</w:t>
            </w:r>
            <w:r w:rsidRPr="00091B42">
              <w:rPr>
                <w:rFonts w:asciiTheme="minorEastAsia" w:eastAsia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4112216F"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6F9968D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6B576E1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CompositionTable</w:t>
            </w:r>
            <w:proofErr w:type="spellEnd"/>
            <w:r w:rsidRPr="009C50FB">
              <w:rPr>
                <w:rFonts w:eastAsiaTheme="minorHAnsi"/>
                <w:color w:val="000000" w:themeColor="text1"/>
              </w:rPr>
              <w:t>&gt;</w:t>
            </w:r>
          </w:p>
          <w:p w14:paraId="44EAFFAF" w14:textId="77777777" w:rsidR="00692527" w:rsidRPr="009C50FB" w:rsidRDefault="00692527" w:rsidP="00692527">
            <w:pPr>
              <w:rPr>
                <w:rFonts w:eastAsiaTheme="minorEastAsia"/>
                <w:color w:val="000000" w:themeColor="text1"/>
                <w:lang w:eastAsia="ja-JP"/>
              </w:rPr>
            </w:pPr>
          </w:p>
          <w:p w14:paraId="32476C2D"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29CF82BF" w14:textId="0ABCFC9D"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CompositionTable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インフリキシマブ（遺伝子組換え</w:t>
            </w:r>
            <w:proofErr w:type="spellEnd"/>
            <w:r w:rsidRPr="00091B42">
              <w:rPr>
                <w:rFonts w:asciiTheme="minorEastAsia" w:hAnsiTheme="minorEastAsia" w:hint="eastAsia"/>
                <w:color w:val="000000" w:themeColor="text1"/>
              </w:rPr>
              <w:t>）［インフリキシマブ後続</w:t>
            </w:r>
            <w:r w:rsidRPr="00091B42">
              <w:rPr>
                <w:rFonts w:asciiTheme="minorEastAsia" w:hAnsiTheme="minorEastAsia"/>
                <w:color w:val="000000" w:themeColor="text1"/>
              </w:rPr>
              <w:t>3</w:t>
            </w:r>
            <w:r w:rsidRPr="00091B42">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="ja"&gt;102.4mg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 xml:space="preserve">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&lt;/Additives&gt;</w:t>
            </w:r>
            <w:r w:rsidRPr="009C50FB">
              <w:rPr>
                <w:color w:val="000000" w:themeColor="text1"/>
              </w:rPr>
              <w:br/>
              <w:t>&lt;/</w:t>
            </w:r>
            <w:proofErr w:type="spellStart"/>
            <w:r w:rsidRPr="009C50FB">
              <w:rPr>
                <w:color w:val="000000" w:themeColor="text1"/>
              </w:rPr>
              <w:t>CompositionTable</w:t>
            </w:r>
            <w:proofErr w:type="spellEnd"/>
            <w:r w:rsidRPr="009C50FB">
              <w:rPr>
                <w:color w:val="000000" w:themeColor="text1"/>
              </w:rPr>
              <w:t>&gt;</w:t>
            </w:r>
          </w:p>
          <w:p w14:paraId="081D944A" w14:textId="77777777" w:rsidR="00692527" w:rsidRDefault="00692527" w:rsidP="00692527">
            <w:pPr>
              <w:rPr>
                <w:ins w:id="108" w:author="Yoshida, Sanae" w:date="2025-06-16T18:13:00Z" w16du:dateUtc="2025-06-16T09:13:00Z"/>
                <w:rFonts w:eastAsiaTheme="minorEastAsia"/>
                <w:color w:val="000000" w:themeColor="text1"/>
                <w:lang w:eastAsia="ja-JP"/>
              </w:rPr>
            </w:pPr>
          </w:p>
          <w:p w14:paraId="2865AEC0" w14:textId="77777777" w:rsidR="00BC39FF" w:rsidRPr="00BF037F" w:rsidRDefault="00BC39FF" w:rsidP="00BC39FF">
            <w:pPr>
              <w:rPr>
                <w:ins w:id="109" w:author="Yoshida, Sanae" w:date="2025-06-16T18:13:00Z" w16du:dateUtc="2025-06-16T09:13:00Z"/>
                <w:b/>
                <w:bCs/>
                <w:i/>
                <w:iCs/>
                <w:color w:val="000000" w:themeColor="text1"/>
                <w:u w:val="single"/>
                <w:lang w:eastAsia="ja-JP"/>
              </w:rPr>
            </w:pPr>
            <w:ins w:id="110" w:author="Yoshida, Sanae" w:date="2025-06-16T18:13:00Z" w16du:dateUtc="2025-06-16T09:13:00Z">
              <w:r w:rsidRPr="00BF037F">
                <w:rPr>
                  <w:b/>
                  <w:bCs/>
                  <w:i/>
                  <w:iCs/>
                  <w:color w:val="000000" w:themeColor="text1"/>
                  <w:u w:val="single"/>
                  <w:lang w:eastAsia="ja-JP"/>
                </w:rPr>
                <w:t>ZITHROMAC Fine Granules for Pediatric Use 10%</w:t>
              </w:r>
            </w:ins>
          </w:p>
          <w:p w14:paraId="64A448C7" w14:textId="42873F91" w:rsidR="00692527" w:rsidRPr="009C50FB" w:rsidRDefault="00BC39FF" w:rsidP="00692527">
            <w:pPr>
              <w:rPr>
                <w:rFonts w:eastAsiaTheme="minorEastAsia"/>
                <w:color w:val="000000" w:themeColor="text1"/>
                <w:lang w:eastAsia="ja-JP"/>
              </w:rPr>
            </w:pPr>
            <w:ins w:id="111" w:author="Yoshida, Sanae" w:date="2025-06-16T18:13:00Z" w16du:dateUtc="2025-06-16T09:13:00Z">
              <w:r>
                <w:rPr>
                  <w:rFonts w:hint="eastAsia"/>
                </w:rPr>
                <w:t>&lt;</w:t>
              </w:r>
              <w:proofErr w:type="spellStart"/>
              <w:r>
                <w:rPr>
                  <w:rFonts w:hint="eastAsia"/>
                </w:rPr>
                <w:t>CompositionTable</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BF037F">
                <w:rPr>
                  <w:rFonts w:asciiTheme="minorEastAsia" w:eastAsiaTheme="minorEastAsia" w:hAnsiTheme="minorEastAsia" w:hint="eastAsia"/>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100mg（力価）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ContainedAmount</w:t>
              </w:r>
              <w:proofErr w:type="spellEnd"/>
              <w:r>
                <w:rPr>
                  <w:rFonts w:hint="eastAsia"/>
                </w:rPr>
                <w:t>&gt;</w:t>
              </w:r>
              <w:r>
                <w:rPr>
                  <w:rFonts w:hint="eastAsia"/>
                </w:rPr>
                <w:br/>
                <w:t xml:space="preserve">            &lt;Additives&gt;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xml:lang="ja"&gt;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&lt;/Additives&gt;</w:t>
              </w:r>
              <w:r>
                <w:rPr>
                  <w:rFonts w:hint="eastAsia"/>
                </w:rPr>
                <w:br/>
                <w:t>&lt;/</w:t>
              </w:r>
              <w:proofErr w:type="spellStart"/>
              <w:r>
                <w:rPr>
                  <w:rFonts w:hint="eastAsia"/>
                </w:rPr>
                <w:t>CompositionTable</w:t>
              </w:r>
              <w:proofErr w:type="spellEnd"/>
              <w:r>
                <w:rPr>
                  <w:rFonts w:hint="eastAsia"/>
                </w:rPr>
                <w:t>&gt;</w:t>
              </w:r>
              <w:r>
                <w:rPr>
                  <w:rFonts w:hint="eastAsia"/>
                </w:rPr>
                <w:br/>
              </w:r>
            </w:ins>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78B629" w14:textId="77777777" w:rsidR="00692527" w:rsidRPr="009C50FB" w:rsidRDefault="00692527" w:rsidP="00692527">
            <w:pPr>
              <w:rPr>
                <w:color w:val="000000" w:themeColor="text1"/>
              </w:rPr>
            </w:pPr>
          </w:p>
        </w:tc>
      </w:tr>
      <w:tr w:rsidR="00692527" w:rsidRPr="000D1C20" w14:paraId="67F804B2" w14:textId="3A2CD38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E3ECEA"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0B467"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組成・性状テーブルのタイトル</w:t>
            </w:r>
            <w:proofErr w:type="spellEnd"/>
            <w:r w:rsidRPr="009C50FB">
              <w:rPr>
                <w:color w:val="000000" w:themeColor="text1"/>
              </w:rPr>
              <w:t xml:space="preserve"> (Title of Composition and Properties Table)</w:t>
            </w:r>
          </w:p>
          <w:p w14:paraId="5004D454" w14:textId="6A1C7874" w:rsidR="00692527" w:rsidRPr="009C50FB" w:rsidRDefault="00692527" w:rsidP="00692527">
            <w:pPr>
              <w:rPr>
                <w:rFonts w:eastAsia="MS Gothic" w:cs="MS Gothic"/>
                <w:color w:val="000000" w:themeColor="text1"/>
              </w:rPr>
            </w:pPr>
            <w:r w:rsidRPr="00EB2763">
              <w:rPr>
                <w:color w:val="00B050"/>
                <w:lang w:eastAsia="ja-JP"/>
              </w:rPr>
              <w:t xml:space="preserve">JPI XML Element: </w:t>
            </w:r>
            <w:proofErr w:type="spellStart"/>
            <w:r w:rsidRPr="00EB2763">
              <w:rPr>
                <w:color w:val="00B050"/>
                <w:lang w:eastAsia="ja-JP"/>
              </w:rPr>
              <w:t>CompositionAndPropertyTblTitle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80D94" w14:textId="2F55157A" w:rsidR="00692527" w:rsidRPr="009C50FB" w:rsidRDefault="00692527" w:rsidP="00692527">
            <w:pPr>
              <w:rPr>
                <w:rFonts w:eastAsiaTheme="minorEastAsia"/>
                <w:color w:val="000000" w:themeColor="text1"/>
                <w:lang w:eastAsia="ja-JP"/>
              </w:rPr>
            </w:pPr>
            <w:r w:rsidRPr="009C50FB">
              <w:rPr>
                <w:color w:val="000000" w:themeColor="text1"/>
                <w:lang w:eastAsia="ja-JP"/>
              </w:rPr>
              <w:t>NA</w:t>
            </w:r>
          </w:p>
          <w:p w14:paraId="64527627" w14:textId="66F61DD8"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BB5BF9" w14:textId="77777777" w:rsidR="00692527" w:rsidRPr="009C50FB" w:rsidRDefault="00692527" w:rsidP="00692527">
            <w:pPr>
              <w:rPr>
                <w:rFonts w:eastAsiaTheme="minorHAnsi"/>
                <w:color w:val="000000" w:themeColor="text1"/>
              </w:rPr>
            </w:pPr>
          </w:p>
        </w:tc>
      </w:tr>
      <w:tr w:rsidR="00692527" w:rsidRPr="000D1C20" w14:paraId="586FAADC" w14:textId="6E55737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1482E"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614C86"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有効成分</w:t>
            </w:r>
            <w:proofErr w:type="spellEnd"/>
            <w:r w:rsidRPr="009C50FB">
              <w:rPr>
                <w:color w:val="000000" w:themeColor="text1"/>
              </w:rPr>
              <w:t xml:space="preserve"> (Active Ingredients)</w:t>
            </w:r>
          </w:p>
          <w:p w14:paraId="492AEEDE" w14:textId="2277374C" w:rsidR="00692527" w:rsidRPr="009C50FB" w:rsidRDefault="00692527" w:rsidP="00692527">
            <w:pPr>
              <w:rPr>
                <w:rFonts w:eastAsiaTheme="minorEastAsia"/>
                <w:color w:val="000000" w:themeColor="text1"/>
                <w:lang w:eastAsia="ja-JP"/>
              </w:rPr>
            </w:pPr>
            <w:r w:rsidRPr="00EB2763">
              <w:rPr>
                <w:color w:val="00B050"/>
                <w:lang w:eastAsia="ja-JP"/>
              </w:rPr>
              <w:t xml:space="preserve">JPI XML Element: </w:t>
            </w:r>
            <w:proofErr w:type="spellStart"/>
            <w:r w:rsidRPr="00EB2763">
              <w:rPr>
                <w:color w:val="00B050"/>
              </w:rPr>
              <w:t>ContainedAmount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38B4A6"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1CC94174"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ContainedAmount</w:t>
            </w:r>
            <w:proofErr w:type="spellEnd"/>
            <w:r w:rsidRPr="009C50FB">
              <w:rPr>
                <w:rFonts w:eastAsiaTheme="minorHAnsi"/>
                <w:color w:val="000000" w:themeColor="text1"/>
              </w:rPr>
              <w:t>&gt;</w:t>
            </w:r>
          </w:p>
          <w:p w14:paraId="6FE0BCA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1BB257B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錠中</w:t>
            </w:r>
            <w:r w:rsidRPr="00091B42">
              <w:rPr>
                <w:rFonts w:asciiTheme="minorEastAsia" w:eastAsiaTheme="minorEastAsia" w:hAnsiTheme="minorEastAsia"/>
                <w:color w:val="000000" w:themeColor="text1"/>
              </w:rPr>
              <w:t xml:space="preserve"> </w:t>
            </w:r>
            <w:proofErr w:type="spellStart"/>
            <w:r w:rsidRPr="00091B42">
              <w:rPr>
                <w:rFonts w:asciiTheme="minorEastAsia" w:eastAsia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23DCDE4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6B4823D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49946F2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5E785ED1" w14:textId="77777777" w:rsidR="00692527" w:rsidRPr="009C50FB" w:rsidRDefault="00692527" w:rsidP="00692527">
            <w:pPr>
              <w:rPr>
                <w:rFonts w:eastAsiaTheme="minorHAnsi"/>
                <w:color w:val="000000" w:themeColor="text1"/>
              </w:rPr>
            </w:pPr>
            <w:r w:rsidRPr="009C50FB">
              <w:rPr>
                <w:rFonts w:eastAsiaTheme="minorHAnsi"/>
                <w:color w:val="000000" w:themeColor="text1"/>
              </w:rPr>
              <w:lastRenderedPageBreak/>
              <w:t xml:space="preserve"> &lt;/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4ADA4E3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ContainedAmount</w:t>
            </w:r>
            <w:proofErr w:type="spellEnd"/>
            <w:r w:rsidRPr="009C50FB">
              <w:rPr>
                <w:rFonts w:eastAsiaTheme="minorHAnsi"/>
                <w:color w:val="000000" w:themeColor="text1"/>
                <w:lang w:eastAsia="ja-JP"/>
              </w:rPr>
              <w:t>&gt;</w:t>
            </w:r>
          </w:p>
          <w:p w14:paraId="72266108" w14:textId="77777777" w:rsidR="00692527" w:rsidRPr="009C50FB" w:rsidRDefault="00692527" w:rsidP="00692527">
            <w:pPr>
              <w:rPr>
                <w:rFonts w:eastAsiaTheme="minorEastAsia"/>
                <w:color w:val="000000" w:themeColor="text1"/>
                <w:lang w:eastAsia="ja-JP"/>
              </w:rPr>
            </w:pPr>
          </w:p>
          <w:p w14:paraId="5C80438A"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75B295D0" w14:textId="7D896CA3" w:rsidR="00692527" w:rsidRPr="009C50FB" w:rsidRDefault="00692527" w:rsidP="00692527">
            <w:pPr>
              <w:spacing w:after="160" w:line="259" w:lineRule="auto"/>
              <w:rPr>
                <w:rFonts w:eastAsiaTheme="minorEastAsia"/>
                <w:color w:val="000000" w:themeColor="text1"/>
                <w:lang w:val="en-CA" w:eastAsia="ja-JP"/>
              </w:rPr>
            </w:pPr>
            <w:r w:rsidRPr="009C50FB">
              <w:rPr>
                <w:color w:val="000000" w:themeColor="text1"/>
              </w:rPr>
              <w:t>&lt;</w:t>
            </w:r>
            <w:proofErr w:type="spellStart"/>
            <w:r w:rsidRPr="009C50FB">
              <w:rPr>
                <w:color w:val="000000" w:themeColor="text1"/>
              </w:rPr>
              <w:t>ContainedAmount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91B42">
              <w:rPr>
                <w:rFonts w:asciiTheme="minorEastAsia" w:hAnsiTheme="minorEastAsia" w:hint="eastAsia"/>
                <w:color w:val="000000" w:themeColor="text1"/>
              </w:rPr>
              <w:t>インフリキシマブ（遺伝子組換え</w:t>
            </w:r>
            <w:proofErr w:type="spellEnd"/>
            <w:r w:rsidRPr="00091B42">
              <w:rPr>
                <w:rFonts w:asciiTheme="minorEastAsia" w:hAnsiTheme="minorEastAsia" w:hint="eastAsia"/>
                <w:color w:val="000000" w:themeColor="text1"/>
              </w:rPr>
              <w:t>）［インフリキシマブ後続</w:t>
            </w:r>
            <w:r w:rsidRPr="00091B42">
              <w:rPr>
                <w:rFonts w:asciiTheme="minorEastAsia" w:hAnsiTheme="minorEastAsia"/>
                <w:color w:val="000000" w:themeColor="text1"/>
              </w:rPr>
              <w:t>3</w:t>
            </w:r>
            <w:r w:rsidRPr="00091B42">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="ja"&gt;102.4mg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ContainedAmount</w:t>
            </w:r>
            <w:proofErr w:type="spellEnd"/>
            <w:r w:rsidRPr="009C50FB">
              <w:rPr>
                <w:color w:val="000000" w:themeColor="text1"/>
              </w:rPr>
              <w:t>&gt;</w:t>
            </w:r>
          </w:p>
          <w:p w14:paraId="6B7D2F66" w14:textId="77777777" w:rsidR="00692527" w:rsidRDefault="00692527" w:rsidP="00692527">
            <w:pPr>
              <w:rPr>
                <w:ins w:id="112" w:author="Yoshida, Sanae" w:date="2025-06-16T18:14:00Z" w16du:dateUtc="2025-06-16T09:14:00Z"/>
                <w:rFonts w:eastAsiaTheme="minorEastAsia"/>
                <w:color w:val="000000" w:themeColor="text1"/>
                <w:lang w:eastAsia="ja-JP"/>
              </w:rPr>
            </w:pPr>
          </w:p>
          <w:p w14:paraId="6990F401" w14:textId="77777777" w:rsidR="00FB0072" w:rsidRPr="00BF037F" w:rsidRDefault="00FB0072" w:rsidP="00FB0072">
            <w:pPr>
              <w:rPr>
                <w:ins w:id="113" w:author="Yoshida, Sanae" w:date="2025-06-16T18:14:00Z" w16du:dateUtc="2025-06-16T09:14:00Z"/>
                <w:b/>
                <w:bCs/>
                <w:i/>
                <w:iCs/>
                <w:color w:val="000000" w:themeColor="text1"/>
                <w:u w:val="single"/>
                <w:lang w:eastAsia="ja-JP"/>
              </w:rPr>
            </w:pPr>
            <w:ins w:id="114" w:author="Yoshida, Sanae" w:date="2025-06-16T18:14:00Z" w16du:dateUtc="2025-06-16T09:14:00Z">
              <w:r w:rsidRPr="00BF037F">
                <w:rPr>
                  <w:b/>
                  <w:bCs/>
                  <w:i/>
                  <w:iCs/>
                  <w:color w:val="000000" w:themeColor="text1"/>
                  <w:u w:val="single"/>
                  <w:lang w:eastAsia="ja-JP"/>
                </w:rPr>
                <w:t>ZITHROMAC Fine Granules for Pediatric Use 10%</w:t>
              </w:r>
            </w:ins>
          </w:p>
          <w:p w14:paraId="0F1A928B" w14:textId="57657195" w:rsidR="00692527" w:rsidRPr="009C50FB" w:rsidRDefault="00FB0072" w:rsidP="00692527">
            <w:pPr>
              <w:rPr>
                <w:rFonts w:eastAsiaTheme="minorEastAsia"/>
                <w:color w:val="000000" w:themeColor="text1"/>
                <w:lang w:eastAsia="ja-JP"/>
              </w:rPr>
            </w:pPr>
            <w:ins w:id="115" w:author="Yoshida, Sanae" w:date="2025-06-16T18:14:00Z" w16du:dateUtc="2025-06-16T09:14:00Z">
              <w:r>
                <w:rPr>
                  <w:rFonts w:hint="eastAsia"/>
                </w:rPr>
                <w:t>&lt;</w:t>
              </w:r>
              <w:proofErr w:type="spellStart"/>
              <w:r>
                <w:rPr>
                  <w:rFonts w:hint="eastAsia"/>
                </w:rPr>
                <w:t>ContainedAmount</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="ja"&gt;104.8mg&lt;/Lang&gt;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proofErr w:type="spellStart"/>
              <w:r w:rsidRPr="00BF037F">
                <w:rPr>
                  <w:rFonts w:asciiTheme="minorEastAsia" w:eastAsiaTheme="minorEastAsia" w:hAnsiTheme="minorEastAsia" w:hint="eastAsia"/>
                </w:rPr>
                <w:t>アジスロマイシンとして</w:t>
              </w:r>
              <w:proofErr w:type="spellEnd"/>
              <w:r>
                <w:rPr>
                  <w:rFonts w:hint="eastAsia"/>
                </w:rPr>
                <w:t>&lt;/Lang&gt;</w:t>
              </w:r>
              <w:r>
                <w:rPr>
                  <w:rFonts w:hint="eastAsia"/>
                </w:rPr>
                <w:br/>
                <w:t xml:space="preserve">                &lt;/</w:t>
              </w:r>
              <w:proofErr w:type="spellStart"/>
              <w:r>
                <w:rPr>
                  <w:rFonts w:hint="eastAsia"/>
                </w:rPr>
                <w:t>ActiveIngredientName</w:t>
              </w:r>
              <w:proofErr w:type="spellEnd"/>
              <w:r>
                <w:rPr>
                  <w:rFonts w:hint="eastAsia"/>
                </w:rPr>
                <w:t>&gt;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&lt;Lang </w:t>
              </w:r>
              <w:proofErr w:type="spellStart"/>
              <w:r>
                <w:rPr>
                  <w:rFonts w:hint="eastAsia"/>
                </w:rPr>
                <w:t>xml:lang</w:t>
              </w:r>
              <w:proofErr w:type="spellEnd"/>
              <w:r>
                <w:rPr>
                  <w:rFonts w:hint="eastAsia"/>
                </w:rPr>
                <w:t>="ja"&gt;</w:t>
              </w:r>
              <w:r w:rsidRPr="00BF037F">
                <w:rPr>
                  <w:rFonts w:asciiTheme="minorEastAsia" w:eastAsiaTheme="minorEastAsia" w:hAnsiTheme="minorEastAsia" w:hint="eastAsia"/>
                </w:rPr>
                <w:t>100mg（力価）</w:t>
              </w:r>
              <w:r>
                <w:rPr>
                  <w:rFonts w:hint="eastAsia"/>
                </w:rPr>
                <w:t>&lt;/Lang&gt;</w:t>
              </w:r>
              <w:r>
                <w:rPr>
                  <w:rFonts w:hint="eastAsia"/>
                </w:rPr>
                <w:br/>
                <w:t xml:space="preserve">                &lt;/</w:t>
              </w:r>
              <w:proofErr w:type="spellStart"/>
              <w:r>
                <w:rPr>
                  <w:rFonts w:hint="eastAsia"/>
                </w:rPr>
                <w:t>ValueAndUnit</w:t>
              </w:r>
              <w:proofErr w:type="spellEnd"/>
              <w:r>
                <w:rPr>
                  <w:rFonts w:hint="eastAsia"/>
                </w:rPr>
                <w:t>&gt;</w:t>
              </w:r>
              <w:r>
                <w:rPr>
                  <w:rFonts w:hint="eastAsia"/>
                </w:rPr>
                <w:br/>
                <w:t xml:space="preserve">              &lt;/</w:t>
              </w:r>
              <w:proofErr w:type="spellStart"/>
              <w:r>
                <w:rPr>
                  <w:rFonts w:hint="eastAsia"/>
                </w:rPr>
                <w:t>ActiveIngredientAdditionalInfo</w:t>
              </w:r>
              <w:proofErr w:type="spellEnd"/>
              <w:r>
                <w:rPr>
                  <w:rFonts w:hint="eastAsia"/>
                </w:rPr>
                <w:t>&gt;</w:t>
              </w:r>
              <w:r>
                <w:rPr>
                  <w:rFonts w:hint="eastAsia"/>
                </w:rPr>
                <w:br/>
                <w:t>&lt;/</w:t>
              </w:r>
              <w:proofErr w:type="spellStart"/>
              <w:r>
                <w:rPr>
                  <w:rFonts w:hint="eastAsia"/>
                </w:rPr>
                <w:t>ContainedAmount</w:t>
              </w:r>
              <w:proofErr w:type="spellEnd"/>
              <w:r>
                <w:rPr>
                  <w:rFonts w:hint="eastAsia"/>
                </w:rPr>
                <w:t>&gt;</w:t>
              </w:r>
              <w:r>
                <w:rPr>
                  <w:rFonts w:hint="eastAsia"/>
                </w:rPr>
                <w:br/>
              </w:r>
            </w:ins>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3BDEE5" w14:textId="77777777" w:rsidR="00692527" w:rsidRPr="009C50FB" w:rsidRDefault="00692527" w:rsidP="00692527">
            <w:pPr>
              <w:rPr>
                <w:color w:val="000000" w:themeColor="text1"/>
              </w:rPr>
            </w:pPr>
          </w:p>
        </w:tc>
      </w:tr>
      <w:tr w:rsidR="00692527" w:rsidRPr="000D1C20" w14:paraId="0E4EF9BB" w14:textId="44253AA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58190B"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B48CFD"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有効成分名</w:t>
            </w:r>
            <w:proofErr w:type="spellEnd"/>
            <w:r w:rsidRPr="009C50FB">
              <w:rPr>
                <w:color w:val="000000" w:themeColor="text1"/>
              </w:rPr>
              <w:t xml:space="preserve"> (Active Ingredient Name)</w:t>
            </w:r>
          </w:p>
          <w:p w14:paraId="2CC5B6DB"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3595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489294B2"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3A5F56C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錠中</w:t>
            </w:r>
            <w:r w:rsidRPr="00091B42">
              <w:rPr>
                <w:rFonts w:asciiTheme="minorEastAsia" w:eastAsiaTheme="minorEastAsia" w:hAnsiTheme="minorEastAsia"/>
                <w:color w:val="000000" w:themeColor="text1"/>
              </w:rPr>
              <w:t xml:space="preserve"> </w:t>
            </w:r>
            <w:proofErr w:type="spellStart"/>
            <w:r w:rsidRPr="00091B42">
              <w:rPr>
                <w:rFonts w:asciiTheme="minorEastAsia" w:eastAsiaTheme="minorEastAsia" w:hAnsiTheme="minorEastAsia" w:cs="MS Mincho" w:hint="eastAsia"/>
                <w:color w:val="000000" w:themeColor="text1"/>
              </w:rPr>
              <w:t>エキセメスタン</w:t>
            </w:r>
            <w:proofErr w:type="spellEnd"/>
            <w:r w:rsidRPr="009C50FB">
              <w:rPr>
                <w:rFonts w:eastAsiaTheme="minorHAnsi"/>
                <w:color w:val="000000" w:themeColor="text1"/>
              </w:rPr>
              <w:t>&lt;/Lang&gt;</w:t>
            </w:r>
          </w:p>
          <w:p w14:paraId="7691735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ActiveIngredientName</w:t>
            </w:r>
            <w:proofErr w:type="spellEnd"/>
            <w:r w:rsidRPr="009C50FB">
              <w:rPr>
                <w:rFonts w:eastAsiaTheme="minorHAnsi"/>
                <w:color w:val="000000" w:themeColor="text1"/>
              </w:rPr>
              <w:t>&gt;</w:t>
            </w:r>
          </w:p>
          <w:p w14:paraId="1206C6A9" w14:textId="77777777" w:rsidR="00692527" w:rsidRPr="009C50FB" w:rsidRDefault="00692527" w:rsidP="00692527">
            <w:pPr>
              <w:rPr>
                <w:rFonts w:eastAsiaTheme="minorEastAsia"/>
                <w:color w:val="000000" w:themeColor="text1"/>
                <w:lang w:eastAsia="ja-JP"/>
              </w:rPr>
            </w:pPr>
          </w:p>
          <w:p w14:paraId="78C41B85"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4967CDAC" w14:textId="77777777" w:rsidR="00692527" w:rsidRPr="009C50FB" w:rsidRDefault="00692527" w:rsidP="00692527">
            <w:pPr>
              <w:rPr>
                <w:color w:val="000000" w:themeColor="text1"/>
              </w:rPr>
            </w:pPr>
            <w:r w:rsidRPr="009C50FB">
              <w:rPr>
                <w:color w:val="000000" w:themeColor="text1"/>
              </w:rPr>
              <w:t>&lt;</w:t>
            </w:r>
            <w:proofErr w:type="spellStart"/>
            <w:r w:rsidRPr="009C50FB">
              <w:rPr>
                <w:color w:val="000000" w:themeColor="text1"/>
              </w:rPr>
              <w:t>ActiveIngredientName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イ</w:t>
            </w:r>
            <w:r w:rsidRPr="00091B42">
              <w:rPr>
                <w:rFonts w:asciiTheme="minorEastAsia" w:hAnsiTheme="minorEastAsia" w:hint="eastAsia"/>
                <w:color w:val="000000" w:themeColor="text1"/>
              </w:rPr>
              <w:t>ンフリキシマブ（遺伝子組換え</w:t>
            </w:r>
            <w:proofErr w:type="spellEnd"/>
            <w:r w:rsidRPr="00091B42">
              <w:rPr>
                <w:rFonts w:asciiTheme="minorEastAsia" w:hAnsiTheme="minorEastAsia" w:hint="eastAsia"/>
                <w:color w:val="000000" w:themeColor="text1"/>
              </w:rPr>
              <w:t>）［インフリキシマブ後続</w:t>
            </w:r>
            <w:r w:rsidRPr="00091B42">
              <w:rPr>
                <w:rFonts w:asciiTheme="minorEastAsia" w:hAnsiTheme="minorEastAsia"/>
                <w:color w:val="000000" w:themeColor="text1"/>
              </w:rPr>
              <w:t>3</w:t>
            </w:r>
            <w:r w:rsidRPr="00091B42">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w:t>
            </w:r>
            <w:proofErr w:type="spellStart"/>
            <w:r w:rsidRPr="009C50FB">
              <w:rPr>
                <w:color w:val="000000" w:themeColor="text1"/>
              </w:rPr>
              <w:t>ActiveIngredientName</w:t>
            </w:r>
            <w:proofErr w:type="spellEnd"/>
            <w:r w:rsidRPr="009C50FB">
              <w:rPr>
                <w:color w:val="000000" w:themeColor="text1"/>
              </w:rPr>
              <w:t>&gt;</w:t>
            </w:r>
          </w:p>
          <w:p w14:paraId="3804ACC7"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48E2F3" w14:textId="77777777" w:rsidR="00692527" w:rsidRPr="009C50FB" w:rsidRDefault="00692527" w:rsidP="00692527">
            <w:pPr>
              <w:rPr>
                <w:color w:val="000000" w:themeColor="text1"/>
              </w:rPr>
            </w:pPr>
          </w:p>
        </w:tc>
      </w:tr>
      <w:tr w:rsidR="00692527" w:rsidRPr="000D1C20" w14:paraId="0A104259" w14:textId="4CC9E2F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ECBC2D"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E7972"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含有量</w:t>
            </w:r>
            <w:proofErr w:type="spellEnd"/>
            <w:r w:rsidRPr="009C50FB">
              <w:rPr>
                <w:color w:val="000000" w:themeColor="text1"/>
              </w:rPr>
              <w:t xml:space="preserve"> (Content)</w:t>
            </w:r>
          </w:p>
          <w:p w14:paraId="65873630" w14:textId="77777777" w:rsidR="00692527" w:rsidRPr="00EB2763" w:rsidRDefault="00692527" w:rsidP="00692527">
            <w:pPr>
              <w:rPr>
                <w:rFonts w:eastAsiaTheme="minorEastAsia"/>
                <w:color w:val="00B050"/>
                <w:lang w:eastAsia="ja-JP"/>
              </w:rPr>
            </w:pPr>
            <w:r w:rsidRPr="00EB2763">
              <w:rPr>
                <w:color w:val="00B050"/>
                <w:lang w:eastAsia="ja-JP"/>
              </w:rPr>
              <w:t xml:space="preserve">JPI XML Element: </w:t>
            </w:r>
            <w:proofErr w:type="spellStart"/>
            <w:r w:rsidRPr="00EB2763">
              <w:rPr>
                <w:rFonts w:eastAsiaTheme="minorHAnsi"/>
                <w:color w:val="00B050"/>
              </w:rPr>
              <w:t>ValueAndUnit</w:t>
            </w:r>
            <w:proofErr w:type="spellEnd"/>
          </w:p>
          <w:p w14:paraId="18FBDEF2"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FE69F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7D7494B7" w14:textId="11AC7222"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7C7A21E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="ja"&gt;25.000mg&lt;/Lang&gt;</w:t>
            </w:r>
          </w:p>
          <w:p w14:paraId="2346AB5D"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ValueAndUnit</w:t>
            </w:r>
            <w:proofErr w:type="spellEnd"/>
            <w:r w:rsidRPr="009C50FB">
              <w:rPr>
                <w:rFonts w:eastAsiaTheme="minorHAnsi"/>
                <w:color w:val="000000" w:themeColor="text1"/>
              </w:rPr>
              <w:t>&gt;</w:t>
            </w:r>
          </w:p>
          <w:p w14:paraId="6216876A" w14:textId="77777777" w:rsidR="00692527" w:rsidRPr="009C50FB" w:rsidRDefault="00692527" w:rsidP="00692527">
            <w:pPr>
              <w:rPr>
                <w:rFonts w:eastAsiaTheme="minorEastAsia"/>
                <w:color w:val="000000" w:themeColor="text1"/>
                <w:lang w:eastAsia="ja-JP"/>
              </w:rPr>
            </w:pPr>
          </w:p>
          <w:p w14:paraId="778D1898"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439BF13C" w14:textId="189F799A"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="ja"&gt;102.4mg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p>
          <w:p w14:paraId="1C0ED0CF" w14:textId="77777777" w:rsidR="00692527" w:rsidRDefault="00692527" w:rsidP="00692527">
            <w:pPr>
              <w:rPr>
                <w:ins w:id="116" w:author="Yoshida, Sanae" w:date="2025-06-16T18:15:00Z" w16du:dateUtc="2025-06-16T09:15:00Z"/>
                <w:rFonts w:eastAsiaTheme="minorEastAsia"/>
                <w:color w:val="000000" w:themeColor="text1"/>
                <w:lang w:eastAsia="ja-JP"/>
              </w:rPr>
            </w:pPr>
          </w:p>
          <w:p w14:paraId="31061606" w14:textId="77777777" w:rsidR="00F0462D" w:rsidRPr="00BF037F" w:rsidRDefault="00F0462D" w:rsidP="00F0462D">
            <w:pPr>
              <w:rPr>
                <w:ins w:id="117" w:author="Yoshida, Sanae" w:date="2025-06-16T18:15:00Z" w16du:dateUtc="2025-06-16T09:15:00Z"/>
                <w:b/>
                <w:bCs/>
                <w:i/>
                <w:iCs/>
                <w:color w:val="000000" w:themeColor="text1"/>
                <w:u w:val="single"/>
                <w:lang w:eastAsia="ja-JP"/>
              </w:rPr>
            </w:pPr>
            <w:ins w:id="118" w:author="Yoshida, Sanae" w:date="2025-06-16T18:15:00Z" w16du:dateUtc="2025-06-16T09:15:00Z">
              <w:r w:rsidRPr="00BF037F">
                <w:rPr>
                  <w:b/>
                  <w:bCs/>
                  <w:i/>
                  <w:iCs/>
                  <w:color w:val="000000" w:themeColor="text1"/>
                  <w:u w:val="single"/>
                  <w:lang w:eastAsia="ja-JP"/>
                </w:rPr>
                <w:t>ZITHROMAC Fine Granules for Pediatric Use 10%</w:t>
              </w:r>
            </w:ins>
          </w:p>
          <w:p w14:paraId="075325CD" w14:textId="0BCB60EB" w:rsidR="00F0462D" w:rsidRDefault="00F0462D" w:rsidP="00F0462D">
            <w:pPr>
              <w:rPr>
                <w:ins w:id="119" w:author="Yoshida, Sanae" w:date="2025-06-16T18:15:00Z" w16du:dateUtc="2025-06-16T09:15:00Z"/>
                <w:rFonts w:eastAsiaTheme="minorEastAsia"/>
                <w:lang w:eastAsia="ja-JP"/>
              </w:rPr>
            </w:pPr>
            <w:proofErr w:type="gramStart"/>
            <w:ins w:id="120" w:author="Yoshida, Sanae" w:date="2025-06-16T18:15:00Z" w16du:dateUtc="2025-06-16T09:15:00Z">
              <w:r>
                <w:rPr>
                  <w:rFonts w:hint="eastAsia"/>
                </w:rPr>
                <w:t>&lt;!--</w:t>
              </w:r>
              <w:proofErr w:type="gramEnd"/>
              <w:r w:rsidRPr="00BF037F">
                <w:rPr>
                  <w:rFonts w:asciiTheme="minorEastAsia" w:eastAsiaTheme="minorEastAsia" w:hAnsiTheme="minorEastAsia" w:hint="eastAsia"/>
                </w:rPr>
                <w:t xml:space="preserve">３.１ </w:t>
              </w:r>
              <w:proofErr w:type="spellStart"/>
              <w:r w:rsidRPr="00BF037F">
                <w:rPr>
                  <w:rFonts w:asciiTheme="minorEastAsia" w:eastAsiaTheme="minorEastAsia" w:hAnsiTheme="minorEastAsia" w:hint="eastAsia"/>
                </w:rPr>
                <w:t>組成</w:t>
              </w:r>
              <w:proofErr w:type="spellEnd"/>
              <w:r>
                <w:rPr>
                  <w:rFonts w:hint="eastAsia"/>
                </w:rPr>
                <w:t>--&gt;</w:t>
              </w:r>
              <w:r>
                <w:rPr>
                  <w:rFonts w:hint="eastAsia"/>
                </w:rPr>
                <w:br/>
                <w:t>&lt;</w:t>
              </w:r>
              <w:proofErr w:type="spellStart"/>
              <w:r>
                <w:rPr>
                  <w:rFonts w:hint="eastAsia"/>
                </w:rPr>
                <w:t>ActiveIngredientName</w:t>
              </w:r>
              <w:proofErr w:type="spellEnd"/>
              <w:r>
                <w:rPr>
                  <w:rFonts w:hint="eastAsia"/>
                </w:rPr>
                <w:t>&gt;</w:t>
              </w:r>
              <w:r>
                <w:rPr>
                  <w:rFonts w:hint="eastAsia"/>
                </w:rPr>
                <w:br/>
                <w:t xml:space="preserve">                &lt;Lang </w:t>
              </w:r>
              <w:proofErr w:type="spellStart"/>
              <w:proofErr w:type="gramStart"/>
              <w:r>
                <w:rPr>
                  <w:rFonts w:hint="eastAsia"/>
                </w:rPr>
                <w:t>xml:lang</w:t>
              </w:r>
              <w:proofErr w:type="spellEnd"/>
              <w:proofErr w:type="gramEnd"/>
              <w:r>
                <w:rPr>
                  <w:rFonts w:hint="eastAsia"/>
                </w:rPr>
                <w:t>="ja"&gt;</w:t>
              </w:r>
              <w:r w:rsidRPr="00BF037F">
                <w:rPr>
                  <w:rFonts w:asciiTheme="minorEastAsia" w:eastAsiaTheme="minorEastAsia" w:hAnsiTheme="minorEastAsia" w:hint="eastAsia"/>
                </w:rPr>
                <w:t>1g中</w:t>
              </w:r>
              <w:r>
                <w:rPr>
                  <w:rFonts w:hint="eastAsia"/>
                </w:rPr>
                <w:t>&lt;?enter?&gt;</w:t>
              </w:r>
              <w:proofErr w:type="spellStart"/>
              <w:r w:rsidRPr="00BF037F">
                <w:rPr>
                  <w:rFonts w:asciiTheme="minorEastAsia" w:eastAsiaTheme="minorEastAsia" w:hAnsiTheme="minorEastAsia" w:hint="eastAsia"/>
                </w:rPr>
                <w:t>日局</w:t>
              </w:r>
              <w:proofErr w:type="spellEnd"/>
              <w:r w:rsidRPr="00BF037F">
                <w:rPr>
                  <w:rFonts w:asciiTheme="minorEastAsia" w:eastAsiaTheme="minorEastAsia" w:hAnsiTheme="minorEastAsia" w:hint="eastAsia"/>
                </w:rPr>
                <w:t xml:space="preserve">　</w:t>
              </w:r>
              <w:proofErr w:type="spellStart"/>
              <w:r w:rsidRPr="00BF037F">
                <w:rPr>
                  <w:rFonts w:asciiTheme="minorEastAsia" w:eastAsiaTheme="minorEastAsia" w:hAnsiTheme="minorEastAsia" w:hint="eastAsia"/>
                </w:rPr>
                <w:t>アジスロマイシン水和物</w:t>
              </w:r>
              <w:proofErr w:type="spellEnd"/>
              <w:r>
                <w:rPr>
                  <w:rFonts w:hint="eastAsia"/>
                </w:rPr>
                <w:t>&lt;/Lang&gt;</w:t>
              </w:r>
              <w:r>
                <w:rPr>
                  <w:rFonts w:hint="eastAsia"/>
                </w:rPr>
                <w:br/>
                <w:t>&lt;/</w:t>
              </w:r>
              <w:proofErr w:type="spellStart"/>
              <w:r>
                <w:rPr>
                  <w:rFonts w:hint="eastAsia"/>
                </w:rPr>
                <w:t>ActiveIngredientName</w:t>
              </w:r>
              <w:proofErr w:type="spellEnd"/>
              <w:r>
                <w:rPr>
                  <w:rFonts w:hint="eastAsia"/>
                </w:rPr>
                <w:t>&gt;</w:t>
              </w:r>
              <w:r>
                <w:rPr>
                  <w:rFonts w:hint="eastAsia"/>
                </w:rPr>
                <w:br/>
              </w:r>
            </w:ins>
          </w:p>
          <w:p w14:paraId="4895AB0E" w14:textId="77777777" w:rsidR="00F0462D" w:rsidRDefault="00F0462D" w:rsidP="00F0462D">
            <w:pPr>
              <w:rPr>
                <w:ins w:id="121" w:author="Yoshida, Sanae" w:date="2025-06-16T18:15:00Z" w16du:dateUtc="2025-06-16T09:15:00Z"/>
                <w:rFonts w:eastAsiaTheme="minorEastAsia"/>
                <w:lang w:eastAsia="ja-JP"/>
              </w:rPr>
            </w:pPr>
          </w:p>
          <w:p w14:paraId="11A4A02A" w14:textId="747434DF"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1507AD" w14:textId="77777777" w:rsidR="00692527" w:rsidRPr="009C50FB" w:rsidRDefault="00692527" w:rsidP="00692527">
            <w:pPr>
              <w:rPr>
                <w:rFonts w:eastAsiaTheme="minorHAnsi"/>
                <w:color w:val="000000" w:themeColor="text1"/>
              </w:rPr>
            </w:pPr>
          </w:p>
        </w:tc>
      </w:tr>
      <w:tr w:rsidR="00692527" w:rsidRPr="000D1C20" w14:paraId="0327E648" w14:textId="3A705CE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9315C7"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3B6B59"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有効成分の追加情報</w:t>
            </w:r>
            <w:proofErr w:type="spellEnd"/>
            <w:r w:rsidRPr="009C50FB">
              <w:rPr>
                <w:color w:val="000000" w:themeColor="text1"/>
              </w:rPr>
              <w:t xml:space="preserve"> (Additional Information on Active Ingredients)</w:t>
            </w:r>
          </w:p>
          <w:p w14:paraId="5DB72CFC" w14:textId="667E7D86" w:rsidR="00692527" w:rsidRPr="009C50FB" w:rsidRDefault="00692527" w:rsidP="00692527">
            <w:pPr>
              <w:rPr>
                <w:rFonts w:eastAsia="MS Gothic" w:cs="MS Gothic"/>
                <w:color w:val="000000" w:themeColor="text1"/>
              </w:rPr>
            </w:pPr>
            <w:r w:rsidRPr="00EB2763">
              <w:rPr>
                <w:color w:val="00B050"/>
                <w:lang w:eastAsia="ja-JP"/>
              </w:rPr>
              <w:t xml:space="preserve">JPI XML Element: </w:t>
            </w:r>
            <w:proofErr w:type="spellStart"/>
            <w:r w:rsidRPr="00EB2763">
              <w:rPr>
                <w:rFonts w:eastAsia="MS Gothic" w:cs="MS Gothic"/>
                <w:color w:val="00B050"/>
              </w:rPr>
              <w:t>ActiveIngredientAdditionalInfo</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55BE47" w14:textId="3FAC382A" w:rsidR="00692527" w:rsidRPr="009C50FB" w:rsidRDefault="00692527" w:rsidP="00692527">
            <w:pPr>
              <w:rPr>
                <w:rFonts w:asciiTheme="minorEastAsia" w:eastAsiaTheme="minorEastAsia" w:hAnsiTheme="minorEastAsia"/>
                <w:color w:val="000000" w:themeColor="text1"/>
                <w:lang w:eastAsia="ja-JP"/>
              </w:rPr>
            </w:pPr>
            <w:r w:rsidRPr="009C50FB">
              <w:rPr>
                <w:rFonts w:asciiTheme="minorEastAsia" w:hAnsiTheme="minorEastAsia"/>
                <w:color w:val="000000" w:themeColor="text1"/>
                <w:lang w:eastAsia="ja-JP"/>
              </w:rPr>
              <w:t>NA</w:t>
            </w:r>
          </w:p>
          <w:p w14:paraId="5745BA81" w14:textId="3CFD20E3"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A9751F" w14:textId="77777777" w:rsidR="00692527" w:rsidRPr="009C50FB" w:rsidRDefault="00692527" w:rsidP="00692527">
            <w:pPr>
              <w:rPr>
                <w:rFonts w:eastAsiaTheme="minorHAnsi"/>
                <w:color w:val="000000" w:themeColor="text1"/>
              </w:rPr>
            </w:pPr>
          </w:p>
        </w:tc>
      </w:tr>
      <w:tr w:rsidR="00692527" w:rsidRPr="000D1C20" w14:paraId="14009390" w14:textId="299F07C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D4FCC2"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0475B4"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添加剤</w:t>
            </w:r>
            <w:proofErr w:type="spellEnd"/>
            <w:r w:rsidRPr="009C50FB">
              <w:rPr>
                <w:color w:val="000000" w:themeColor="text1"/>
              </w:rPr>
              <w:t xml:space="preserve"> (Additives)</w:t>
            </w:r>
          </w:p>
          <w:p w14:paraId="79F13F97"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F2A76C"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EE6ABD3" w14:textId="63BAC8A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&lt;Additives&gt;</w:t>
            </w:r>
          </w:p>
          <w:p w14:paraId="225AAAFA"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0B5DECE6"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lastRenderedPageBreak/>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091B42">
              <w:rPr>
                <w:rFonts w:asciiTheme="minorEastAsia" w:eastAsiaTheme="minorEastAsia" w:hAnsiTheme="minorEastAsia"/>
                <w:color w:val="000000" w:themeColor="text1"/>
                <w:lang w:eastAsia="ja-JP"/>
              </w:rPr>
              <w:t>80</w:t>
            </w:r>
            <w:r w:rsidRPr="00091B42">
              <w:rPr>
                <w:rFonts w:asciiTheme="minorEastAsia" w:eastAsiaTheme="minorEastAsia" w:hAnsiTheme="minorEastAsia" w:cs="MS Mincho" w:hint="eastAsia"/>
                <w:color w:val="000000" w:themeColor="text1"/>
                <w:lang w:eastAsia="ja-JP"/>
              </w:rPr>
              <w:t>、ポリビニルアルコール（部分けん化物）、ポリエチレングリコール</w:t>
            </w:r>
            <w:r w:rsidRPr="00091B42">
              <w:rPr>
                <w:rFonts w:asciiTheme="minorEastAsia" w:eastAsiaTheme="minorEastAsia" w:hAnsiTheme="minorEastAsia"/>
                <w:color w:val="000000" w:themeColor="text1"/>
                <w:lang w:eastAsia="ja-JP"/>
              </w:rPr>
              <w:t>6000NF</w:t>
            </w:r>
            <w:r w:rsidRPr="00091B42">
              <w:rPr>
                <w:rFonts w:asciiTheme="minorEastAsia" w:eastAsiaTheme="minorEastAsia" w:hAnsiTheme="minorEastAsia" w:cs="MS Mincho" w:hint="eastAsia"/>
                <w:color w:val="000000" w:themeColor="text1"/>
                <w:lang w:eastAsia="ja-JP"/>
              </w:rPr>
              <w:t>、</w:t>
            </w:r>
            <w:r w:rsidRPr="00091B42">
              <w:rPr>
                <w:rFonts w:asciiTheme="minorEastAsia" w:eastAsiaTheme="minorEastAsia" w:hAnsiTheme="minorEastAsia"/>
                <w:color w:val="000000" w:themeColor="text1"/>
                <w:lang w:eastAsia="ja-JP"/>
              </w:rPr>
              <w:t>D-</w:t>
            </w:r>
            <w:r w:rsidRPr="00091B42">
              <w:rPr>
                <w:rFonts w:asciiTheme="minorEastAsia" w:eastAsia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2D55F040"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54EE7FA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&lt;/Additives&gt;</w:t>
            </w:r>
          </w:p>
          <w:p w14:paraId="5253D343" w14:textId="77777777" w:rsidR="00692527" w:rsidRPr="009C50FB" w:rsidRDefault="00692527" w:rsidP="00692527">
            <w:pPr>
              <w:rPr>
                <w:rFonts w:eastAsiaTheme="minorEastAsia"/>
                <w:color w:val="000000" w:themeColor="text1"/>
                <w:lang w:eastAsia="ja-JP"/>
              </w:rPr>
            </w:pPr>
          </w:p>
          <w:p w14:paraId="0CA8D630"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5F1BACCD" w14:textId="4DAE6A97" w:rsidR="00692527" w:rsidRPr="009C50FB" w:rsidRDefault="00692527" w:rsidP="00692527">
            <w:pPr>
              <w:spacing w:after="160" w:line="259" w:lineRule="auto"/>
              <w:rPr>
                <w:rFonts w:eastAsiaTheme="minorEastAsia"/>
                <w:color w:val="000000" w:themeColor="text1"/>
                <w:lang w:val="en-CA" w:eastAsia="ja-JP"/>
              </w:rPr>
            </w:pPr>
            <w:r w:rsidRPr="009C50FB">
              <w:rPr>
                <w:color w:val="000000" w:themeColor="text1"/>
              </w:rPr>
              <w:t>&lt;Additives&gt;</w:t>
            </w:r>
            <w:r w:rsidRPr="009C50FB">
              <w:rPr>
                <w:color w:val="000000" w:themeColor="text1"/>
              </w:rPr>
              <w:br/>
              <w:t xml:space="preserve">              &lt;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&gt;&lt;/</w:t>
            </w:r>
            <w:proofErr w:type="spellStart"/>
            <w:r w:rsidRPr="009C50FB">
              <w:rPr>
                <w:color w:val="000000" w:themeColor="text1"/>
              </w:rPr>
              <w:t>IndividualAdditives</w:t>
            </w:r>
            <w:proofErr w:type="spellEnd"/>
            <w:r w:rsidRPr="009C50FB">
              <w:rPr>
                <w:color w:val="000000" w:themeColor="text1"/>
              </w:rPr>
              <w:t>&gt;</w:t>
            </w:r>
            <w:r w:rsidRPr="009C50FB">
              <w:rPr>
                <w:color w:val="000000" w:themeColor="text1"/>
              </w:rPr>
              <w:br/>
              <w:t xml:space="preserve">              &lt;/Additives&gt;</w:t>
            </w:r>
          </w:p>
          <w:p w14:paraId="43E007CD" w14:textId="77777777" w:rsidR="00692527" w:rsidRDefault="00692527" w:rsidP="00692527">
            <w:pPr>
              <w:rPr>
                <w:ins w:id="122" w:author="Yoshida, Sanae" w:date="2025-06-16T18:15:00Z" w16du:dateUtc="2025-06-16T09:15:00Z"/>
                <w:rFonts w:eastAsiaTheme="minorEastAsia"/>
                <w:color w:val="000000" w:themeColor="text1"/>
                <w:lang w:eastAsia="ja-JP"/>
              </w:rPr>
            </w:pPr>
          </w:p>
          <w:p w14:paraId="36144F1E" w14:textId="77777777" w:rsidR="00F0462D" w:rsidRPr="00BF037F" w:rsidRDefault="00F0462D" w:rsidP="00F0462D">
            <w:pPr>
              <w:rPr>
                <w:ins w:id="123" w:author="Yoshida, Sanae" w:date="2025-06-16T18:15:00Z" w16du:dateUtc="2025-06-16T09:15:00Z"/>
                <w:b/>
                <w:bCs/>
                <w:i/>
                <w:iCs/>
                <w:color w:val="000000" w:themeColor="text1"/>
                <w:u w:val="single"/>
                <w:lang w:eastAsia="ja-JP"/>
              </w:rPr>
            </w:pPr>
            <w:ins w:id="124" w:author="Yoshida, Sanae" w:date="2025-06-16T18:15:00Z" w16du:dateUtc="2025-06-16T09:15:00Z">
              <w:r w:rsidRPr="00BF037F">
                <w:rPr>
                  <w:b/>
                  <w:bCs/>
                  <w:i/>
                  <w:iCs/>
                  <w:color w:val="000000" w:themeColor="text1"/>
                  <w:u w:val="single"/>
                  <w:lang w:eastAsia="ja-JP"/>
                </w:rPr>
                <w:t>ZITHROMAC Fine Granules for Pediatric Use 10%</w:t>
              </w:r>
            </w:ins>
          </w:p>
          <w:p w14:paraId="37218F00" w14:textId="780572DE" w:rsidR="00692527" w:rsidRPr="009C50FB" w:rsidRDefault="00F0462D" w:rsidP="00692527">
            <w:pPr>
              <w:rPr>
                <w:rFonts w:eastAsiaTheme="minorEastAsia"/>
                <w:color w:val="000000" w:themeColor="text1"/>
                <w:lang w:eastAsia="ja-JP"/>
              </w:rPr>
            </w:pPr>
            <w:ins w:id="125" w:author="Yoshida, Sanae" w:date="2025-06-16T18:15:00Z" w16du:dateUtc="2025-06-16T09:15:00Z">
              <w:r>
                <w:rPr>
                  <w:rFonts w:hint="eastAsia"/>
                </w:rPr>
                <w:t>&lt;Additives&gt;</w:t>
              </w:r>
              <w:r>
                <w:rPr>
                  <w:rFonts w:hint="eastAsia"/>
                </w:rPr>
                <w:br/>
                <w:t xml:space="preserve">              &lt;</w:t>
              </w:r>
              <w:proofErr w:type="spellStart"/>
              <w:r>
                <w:rPr>
                  <w:rFonts w:hint="eastAsia"/>
                </w:rPr>
                <w:t>ListOfAdditives</w:t>
              </w:r>
              <w:proofErr w:type="spellEnd"/>
              <w:r>
                <w:rPr>
                  <w:rFonts w:hint="eastAsia"/>
                </w:rPr>
                <w:t>&gt;</w:t>
              </w:r>
              <w:r>
                <w:rPr>
                  <w:rFonts w:hint="eastAsia"/>
                </w:rPr>
                <w:br/>
                <w:t xml:space="preserve">                &lt;Lang </w:t>
              </w:r>
              <w:proofErr w:type="gramStart"/>
              <w:r>
                <w:rPr>
                  <w:rFonts w:hint="eastAsia"/>
                </w:rPr>
                <w:t>xml:lang</w:t>
              </w:r>
              <w:proofErr w:type="gramEnd"/>
              <w:r>
                <w:rPr>
                  <w:rFonts w:hint="eastAsia"/>
                </w:rPr>
                <w:t>="ja"&gt;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 xml:space="preserve">              &lt;/</w:t>
              </w:r>
              <w:proofErr w:type="spellStart"/>
              <w:r>
                <w:rPr>
                  <w:rFonts w:hint="eastAsia"/>
                </w:rPr>
                <w:t>ListOfAdditives</w:t>
              </w:r>
              <w:proofErr w:type="spellEnd"/>
              <w:r>
                <w:rPr>
                  <w:rFonts w:hint="eastAsia"/>
                </w:rPr>
                <w:t>&gt;</w:t>
              </w:r>
              <w:r>
                <w:rPr>
                  <w:rFonts w:hint="eastAsia"/>
                </w:rPr>
                <w:br/>
                <w:t>&lt;/Additives&gt;</w:t>
              </w:r>
              <w:r>
                <w:rPr>
                  <w:rFonts w:hint="eastAsia"/>
                </w:rPr>
                <w:br/>
              </w:r>
            </w:ins>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965EE" w14:textId="77777777" w:rsidR="00692527" w:rsidRPr="009C50FB" w:rsidRDefault="00692527" w:rsidP="00692527">
            <w:pPr>
              <w:rPr>
                <w:rFonts w:eastAsiaTheme="minorHAnsi"/>
                <w:color w:val="000000" w:themeColor="text1"/>
              </w:rPr>
            </w:pPr>
          </w:p>
        </w:tc>
      </w:tr>
      <w:tr w:rsidR="00692527" w:rsidRPr="000D1C20" w14:paraId="159632D3" w14:textId="0ADE293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5100EF"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314F0"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添加剤リスト</w:t>
            </w:r>
            <w:proofErr w:type="spellEnd"/>
            <w:r w:rsidRPr="009C50FB">
              <w:rPr>
                <w:color w:val="000000" w:themeColor="text1"/>
              </w:rPr>
              <w:t xml:space="preserve"> (List of </w:t>
            </w:r>
            <w:commentRangeStart w:id="126"/>
            <w:r w:rsidRPr="009C50FB">
              <w:rPr>
                <w:color w:val="000000" w:themeColor="text1"/>
              </w:rPr>
              <w:t>Additives</w:t>
            </w:r>
            <w:commentRangeEnd w:id="126"/>
            <w:r w:rsidRPr="009C50FB">
              <w:rPr>
                <w:rStyle w:val="CommentReference"/>
                <w:color w:val="000000" w:themeColor="text1"/>
              </w:rPr>
              <w:commentReference w:id="126"/>
            </w:r>
            <w:r w:rsidRPr="009C50FB">
              <w:rPr>
                <w:color w:val="000000" w:themeColor="text1"/>
              </w:rPr>
              <w:t>)</w:t>
            </w:r>
          </w:p>
          <w:p w14:paraId="599DC304"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1B1EE3"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58317345"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&lt;</w:t>
            </w:r>
            <w:proofErr w:type="spellStart"/>
            <w:r w:rsidRPr="009C50FB">
              <w:rPr>
                <w:rFonts w:eastAsiaTheme="minorHAnsi"/>
                <w:color w:val="000000" w:themeColor="text1"/>
                <w:lang w:eastAsia="ja-JP"/>
              </w:rPr>
              <w:t>ListOfAdditives</w:t>
            </w:r>
            <w:proofErr w:type="spellEnd"/>
            <w:r w:rsidRPr="009C50FB">
              <w:rPr>
                <w:rFonts w:eastAsiaTheme="minorHAnsi"/>
                <w:color w:val="000000" w:themeColor="text1"/>
                <w:lang w:eastAsia="ja-JP"/>
              </w:rPr>
              <w:t>&gt;</w:t>
            </w:r>
          </w:p>
          <w:p w14:paraId="7C2014E6"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091B42">
              <w:rPr>
                <w:rFonts w:asciiTheme="minorEastAsia" w:eastAsiaTheme="minorEastAsia" w:hAnsiTheme="minorEastAsia" w:cs="MS Mincho" w:hint="eastAsia"/>
                <w:color w:val="000000" w:themeColor="text1"/>
                <w:lang w:eastAsia="ja-JP"/>
              </w:rPr>
              <w:t>カルナウバロウ、デンプングリコール酸ナトリウム、クロスポビドン、軽質無水ケイ酸、結晶セルロース、合成ワックス、酸化チタン、シリコン消泡剤、ステアリン酸マグネシウム、精製白糖、タルク、炭酸マグネシウム、パラオキシ安息香酸メチル、ヒプロメロース、ポリソルベート</w:t>
            </w:r>
            <w:r w:rsidRPr="00091B42">
              <w:rPr>
                <w:rFonts w:asciiTheme="minorEastAsia" w:eastAsiaTheme="minorEastAsia" w:hAnsiTheme="minorEastAsia"/>
                <w:color w:val="000000" w:themeColor="text1"/>
                <w:lang w:eastAsia="ja-JP"/>
              </w:rPr>
              <w:t>80</w:t>
            </w:r>
            <w:r w:rsidRPr="00091B42">
              <w:rPr>
                <w:rFonts w:asciiTheme="minorEastAsia" w:eastAsiaTheme="minorEastAsia" w:hAnsiTheme="minorEastAsia" w:cs="MS Mincho" w:hint="eastAsia"/>
                <w:color w:val="000000" w:themeColor="text1"/>
                <w:lang w:eastAsia="ja-JP"/>
              </w:rPr>
              <w:t>、ポリビニルアルコール（部分けん化物）、ポリエチレングリコール</w:t>
            </w:r>
            <w:r w:rsidRPr="00091B42">
              <w:rPr>
                <w:rFonts w:asciiTheme="minorEastAsia" w:eastAsiaTheme="minorEastAsia" w:hAnsiTheme="minorEastAsia"/>
                <w:color w:val="000000" w:themeColor="text1"/>
                <w:lang w:eastAsia="ja-JP"/>
              </w:rPr>
              <w:t>6000NF</w:t>
            </w:r>
            <w:r w:rsidRPr="00091B42">
              <w:rPr>
                <w:rFonts w:asciiTheme="minorEastAsia" w:eastAsiaTheme="minorEastAsia" w:hAnsiTheme="minorEastAsia" w:cs="MS Mincho" w:hint="eastAsia"/>
                <w:color w:val="000000" w:themeColor="text1"/>
                <w:lang w:eastAsia="ja-JP"/>
              </w:rPr>
              <w:t>、</w:t>
            </w:r>
            <w:r w:rsidRPr="00091B42">
              <w:rPr>
                <w:rFonts w:asciiTheme="minorEastAsia" w:eastAsiaTheme="minorEastAsia" w:hAnsiTheme="minorEastAsia"/>
                <w:color w:val="000000" w:themeColor="text1"/>
                <w:lang w:eastAsia="ja-JP"/>
              </w:rPr>
              <w:t>D-</w:t>
            </w:r>
            <w:r w:rsidRPr="00091B42">
              <w:rPr>
                <w:rFonts w:asciiTheme="minorEastAsia" w:eastAsiaTheme="minorEastAsia" w:hAnsiTheme="minorEastAsia" w:cs="MS Mincho" w:hint="eastAsia"/>
                <w:color w:val="000000" w:themeColor="text1"/>
                <w:lang w:eastAsia="ja-JP"/>
              </w:rPr>
              <w:t>マンニトール</w:t>
            </w:r>
            <w:r w:rsidRPr="009C50FB">
              <w:rPr>
                <w:rFonts w:eastAsiaTheme="minorHAnsi"/>
                <w:color w:val="000000" w:themeColor="text1"/>
                <w:lang w:eastAsia="ja-JP"/>
              </w:rPr>
              <w:t>&lt;/Lang&gt;</w:t>
            </w:r>
          </w:p>
          <w:p w14:paraId="5A060BE8"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ListOfAdditives</w:t>
            </w:r>
            <w:proofErr w:type="spellEnd"/>
            <w:r w:rsidRPr="009C50FB">
              <w:rPr>
                <w:rFonts w:eastAsiaTheme="minorHAnsi"/>
                <w:color w:val="000000" w:themeColor="text1"/>
              </w:rPr>
              <w:t>&gt;</w:t>
            </w:r>
          </w:p>
          <w:p w14:paraId="5E4BE270" w14:textId="77777777" w:rsidR="00692527" w:rsidRPr="009C50FB" w:rsidRDefault="00692527" w:rsidP="00692527">
            <w:pPr>
              <w:rPr>
                <w:rFonts w:eastAsiaTheme="minorEastAsia"/>
                <w:color w:val="000000" w:themeColor="text1"/>
                <w:lang w:eastAsia="ja-JP"/>
              </w:rPr>
            </w:pPr>
          </w:p>
          <w:p w14:paraId="3B304058" w14:textId="5444BC1F"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0716C5EB" w14:textId="77777777" w:rsidR="00692527" w:rsidRDefault="00692527" w:rsidP="00692527">
            <w:pPr>
              <w:rPr>
                <w:ins w:id="127" w:author="Yoshida, Sanae" w:date="2025-06-16T18:16:00Z" w16du:dateUtc="2025-06-16T09:16:00Z"/>
                <w:rFonts w:eastAsiaTheme="minorEastAsia"/>
                <w:b/>
                <w:bCs/>
                <w:color w:val="000000" w:themeColor="text1"/>
                <w:lang w:eastAsia="ja-JP"/>
              </w:rPr>
            </w:pPr>
          </w:p>
          <w:p w14:paraId="597555D2" w14:textId="77777777" w:rsidR="00F0462D" w:rsidRPr="00BF037F" w:rsidRDefault="00F0462D" w:rsidP="00F0462D">
            <w:pPr>
              <w:rPr>
                <w:ins w:id="128" w:author="Yoshida, Sanae" w:date="2025-06-16T18:16:00Z" w16du:dateUtc="2025-06-16T09:16:00Z"/>
                <w:b/>
                <w:bCs/>
                <w:i/>
                <w:iCs/>
                <w:color w:val="000000" w:themeColor="text1"/>
                <w:u w:val="single"/>
                <w:lang w:eastAsia="ja-JP"/>
              </w:rPr>
            </w:pPr>
            <w:ins w:id="129" w:author="Yoshida, Sanae" w:date="2025-06-16T18:16:00Z" w16du:dateUtc="2025-06-16T09:16:00Z">
              <w:r w:rsidRPr="00BF037F">
                <w:rPr>
                  <w:b/>
                  <w:bCs/>
                  <w:i/>
                  <w:iCs/>
                  <w:color w:val="000000" w:themeColor="text1"/>
                  <w:u w:val="single"/>
                  <w:lang w:eastAsia="ja-JP"/>
                </w:rPr>
                <w:t>ZITHROMAC Fine Granules for Pediatric Use 10%</w:t>
              </w:r>
            </w:ins>
          </w:p>
          <w:p w14:paraId="25548925" w14:textId="118F1DF9" w:rsidR="00F0462D" w:rsidRDefault="00F0462D" w:rsidP="00F0462D">
            <w:pPr>
              <w:rPr>
                <w:ins w:id="130" w:author="Yoshida, Sanae" w:date="2025-06-16T18:16:00Z" w16du:dateUtc="2025-06-16T09:16:00Z"/>
                <w:rFonts w:eastAsiaTheme="minorEastAsia"/>
                <w:lang w:eastAsia="ja-JP"/>
              </w:rPr>
            </w:pPr>
            <w:ins w:id="131" w:author="Yoshida, Sanae" w:date="2025-06-16T18:16:00Z" w16du:dateUtc="2025-06-16T09:16:00Z">
              <w:r>
                <w:rPr>
                  <w:rFonts w:hint="eastAsia"/>
                </w:rPr>
                <w:t>&lt;</w:t>
              </w:r>
              <w:proofErr w:type="spellStart"/>
              <w:r>
                <w:rPr>
                  <w:rFonts w:hint="eastAsia"/>
                </w:rPr>
                <w:t>ListOfAdditives</w:t>
              </w:r>
              <w:proofErr w:type="spellEnd"/>
              <w:r>
                <w:rPr>
                  <w:rFonts w:hint="eastAsia"/>
                </w:rPr>
                <w:t>&gt;</w:t>
              </w:r>
              <w:r>
                <w:rPr>
                  <w:rFonts w:hint="eastAsia"/>
                </w:rPr>
                <w:br/>
                <w:t xml:space="preserve">                &lt;Lang </w:t>
              </w:r>
              <w:proofErr w:type="gramStart"/>
              <w:r>
                <w:rPr>
                  <w:rFonts w:hint="eastAsia"/>
                </w:rPr>
                <w:t>xml:lang</w:t>
              </w:r>
              <w:proofErr w:type="gramEnd"/>
              <w:r>
                <w:rPr>
                  <w:rFonts w:hint="eastAsia"/>
                </w:rPr>
                <w:t>="ja"&gt;</w:t>
              </w:r>
              <w:r w:rsidRPr="00BF037F">
                <w:rPr>
                  <w:rFonts w:asciiTheme="minorEastAsia" w:eastAsiaTheme="minorEastAsia" w:hAnsiTheme="minorEastAsia" w:hint="eastAsia"/>
                </w:rPr>
                <w:t>白糖、結晶セルロース、酸化チタン、ヒドロキシプロピルセルロース、ヒプロメロース、タルク、ステアリン酸マグネシウム、アミノアルキルメタクリレートコポリマーE、キサンタンガム、L-アルギニン、香料、サッカリンナトリウム水和物、黄色三二酸化鉄、三二酸化鉄</w:t>
              </w:r>
              <w:r>
                <w:rPr>
                  <w:rFonts w:hint="eastAsia"/>
                </w:rPr>
                <w:t>&lt;/Lang&gt;</w:t>
              </w:r>
              <w:r>
                <w:rPr>
                  <w:rFonts w:hint="eastAsia"/>
                </w:rPr>
                <w:br/>
                <w:t>&lt;/</w:t>
              </w:r>
              <w:proofErr w:type="spellStart"/>
              <w:r>
                <w:rPr>
                  <w:rFonts w:hint="eastAsia"/>
                </w:rPr>
                <w:t>ListOfAdditives</w:t>
              </w:r>
              <w:proofErr w:type="spellEnd"/>
              <w:r>
                <w:rPr>
                  <w:rFonts w:hint="eastAsia"/>
                </w:rPr>
                <w:t>&gt;</w:t>
              </w:r>
              <w:r>
                <w:rPr>
                  <w:rFonts w:hint="eastAsia"/>
                </w:rPr>
                <w:br/>
              </w:r>
            </w:ins>
          </w:p>
          <w:p w14:paraId="73DBE393" w14:textId="77777777" w:rsidR="00F0462D" w:rsidRDefault="00F0462D" w:rsidP="00F0462D">
            <w:pPr>
              <w:rPr>
                <w:ins w:id="132" w:author="Yoshida, Sanae" w:date="2025-06-16T18:16:00Z" w16du:dateUtc="2025-06-16T09:16:00Z"/>
                <w:rFonts w:eastAsiaTheme="minorEastAsia"/>
                <w:lang w:eastAsia="ja-JP"/>
              </w:rPr>
            </w:pPr>
          </w:p>
          <w:p w14:paraId="144F4367" w14:textId="75CEBEE7" w:rsidR="00692527" w:rsidRPr="009C50FB" w:rsidRDefault="00692527" w:rsidP="00692527">
            <w:pPr>
              <w:rPr>
                <w:rFonts w:eastAsiaTheme="minorEastAsia"/>
                <w:b/>
                <w:bCs/>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E00118" w14:textId="77777777" w:rsidR="00692527" w:rsidRPr="009C50FB" w:rsidRDefault="00692527" w:rsidP="00692527">
            <w:pPr>
              <w:rPr>
                <w:rFonts w:eastAsiaTheme="minorHAnsi"/>
                <w:color w:val="000000" w:themeColor="text1"/>
                <w:lang w:eastAsia="ja-JP"/>
              </w:rPr>
            </w:pPr>
          </w:p>
        </w:tc>
      </w:tr>
      <w:tr w:rsidR="00692527" w:rsidRPr="000D1C20" w14:paraId="599CA836" w14:textId="7025174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8F5266"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F8C2E" w14:textId="77777777" w:rsidR="00692527" w:rsidRPr="009C50FB" w:rsidRDefault="00692527" w:rsidP="00692527">
            <w:pPr>
              <w:rPr>
                <w:rFonts w:eastAsia="MS Gothic" w:cs="MS Gothic"/>
                <w:color w:val="000000" w:themeColor="text1"/>
                <w:lang w:eastAsia="ja-JP"/>
              </w:rPr>
            </w:pPr>
            <w:r w:rsidRPr="009C50FB">
              <w:rPr>
                <w:rFonts w:eastAsia="MS Gothic" w:cs="MS Gothic" w:hint="eastAsia"/>
                <w:color w:val="000000" w:themeColor="text1"/>
                <w:lang w:eastAsia="ja-JP"/>
              </w:rPr>
              <w:t>個別添加剤情報</w:t>
            </w:r>
            <w:r w:rsidRPr="009C50FB">
              <w:rPr>
                <w:rFonts w:eastAsia="MS Gothic" w:cs="MS Gothic"/>
                <w:color w:val="000000" w:themeColor="text1"/>
                <w:lang w:eastAsia="ja-JP"/>
              </w:rPr>
              <w:t>(</w:t>
            </w:r>
            <w:commentRangeStart w:id="133"/>
            <w:r w:rsidRPr="009C50FB">
              <w:rPr>
                <w:rFonts w:eastAsia="MS Gothic" w:cs="MS Gothic" w:hint="eastAsia"/>
                <w:color w:val="000000" w:themeColor="text1"/>
                <w:lang w:eastAsia="ja-JP"/>
              </w:rPr>
              <w:t>繰り返し</w:t>
            </w:r>
            <w:commentRangeEnd w:id="133"/>
            <w:r w:rsidRPr="009C50FB">
              <w:rPr>
                <w:rStyle w:val="CommentReference"/>
                <w:color w:val="000000" w:themeColor="text1"/>
              </w:rPr>
              <w:commentReference w:id="133"/>
            </w:r>
            <w:r w:rsidRPr="009C50FB">
              <w:rPr>
                <w:rFonts w:eastAsia="MS Gothic" w:cs="MS Gothic"/>
                <w:color w:val="000000" w:themeColor="text1"/>
                <w:lang w:eastAsia="ja-JP"/>
              </w:rPr>
              <w:t>)</w:t>
            </w:r>
          </w:p>
          <w:p w14:paraId="4D7240AA" w14:textId="0ED81E86" w:rsidR="00692527" w:rsidRPr="009C50FB" w:rsidRDefault="00692527" w:rsidP="00692527">
            <w:pPr>
              <w:rPr>
                <w:rFonts w:eastAsia="MS Gothic" w:cs="MS Gothic"/>
                <w:color w:val="000000" w:themeColor="text1"/>
              </w:rPr>
            </w:pPr>
            <w:r w:rsidRPr="009C50FB">
              <w:rPr>
                <w:rFonts w:eastAsia="MS Gothic" w:cs="MS Gothic"/>
                <w:color w:val="000000" w:themeColor="text1"/>
                <w:lang w:eastAsia="ja-JP"/>
              </w:rPr>
              <w:t>(Individual Additives Information (repeat))</w:t>
            </w:r>
          </w:p>
          <w:p w14:paraId="6558D956" w14:textId="65E5E804" w:rsidR="00692527" w:rsidRPr="009C50FB" w:rsidRDefault="00692527" w:rsidP="00692527">
            <w:pPr>
              <w:rPr>
                <w:rFonts w:eastAsia="MS Gothic" w:cs="MS Gothic"/>
                <w:color w:val="000000" w:themeColor="text1"/>
                <w:lang w:eastAsia="ja-JP"/>
              </w:rPr>
            </w:pPr>
            <w:r w:rsidRPr="00EB2763">
              <w:rPr>
                <w:color w:val="00B050"/>
                <w:lang w:eastAsia="ja-JP"/>
              </w:rPr>
              <w:t xml:space="preserve">JPI XML Element: </w:t>
            </w:r>
            <w:proofErr w:type="spellStart"/>
            <w:r w:rsidRPr="00EB2763">
              <w:rPr>
                <w:rFonts w:eastAsia="MS Gothic" w:cs="MS Gothic"/>
                <w:color w:val="00B050"/>
              </w:rPr>
              <w:t>IndividualAdditives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F8B657" w14:textId="33CD33BA"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3EEEA6DD" w14:textId="77777777" w:rsidR="00692527" w:rsidRPr="000D1C20" w:rsidRDefault="00692527" w:rsidP="00692527">
            <w:pPr>
              <w:rPr>
                <w:rFonts w:eastAsiaTheme="minorEastAsia"/>
                <w:b/>
                <w:bCs/>
                <w:i/>
                <w:iCs/>
                <w:color w:val="000000" w:themeColor="text1"/>
                <w:u w:val="single"/>
                <w:lang w:eastAsia="ja-JP"/>
              </w:rPr>
            </w:pPr>
          </w:p>
          <w:p w14:paraId="4E7EFE94" w14:textId="77777777" w:rsidR="00692527" w:rsidRPr="000D1C20" w:rsidRDefault="00692527" w:rsidP="00692527">
            <w:pPr>
              <w:rPr>
                <w:rFonts w:eastAsiaTheme="minorEastAsia"/>
                <w:b/>
                <w:bCs/>
                <w:i/>
                <w:iCs/>
                <w:color w:val="000000" w:themeColor="text1"/>
                <w:u w:val="single"/>
                <w:lang w:eastAsia="ja-JP"/>
              </w:rPr>
            </w:pPr>
            <w:r w:rsidRPr="000D1C20">
              <w:rPr>
                <w:rFonts w:eastAsiaTheme="minorEastAsia" w:hint="eastAsia"/>
                <w:b/>
                <w:bCs/>
                <w:i/>
                <w:iCs/>
                <w:color w:val="000000" w:themeColor="text1"/>
                <w:u w:val="single"/>
                <w:lang w:eastAsia="ja-JP"/>
              </w:rPr>
              <w:t>Infliximab BS Pfizer (Sample)</w:t>
            </w:r>
          </w:p>
          <w:p w14:paraId="5C1A903D" w14:textId="77777777" w:rsidR="006231CF" w:rsidRDefault="00692527" w:rsidP="00692527">
            <w:pPr>
              <w:rPr>
                <w:rFonts w:eastAsiaTheme="minorEastAsia"/>
                <w:color w:val="000000" w:themeColor="text1"/>
                <w:lang w:eastAsia="ja-JP"/>
              </w:rPr>
            </w:pPr>
            <w:r w:rsidRPr="000D1C20">
              <w:rPr>
                <w:rFonts w:hint="eastAsia"/>
                <w:color w:val="000000" w:themeColor="text1"/>
              </w:rPr>
              <w:t>&lt;</w:t>
            </w:r>
            <w:proofErr w:type="spellStart"/>
            <w:r w:rsidRPr="000D1C20">
              <w:rPr>
                <w:rFonts w:hint="eastAsia"/>
                <w:color w:val="000000" w:themeColor="text1"/>
              </w:rPr>
              <w:t>IndividualAdditives</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w:t>
            </w:r>
            <w:proofErr w:type="spellStart"/>
            <w:r w:rsidRPr="00091B42">
              <w:rPr>
                <w:rFonts w:asciiTheme="minorEastAsia" w:hAnsiTheme="minorEastAsia" w:hint="eastAsia"/>
                <w:color w:val="000000" w:themeColor="text1"/>
              </w:rPr>
              <w:t>精製白糖</w:t>
            </w:r>
            <w:proofErr w:type="spellEnd"/>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w:t>
            </w:r>
            <w:proofErr w:type="spellStart"/>
            <w:r w:rsidRPr="00091B42">
              <w:rPr>
                <w:rFonts w:asciiTheme="minorEastAsia" w:hAnsiTheme="minorEastAsia" w:hint="eastAsia"/>
                <w:color w:val="000000" w:themeColor="text1"/>
              </w:rPr>
              <w:t>コハク酸</w:t>
            </w:r>
            <w:proofErr w:type="spellEnd"/>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IndividualAdditive</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&lt;Lang </w:t>
            </w:r>
            <w:proofErr w:type="spellStart"/>
            <w:r w:rsidRPr="000D1C20">
              <w:rPr>
                <w:rFonts w:hint="eastAsia"/>
                <w:color w:val="000000" w:themeColor="text1"/>
              </w:rPr>
              <w:t>xml:lang</w:t>
            </w:r>
            <w:proofErr w:type="spellEnd"/>
            <w:r w:rsidRPr="000D1C20">
              <w:rPr>
                <w:rFonts w:hint="eastAsia"/>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0D1C20">
              <w:rPr>
                <w:rFonts w:hint="eastAsia"/>
                <w:color w:val="000000" w:themeColor="text1"/>
              </w:rPr>
              <w:t>&lt;/Lang&gt;</w:t>
            </w:r>
            <w:r w:rsidRPr="000D1C20">
              <w:rPr>
                <w:rFonts w:hint="eastAsia"/>
                <w:color w:val="000000" w:themeColor="text1"/>
              </w:rPr>
              <w:br/>
              <w:t xml:space="preserve">                  &lt;/</w:t>
            </w:r>
            <w:proofErr w:type="spellStart"/>
            <w:r w:rsidRPr="000D1C20">
              <w:rPr>
                <w:rFonts w:hint="eastAsia"/>
                <w:color w:val="000000" w:themeColor="text1"/>
              </w:rPr>
              <w:t>ValueAndUnit</w:t>
            </w:r>
            <w:proofErr w:type="spellEnd"/>
            <w:r w:rsidRPr="000D1C20">
              <w:rPr>
                <w:rFonts w:hint="eastAsia"/>
                <w:color w:val="000000" w:themeColor="text1"/>
              </w:rPr>
              <w:t>&gt;</w:t>
            </w:r>
            <w:r w:rsidRPr="000D1C20">
              <w:rPr>
                <w:rFonts w:hint="eastAsia"/>
                <w:color w:val="000000" w:themeColor="text1"/>
              </w:rPr>
              <w:br/>
              <w:t xml:space="preserve">                &lt;/</w:t>
            </w:r>
            <w:proofErr w:type="spellStart"/>
            <w:r w:rsidRPr="000D1C20">
              <w:rPr>
                <w:rFonts w:hint="eastAsia"/>
                <w:color w:val="000000" w:themeColor="text1"/>
              </w:rPr>
              <w:t>InfoIndividualAdditive</w:t>
            </w:r>
            <w:proofErr w:type="spellEnd"/>
            <w:r w:rsidRPr="000D1C20">
              <w:rPr>
                <w:rFonts w:hint="eastAsia"/>
                <w:color w:val="000000" w:themeColor="text1"/>
              </w:rPr>
              <w:t>&gt;</w:t>
            </w:r>
          </w:p>
          <w:p w14:paraId="3FB0AC87" w14:textId="1BDBD8D8" w:rsidR="00692527" w:rsidRPr="000D1C20" w:rsidRDefault="00692527" w:rsidP="00692527">
            <w:pPr>
              <w:rPr>
                <w:color w:val="000000" w:themeColor="text1"/>
              </w:rPr>
            </w:pPr>
            <w:r w:rsidRPr="000D1C20">
              <w:rPr>
                <w:rFonts w:hint="eastAsia"/>
                <w:color w:val="000000" w:themeColor="text1"/>
              </w:rPr>
              <w:t xml:space="preserve">  &lt;/</w:t>
            </w:r>
            <w:proofErr w:type="spellStart"/>
            <w:r w:rsidRPr="000D1C20">
              <w:rPr>
                <w:rFonts w:hint="eastAsia"/>
                <w:color w:val="000000" w:themeColor="text1"/>
              </w:rPr>
              <w:t>IndividualAdditives</w:t>
            </w:r>
            <w:proofErr w:type="spellEnd"/>
            <w:r w:rsidRPr="000D1C20">
              <w:rPr>
                <w:rFonts w:hint="eastAsia"/>
                <w:color w:val="000000" w:themeColor="text1"/>
              </w:rPr>
              <w:t>&gt;</w:t>
            </w:r>
          </w:p>
          <w:p w14:paraId="32BD805C" w14:textId="77777777" w:rsidR="00692527" w:rsidRDefault="00692527" w:rsidP="00692527">
            <w:pPr>
              <w:rPr>
                <w:ins w:id="134" w:author="Yoshida, Sanae" w:date="2025-06-16T18:17:00Z" w16du:dateUtc="2025-06-16T09:17:00Z"/>
                <w:rFonts w:eastAsiaTheme="minorEastAsia"/>
                <w:color w:val="000000" w:themeColor="text1"/>
                <w:lang w:eastAsia="ja-JP"/>
              </w:rPr>
            </w:pPr>
          </w:p>
          <w:p w14:paraId="1C96A09F" w14:textId="017AF50D" w:rsidR="00692527" w:rsidRPr="000D1C20"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FA282D" w14:textId="77777777" w:rsidR="00692527" w:rsidRPr="009C50FB" w:rsidRDefault="00692527" w:rsidP="00692527">
            <w:pPr>
              <w:rPr>
                <w:color w:val="000000" w:themeColor="text1"/>
              </w:rPr>
            </w:pPr>
          </w:p>
        </w:tc>
      </w:tr>
      <w:tr w:rsidR="00692527" w:rsidRPr="000D1C20" w14:paraId="7398A468" w14:textId="5FD2396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96B1D5" w14:textId="77777777" w:rsidR="00692527" w:rsidRPr="009C50FB"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093C6" w14:textId="77777777"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個別添加剤情報</w:t>
            </w:r>
            <w:proofErr w:type="spellEnd"/>
            <w:r w:rsidRPr="009C50FB">
              <w:rPr>
                <w:color w:val="000000" w:themeColor="text1"/>
              </w:rPr>
              <w:t xml:space="preserve"> (Individual Additives Information)</w:t>
            </w:r>
          </w:p>
          <w:p w14:paraId="454DF6E8" w14:textId="3A3721CC" w:rsidR="00692527" w:rsidRPr="00EB2763" w:rsidRDefault="00692527" w:rsidP="00692527">
            <w:pPr>
              <w:rPr>
                <w:rFonts w:eastAsiaTheme="minorEastAsia"/>
                <w:color w:val="00B050"/>
                <w:lang w:eastAsia="ja-JP"/>
              </w:rPr>
            </w:pPr>
            <w:r w:rsidRPr="00EB2763">
              <w:rPr>
                <w:color w:val="00B050"/>
                <w:lang w:eastAsia="ja-JP"/>
              </w:rPr>
              <w:t xml:space="preserve">JPI XML Element: </w:t>
            </w:r>
            <w:proofErr w:type="spellStart"/>
            <w:r w:rsidR="000A5A35" w:rsidRPr="000A5A35">
              <w:rPr>
                <w:color w:val="00B050"/>
                <w:lang w:eastAsia="ja-JP"/>
              </w:rPr>
              <w:t>InfoIndividualAdditive</w:t>
            </w:r>
            <w:proofErr w:type="spellEnd"/>
          </w:p>
          <w:p w14:paraId="4430FFA3" w14:textId="52F4D5CE"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1818E7"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lastRenderedPageBreak/>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6631D023" w14:textId="77777777" w:rsidR="00692527" w:rsidRPr="009C50FB" w:rsidRDefault="00692527" w:rsidP="00692527">
            <w:pPr>
              <w:rPr>
                <w:rFonts w:eastAsiaTheme="minorEastAsia"/>
                <w:b/>
                <w:bCs/>
                <w:i/>
                <w:iCs/>
                <w:color w:val="000000" w:themeColor="text1"/>
                <w:u w:val="single"/>
                <w:lang w:eastAsia="ja-JP"/>
              </w:rPr>
            </w:pPr>
          </w:p>
          <w:p w14:paraId="032C8881"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1B31795F" w14:textId="0D05DC19"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r>
            <w:r w:rsidRPr="009C50FB">
              <w:rPr>
                <w:color w:val="000000" w:themeColor="text1"/>
              </w:rPr>
              <w:lastRenderedPageBreak/>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p>
          <w:p w14:paraId="26CBE017" w14:textId="415F263A" w:rsidR="00692527" w:rsidRPr="009C50FB" w:rsidRDefault="00692527" w:rsidP="00692527">
            <w:pPr>
              <w:rPr>
                <w:rFonts w:eastAsiaTheme="minorEastAsia"/>
                <w:color w:val="000000" w:themeColor="text1"/>
                <w:lang w:val="en-CA"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DEB7" w14:textId="77777777" w:rsidR="00692527" w:rsidRPr="009C50FB" w:rsidRDefault="00692527" w:rsidP="00692527">
            <w:pPr>
              <w:rPr>
                <w:color w:val="000000" w:themeColor="text1"/>
              </w:rPr>
            </w:pPr>
          </w:p>
        </w:tc>
      </w:tr>
      <w:tr w:rsidR="00692527" w:rsidRPr="000D1C20" w14:paraId="234FEE17" w14:textId="736BDD8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51FE3D"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24AD70"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個別添加剤</w:t>
            </w:r>
            <w:proofErr w:type="spellEnd"/>
            <w:r w:rsidRPr="009C50FB">
              <w:rPr>
                <w:color w:val="000000" w:themeColor="text1"/>
              </w:rPr>
              <w:t xml:space="preserve"> (Individual </w:t>
            </w:r>
            <w:commentRangeStart w:id="135"/>
            <w:r w:rsidRPr="009C50FB">
              <w:rPr>
                <w:color w:val="000000" w:themeColor="text1"/>
              </w:rPr>
              <w:t>Additives</w:t>
            </w:r>
            <w:commentRangeEnd w:id="135"/>
            <w:r w:rsidRPr="009C50FB">
              <w:rPr>
                <w:rStyle w:val="CommentReference"/>
                <w:color w:val="000000" w:themeColor="text1"/>
              </w:rPr>
              <w:commentReference w:id="135"/>
            </w:r>
            <w:r w:rsidRPr="009C50FB">
              <w:rPr>
                <w:color w:val="000000" w:themeColor="text1"/>
              </w:rPr>
              <w:t>)</w:t>
            </w:r>
          </w:p>
          <w:p w14:paraId="769337B5" w14:textId="54867E8D" w:rsidR="00692527" w:rsidRPr="009C50FB" w:rsidRDefault="00692527" w:rsidP="00692527">
            <w:pPr>
              <w:rPr>
                <w:rFonts w:eastAsia="MS Gothic" w:cs="MS Gothic"/>
                <w:color w:val="000000" w:themeColor="text1"/>
              </w:rPr>
            </w:pPr>
            <w:r w:rsidRPr="00EB2763">
              <w:rPr>
                <w:color w:val="00B050"/>
                <w:lang w:eastAsia="ja-JP"/>
              </w:rPr>
              <w:t>JPI XML Element:</w:t>
            </w:r>
            <w:r w:rsidRPr="009C50FB">
              <w:rPr>
                <w:color w:val="00B050"/>
              </w:rPr>
              <w:t xml:space="preserve"> </w:t>
            </w:r>
            <w:proofErr w:type="spellStart"/>
            <w:r w:rsidRPr="00EB2763">
              <w:rPr>
                <w:color w:val="00B050"/>
                <w:lang w:eastAsia="ja-JP"/>
              </w:rPr>
              <w:t>IndividualAdditive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5DD3C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712AD3D2" w14:textId="77777777" w:rsidR="00692527" w:rsidRPr="009C50FB" w:rsidRDefault="00692527" w:rsidP="00692527">
            <w:pPr>
              <w:rPr>
                <w:rFonts w:eastAsiaTheme="minorEastAsia"/>
                <w:b/>
                <w:bCs/>
                <w:i/>
                <w:iCs/>
                <w:color w:val="000000" w:themeColor="text1"/>
                <w:u w:val="single"/>
                <w:lang w:eastAsia="ja-JP"/>
              </w:rPr>
            </w:pPr>
          </w:p>
          <w:p w14:paraId="541876BA"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072701AD" w14:textId="745B1464"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精製白糖</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091B42">
              <w:rPr>
                <w:rFonts w:asciiTheme="minorEastAsia" w:hAnsiTheme="minorEastAsia" w:hint="eastAsia"/>
                <w:color w:val="000000" w:themeColor="text1"/>
              </w:rPr>
              <w:t>ポリソルベート</w:t>
            </w:r>
            <w:r w:rsidRPr="00091B42">
              <w:rPr>
                <w:rFonts w:asciiTheme="minorEastAsia" w:hAnsiTheme="minorEastAsia"/>
                <w:color w:val="000000" w:themeColor="text1"/>
              </w:rPr>
              <w:t>80</w:t>
            </w:r>
            <w:r w:rsidRPr="009C50FB">
              <w:rPr>
                <w:color w:val="000000" w:themeColor="text1"/>
              </w:rPr>
              <w:t>&lt;/Lang&gt;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コハク酸二ナトリウム六水和物</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IndividualAdditive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 xml:space="preserve">                  &lt;/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InfoIndividualAdditive</w:t>
            </w:r>
            <w:proofErr w:type="spellEnd"/>
            <w:r w:rsidRPr="009C50FB">
              <w:rPr>
                <w:color w:val="000000" w:themeColor="text1"/>
              </w:rPr>
              <w:t>&gt;</w:t>
            </w:r>
          </w:p>
          <w:p w14:paraId="08CD1AE3"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1E423D" w14:textId="77777777" w:rsidR="00692527" w:rsidRPr="009C50FB" w:rsidRDefault="00692527" w:rsidP="00692527">
            <w:pPr>
              <w:rPr>
                <w:color w:val="000000" w:themeColor="text1"/>
              </w:rPr>
            </w:pPr>
          </w:p>
        </w:tc>
      </w:tr>
      <w:tr w:rsidR="00692527" w:rsidRPr="000D1C20" w14:paraId="40806A09" w14:textId="60F0DA1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8EF241"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7B0F27"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含有量</w:t>
            </w:r>
            <w:proofErr w:type="spellEnd"/>
            <w:r w:rsidRPr="009C50FB">
              <w:rPr>
                <w:color w:val="000000" w:themeColor="text1"/>
              </w:rPr>
              <w:t xml:space="preserve"> (Content)</w:t>
            </w:r>
          </w:p>
          <w:p w14:paraId="1BF05AB8" w14:textId="2AB76828" w:rsidR="00692527" w:rsidRPr="009C50FB" w:rsidRDefault="00692527" w:rsidP="00692527">
            <w:pPr>
              <w:rPr>
                <w:rFonts w:eastAsia="MS Gothic" w:cs="MS Gothic"/>
                <w:color w:val="000000" w:themeColor="text1"/>
              </w:rPr>
            </w:pPr>
            <w:r w:rsidRPr="00EB2763">
              <w:rPr>
                <w:color w:val="00B050"/>
                <w:lang w:eastAsia="ja-JP"/>
              </w:rPr>
              <w:t>JPI XML Element:</w:t>
            </w:r>
            <w:r w:rsidRPr="00EB2763">
              <w:rPr>
                <w:color w:val="00B050"/>
              </w:rPr>
              <w:t xml:space="preserve"> </w:t>
            </w:r>
            <w:proofErr w:type="spellStart"/>
            <w:r w:rsidRPr="00EB2763">
              <w:rPr>
                <w:color w:val="00B050"/>
                <w:lang w:eastAsia="ja-JP"/>
              </w:rPr>
              <w:t>ValueAndUnit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296A9B" w14:textId="207448DE"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2E27DA30" w14:textId="77777777" w:rsidR="00692527" w:rsidRPr="009C50FB" w:rsidRDefault="00692527" w:rsidP="00692527">
            <w:pPr>
              <w:rPr>
                <w:rFonts w:eastAsiaTheme="minorEastAsia"/>
                <w:b/>
                <w:bCs/>
                <w:i/>
                <w:iCs/>
                <w:color w:val="000000" w:themeColor="text1"/>
                <w:u w:val="single"/>
                <w:lang w:eastAsia="ja-JP"/>
              </w:rPr>
            </w:pPr>
          </w:p>
          <w:p w14:paraId="6DFDFD53"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1EEFFCB5" w14:textId="34D70E28"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="ja"&gt;256mg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="ja"&gt;0.5mg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="ja"&gt;0.6mg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r w:rsidRPr="009C50FB">
              <w:rPr>
                <w:color w:val="000000" w:themeColor="text1"/>
              </w:rPr>
              <w:br/>
              <w:t xml:space="preserve">&lt;Lang </w:t>
            </w:r>
            <w:proofErr w:type="spellStart"/>
            <w:r w:rsidRPr="009C50FB">
              <w:rPr>
                <w:color w:val="000000" w:themeColor="text1"/>
              </w:rPr>
              <w:t>xml:lang</w:t>
            </w:r>
            <w:proofErr w:type="spellEnd"/>
            <w:r w:rsidRPr="009C50FB">
              <w:rPr>
                <w:color w:val="000000" w:themeColor="text1"/>
              </w:rPr>
              <w:t>="ja"&gt;12.4mg</w:t>
            </w:r>
            <w:r w:rsidRPr="00091B42">
              <w:rPr>
                <w:rFonts w:asciiTheme="minorEastAsia" w:hAnsiTheme="minorEastAsia" w:hint="eastAsia"/>
                <w:color w:val="000000" w:themeColor="text1"/>
              </w:rPr>
              <w:t>（</w:t>
            </w:r>
            <w:r w:rsidRPr="00091B42">
              <w:rPr>
                <w:rFonts w:asciiTheme="minorEastAsia" w:hAnsiTheme="minorEastAsia"/>
                <w:color w:val="000000" w:themeColor="text1"/>
              </w:rPr>
              <w:t>1</w:t>
            </w:r>
            <w:r w:rsidRPr="00091B42">
              <w:rPr>
                <w:rFonts w:asciiTheme="minorEastAsia" w:hAnsiTheme="minorEastAsia" w:hint="eastAsia"/>
                <w:color w:val="000000" w:themeColor="text1"/>
              </w:rPr>
              <w:t>バイアル中）</w:t>
            </w:r>
            <w:r w:rsidRPr="009C50FB">
              <w:rPr>
                <w:color w:val="000000" w:themeColor="text1"/>
              </w:rPr>
              <w:t>&lt;/Lang&gt;</w:t>
            </w:r>
            <w:r w:rsidRPr="009C50FB">
              <w:rPr>
                <w:color w:val="000000" w:themeColor="text1"/>
              </w:rPr>
              <w:br/>
              <w:t>&lt;/</w:t>
            </w:r>
            <w:proofErr w:type="spellStart"/>
            <w:r w:rsidRPr="009C50FB">
              <w:rPr>
                <w:color w:val="000000" w:themeColor="text1"/>
              </w:rPr>
              <w:t>ValueAndUnit</w:t>
            </w:r>
            <w:proofErr w:type="spellEnd"/>
            <w:r w:rsidRPr="009C50FB">
              <w:rPr>
                <w:color w:val="000000" w:themeColor="text1"/>
              </w:rPr>
              <w:t>&gt;</w:t>
            </w:r>
          </w:p>
          <w:p w14:paraId="546278C1" w14:textId="3F37D7F2" w:rsidR="00692527" w:rsidRPr="009C50FB" w:rsidRDefault="00692527" w:rsidP="00692527">
            <w:pPr>
              <w:rPr>
                <w:color w:val="000000" w:themeColor="text1"/>
                <w:highlight w:val="magenta"/>
              </w:rPr>
            </w:pPr>
          </w:p>
          <w:p w14:paraId="6ED4F3AC" w14:textId="77777777" w:rsidR="00692527" w:rsidRPr="009C50FB" w:rsidRDefault="00692527" w:rsidP="00692527">
            <w:pPr>
              <w:rPr>
                <w:rFonts w:eastAsiaTheme="minorHAnsi"/>
                <w:color w:val="000000" w:themeColor="text1"/>
                <w:highlight w:val="magenta"/>
                <w:lang w:val="en-CA"/>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CD332" w14:textId="77777777" w:rsidR="00692527" w:rsidRPr="009C50FB" w:rsidRDefault="00692527" w:rsidP="00692527">
            <w:pPr>
              <w:rPr>
                <w:color w:val="000000" w:themeColor="text1"/>
              </w:rPr>
            </w:pPr>
          </w:p>
        </w:tc>
      </w:tr>
      <w:tr w:rsidR="00692527" w:rsidRPr="000D1C20" w14:paraId="1E7D1489" w14:textId="2C398D5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026C9"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EA39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組成の自由項目</w:t>
            </w:r>
            <w:proofErr w:type="spellEnd"/>
            <w:r w:rsidRPr="009C50FB">
              <w:rPr>
                <w:color w:val="000000" w:themeColor="text1"/>
              </w:rPr>
              <w:t xml:space="preserve"> (Free Items for Composition)</w:t>
            </w:r>
          </w:p>
          <w:p w14:paraId="247CB793" w14:textId="6566A1E2" w:rsidR="00692527" w:rsidRPr="009C50FB" w:rsidRDefault="00692527" w:rsidP="00692527">
            <w:pPr>
              <w:rPr>
                <w:rFonts w:eastAsia="MS Gothic" w:cs="MS Gothic"/>
                <w:color w:val="000000" w:themeColor="text1"/>
              </w:rPr>
            </w:pPr>
            <w:r w:rsidRPr="00EB2763">
              <w:rPr>
                <w:color w:val="00B050"/>
                <w:lang w:eastAsia="ja-JP"/>
              </w:rPr>
              <w:lastRenderedPageBreak/>
              <w:t xml:space="preserve">JPI XML Element: </w:t>
            </w:r>
            <w:proofErr w:type="spellStart"/>
            <w:r w:rsidRPr="00EB2763">
              <w:rPr>
                <w:color w:val="00B050"/>
                <w:lang w:eastAsia="ja-JP"/>
              </w:rPr>
              <w:t>OtherComposition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B9C453"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lastRenderedPageBreak/>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5F9B51F9" w14:textId="51930AC2" w:rsidR="00692527" w:rsidRPr="00091B42" w:rsidRDefault="00692527" w:rsidP="00692527">
            <w:pPr>
              <w:rPr>
                <w:rFonts w:eastAsiaTheme="minorEastAsia"/>
                <w:color w:val="000000" w:themeColor="text1"/>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F123D1" w14:textId="77777777" w:rsidR="00692527" w:rsidRPr="009C50FB" w:rsidRDefault="00692527" w:rsidP="00692527">
            <w:pPr>
              <w:rPr>
                <w:color w:val="000000" w:themeColor="text1"/>
              </w:rPr>
            </w:pPr>
          </w:p>
        </w:tc>
      </w:tr>
      <w:tr w:rsidR="00692527" w:rsidRPr="000D1C20" w14:paraId="61F2C67A" w14:textId="11DE128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3D6574"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0F0D31"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自由項目の分類名</w:t>
            </w:r>
            <w:proofErr w:type="spellEnd"/>
            <w:r w:rsidRPr="009C50FB">
              <w:rPr>
                <w:color w:val="000000" w:themeColor="text1"/>
              </w:rPr>
              <w:t xml:space="preserve"> (Category Name for Free Items)</w:t>
            </w:r>
          </w:p>
          <w:p w14:paraId="0469EDA8" w14:textId="6670149C" w:rsidR="00692527" w:rsidRPr="009C50FB" w:rsidRDefault="00692527" w:rsidP="00692527">
            <w:pPr>
              <w:rPr>
                <w:rFonts w:eastAsiaTheme="minorEastAsia"/>
                <w:color w:val="000000" w:themeColor="text1"/>
                <w:highlight w:val="yellow"/>
                <w:lang w:eastAsia="ja-JP"/>
              </w:rPr>
            </w:pPr>
            <w:r w:rsidRPr="00EB2763">
              <w:rPr>
                <w:color w:val="00B050"/>
                <w:lang w:eastAsia="ja-JP"/>
              </w:rPr>
              <w:t xml:space="preserve">JPI XML Element: </w:t>
            </w:r>
            <w:proofErr w:type="spellStart"/>
            <w:r w:rsidRPr="00EB2763">
              <w:rPr>
                <w:color w:val="00B050"/>
                <w:lang w:eastAsia="ja-JP"/>
              </w:rPr>
              <w:t>CategoryName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7838D" w14:textId="77777777" w:rsidR="00692527" w:rsidRPr="009C50FB"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r w:rsidRPr="009C50FB">
              <w:rPr>
                <w:rFonts w:eastAsiaTheme="minorHAnsi"/>
                <w:color w:val="000000" w:themeColor="text1"/>
              </w:rPr>
              <w:t xml:space="preserve"> </w:t>
            </w:r>
          </w:p>
          <w:p w14:paraId="039275CC" w14:textId="5699A73A"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CategoryName</w:t>
            </w:r>
            <w:proofErr w:type="spellEnd"/>
            <w:r w:rsidRPr="009C50FB">
              <w:rPr>
                <w:rFonts w:eastAsiaTheme="minorHAnsi"/>
                <w:color w:val="000000" w:themeColor="text1"/>
              </w:rPr>
              <w:t>&gt;</w:t>
            </w:r>
          </w:p>
          <w:p w14:paraId="24BDC69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E45D10">
              <w:rPr>
                <w:rFonts w:asciiTheme="minorEastAsia" w:eastAsiaTheme="minorEastAsia" w:hAnsiTheme="minorEastAsia" w:cs="MS Mincho" w:hint="eastAsia"/>
                <w:color w:val="000000" w:themeColor="text1"/>
              </w:rPr>
              <w:t>色調等</w:t>
            </w:r>
            <w:proofErr w:type="spellEnd"/>
            <w:r w:rsidRPr="009C50FB">
              <w:rPr>
                <w:rFonts w:eastAsiaTheme="minorHAnsi"/>
                <w:color w:val="000000" w:themeColor="text1"/>
              </w:rPr>
              <w:t>&lt;/Lang&gt;</w:t>
            </w:r>
          </w:p>
          <w:p w14:paraId="475B6C65"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CategoryName</w:t>
            </w:r>
            <w:proofErr w:type="spellEnd"/>
            <w:r w:rsidRPr="009C50FB">
              <w:rPr>
                <w:rFonts w:eastAsiaTheme="minorHAnsi"/>
                <w:color w:val="000000" w:themeColor="text1"/>
              </w:rPr>
              <w:t>&gt;</w:t>
            </w:r>
          </w:p>
          <w:p w14:paraId="6BE69089" w14:textId="1371870F" w:rsidR="00692527" w:rsidRPr="009C50FB" w:rsidRDefault="00692527" w:rsidP="00692527">
            <w:pPr>
              <w:rPr>
                <w:rFonts w:eastAsiaTheme="minorEastAsia"/>
                <w:color w:val="000000" w:themeColor="text1"/>
                <w:lang w:eastAsia="ja-JP"/>
              </w:rPr>
            </w:pPr>
          </w:p>
          <w:p w14:paraId="1278BD8B" w14:textId="77777777" w:rsidR="00692527" w:rsidRDefault="00692527" w:rsidP="00692527">
            <w:pPr>
              <w:rPr>
                <w:ins w:id="136" w:author="Yoshida, Sanae" w:date="2025-06-16T18:17:00Z" w16du:dateUtc="2025-06-16T09:17:00Z"/>
                <w:rFonts w:eastAsiaTheme="minorEastAsia"/>
                <w:color w:val="000000" w:themeColor="text1"/>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6ECF09B0" w14:textId="3B6ED05A" w:rsidR="00692527" w:rsidRPr="009C50FB"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7A83CB" w14:textId="77777777" w:rsidR="00692527" w:rsidRPr="009C50FB" w:rsidRDefault="00692527" w:rsidP="00692527">
            <w:pPr>
              <w:rPr>
                <w:rFonts w:eastAsiaTheme="minorHAnsi"/>
                <w:color w:val="000000" w:themeColor="text1"/>
              </w:rPr>
            </w:pPr>
          </w:p>
        </w:tc>
      </w:tr>
      <w:tr w:rsidR="00692527" w:rsidRPr="000D1C20" w14:paraId="7948700A" w14:textId="0FA5017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FA46D3"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019B1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自由項目の内容</w:t>
            </w:r>
            <w:proofErr w:type="spellEnd"/>
            <w:r w:rsidRPr="009C50FB">
              <w:rPr>
                <w:color w:val="000000" w:themeColor="text1"/>
              </w:rPr>
              <w:t xml:space="preserve"> (Content for Free Items)</w:t>
            </w:r>
          </w:p>
          <w:p w14:paraId="277BD050" w14:textId="4282C14E" w:rsidR="00692527" w:rsidRPr="009C50FB" w:rsidRDefault="00692527" w:rsidP="00692527">
            <w:pPr>
              <w:rPr>
                <w:rFonts w:eastAsia="MS Gothic" w:cs="MS Gothic"/>
                <w:color w:val="000000" w:themeColor="text1"/>
              </w:rPr>
            </w:pPr>
            <w:r w:rsidRPr="00EB2763">
              <w:rPr>
                <w:rFonts w:eastAsiaTheme="minorHAnsi"/>
                <w:color w:val="00B050"/>
              </w:rPr>
              <w:t>JPI XML Element</w:t>
            </w:r>
            <w:r w:rsidRPr="00EB2763">
              <w:rPr>
                <w:color w:val="00B050"/>
                <w:lang w:eastAsia="ja-JP"/>
              </w:rPr>
              <w:t>: Content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16F3B0"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2ECE48C0" w14:textId="739B8A79"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53F367BA" w14:textId="40298D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6137D" w14:textId="77777777" w:rsidR="00692527" w:rsidRPr="009C50FB" w:rsidRDefault="00692527" w:rsidP="00692527">
            <w:pPr>
              <w:rPr>
                <w:color w:val="000000" w:themeColor="text1"/>
              </w:rPr>
            </w:pPr>
          </w:p>
        </w:tc>
      </w:tr>
      <w:tr w:rsidR="00692527" w:rsidRPr="000D1C20" w14:paraId="3E574112" w14:textId="0A028C0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D690E"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CCE762" w14:textId="77777777" w:rsidR="00692527" w:rsidRPr="009C50FB" w:rsidRDefault="00692527" w:rsidP="00692527">
            <w:pPr>
              <w:rPr>
                <w:rFonts w:eastAsia="MS Gothic" w:cs="MS Gothic"/>
                <w:color w:val="000000" w:themeColor="text1"/>
                <w:lang w:eastAsia="ja-JP"/>
              </w:rPr>
            </w:pPr>
            <w:proofErr w:type="spellStart"/>
            <w:r w:rsidRPr="009C50FB">
              <w:rPr>
                <w:rFonts w:eastAsia="MS Gothic" w:cs="MS Gothic" w:hint="eastAsia"/>
                <w:color w:val="000000" w:themeColor="text1"/>
              </w:rPr>
              <w:t>自由項目のタイトル</w:t>
            </w:r>
            <w:proofErr w:type="spellEnd"/>
          </w:p>
          <w:p w14:paraId="26BD2CC3" w14:textId="225426B2" w:rsidR="00692527" w:rsidRPr="009C50FB" w:rsidRDefault="00692527" w:rsidP="00692527">
            <w:pPr>
              <w:rPr>
                <w:color w:val="000000" w:themeColor="text1"/>
              </w:rPr>
            </w:pPr>
            <w:r w:rsidRPr="009C50FB">
              <w:rPr>
                <w:color w:val="000000" w:themeColor="text1"/>
              </w:rPr>
              <w:t>(</w:t>
            </w:r>
            <w:r w:rsidRPr="009C50FB">
              <w:rPr>
                <w:color w:val="000000" w:themeColor="text1"/>
                <w:lang w:eastAsia="ja-JP"/>
              </w:rPr>
              <w:t>Title</w:t>
            </w:r>
            <w:r w:rsidRPr="009C50FB">
              <w:rPr>
                <w:color w:val="000000" w:themeColor="text1"/>
              </w:rPr>
              <w:t xml:space="preserve"> for Free Items)</w:t>
            </w:r>
          </w:p>
          <w:p w14:paraId="45A4008C" w14:textId="77884620" w:rsidR="00692527" w:rsidRPr="009C50FB" w:rsidRDefault="00692527" w:rsidP="00692527">
            <w:pPr>
              <w:rPr>
                <w:rFonts w:eastAsia="MS Gothic" w:cs="MS Gothic"/>
                <w:color w:val="000000" w:themeColor="text1"/>
                <w:lang w:eastAsia="ja-JP"/>
              </w:rPr>
            </w:pPr>
            <w:r w:rsidRPr="00EB2763">
              <w:rPr>
                <w:rFonts w:eastAsiaTheme="minorHAnsi"/>
                <w:color w:val="00B050"/>
              </w:rPr>
              <w:t>JPI XML Element</w:t>
            </w:r>
            <w:r w:rsidRPr="00EB2763">
              <w:rPr>
                <w:color w:val="00B050"/>
                <w:lang w:eastAsia="ja-JP"/>
              </w:rPr>
              <w:t>:</w:t>
            </w:r>
            <w:r w:rsidRPr="00EB2763">
              <w:rPr>
                <w:color w:val="00B050"/>
              </w:rPr>
              <w:t xml:space="preserve"> </w:t>
            </w:r>
            <w:proofErr w:type="spellStart"/>
            <w:r w:rsidRPr="00EB2763">
              <w:rPr>
                <w:color w:val="00B050"/>
                <w:lang w:eastAsia="ja-JP"/>
              </w:rPr>
              <w:t>ContentTitle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E3CA7" w14:textId="21A59B38"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0C307C0C" w14:textId="224C7997" w:rsidR="00692527" w:rsidRPr="009C50FB"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 (Sample)</w:t>
            </w:r>
            <w:r w:rsidRPr="009C50FB">
              <w:rPr>
                <w:color w:val="000000" w:themeColor="text1"/>
                <w:lang w:eastAsia="ja-JP"/>
              </w:rPr>
              <w:t xml:space="preserve"> NA</w:t>
            </w:r>
          </w:p>
          <w:p w14:paraId="3FB5D91F" w14:textId="6805E5DC"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2B100" w14:textId="77777777" w:rsidR="00692527" w:rsidRPr="009C50FB" w:rsidRDefault="00692527" w:rsidP="00692527">
            <w:pPr>
              <w:rPr>
                <w:color w:val="000000" w:themeColor="text1"/>
                <w:lang w:eastAsia="ja-JP"/>
              </w:rPr>
            </w:pPr>
          </w:p>
        </w:tc>
      </w:tr>
      <w:tr w:rsidR="00692527" w:rsidRPr="000D1C20" w14:paraId="76080E83" w14:textId="6974E87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86AA8"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41FDEF" w14:textId="54EE5B4F" w:rsidR="00692527" w:rsidRPr="009C50FB" w:rsidRDefault="00692527" w:rsidP="00692527">
            <w:pPr>
              <w:rPr>
                <w:rFonts w:eastAsia="MS Gothic" w:cs="MS Gothic"/>
                <w:color w:val="000000" w:themeColor="text1"/>
                <w:lang w:eastAsia="ja-JP"/>
              </w:rPr>
            </w:pPr>
            <w:proofErr w:type="spellStart"/>
            <w:r w:rsidRPr="009C50FB">
              <w:rPr>
                <w:rFonts w:eastAsia="MS Gothic" w:cs="MS Gothic" w:hint="eastAsia"/>
                <w:color w:val="000000" w:themeColor="text1"/>
              </w:rPr>
              <w:t>自由項目の</w:t>
            </w:r>
            <w:proofErr w:type="spellEnd"/>
            <w:r w:rsidRPr="009C50FB">
              <w:rPr>
                <w:rFonts w:eastAsia="MS Gothic" w:cs="MS Gothic" w:hint="eastAsia"/>
                <w:color w:val="000000" w:themeColor="text1"/>
                <w:lang w:eastAsia="ja-JP"/>
              </w:rPr>
              <w:t>内容</w:t>
            </w:r>
          </w:p>
          <w:p w14:paraId="0BB79C49" w14:textId="46C7D2AC" w:rsidR="00692527" w:rsidRPr="009C50FB" w:rsidRDefault="00692527" w:rsidP="00692527">
            <w:pPr>
              <w:rPr>
                <w:color w:val="000000" w:themeColor="text1"/>
              </w:rPr>
            </w:pPr>
            <w:r w:rsidRPr="009C50FB">
              <w:rPr>
                <w:color w:val="000000" w:themeColor="text1"/>
              </w:rPr>
              <w:t>(</w:t>
            </w:r>
            <w:proofErr w:type="spellStart"/>
            <w:r w:rsidRPr="009C50FB">
              <w:rPr>
                <w:color w:val="000000" w:themeColor="text1"/>
                <w:lang w:eastAsia="ja-JP"/>
              </w:rPr>
              <w:t>Cotent</w:t>
            </w:r>
            <w:proofErr w:type="spellEnd"/>
            <w:r w:rsidRPr="009C50FB">
              <w:rPr>
                <w:color w:val="000000" w:themeColor="text1"/>
                <w:lang w:eastAsia="ja-JP"/>
              </w:rPr>
              <w:t xml:space="preserve"> Detail</w:t>
            </w:r>
            <w:r w:rsidRPr="009C50FB">
              <w:rPr>
                <w:color w:val="000000" w:themeColor="text1"/>
              </w:rPr>
              <w:t xml:space="preserve"> for Free Items)</w:t>
            </w:r>
          </w:p>
          <w:p w14:paraId="2E208D4B" w14:textId="5559C2A4" w:rsidR="00692527" w:rsidRPr="009C50FB" w:rsidRDefault="00692527" w:rsidP="00692527">
            <w:pPr>
              <w:rPr>
                <w:rFonts w:eastAsia="MS Gothic" w:cs="MS Gothic"/>
                <w:color w:val="000000" w:themeColor="text1"/>
              </w:rPr>
            </w:pPr>
            <w:r w:rsidRPr="00EB2763">
              <w:rPr>
                <w:rFonts w:eastAsiaTheme="minorHAnsi"/>
                <w:color w:val="00B050"/>
              </w:rPr>
              <w:t>JPI XML Element</w:t>
            </w:r>
            <w:r w:rsidRPr="00EB2763">
              <w:rPr>
                <w:color w:val="00B050"/>
                <w:lang w:eastAsia="ja-JP"/>
              </w:rPr>
              <w:t>:</w:t>
            </w:r>
            <w:r w:rsidRPr="00EB2763">
              <w:rPr>
                <w:color w:val="00B050"/>
              </w:rPr>
              <w:t xml:space="preserve"> </w:t>
            </w:r>
            <w:proofErr w:type="spellStart"/>
            <w:r w:rsidRPr="00EB2763">
              <w:rPr>
                <w:color w:val="00B050"/>
                <w:lang w:eastAsia="ja-JP"/>
              </w:rPr>
              <w:t>ContentDetail</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3D35E8"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173B60C1" w14:textId="146CFD7A"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2C5CC765" w14:textId="77777777" w:rsidR="00692527" w:rsidRPr="009C50FB" w:rsidRDefault="00692527" w:rsidP="00692527">
            <w:pPr>
              <w:rPr>
                <w:rFonts w:eastAsiaTheme="minorEastAsia"/>
                <w:color w:val="000000" w:themeColor="text1"/>
                <w:highlight w:val="magenta"/>
                <w:lang w:eastAsia="ja-JP"/>
              </w:rPr>
            </w:pPr>
          </w:p>
          <w:p w14:paraId="31D93D0E" w14:textId="6EA0915F" w:rsidR="00692527" w:rsidRPr="009C50FB" w:rsidRDefault="00692527" w:rsidP="00692527">
            <w:pPr>
              <w:rPr>
                <w:rFonts w:eastAsiaTheme="minorEastAsia"/>
                <w:color w:val="000000" w:themeColor="text1"/>
                <w:lang w:eastAsia="ja-JP"/>
              </w:rPr>
            </w:pPr>
            <w:r w:rsidRPr="009C50FB" w:rsidDel="002165DC">
              <w:rPr>
                <w:color w:val="000000" w:themeColor="text1"/>
                <w:lang w:eastAsia="ja-JP"/>
              </w:rPr>
              <w:t xml:space="preserve"> </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074119" w14:textId="77777777" w:rsidR="00692527" w:rsidRPr="009C50FB" w:rsidRDefault="00692527" w:rsidP="00692527">
            <w:pPr>
              <w:rPr>
                <w:color w:val="000000" w:themeColor="text1"/>
              </w:rPr>
            </w:pPr>
          </w:p>
        </w:tc>
      </w:tr>
      <w:tr w:rsidR="00692527" w:rsidRPr="000D1C20" w14:paraId="42F1B01E" w14:textId="56B1A74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EAD8E2"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4BF1C9"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組成・性状テーブルのフッタ</w:t>
            </w:r>
            <w:proofErr w:type="spellEnd"/>
            <w:r w:rsidRPr="009C50FB">
              <w:rPr>
                <w:color w:val="000000" w:themeColor="text1"/>
              </w:rPr>
              <w:t xml:space="preserve"> (Footer of Composition and Properties Table)</w:t>
            </w:r>
          </w:p>
          <w:p w14:paraId="148F4081" w14:textId="5C031985" w:rsidR="00692527" w:rsidRPr="009C50FB" w:rsidRDefault="00692527" w:rsidP="00692527">
            <w:pPr>
              <w:rPr>
                <w:rFonts w:eastAsia="MS Gothic" w:cs="MS Gothic"/>
                <w:color w:val="000000" w:themeColor="text1"/>
              </w:rPr>
            </w:pPr>
            <w:r w:rsidRPr="00EB2763">
              <w:rPr>
                <w:rFonts w:eastAsiaTheme="minorHAnsi"/>
                <w:color w:val="00B050"/>
              </w:rPr>
              <w:t>JPI XML Element</w:t>
            </w:r>
            <w:r w:rsidRPr="00EB2763">
              <w:rPr>
                <w:color w:val="00B050"/>
                <w:lang w:eastAsia="ja-JP"/>
              </w:rPr>
              <w:t xml:space="preserve">: </w:t>
            </w:r>
            <w:proofErr w:type="spellStart"/>
            <w:r w:rsidRPr="00EB2763">
              <w:rPr>
                <w:rFonts w:eastAsiaTheme="minorHAnsi"/>
                <w:color w:val="00B050"/>
              </w:rPr>
              <w:t>CompositionAndPropertyTblFoot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83B59C"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56AA45A4" w14:textId="6417B34D" w:rsidR="00692527" w:rsidRPr="009C50FB" w:rsidRDefault="00692527" w:rsidP="00692527">
            <w:pPr>
              <w:rPr>
                <w:rFonts w:eastAsiaTheme="minorEastAsia"/>
                <w:color w:val="000000" w:themeColor="text1"/>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r w:rsidRPr="009C50FB">
              <w:rPr>
                <w:b/>
                <w:bCs/>
                <w:i/>
                <w:iCs/>
                <w:color w:val="000000" w:themeColor="text1"/>
                <w:u w:val="single"/>
                <w:lang w:eastAsia="ja-JP"/>
              </w:rPr>
              <w:t xml:space="preserve"> </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6B72F5" w14:textId="77777777" w:rsidR="00692527" w:rsidRPr="009C50FB" w:rsidRDefault="00692527" w:rsidP="00692527">
            <w:pPr>
              <w:rPr>
                <w:rFonts w:eastAsiaTheme="minorHAnsi"/>
                <w:color w:val="000000" w:themeColor="text1"/>
              </w:rPr>
            </w:pPr>
          </w:p>
        </w:tc>
      </w:tr>
      <w:tr w:rsidR="00692527" w:rsidRPr="000D1C20" w14:paraId="5F6A4F4D" w14:textId="45461FA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FB61A3"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307D20"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構成ごとの注釈</w:t>
            </w:r>
            <w:proofErr w:type="spellEnd"/>
            <w:r w:rsidRPr="009C50FB">
              <w:rPr>
                <w:color w:val="000000" w:themeColor="text1"/>
              </w:rPr>
              <w:t xml:space="preserve"> (Annotations for Each Constituent)</w:t>
            </w:r>
          </w:p>
          <w:p w14:paraId="4BDD8FAB" w14:textId="72CEE368" w:rsidR="00692527" w:rsidRPr="009C50FB" w:rsidRDefault="00692527" w:rsidP="00692527">
            <w:pPr>
              <w:rPr>
                <w:rFonts w:eastAsia="MS Gothic" w:cs="MS Gothic"/>
                <w:color w:val="000000" w:themeColor="text1"/>
              </w:rPr>
            </w:pPr>
            <w:r w:rsidRPr="00EB2763">
              <w:rPr>
                <w:rFonts w:eastAsiaTheme="minorHAnsi"/>
                <w:color w:val="00B050"/>
              </w:rPr>
              <w:t>JPI XML Element</w:t>
            </w:r>
            <w:r w:rsidRPr="00EB2763">
              <w:rPr>
                <w:color w:val="00B050"/>
                <w:lang w:eastAsia="ja-JP"/>
              </w:rPr>
              <w:t xml:space="preserve">: </w:t>
            </w:r>
            <w:proofErr w:type="spellStart"/>
            <w:r w:rsidRPr="00EB2763">
              <w:rPr>
                <w:color w:val="00B050"/>
                <w:lang w:eastAsia="ja-JP"/>
              </w:rPr>
              <w:t>CommentsForConstituentUnits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44538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0DDD6AB7" w14:textId="0838E724" w:rsidR="00692527" w:rsidRPr="009C50FB" w:rsidRDefault="00692527" w:rsidP="00692527">
            <w:pPr>
              <w:rPr>
                <w:rFonts w:eastAsiaTheme="minorHAnsi"/>
                <w:color w:val="000000" w:themeColor="text1"/>
              </w:rPr>
            </w:pPr>
            <w:r w:rsidRPr="009C50FB">
              <w:rPr>
                <w:b/>
                <w:bCs/>
                <w:i/>
                <w:iCs/>
                <w:color w:val="000000" w:themeColor="text1"/>
                <w:u w:val="single"/>
                <w:lang w:eastAsia="ja-JP"/>
              </w:rPr>
              <w:t xml:space="preserve">Infliximab BS Pfizer (Sample) </w:t>
            </w:r>
            <w:r w:rsidRPr="009C50FB">
              <w:rPr>
                <w:color w:val="000000" w:themeColor="text1"/>
                <w:lang w:eastAsia="ja-JP"/>
              </w:rPr>
              <w:t>NA</w:t>
            </w:r>
            <w:r w:rsidRPr="009C50FB">
              <w:rPr>
                <w:b/>
                <w:bCs/>
                <w:i/>
                <w:iCs/>
                <w:color w:val="000000" w:themeColor="text1"/>
                <w:u w:val="single"/>
                <w:lang w:eastAsia="ja-JP"/>
              </w:rPr>
              <w:t xml:space="preserve"> </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390AC8" w14:textId="77777777" w:rsidR="00692527" w:rsidRPr="009C50FB" w:rsidRDefault="00692527" w:rsidP="00692527">
            <w:pPr>
              <w:rPr>
                <w:rFonts w:eastAsiaTheme="minorHAnsi"/>
                <w:color w:val="000000" w:themeColor="text1"/>
              </w:rPr>
            </w:pPr>
          </w:p>
        </w:tc>
      </w:tr>
      <w:tr w:rsidR="00692527" w:rsidRPr="000D1C20" w14:paraId="13940FC5" w14:textId="7CCF1A3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E6423C"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398A0"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組成に関する注釈</w:t>
            </w:r>
            <w:proofErr w:type="spellEnd"/>
            <w:r w:rsidRPr="009C50FB">
              <w:rPr>
                <w:color w:val="000000" w:themeColor="text1"/>
              </w:rPr>
              <w:t xml:space="preserve"> (Annotations on Composition)</w:t>
            </w:r>
          </w:p>
          <w:p w14:paraId="7A87E4E4" w14:textId="6BE46FE1" w:rsidR="00692527" w:rsidRPr="009C50FB" w:rsidRDefault="00692527" w:rsidP="00692527">
            <w:pPr>
              <w:rPr>
                <w:rFonts w:eastAsia="MS Gothic" w:cs="MS Gothic"/>
                <w:color w:val="000000" w:themeColor="text1"/>
              </w:rPr>
            </w:pPr>
            <w:r w:rsidRPr="00EB2763">
              <w:rPr>
                <w:rFonts w:eastAsiaTheme="minorHAnsi"/>
                <w:color w:val="00B050"/>
              </w:rPr>
              <w:t>JPI XML Element</w:t>
            </w:r>
            <w:r w:rsidRPr="00EB2763">
              <w:rPr>
                <w:color w:val="00B050"/>
                <w:lang w:eastAsia="ja-JP"/>
              </w:rPr>
              <w:t xml:space="preserve">: </w:t>
            </w:r>
            <w:proofErr w:type="spellStart"/>
            <w:r w:rsidRPr="00EB2763">
              <w:rPr>
                <w:rFonts w:eastAsia="MS Gothic" w:cs="MS Gothic"/>
                <w:color w:val="00B050"/>
              </w:rPr>
              <w:t>CompositionComments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E31CD8"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6E5340E1" w14:textId="77777777" w:rsidR="00692527" w:rsidRPr="009C50FB" w:rsidRDefault="00692527" w:rsidP="00692527">
            <w:pPr>
              <w:rPr>
                <w:rFonts w:eastAsiaTheme="minorEastAsia"/>
                <w:b/>
                <w:bCs/>
                <w:i/>
                <w:iCs/>
                <w:color w:val="000000" w:themeColor="text1"/>
                <w:u w:val="single"/>
                <w:lang w:eastAsia="ja-JP"/>
              </w:rPr>
            </w:pPr>
          </w:p>
          <w:p w14:paraId="675816C0"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1C62EEDD" w14:textId="11F93E2B"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CompositionComments</w:t>
            </w:r>
            <w:proofErr w:type="spellEnd"/>
            <w:r w:rsidRPr="009C50FB">
              <w:rPr>
                <w:color w:val="000000" w:themeColor="text1"/>
                <w:lang w:eastAsia="ja-JP"/>
              </w:rPr>
              <w:t>&gt;</w:t>
            </w:r>
            <w:r w:rsidRPr="009C50FB">
              <w:rPr>
                <w:color w:val="000000" w:themeColor="text1"/>
                <w:lang w:eastAsia="ja-JP"/>
              </w:rPr>
              <w:b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6144E5">
              <w:rPr>
                <w:rFonts w:asciiTheme="minorEastAsia" w:hAnsiTheme="minorEastAsia" w:hint="eastAsia"/>
                <w:color w:val="000000" w:themeColor="text1"/>
                <w:lang w:eastAsia="ja-JP"/>
              </w:rPr>
              <w:t>本剤は、チャイニーズハムスター卵巣細胞を用いて製造される。</w:t>
            </w:r>
            <w:r w:rsidRPr="009C50FB">
              <w:rPr>
                <w:rFonts w:asciiTheme="minorEastAsia" w:hAnsiTheme="minorEastAsia"/>
                <w:color w:val="000000" w:themeColor="text1"/>
                <w:lang w:eastAsia="ja-JP"/>
              </w:rPr>
              <w:t>&lt;?enter?&gt;</w:t>
            </w:r>
            <w:r w:rsidRPr="006144E5">
              <w:rPr>
                <w:rFonts w:asciiTheme="minorEastAsia" w:hAnsiTheme="minorEastAsia" w:hint="eastAsia"/>
                <w:color w:val="000000" w:themeColor="text1"/>
                <w:lang w:eastAsia="ja-JP"/>
              </w:rPr>
              <w:t>注：</w:t>
            </w:r>
            <w:r w:rsidRPr="006144E5">
              <w:rPr>
                <w:rFonts w:asciiTheme="minorEastAsia" w:hAnsiTheme="minorEastAsia"/>
                <w:color w:val="000000" w:themeColor="text1"/>
                <w:lang w:eastAsia="ja-JP"/>
              </w:rPr>
              <w:t>1</w:t>
            </w:r>
            <w:r w:rsidRPr="006144E5">
              <w:rPr>
                <w:rFonts w:asciiTheme="minorEastAsia" w:hAnsiTheme="minorEastAsia" w:hint="eastAsia"/>
                <w:color w:val="000000" w:themeColor="text1"/>
                <w:lang w:eastAsia="ja-JP"/>
              </w:rPr>
              <w:t>バイアルから確実に</w:t>
            </w:r>
            <w:r w:rsidRPr="006144E5">
              <w:rPr>
                <w:rFonts w:asciiTheme="minorEastAsia" w:hAnsiTheme="minorEastAsia"/>
                <w:color w:val="000000" w:themeColor="text1"/>
                <w:lang w:eastAsia="ja-JP"/>
              </w:rPr>
              <w:t>100mg</w:t>
            </w:r>
            <w:r w:rsidRPr="006144E5">
              <w:rPr>
                <w:rFonts w:asciiTheme="minorEastAsia" w:hAnsiTheme="minorEastAsia" w:hint="eastAsia"/>
                <w:color w:val="000000" w:themeColor="text1"/>
                <w:lang w:eastAsia="ja-JP"/>
              </w:rPr>
              <w:t>のインフリキシマブ（遺伝子組換え）［インフリキシマブ後続</w:t>
            </w:r>
            <w:r w:rsidRPr="006144E5">
              <w:rPr>
                <w:rFonts w:asciiTheme="minorEastAsia" w:hAnsiTheme="minorEastAsia"/>
                <w:color w:val="000000" w:themeColor="text1"/>
                <w:lang w:eastAsia="ja-JP"/>
              </w:rPr>
              <w:t>3</w:t>
            </w:r>
            <w:r w:rsidRPr="006144E5">
              <w:rPr>
                <w:rFonts w:asciiTheme="minorEastAsia" w:hAnsiTheme="minorEastAsia" w:hint="eastAsia"/>
                <w:color w:val="000000" w:themeColor="text1"/>
                <w:lang w:eastAsia="ja-JP"/>
              </w:rPr>
              <w:t>］を抜き取ることができるように過量充塡している。</w:t>
            </w:r>
            <w:r w:rsidRPr="009C50FB">
              <w:rPr>
                <w:color w:val="000000" w:themeColor="text1"/>
              </w:rPr>
              <w:t>&lt;/Lang&gt;</w:t>
            </w:r>
            <w:r w:rsidRPr="009C50FB">
              <w:rPr>
                <w:color w:val="000000" w:themeColor="text1"/>
              </w:rPr>
              <w:br/>
              <w:t>&lt;/</w:t>
            </w:r>
            <w:proofErr w:type="spellStart"/>
            <w:r w:rsidRPr="009C50FB">
              <w:rPr>
                <w:color w:val="000000" w:themeColor="text1"/>
              </w:rPr>
              <w:t>CompositionComments</w:t>
            </w:r>
            <w:proofErr w:type="spellEnd"/>
            <w:r w:rsidRPr="009C50FB">
              <w:rPr>
                <w:color w:val="000000" w:themeColor="text1"/>
              </w:rPr>
              <w:t>&gt;</w:t>
            </w:r>
          </w:p>
          <w:p w14:paraId="4A64EAA6"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DFA10" w14:textId="77777777" w:rsidR="00692527" w:rsidRPr="009C50FB" w:rsidRDefault="00692527" w:rsidP="00692527">
            <w:pPr>
              <w:rPr>
                <w:rFonts w:eastAsiaTheme="minorHAnsi"/>
                <w:color w:val="000000" w:themeColor="text1"/>
              </w:rPr>
            </w:pPr>
          </w:p>
        </w:tc>
      </w:tr>
      <w:tr w:rsidR="00692527" w:rsidRPr="000D1C20" w14:paraId="0CF9BC5B" w14:textId="05A6B65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44F56" w14:textId="60DA11CE" w:rsidR="00692527" w:rsidRPr="009C50FB" w:rsidRDefault="00692527" w:rsidP="00692527">
            <w:pPr>
              <w:rPr>
                <w:color w:val="000000" w:themeColor="text1"/>
              </w:rPr>
            </w:pPr>
            <w:r w:rsidRPr="009C50FB">
              <w:rPr>
                <w:color w:val="000000" w:themeColor="text1"/>
              </w:rPr>
              <w:t>3.2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AEB9DE" w14:textId="77777777"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製剤の性状</w:t>
            </w:r>
            <w:proofErr w:type="spellEnd"/>
            <w:r w:rsidRPr="009C50FB">
              <w:rPr>
                <w:color w:val="000000" w:themeColor="text1"/>
              </w:rPr>
              <w:t xml:space="preserve"> (Properties of the Formulation)</w:t>
            </w:r>
          </w:p>
          <w:p w14:paraId="18C48729" w14:textId="2DD0148B" w:rsidR="00692527" w:rsidRPr="009C50FB" w:rsidRDefault="00692527" w:rsidP="00692527">
            <w:pPr>
              <w:rPr>
                <w:rFonts w:eastAsiaTheme="minorEastAsia" w:cs="MS Gothic"/>
                <w:color w:val="000000" w:themeColor="text1"/>
                <w:lang w:eastAsia="ja-JP"/>
              </w:rPr>
            </w:pPr>
            <w:r w:rsidRPr="00EB2763">
              <w:rPr>
                <w:rFonts w:eastAsiaTheme="minorHAnsi"/>
                <w:color w:val="00B050"/>
              </w:rPr>
              <w:t>JPI XML Element</w:t>
            </w:r>
            <w:r w:rsidRPr="00EB2763">
              <w:rPr>
                <w:color w:val="00B050"/>
                <w:lang w:eastAsia="ja-JP"/>
              </w:rPr>
              <w:t>:</w:t>
            </w:r>
            <w:r w:rsidRPr="00EB2763">
              <w:rPr>
                <w:color w:val="00B050"/>
              </w:rPr>
              <w:t xml:space="preserve"> </w:t>
            </w:r>
            <w:r w:rsidRPr="00EB2763">
              <w:rPr>
                <w:color w:val="00B050"/>
                <w:lang w:eastAsia="ja-JP"/>
              </w:rPr>
              <w:t>Property</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B4662A"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30595EF9" w14:textId="77777777" w:rsidR="00692527" w:rsidRPr="009C50FB" w:rsidRDefault="00692527" w:rsidP="00692527">
            <w:pPr>
              <w:rPr>
                <w:rFonts w:eastAsiaTheme="minorEastAsia"/>
                <w:b/>
                <w:bCs/>
                <w:i/>
                <w:iCs/>
                <w:color w:val="000000" w:themeColor="text1"/>
                <w:u w:val="single"/>
                <w:lang w:eastAsia="ja-JP"/>
              </w:rPr>
            </w:pPr>
          </w:p>
          <w:p w14:paraId="2A1E33C1"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45BB5C39" w14:textId="701864E6" w:rsidR="00692527" w:rsidRPr="009C50FB" w:rsidRDefault="00692527" w:rsidP="00692527">
            <w:pPr>
              <w:spacing w:after="160" w:line="259" w:lineRule="auto"/>
              <w:rPr>
                <w:rFonts w:eastAsiaTheme="minorEastAsia"/>
                <w:color w:val="000000" w:themeColor="text1"/>
                <w:lang w:val="en-CA" w:eastAsia="ja-JP"/>
              </w:rPr>
            </w:pPr>
            <w:r w:rsidRPr="009C50FB">
              <w:rPr>
                <w:color w:val="000000" w:themeColor="text1"/>
              </w:rPr>
              <w:t>&lt;!--</w:t>
            </w:r>
            <w:r w:rsidRPr="00060833">
              <w:rPr>
                <w:rFonts w:asciiTheme="minorEastAsia" w:hAnsiTheme="minorEastAsia" w:hint="eastAsia"/>
                <w:color w:val="000000" w:themeColor="text1"/>
              </w:rPr>
              <w:t>３</w:t>
            </w:r>
            <w:r w:rsidRPr="00060833">
              <w:rPr>
                <w:rFonts w:asciiTheme="minorEastAsia" w:hAnsiTheme="minorEastAsia"/>
                <w:color w:val="000000" w:themeColor="text1"/>
              </w:rPr>
              <w:t>.</w:t>
            </w:r>
            <w:r w:rsidRPr="00060833">
              <w:rPr>
                <w:rFonts w:asciiTheme="minorEastAsia" w:hAnsiTheme="minorEastAsia" w:hint="eastAsia"/>
                <w:color w:val="000000" w:themeColor="text1"/>
              </w:rPr>
              <w:t>２</w:t>
            </w:r>
            <w:r w:rsidRPr="00060833">
              <w:rPr>
                <w:rFonts w:asciiTheme="minorEastAsia" w:hAnsiTheme="minorEastAsia"/>
                <w:color w:val="000000" w:themeColor="text1"/>
              </w:rPr>
              <w:t xml:space="preserve"> </w:t>
            </w:r>
            <w:proofErr w:type="spellStart"/>
            <w:r w:rsidRPr="00060833">
              <w:rPr>
                <w:rFonts w:asciiTheme="minorEastAsia" w:hAnsiTheme="minorEastAsia" w:hint="eastAsia"/>
                <w:color w:val="000000" w:themeColor="text1"/>
              </w:rPr>
              <w:t>製剤の性状</w:t>
            </w:r>
            <w:proofErr w:type="spellEnd"/>
            <w:r w:rsidRPr="009C50FB">
              <w:rPr>
                <w:color w:val="000000" w:themeColor="text1"/>
              </w:rPr>
              <w:t>--&gt;</w:t>
            </w:r>
            <w:r w:rsidRPr="009C50FB">
              <w:rPr>
                <w:color w:val="000000" w:themeColor="text1"/>
              </w:rPr>
              <w:br/>
              <w:t xml:space="preserve">    &lt;Property heading="fixing" id="</w:t>
            </w:r>
            <w:proofErr w:type="spellStart"/>
            <w:r w:rsidRPr="009C50FB">
              <w:rPr>
                <w:color w:val="000000" w:themeColor="text1"/>
              </w:rPr>
              <w:t>HDR_Property</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PropertyForBrand</w:t>
            </w:r>
            <w:proofErr w:type="spellEnd"/>
            <w:r w:rsidRPr="009C50FB">
              <w:rPr>
                <w:color w:val="000000" w:themeColor="text1"/>
              </w:rPr>
              <w:t xml:space="preserve"> ref="BRD_Drug1"&gt;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PropertyForConstituentUnits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&lt;Formulation&gt;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60833">
              <w:rPr>
                <w:rFonts w:asciiTheme="minorEastAsia" w:hAnsiTheme="minorEastAsia" w:hint="eastAsia"/>
                <w:color w:val="000000" w:themeColor="text1"/>
              </w:rPr>
              <w:t>塊（凍結乾燥ケーキ</w:t>
            </w:r>
            <w:proofErr w:type="spellEnd"/>
            <w:r w:rsidRPr="00060833">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&lt;/Formulation&gt;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60833">
              <w:rPr>
                <w:rFonts w:asciiTheme="minorEastAsia" w:hAnsiTheme="minorEastAsia" w:hint="eastAsia"/>
                <w:color w:val="000000" w:themeColor="text1"/>
              </w:rPr>
              <w:t>白色</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PropertyForBrand</w:t>
            </w:r>
            <w:proofErr w:type="spellEnd"/>
            <w:r w:rsidRPr="009C50FB">
              <w:rPr>
                <w:color w:val="000000" w:themeColor="text1"/>
              </w:rPr>
              <w:t>&gt;</w:t>
            </w:r>
            <w:r w:rsidRPr="009C50FB">
              <w:rPr>
                <w:color w:val="000000" w:themeColor="text1"/>
              </w:rPr>
              <w:br/>
              <w:t xml:space="preserve">    &lt;/Property&gt;</w:t>
            </w:r>
            <w:r w:rsidRPr="009C50FB">
              <w:rPr>
                <w:color w:val="000000" w:themeColor="text1"/>
              </w:rPr>
              <w:br/>
            </w:r>
          </w:p>
          <w:p w14:paraId="075E9B27" w14:textId="77777777" w:rsidR="00692527" w:rsidRPr="009C50FB" w:rsidRDefault="00692527" w:rsidP="00692527">
            <w:pPr>
              <w:rPr>
                <w:rFonts w:eastAsiaTheme="minorEastAsia"/>
                <w:color w:val="000000" w:themeColor="text1"/>
                <w:lang w:eastAsia="ja-JP"/>
              </w:rPr>
            </w:pPr>
          </w:p>
          <w:p w14:paraId="1CCCC4E5" w14:textId="2B3CFA7C"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1DBEFC50"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060833">
              <w:rPr>
                <w:rFonts w:asciiTheme="minorEastAsia" w:hAnsiTheme="minorEastAsia" w:hint="eastAsia"/>
                <w:color w:val="000000" w:themeColor="text1"/>
                <w:lang w:eastAsia="ja-JP"/>
              </w:rPr>
              <w:t>３</w:t>
            </w:r>
            <w:r w:rsidRPr="00060833">
              <w:rPr>
                <w:rFonts w:asciiTheme="minorEastAsia" w:hAnsiTheme="minorEastAsia"/>
                <w:color w:val="000000" w:themeColor="text1"/>
                <w:lang w:eastAsia="ja-JP"/>
              </w:rPr>
              <w:t>.</w:t>
            </w:r>
            <w:r w:rsidRPr="00060833">
              <w:rPr>
                <w:rFonts w:asciiTheme="minorEastAsia" w:hAnsiTheme="minorEastAsia" w:hint="eastAsia"/>
                <w:color w:val="000000" w:themeColor="text1"/>
                <w:lang w:eastAsia="ja-JP"/>
              </w:rPr>
              <w:t>２</w:t>
            </w:r>
            <w:r w:rsidRPr="00060833">
              <w:rPr>
                <w:rFonts w:asciiTheme="minorEastAsia" w:hAnsiTheme="minorEastAsia"/>
                <w:color w:val="000000" w:themeColor="text1"/>
                <w:lang w:eastAsia="ja-JP"/>
              </w:rPr>
              <w:t xml:space="preserve"> </w:t>
            </w:r>
            <w:r w:rsidRPr="00060833">
              <w:rPr>
                <w:rFonts w:asciiTheme="minorEastAsia" w:hAnsiTheme="minorEastAsia" w:hint="eastAsia"/>
                <w:color w:val="000000" w:themeColor="text1"/>
                <w:lang w:eastAsia="ja-JP"/>
              </w:rPr>
              <w:t>製剤の性状</w:t>
            </w:r>
            <w:r w:rsidRPr="009C50FB">
              <w:rPr>
                <w:color w:val="000000" w:themeColor="text1"/>
                <w:lang w:eastAsia="ja-JP"/>
              </w:rPr>
              <w:t>--&gt;</w:t>
            </w:r>
          </w:p>
          <w:p w14:paraId="42E23AF7" w14:textId="7D283C39" w:rsidR="00692527" w:rsidRPr="009C50FB" w:rsidRDefault="00692527" w:rsidP="00692527">
            <w:pPr>
              <w:rPr>
                <w:rFonts w:eastAsiaTheme="minorEastAsia"/>
                <w:color w:val="000000" w:themeColor="text1"/>
                <w:lang w:eastAsia="ja-JP"/>
              </w:rPr>
            </w:pPr>
            <w:r w:rsidRPr="009C50FB">
              <w:rPr>
                <w:color w:val="000000" w:themeColor="text1"/>
                <w:lang w:eastAsia="ja-JP"/>
              </w:rPr>
              <w:t>&lt;Property id="</w:t>
            </w:r>
            <w:proofErr w:type="spellStart"/>
            <w:r w:rsidRPr="009C50FB">
              <w:rPr>
                <w:color w:val="000000" w:themeColor="text1"/>
                <w:lang w:eastAsia="ja-JP"/>
              </w:rPr>
              <w:t>HDR_Property</w:t>
            </w:r>
            <w:proofErr w:type="spellEnd"/>
            <w:r w:rsidRPr="009C50FB">
              <w:rPr>
                <w:color w:val="000000" w:themeColor="text1"/>
                <w:lang w:eastAsia="ja-JP"/>
              </w:rPr>
              <w:t>" heading="fixing"&gt;</w:t>
            </w:r>
          </w:p>
          <w:p w14:paraId="7BFCEE84" w14:textId="1908593E"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PropertyForBrand</w:t>
            </w:r>
            <w:proofErr w:type="spellEnd"/>
            <w:r w:rsidRPr="009C50FB">
              <w:rPr>
                <w:color w:val="000000" w:themeColor="text1"/>
                <w:lang w:eastAsia="ja-JP"/>
              </w:rPr>
              <w:t xml:space="preserve"> ref="BRD_Drug1"&gt;</w:t>
            </w:r>
          </w:p>
          <w:p w14:paraId="31574786" w14:textId="7BD4457B"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7C5FA609" w14:textId="61CFEFD4"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7C71969C" w14:textId="742E81DE"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2CABDBE1" w14:textId="0A1A8481"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color w:val="000000" w:themeColor="text1"/>
                <w:lang w:eastAsia="ja-JP"/>
              </w:rPr>
              <w:t>5.5</w:t>
            </w:r>
            <w:r w:rsidRPr="00091B42">
              <w:rPr>
                <w:rFonts w:asciiTheme="minorEastAsia" w:hAnsiTheme="minorEastAsia" w:hint="eastAsia"/>
                <w:color w:val="000000" w:themeColor="text1"/>
                <w:lang w:eastAsia="ja-JP"/>
              </w:rPr>
              <w:t>～</w:t>
            </w:r>
            <w:r w:rsidRPr="00091B42">
              <w:rPr>
                <w:rFonts w:asciiTheme="minorEastAsia" w:hAnsiTheme="minorEastAsia"/>
                <w:color w:val="000000" w:themeColor="text1"/>
                <w:lang w:eastAsia="ja-JP"/>
              </w:rPr>
              <w:t>6.5</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581F0E4B" w14:textId="705165FD"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3A743EFE" w14:textId="13FCFEFE"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18A177C2" w14:textId="740935C1"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57C0D05" w14:textId="306DE6EE"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性状</w:t>
            </w:r>
            <w:r w:rsidRPr="009C50FB">
              <w:rPr>
                <w:color w:val="000000" w:themeColor="text1"/>
                <w:lang w:eastAsia="ja-JP"/>
              </w:rPr>
              <w:t>&lt;/Lang&gt;</w:t>
            </w:r>
          </w:p>
          <w:p w14:paraId="030C2D7F" w14:textId="620631B1"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53A08DA" w14:textId="6F37E968"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1E725104" w14:textId="02C2DDD9"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229ACB4E" w14:textId="3397AD34"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27763728" w14:textId="03A63261"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7D2EC41E" w14:textId="1B7751D2"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0626BF81" w14:textId="47D2C12D"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178D78D4" w14:textId="33AEB006"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29612300" w14:textId="6C07A189"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E888381" w14:textId="3A22BB4A"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浸透圧比</w:t>
            </w:r>
            <w:r w:rsidRPr="009C50FB">
              <w:rPr>
                <w:color w:val="000000" w:themeColor="text1"/>
                <w:lang w:eastAsia="ja-JP"/>
              </w:rPr>
              <w:t>&lt;?enter?&gt;</w:t>
            </w:r>
            <w:r w:rsidRPr="00060833">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2629B0CD" w14:textId="770BCE05"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28706025" w14:textId="67BBC4D6"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7A2543B4" w14:textId="36EA4829"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02A34F8C" w14:textId="026D0A65"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4E2F6AC7" w14:textId="704E44F4"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0C2021A0" w14:textId="5191FA9E"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47B6ACA0" w14:textId="5CAB54A3"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46094420" w14:textId="4D6E3E10"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6C875CD5" w14:textId="0936C7DF"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20015616" w14:textId="3A402AA3"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PropertyForBrand</w:t>
            </w:r>
            <w:proofErr w:type="spellEnd"/>
            <w:r w:rsidRPr="009C50FB">
              <w:rPr>
                <w:color w:val="000000" w:themeColor="text1"/>
                <w:lang w:eastAsia="ja-JP"/>
              </w:rPr>
              <w:t>&gt;</w:t>
            </w:r>
          </w:p>
          <w:p w14:paraId="561983DF" w14:textId="5E7B4002" w:rsidR="00692527" w:rsidRPr="009C50FB" w:rsidRDefault="00692527" w:rsidP="00692527">
            <w:pPr>
              <w:rPr>
                <w:rFonts w:eastAsiaTheme="minorEastAsia"/>
                <w:color w:val="000000" w:themeColor="text1"/>
                <w:lang w:eastAsia="ja-JP"/>
              </w:rPr>
            </w:pPr>
            <w:r w:rsidRPr="009C50FB">
              <w:rPr>
                <w:color w:val="000000" w:themeColor="text1"/>
                <w:lang w:eastAsia="ja-JP"/>
              </w:rPr>
              <w:t>&lt;/Property&gt;</w:t>
            </w:r>
          </w:p>
          <w:p w14:paraId="5DA371FB" w14:textId="77777777" w:rsidR="00692527" w:rsidRDefault="00692527" w:rsidP="00692527">
            <w:pPr>
              <w:rPr>
                <w:ins w:id="137" w:author="Yoshida, Sanae" w:date="2025-06-16T18:08:00Z" w16du:dateUtc="2025-06-16T09:08:00Z"/>
                <w:rFonts w:eastAsiaTheme="minorEastAsia"/>
                <w:color w:val="000000" w:themeColor="text1"/>
                <w:lang w:eastAsia="ja-JP"/>
              </w:rPr>
            </w:pPr>
          </w:p>
          <w:p w14:paraId="1BDB0FB6" w14:textId="77777777" w:rsidR="00196F26" w:rsidRPr="00BF037F" w:rsidRDefault="00196F26" w:rsidP="00196F26">
            <w:pPr>
              <w:rPr>
                <w:ins w:id="138" w:author="Yoshida, Sanae" w:date="2025-06-16T18:10:00Z" w16du:dateUtc="2025-06-16T09:10:00Z"/>
                <w:b/>
                <w:bCs/>
                <w:i/>
                <w:iCs/>
                <w:color w:val="000000" w:themeColor="text1"/>
                <w:u w:val="single"/>
                <w:lang w:eastAsia="ja-JP"/>
              </w:rPr>
            </w:pPr>
            <w:ins w:id="139" w:author="Yoshida, Sanae" w:date="2025-06-16T18:10:00Z" w16du:dateUtc="2025-06-16T09:10:00Z">
              <w:r w:rsidRPr="00BF037F">
                <w:rPr>
                  <w:b/>
                  <w:bCs/>
                  <w:i/>
                  <w:iCs/>
                  <w:color w:val="000000" w:themeColor="text1"/>
                  <w:u w:val="single"/>
                  <w:lang w:eastAsia="ja-JP"/>
                </w:rPr>
                <w:t>ZITHROMAC Fine Granules for Pediatric Use 10%</w:t>
              </w:r>
            </w:ins>
          </w:p>
          <w:p w14:paraId="3DF672BD" w14:textId="65D43F4F" w:rsidR="00196F26" w:rsidRPr="00196F26" w:rsidRDefault="00196F26" w:rsidP="00196F26">
            <w:pPr>
              <w:rPr>
                <w:ins w:id="140" w:author="Yoshida, Sanae" w:date="2025-06-16T18:10:00Z" w16du:dateUtc="2025-06-16T09:10:00Z"/>
                <w:rFonts w:eastAsiaTheme="minorEastAsia"/>
                <w:lang w:eastAsia="ja-JP"/>
                <w:rPrChange w:id="141" w:author="Yoshida, Sanae" w:date="2025-06-16T18:10:00Z" w16du:dateUtc="2025-06-16T09:10:00Z">
                  <w:rPr>
                    <w:ins w:id="142" w:author="Yoshida, Sanae" w:date="2025-06-16T18:10:00Z" w16du:dateUtc="2025-06-16T09:10:00Z"/>
                  </w:rPr>
                </w:rPrChange>
              </w:rPr>
            </w:pPr>
            <w:proofErr w:type="gramStart"/>
            <w:ins w:id="143" w:author="Yoshida, Sanae" w:date="2025-06-16T18:10:00Z" w16du:dateUtc="2025-06-16T09:10:00Z">
              <w:r>
                <w:rPr>
                  <w:rFonts w:hint="eastAsia"/>
                </w:rPr>
                <w:t>&lt;!--</w:t>
              </w:r>
              <w:proofErr w:type="gramEnd"/>
              <w:r w:rsidRPr="00BF037F">
                <w:rPr>
                  <w:rFonts w:asciiTheme="minorEastAsia" w:eastAsiaTheme="minorEastAsia" w:hAnsiTheme="minorEastAsia" w:hint="eastAsia"/>
                </w:rPr>
                <w:t xml:space="preserve">３.２ </w:t>
              </w:r>
              <w:proofErr w:type="spellStart"/>
              <w:r w:rsidRPr="00BF037F">
                <w:rPr>
                  <w:rFonts w:asciiTheme="minorEastAsia" w:eastAsiaTheme="minorEastAsia" w:hAnsiTheme="minorEastAsia" w:hint="eastAsia"/>
                </w:rPr>
                <w:t>製剤の性状</w:t>
              </w:r>
              <w:proofErr w:type="spellEnd"/>
              <w:r>
                <w:rPr>
                  <w:rFonts w:hint="eastAsia"/>
                </w:rPr>
                <w:t>--&gt;</w:t>
              </w:r>
              <w:r>
                <w:rPr>
                  <w:rFonts w:hint="eastAsia"/>
                </w:rPr>
                <w:br/>
                <w:t>&lt;Property id="</w:t>
              </w:r>
              <w:proofErr w:type="spellStart"/>
              <w:r>
                <w:rPr>
                  <w:rFonts w:hint="eastAsia"/>
                </w:rPr>
                <w:t>HDR_Property</w:t>
              </w:r>
              <w:proofErr w:type="spellEnd"/>
              <w:r>
                <w:rPr>
                  <w:rFonts w:hint="eastAsia"/>
                </w:rPr>
                <w:t>" heading="fixing"&gt;</w:t>
              </w:r>
              <w:r>
                <w:rPr>
                  <w:rFonts w:hint="eastAsia"/>
                </w:rPr>
                <w:br/>
                <w:t xml:space="preserve">      &lt;</w:t>
              </w:r>
              <w:proofErr w:type="spellStart"/>
              <w:r>
                <w:rPr>
                  <w:rFonts w:hint="eastAsia"/>
                </w:rPr>
                <w:t>PropertyForBrand</w:t>
              </w:r>
              <w:proofErr w:type="spellEnd"/>
              <w:r>
                <w:rPr>
                  <w:rFonts w:hint="eastAsia"/>
                </w:rPr>
                <w:t xml:space="preserve"> ref="BRD_Drug1"&gt;</w:t>
              </w:r>
              <w:r>
                <w:rPr>
                  <w:rFonts w:hint="eastAsia"/>
                </w:rPr>
                <w:br/>
                <w:t xml:space="preserve">        &lt;</w:t>
              </w:r>
              <w:proofErr w:type="spellStart"/>
              <w:r>
                <w:rPr>
                  <w:rFonts w:hint="eastAsia"/>
                </w:rPr>
                <w:t>PropertyForConstituentUnits</w:t>
              </w:r>
              <w:proofErr w:type="spellEnd"/>
              <w:r>
                <w:rPr>
                  <w:rFonts w:hint="eastAsia"/>
                </w:rPr>
                <w:t>&gt;</w:t>
              </w:r>
              <w:r>
                <w:rPr>
                  <w:rFonts w:hint="eastAsia"/>
                </w:rPr>
                <w:br/>
                <w:t xml:space="preserve">          &lt;</w:t>
              </w:r>
              <w:proofErr w:type="spellStart"/>
              <w:r>
                <w:rPr>
                  <w:rFonts w:hint="eastAsia"/>
                </w:rPr>
                <w:t>ConstituentUnits</w:t>
              </w:r>
              <w:proofErr w:type="spellEnd"/>
              <w:r>
                <w:rPr>
                  <w:rFonts w:hint="eastAsia"/>
                </w:rPr>
                <w:t>&gt;</w:t>
              </w:r>
              <w:r>
                <w:rPr>
                  <w:rFonts w:hint="eastAsia"/>
                </w:rPr>
                <w:br/>
                <w:t xml:space="preserve">            &lt;Lang </w:t>
              </w:r>
              <w:proofErr w:type="spellStart"/>
              <w:proofErr w:type="gramStart"/>
              <w:r>
                <w:rPr>
                  <w:rFonts w:hint="eastAsia"/>
                </w:rPr>
                <w:t>xml:lang</w:t>
              </w:r>
              <w:proofErr w:type="spellEnd"/>
              <w:proofErr w:type="gramEnd"/>
              <w:r>
                <w:rPr>
                  <w:rFonts w:hint="eastAsia"/>
                </w:rPr>
                <w:t>="ja"&gt;</w:t>
              </w:r>
              <w:proofErr w:type="spellStart"/>
              <w:r w:rsidRPr="00BF037F">
                <w:rPr>
                  <w:rFonts w:asciiTheme="minorEastAsia" w:eastAsiaTheme="minorEastAsia" w:hAnsiTheme="minorEastAsia" w:hint="eastAsia"/>
                </w:rPr>
                <w:t>淡いだいだい色の細粒で、特異な芳香があり、甘みがある</w:t>
              </w:r>
              <w:proofErr w:type="spellEnd"/>
              <w:r w:rsidRPr="00BF037F">
                <w:rPr>
                  <w:rFonts w:asciiTheme="minorEastAsia" w:eastAsiaTheme="minorEastAsia" w:hAnsiTheme="minorEastAsia" w:hint="eastAsia"/>
                </w:rPr>
                <w:t>。</w:t>
              </w:r>
              <w:r>
                <w:rPr>
                  <w:rFonts w:hint="eastAsia"/>
                </w:rPr>
                <w:t>&lt;/Lang&gt;</w:t>
              </w:r>
              <w:r>
                <w:rPr>
                  <w:rFonts w:hint="eastAsia"/>
                </w:rPr>
                <w:br/>
                <w:t xml:space="preserve">          &lt;/</w:t>
              </w:r>
              <w:proofErr w:type="spellStart"/>
              <w:r>
                <w:rPr>
                  <w:rFonts w:hint="eastAsia"/>
                </w:rPr>
                <w:t>ConstituentUnits</w:t>
              </w:r>
              <w:proofErr w:type="spellEnd"/>
              <w:r>
                <w:rPr>
                  <w:rFonts w:hint="eastAsia"/>
                </w:rPr>
                <w:t>&gt;</w:t>
              </w:r>
              <w:r>
                <w:rPr>
                  <w:rFonts w:hint="eastAsia"/>
                </w:rPr>
                <w:br/>
                <w:t xml:space="preserve">          &lt;</w:t>
              </w:r>
              <w:proofErr w:type="spellStart"/>
              <w:r>
                <w:rPr>
                  <w:rFonts w:hint="eastAsia"/>
                </w:rPr>
                <w:t>PropertyTable</w:t>
              </w:r>
              <w:proofErr w:type="spellEnd"/>
              <w:r>
                <w:rPr>
                  <w:rFonts w:hint="eastAsia"/>
                </w:rPr>
                <w:t xml:space="preserve"> /&gt;</w:t>
              </w:r>
              <w:r>
                <w:rPr>
                  <w:rFonts w:hint="eastAsia"/>
                </w:rPr>
                <w:br/>
                <w:t xml:space="preserve">        &lt;/</w:t>
              </w:r>
              <w:proofErr w:type="spellStart"/>
              <w:r>
                <w:rPr>
                  <w:rFonts w:hint="eastAsia"/>
                </w:rPr>
                <w:t>PropertyForConstituentUnits</w:t>
              </w:r>
              <w:proofErr w:type="spellEnd"/>
              <w:r>
                <w:rPr>
                  <w:rFonts w:hint="eastAsia"/>
                </w:rPr>
                <w:t>&gt;</w:t>
              </w:r>
              <w:r>
                <w:rPr>
                  <w:rFonts w:hint="eastAsia"/>
                </w:rPr>
                <w:br/>
                <w:t xml:space="preserve">      &lt;/</w:t>
              </w:r>
              <w:proofErr w:type="spellStart"/>
              <w:r>
                <w:rPr>
                  <w:rFonts w:hint="eastAsia"/>
                </w:rPr>
                <w:t>PropertyForBrand</w:t>
              </w:r>
              <w:proofErr w:type="spellEnd"/>
              <w:r>
                <w:rPr>
                  <w:rFonts w:hint="eastAsia"/>
                </w:rPr>
                <w:t>&gt;</w:t>
              </w:r>
              <w:r>
                <w:rPr>
                  <w:rFonts w:hint="eastAsia"/>
                </w:rPr>
                <w:br/>
                <w:t>&lt;/Property&gt;</w:t>
              </w:r>
            </w:ins>
          </w:p>
          <w:p w14:paraId="329C8A49" w14:textId="77777777" w:rsidR="00196F26" w:rsidRDefault="00196F26" w:rsidP="00196F26">
            <w:pPr>
              <w:rPr>
                <w:ins w:id="144" w:author="Yoshida, Sanae" w:date="2025-06-16T18:10:00Z" w16du:dateUtc="2025-06-16T09:10:00Z"/>
                <w:rFonts w:eastAsiaTheme="minorEastAsia"/>
                <w:color w:val="000000" w:themeColor="text1"/>
                <w:lang w:eastAsia="ja-JP"/>
              </w:rPr>
            </w:pPr>
          </w:p>
          <w:p w14:paraId="4681FF8B"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ADE02D" w14:textId="77777777" w:rsidR="00692527" w:rsidRPr="009C50FB" w:rsidRDefault="00692527" w:rsidP="00692527">
            <w:pPr>
              <w:rPr>
                <w:rFonts w:eastAsiaTheme="minorHAnsi"/>
                <w:color w:val="000000" w:themeColor="text1"/>
              </w:rPr>
            </w:pPr>
          </w:p>
        </w:tc>
      </w:tr>
      <w:tr w:rsidR="00692527" w:rsidRPr="000D1C20" w14:paraId="2F51C316" w14:textId="1E4F38C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218913"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0C662" w14:textId="77777777" w:rsidR="00692527" w:rsidRPr="009C50FB" w:rsidRDefault="00692527" w:rsidP="00692527">
            <w:pPr>
              <w:rPr>
                <w:color w:val="000000" w:themeColor="text1"/>
              </w:rPr>
            </w:pPr>
            <w:commentRangeStart w:id="145"/>
            <w:proofErr w:type="spellStart"/>
            <w:r w:rsidRPr="009C50FB">
              <w:rPr>
                <w:rFonts w:eastAsia="MS Gothic" w:cs="MS Gothic" w:hint="eastAsia"/>
                <w:color w:val="000000" w:themeColor="text1"/>
              </w:rPr>
              <w:t>製剤の性状の概要</w:t>
            </w:r>
            <w:proofErr w:type="spellEnd"/>
            <w:r w:rsidRPr="009C50FB">
              <w:rPr>
                <w:color w:val="000000" w:themeColor="text1"/>
              </w:rPr>
              <w:t xml:space="preserve"> (Overview of Properties of the Formulation)</w:t>
            </w:r>
          </w:p>
          <w:p w14:paraId="3F946C34" w14:textId="21E90245" w:rsidR="00692527" w:rsidRPr="009C50FB" w:rsidRDefault="00692527" w:rsidP="00692527">
            <w:pPr>
              <w:rPr>
                <w:rFonts w:eastAsia="MS Gothic" w:cs="MS Gothic"/>
                <w:color w:val="000000" w:themeColor="text1"/>
              </w:rPr>
            </w:pPr>
            <w:r w:rsidRPr="001A0305">
              <w:rPr>
                <w:color w:val="00B050"/>
              </w:rPr>
              <w:t>JPI XML Element</w:t>
            </w:r>
            <w:r w:rsidRPr="001A0305">
              <w:rPr>
                <w:color w:val="00B050"/>
                <w:lang w:eastAsia="ja-JP"/>
              </w:rPr>
              <w:t>:</w:t>
            </w:r>
            <w:r w:rsidRPr="001A0305">
              <w:rPr>
                <w:color w:val="00B050"/>
              </w:rPr>
              <w:t xml:space="preserve"> </w:t>
            </w:r>
            <w:proofErr w:type="spellStart"/>
            <w:r w:rsidRPr="001A0305">
              <w:rPr>
                <w:color w:val="00B050"/>
                <w:lang w:eastAsia="ja-JP"/>
              </w:rPr>
              <w:t>OverviewOfProperty</w:t>
            </w:r>
            <w:commentRangeEnd w:id="145"/>
            <w:proofErr w:type="spellEnd"/>
            <w:r w:rsidRPr="001A0305">
              <w:rPr>
                <w:color w:val="00B050"/>
              </w:rPr>
              <w:commentReference w:id="145"/>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2A52F"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0D25B67D"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3C07D99D" w14:textId="77777777" w:rsidR="00692527" w:rsidRPr="009C50FB"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42D2EF" w14:textId="77777777" w:rsidR="00692527" w:rsidRPr="009C50FB" w:rsidRDefault="00692527" w:rsidP="00692527">
            <w:pPr>
              <w:rPr>
                <w:rFonts w:eastAsiaTheme="minorHAnsi"/>
                <w:color w:val="000000" w:themeColor="text1"/>
              </w:rPr>
            </w:pPr>
          </w:p>
        </w:tc>
      </w:tr>
      <w:tr w:rsidR="00692527" w:rsidRPr="000D1C20" w14:paraId="00D1670B" w14:textId="59788FF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943D9"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BA18FA" w14:textId="77777777"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薬品毎の性状</w:t>
            </w:r>
            <w:proofErr w:type="spellEnd"/>
            <w:r w:rsidRPr="009C50FB">
              <w:rPr>
                <w:color w:val="000000" w:themeColor="text1"/>
              </w:rPr>
              <w:t xml:space="preserve"> (Properties for Each Drug)</w:t>
            </w:r>
            <w:r w:rsidRPr="009C50FB">
              <w:rPr>
                <w:rFonts w:eastAsiaTheme="minorHAnsi"/>
                <w:color w:val="000000" w:themeColor="text1"/>
              </w:rPr>
              <w:t xml:space="preserve"> </w:t>
            </w:r>
          </w:p>
          <w:p w14:paraId="47E493EE" w14:textId="5A36D9A5" w:rsidR="00692527" w:rsidRPr="001A0305" w:rsidRDefault="00692527" w:rsidP="00692527">
            <w:pPr>
              <w:rPr>
                <w:color w:val="00B050"/>
              </w:rPr>
            </w:pPr>
            <w:r w:rsidRPr="001A0305">
              <w:rPr>
                <w:rFonts w:eastAsiaTheme="minorHAnsi"/>
                <w:color w:val="00B050"/>
              </w:rPr>
              <w:t>JPI XML Element</w:t>
            </w:r>
            <w:r w:rsidRPr="001A0305">
              <w:rPr>
                <w:color w:val="00B050"/>
                <w:lang w:eastAsia="ja-JP"/>
              </w:rPr>
              <w:t>:</w:t>
            </w:r>
            <w:r w:rsidRPr="001A0305">
              <w:rPr>
                <w:color w:val="00B050"/>
              </w:rPr>
              <w:t xml:space="preserve"> </w:t>
            </w:r>
            <w:proofErr w:type="spellStart"/>
            <w:r w:rsidRPr="001A0305">
              <w:rPr>
                <w:color w:val="00B050"/>
                <w:lang w:eastAsia="ja-JP"/>
              </w:rPr>
              <w:t>PropertyForBrand</w:t>
            </w:r>
            <w:proofErr w:type="spellEnd"/>
          </w:p>
          <w:p w14:paraId="1E7C91DC"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364DFC"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146D013A" w14:textId="77777777" w:rsidR="00692527" w:rsidRPr="009C50FB" w:rsidRDefault="00692527" w:rsidP="00692527">
            <w:pPr>
              <w:rPr>
                <w:rFonts w:eastAsiaTheme="minorEastAsia"/>
                <w:b/>
                <w:bCs/>
                <w:i/>
                <w:iCs/>
                <w:color w:val="000000" w:themeColor="text1"/>
                <w:u w:val="single"/>
                <w:lang w:eastAsia="ja-JP"/>
              </w:rPr>
            </w:pPr>
          </w:p>
          <w:p w14:paraId="4296DE31"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34F739BD" w14:textId="067345EE" w:rsidR="00692527" w:rsidRPr="009C50FB" w:rsidRDefault="00692527" w:rsidP="00692527">
            <w:pPr>
              <w:rPr>
                <w:rFonts w:eastAsiaTheme="minorEastAsia"/>
                <w:color w:val="000000" w:themeColor="text1"/>
                <w:lang w:eastAsia="ja-JP"/>
              </w:rPr>
            </w:pPr>
            <w:r w:rsidRPr="009C50FB">
              <w:rPr>
                <w:color w:val="000000" w:themeColor="text1"/>
              </w:rPr>
              <w:t>&lt;</w:t>
            </w:r>
            <w:proofErr w:type="spellStart"/>
            <w:r w:rsidRPr="009C50FB">
              <w:rPr>
                <w:color w:val="000000" w:themeColor="text1"/>
              </w:rPr>
              <w:t>PropertyForBrand</w:t>
            </w:r>
            <w:proofErr w:type="spellEnd"/>
            <w:r w:rsidRPr="009C50FB">
              <w:rPr>
                <w:color w:val="000000" w:themeColor="text1"/>
              </w:rPr>
              <w:t xml:space="preserve"> ref="BRD_Drug1"&gt;</w:t>
            </w:r>
            <w:r w:rsidRPr="009C50FB">
              <w:rPr>
                <w:color w:val="000000" w:themeColor="text1"/>
              </w:rPr>
              <w:br/>
              <w:t xml:space="preserve">        &lt;</w:t>
            </w:r>
            <w:proofErr w:type="spellStart"/>
            <w:r w:rsidRPr="009C50FB">
              <w:rPr>
                <w:color w:val="000000" w:themeColor="text1"/>
              </w:rPr>
              <w:t>PropertyForConstituentUnits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&lt;Formulation&gt;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60833">
              <w:rPr>
                <w:rFonts w:asciiTheme="minorEastAsia" w:hAnsiTheme="minorEastAsia" w:hint="eastAsia"/>
                <w:color w:val="000000" w:themeColor="text1"/>
              </w:rPr>
              <w:t>塊（凍結乾燥ケーキ</w:t>
            </w:r>
            <w:proofErr w:type="spellEnd"/>
            <w:r w:rsidRPr="00060833">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&lt;/Formulation&gt;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60833">
              <w:rPr>
                <w:rFonts w:asciiTheme="minorEastAsia" w:hAnsiTheme="minorEastAsia" w:hint="eastAsia"/>
                <w:color w:val="000000" w:themeColor="text1"/>
              </w:rPr>
              <w:t>白色</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PropertyForBrand</w:t>
            </w:r>
            <w:proofErr w:type="spellEnd"/>
            <w:r w:rsidRPr="009C50FB">
              <w:rPr>
                <w:color w:val="000000" w:themeColor="text1"/>
              </w:rPr>
              <w:t>&gt;</w:t>
            </w:r>
          </w:p>
          <w:p w14:paraId="2290113C" w14:textId="77777777" w:rsidR="00692527" w:rsidRPr="009C50FB" w:rsidRDefault="00692527" w:rsidP="00692527">
            <w:pPr>
              <w:rPr>
                <w:rFonts w:eastAsiaTheme="minorEastAsia"/>
                <w:color w:val="000000" w:themeColor="text1"/>
                <w:lang w:eastAsia="ja-JP"/>
              </w:rPr>
            </w:pPr>
          </w:p>
          <w:p w14:paraId="1A3BD44D"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52D963F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PropertyForBrand</w:t>
            </w:r>
            <w:proofErr w:type="spellEnd"/>
            <w:r w:rsidRPr="009C50FB">
              <w:rPr>
                <w:color w:val="000000" w:themeColor="text1"/>
                <w:lang w:eastAsia="ja-JP"/>
              </w:rPr>
              <w:t xml:space="preserve"> ref="BRD_Drug1"&gt;</w:t>
            </w:r>
          </w:p>
          <w:p w14:paraId="78DCCD1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49B443A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2393E09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7B1BDD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color w:val="000000" w:themeColor="text1"/>
                <w:lang w:eastAsia="ja-JP"/>
              </w:rPr>
              <w:t>5.5</w:t>
            </w:r>
            <w:r w:rsidRPr="00091B42">
              <w:rPr>
                <w:rFonts w:asciiTheme="minorEastAsia" w:hAnsiTheme="minorEastAsia" w:hint="eastAsia"/>
                <w:color w:val="000000" w:themeColor="text1"/>
                <w:lang w:eastAsia="ja-JP"/>
              </w:rPr>
              <w:t>～</w:t>
            </w:r>
            <w:r w:rsidRPr="00091B42">
              <w:rPr>
                <w:rFonts w:asciiTheme="minorEastAsia" w:hAnsiTheme="minorEastAsia"/>
                <w:color w:val="000000" w:themeColor="text1"/>
                <w:lang w:eastAsia="ja-JP"/>
              </w:rPr>
              <w:t>6.5</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771D4AC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&lt;/pH&gt;</w:t>
            </w:r>
          </w:p>
          <w:p w14:paraId="39CA760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271DE9B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419CEEA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性状</w:t>
            </w:r>
            <w:r w:rsidRPr="009C50FB">
              <w:rPr>
                <w:color w:val="000000" w:themeColor="text1"/>
                <w:lang w:eastAsia="ja-JP"/>
              </w:rPr>
              <w:t>&lt;/Lang&gt;</w:t>
            </w:r>
          </w:p>
          <w:p w14:paraId="3C7C1AD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01F71D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515F31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4C0D1AB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2DC7A17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5E8B60F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24150B0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5653DC3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6A33DBF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628A25C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浸透圧比</w:t>
            </w:r>
            <w:r w:rsidRPr="009C50FB">
              <w:rPr>
                <w:color w:val="000000" w:themeColor="text1"/>
                <w:lang w:eastAsia="ja-JP"/>
              </w:rPr>
              <w:t>&lt;?enter?&gt;</w:t>
            </w:r>
            <w:r w:rsidRPr="00060833">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68D788E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2FACB2D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0F555AD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588AAC3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5AFCB5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2BCEF08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3CEECF0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3089F54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37943AB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4C9CD9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PropertyForBrand</w:t>
            </w:r>
            <w:proofErr w:type="spellEnd"/>
            <w:r w:rsidRPr="009C50FB">
              <w:rPr>
                <w:color w:val="000000" w:themeColor="text1"/>
                <w:lang w:eastAsia="ja-JP"/>
              </w:rPr>
              <w:t>&gt;</w:t>
            </w:r>
          </w:p>
          <w:p w14:paraId="2BF456FA"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82EC2" w14:textId="77777777" w:rsidR="00692527" w:rsidRPr="009C50FB" w:rsidRDefault="00692527" w:rsidP="00692527">
            <w:pPr>
              <w:rPr>
                <w:rFonts w:eastAsiaTheme="minorHAnsi"/>
                <w:color w:val="000000" w:themeColor="text1"/>
              </w:rPr>
            </w:pPr>
          </w:p>
        </w:tc>
      </w:tr>
      <w:tr w:rsidR="00692527" w:rsidRPr="000D1C20" w14:paraId="4CE42751" w14:textId="694238C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A2106"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F725A4"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構成毎の性状</w:t>
            </w:r>
            <w:proofErr w:type="spellEnd"/>
            <w:r w:rsidRPr="009C50FB">
              <w:rPr>
                <w:color w:val="000000" w:themeColor="text1"/>
              </w:rPr>
              <w:t xml:space="preserve"> (Properties for Each Constituent)</w:t>
            </w:r>
          </w:p>
          <w:p w14:paraId="7C51B812" w14:textId="105ED89E" w:rsidR="00692527" w:rsidRPr="009C50FB" w:rsidRDefault="00692527" w:rsidP="00692527">
            <w:pPr>
              <w:rPr>
                <w:rFonts w:eastAsia="MS Gothic" w:cs="MS Gothic"/>
                <w:color w:val="000000" w:themeColor="text1"/>
              </w:rPr>
            </w:pPr>
            <w:r w:rsidRPr="001A0305">
              <w:rPr>
                <w:rFonts w:eastAsiaTheme="minorHAnsi"/>
                <w:color w:val="00B050"/>
              </w:rPr>
              <w:t>JPI XML Element</w:t>
            </w:r>
            <w:r w:rsidRPr="001A0305">
              <w:rPr>
                <w:color w:val="00B050"/>
                <w:lang w:eastAsia="ja-JP"/>
              </w:rPr>
              <w:t>:</w:t>
            </w:r>
            <w:r w:rsidRPr="001A0305">
              <w:rPr>
                <w:color w:val="00B050"/>
              </w:rPr>
              <w:t xml:space="preserve"> </w:t>
            </w:r>
            <w:proofErr w:type="spellStart"/>
            <w:r w:rsidRPr="001A0305">
              <w:rPr>
                <w:color w:val="00B050"/>
                <w:lang w:eastAsia="ja-JP"/>
              </w:rPr>
              <w:t>PropertyForConstituentUnits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B06762"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3114A18B" w14:textId="77777777" w:rsidR="00692527" w:rsidRPr="009C50FB" w:rsidRDefault="00692527" w:rsidP="00692527">
            <w:pPr>
              <w:rPr>
                <w:rFonts w:eastAsiaTheme="minorEastAsia"/>
                <w:b/>
                <w:bCs/>
                <w:i/>
                <w:iCs/>
                <w:color w:val="000000" w:themeColor="text1"/>
                <w:u w:val="single"/>
                <w:lang w:eastAsia="ja-JP"/>
              </w:rPr>
            </w:pPr>
          </w:p>
          <w:p w14:paraId="0CDD0974"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4AD9E45F" w14:textId="77777777" w:rsidR="00692527" w:rsidRPr="009C50FB" w:rsidRDefault="00692527" w:rsidP="00692527">
            <w:pPr>
              <w:rPr>
                <w:color w:val="000000" w:themeColor="text1"/>
              </w:rPr>
            </w:pPr>
            <w:r w:rsidRPr="009C50FB">
              <w:rPr>
                <w:color w:val="000000" w:themeColor="text1"/>
              </w:rPr>
              <w:t>&lt;</w:t>
            </w:r>
            <w:proofErr w:type="spellStart"/>
            <w:r w:rsidRPr="009C50FB">
              <w:rPr>
                <w:color w:val="000000" w:themeColor="text1"/>
              </w:rPr>
              <w:t>PropertyForConstituentUnits</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&lt;Formulation&gt;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60833">
              <w:rPr>
                <w:rFonts w:asciiTheme="minorEastAsia" w:hAnsiTheme="minorEastAsia" w:hint="eastAsia"/>
                <w:color w:val="000000" w:themeColor="text1"/>
              </w:rPr>
              <w:t>塊（凍結乾燥ケーキ</w:t>
            </w:r>
            <w:proofErr w:type="spellEnd"/>
            <w:r w:rsidRPr="00060833">
              <w:rPr>
                <w:rFonts w:asciiTheme="minorEastAsia" w:hAnsiTheme="minorEastAsia" w:hint="eastAsia"/>
                <w:color w:val="000000" w:themeColor="text1"/>
              </w:rPr>
              <w:t>）</w:t>
            </w:r>
            <w:r w:rsidRPr="009C50FB">
              <w:rPr>
                <w:color w:val="000000" w:themeColor="text1"/>
              </w:rPr>
              <w:t>&lt;/Lang&gt;</w:t>
            </w:r>
            <w:r w:rsidRPr="009C50FB">
              <w:rPr>
                <w:color w:val="000000" w:themeColor="text1"/>
              </w:rPr>
              <w:br/>
              <w:t xml:space="preserve">            &lt;/Formulation&gt;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60833">
              <w:rPr>
                <w:rFonts w:asciiTheme="minorEastAsia" w:hAnsiTheme="minorEastAsia" w:hint="eastAsia"/>
                <w:color w:val="000000" w:themeColor="text1"/>
              </w:rPr>
              <w:t>白色</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ColorTone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PropertyTable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PropertyForConstituentUnits</w:t>
            </w:r>
            <w:proofErr w:type="spellEnd"/>
            <w:r w:rsidRPr="009C50FB">
              <w:rPr>
                <w:color w:val="000000" w:themeColor="text1"/>
              </w:rPr>
              <w:t>&gt;</w:t>
            </w:r>
          </w:p>
          <w:p w14:paraId="53580009" w14:textId="16C05B25" w:rsidR="00692527" w:rsidRPr="009C50FB" w:rsidRDefault="00692527" w:rsidP="00692527">
            <w:pPr>
              <w:rPr>
                <w:rFonts w:eastAsiaTheme="minorEastAsia"/>
                <w:b/>
                <w:bCs/>
                <w:i/>
                <w:iCs/>
                <w:color w:val="000000" w:themeColor="text1"/>
                <w:u w:val="single"/>
                <w:lang w:eastAsia="ja-JP"/>
              </w:rPr>
            </w:pPr>
          </w:p>
          <w:p w14:paraId="3C3CBAD4"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6D84FE4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221D060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4E7DFA1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51F0F8C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color w:val="000000" w:themeColor="text1"/>
                <w:lang w:eastAsia="ja-JP"/>
              </w:rPr>
              <w:t>5.5</w:t>
            </w:r>
            <w:r w:rsidRPr="00091B42">
              <w:rPr>
                <w:rFonts w:asciiTheme="minorEastAsia" w:hAnsiTheme="minorEastAsia" w:hint="eastAsia"/>
                <w:color w:val="000000" w:themeColor="text1"/>
                <w:lang w:eastAsia="ja-JP"/>
              </w:rPr>
              <w:t>～</w:t>
            </w:r>
            <w:r w:rsidRPr="00091B42">
              <w:rPr>
                <w:rFonts w:asciiTheme="minorEastAsia" w:hAnsiTheme="minorEastAsia"/>
                <w:color w:val="000000" w:themeColor="text1"/>
                <w:lang w:eastAsia="ja-JP"/>
              </w:rPr>
              <w:t>6.5</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24841C9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7B49BF3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5738C20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&lt;</w:t>
            </w:r>
            <w:proofErr w:type="spellStart"/>
            <w:r w:rsidRPr="009C50FB">
              <w:rPr>
                <w:color w:val="000000" w:themeColor="text1"/>
                <w:lang w:eastAsia="ja-JP"/>
              </w:rPr>
              <w:t>CategoryName</w:t>
            </w:r>
            <w:proofErr w:type="spellEnd"/>
            <w:r w:rsidRPr="009C50FB">
              <w:rPr>
                <w:color w:val="000000" w:themeColor="text1"/>
                <w:lang w:eastAsia="ja-JP"/>
              </w:rPr>
              <w:t>&gt;</w:t>
            </w:r>
          </w:p>
          <w:p w14:paraId="37791AF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性状</w:t>
            </w:r>
            <w:r w:rsidRPr="009C50FB">
              <w:rPr>
                <w:color w:val="000000" w:themeColor="text1"/>
                <w:lang w:eastAsia="ja-JP"/>
              </w:rPr>
              <w:t>&lt;/Lang&gt;</w:t>
            </w:r>
          </w:p>
          <w:p w14:paraId="3C0BDF4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2E80879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13DDC66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3E11398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35D7ECC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37A3126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060645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39B736A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44B86C4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721F92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浸透圧比</w:t>
            </w:r>
            <w:r w:rsidRPr="009C50FB">
              <w:rPr>
                <w:color w:val="000000" w:themeColor="text1"/>
                <w:lang w:eastAsia="ja-JP"/>
              </w:rPr>
              <w:t>&lt;?enter?&gt;</w:t>
            </w:r>
            <w:r w:rsidRPr="00060833">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403D578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C53230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6C7335E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1AE7DCE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4C113DE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4C8016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68E6D30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7A3A032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1E9748E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PropertyForConstituentUnits</w:t>
            </w:r>
            <w:proofErr w:type="spellEnd"/>
            <w:r w:rsidRPr="009C50FB">
              <w:rPr>
                <w:color w:val="000000" w:themeColor="text1"/>
                <w:lang w:eastAsia="ja-JP"/>
              </w:rPr>
              <w:t>&gt;</w:t>
            </w:r>
          </w:p>
          <w:p w14:paraId="660F8306"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899F16" w14:textId="77777777" w:rsidR="00692527" w:rsidRPr="009C50FB" w:rsidRDefault="00692527" w:rsidP="00692527">
            <w:pPr>
              <w:rPr>
                <w:rFonts w:eastAsiaTheme="minorHAnsi"/>
                <w:color w:val="000000" w:themeColor="text1"/>
              </w:rPr>
            </w:pPr>
          </w:p>
        </w:tc>
      </w:tr>
      <w:tr w:rsidR="00692527" w:rsidRPr="000D1C20" w14:paraId="77CF1370" w14:textId="6492C39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08E256"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BA5B21"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構成</w:t>
            </w:r>
            <w:proofErr w:type="spellEnd"/>
            <w:r w:rsidRPr="009C50FB">
              <w:rPr>
                <w:color w:val="000000" w:themeColor="text1"/>
              </w:rPr>
              <w:t xml:space="preserve"> (Constituent)</w:t>
            </w:r>
          </w:p>
          <w:p w14:paraId="64E003A9" w14:textId="2082019A" w:rsidR="00692527" w:rsidRPr="009C50FB" w:rsidRDefault="00692527" w:rsidP="00692527">
            <w:pPr>
              <w:rPr>
                <w:rFonts w:eastAsia="MS Gothic" w:cs="MS Gothic"/>
                <w:color w:val="000000" w:themeColor="text1"/>
              </w:rPr>
            </w:pPr>
            <w:r w:rsidRPr="001A0305">
              <w:rPr>
                <w:rFonts w:eastAsiaTheme="minorHAnsi"/>
                <w:color w:val="00B050"/>
              </w:rPr>
              <w:t>JPI XML Element</w:t>
            </w:r>
            <w:r w:rsidRPr="001A0305">
              <w:rPr>
                <w:color w:val="00B050"/>
                <w:lang w:eastAsia="ja-JP"/>
              </w:rPr>
              <w:t>:</w:t>
            </w:r>
            <w:r w:rsidRPr="001A0305">
              <w:rPr>
                <w:color w:val="00B050"/>
              </w:rPr>
              <w:t xml:space="preserve"> </w:t>
            </w:r>
            <w:proofErr w:type="spellStart"/>
            <w:r w:rsidRPr="001A0305">
              <w:rPr>
                <w:color w:val="00B050"/>
                <w:lang w:eastAsia="ja-JP"/>
              </w:rPr>
              <w:t>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273D54"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3AB80840" w14:textId="21DA48D0"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0E88E8A3" w14:textId="4CE14FA9"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9C50FB">
              <w:rPr>
                <w:color w:val="000000" w:themeColor="text1"/>
                <w:lang w:eastAsia="ja-JP"/>
              </w:rPr>
              <w:t xml:space="preserve"> NA</w:t>
            </w:r>
          </w:p>
          <w:p w14:paraId="00F96582"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662389" w14:textId="77777777" w:rsidR="00692527" w:rsidRPr="009C50FB" w:rsidRDefault="00692527" w:rsidP="00692527">
            <w:pPr>
              <w:rPr>
                <w:rFonts w:eastAsiaTheme="minorHAnsi"/>
                <w:color w:val="000000" w:themeColor="text1"/>
              </w:rPr>
            </w:pPr>
          </w:p>
        </w:tc>
      </w:tr>
      <w:tr w:rsidR="00692527" w:rsidRPr="000D1C20" w14:paraId="0841FCC9" w14:textId="271AA6E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D31DF5"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DC4E6D"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性状テーブル</w:t>
            </w:r>
            <w:proofErr w:type="spellEnd"/>
            <w:r w:rsidRPr="009C50FB">
              <w:rPr>
                <w:color w:val="000000" w:themeColor="text1"/>
              </w:rPr>
              <w:t xml:space="preserve"> (Properties Table)</w:t>
            </w:r>
          </w:p>
          <w:p w14:paraId="7D310E00" w14:textId="36428E86" w:rsidR="00692527" w:rsidRPr="009C50FB" w:rsidRDefault="00692527" w:rsidP="00692527">
            <w:pPr>
              <w:rPr>
                <w:rFonts w:eastAsiaTheme="minorEastAsia"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85140F" w14:textId="77777777" w:rsidR="00692527" w:rsidRPr="000D1C20" w:rsidRDefault="00692527" w:rsidP="00692527">
            <w:pPr>
              <w:rPr>
                <w:rFonts w:eastAsiaTheme="minorEastAsia"/>
                <w:i/>
                <w:iCs/>
                <w:color w:val="000000" w:themeColor="text1"/>
                <w:u w:val="single"/>
                <w:lang w:eastAsia="ja-JP"/>
              </w:rPr>
            </w:pPr>
            <w:proofErr w:type="spellStart"/>
            <w:r w:rsidRPr="000D1C20">
              <w:rPr>
                <w:rFonts w:hint="eastAsia"/>
                <w:b/>
                <w:i/>
                <w:color w:val="000000" w:themeColor="text1"/>
                <w:u w:val="single"/>
                <w:lang w:eastAsia="ja-JP"/>
              </w:rPr>
              <w:t>Aromasin</w:t>
            </w:r>
            <w:proofErr w:type="spellEnd"/>
            <w:r w:rsidRPr="000D1C20">
              <w:rPr>
                <w:rFonts w:hint="eastAsia"/>
                <w:i/>
                <w:color w:val="000000" w:themeColor="text1"/>
                <w:u w:val="single"/>
                <w:lang w:eastAsia="ja-JP"/>
              </w:rPr>
              <w:t xml:space="preserve"> </w:t>
            </w:r>
            <w:r w:rsidRPr="000D1C20">
              <w:rPr>
                <w:color w:val="000000" w:themeColor="text1"/>
                <w:lang w:eastAsia="ja-JP"/>
              </w:rPr>
              <w:t>NA</w:t>
            </w:r>
          </w:p>
          <w:p w14:paraId="6B0980A8" w14:textId="77777777" w:rsidR="00692527" w:rsidRPr="000D1C20" w:rsidRDefault="00692527" w:rsidP="00692527">
            <w:pPr>
              <w:rPr>
                <w:rFonts w:eastAsiaTheme="minorEastAsia"/>
                <w:b/>
                <w:bCs/>
                <w:i/>
                <w:iCs/>
                <w:color w:val="000000" w:themeColor="text1"/>
                <w:u w:val="single"/>
                <w:lang w:eastAsia="ja-JP"/>
              </w:rPr>
            </w:pPr>
          </w:p>
          <w:p w14:paraId="3EA59FFF" w14:textId="77777777" w:rsidR="00692527" w:rsidRPr="000D1C20" w:rsidRDefault="00692527" w:rsidP="00692527">
            <w:pPr>
              <w:rPr>
                <w:rFonts w:eastAsiaTheme="minorEastAsia"/>
                <w:b/>
                <w:bCs/>
                <w:i/>
                <w:iCs/>
                <w:color w:val="000000" w:themeColor="text1"/>
                <w:u w:val="single"/>
                <w:lang w:eastAsia="ja-JP"/>
              </w:rPr>
            </w:pPr>
            <w:r w:rsidRPr="000D1C20">
              <w:rPr>
                <w:rFonts w:hint="eastAsia"/>
                <w:b/>
                <w:i/>
                <w:color w:val="000000" w:themeColor="text1"/>
                <w:u w:val="single"/>
                <w:lang w:eastAsia="ja-JP"/>
              </w:rPr>
              <w:t>Infliximab BS Pfizer (Sample)</w:t>
            </w:r>
          </w:p>
          <w:p w14:paraId="783B8415" w14:textId="77777777" w:rsidR="00692527" w:rsidRPr="000D1C20" w:rsidRDefault="00692527" w:rsidP="00692527">
            <w:pPr>
              <w:rPr>
                <w:rFonts w:eastAsiaTheme="minorEastAsia"/>
                <w:color w:val="000000" w:themeColor="text1"/>
                <w:lang w:eastAsia="ja-JP"/>
              </w:rPr>
            </w:pPr>
            <w:r w:rsidRPr="000D1C20">
              <w:rPr>
                <w:rFonts w:hint="eastAsia"/>
                <w:color w:val="000000" w:themeColor="text1"/>
              </w:rPr>
              <w:t>&lt;</w:t>
            </w:r>
            <w:proofErr w:type="spellStart"/>
            <w:r w:rsidRPr="000D1C20">
              <w:rPr>
                <w:rFonts w:hint="eastAsia"/>
                <w:color w:val="000000" w:themeColor="text1"/>
              </w:rPr>
              <w:t>PropertyTable</w:t>
            </w:r>
            <w:proofErr w:type="spellEnd"/>
            <w:r w:rsidRPr="000D1C20">
              <w:rPr>
                <w:rFonts w:hint="eastAsia"/>
                <w:color w:val="000000" w:themeColor="text1"/>
              </w:rPr>
              <w:t>&gt;</w:t>
            </w:r>
            <w:r w:rsidRPr="000D1C20">
              <w:rPr>
                <w:rFonts w:hint="eastAsia"/>
                <w:color w:val="000000" w:themeColor="text1"/>
              </w:rPr>
              <w:br/>
              <w:t>&lt;Formulation&gt;</w:t>
            </w:r>
            <w:r w:rsidRPr="000D1C20">
              <w:rPr>
                <w:rFonts w:hint="eastAsia"/>
                <w:color w:val="000000" w:themeColor="text1"/>
              </w:rPr>
              <w:br/>
              <w:t xml:space="preserve">&lt;Lang </w:t>
            </w:r>
            <w:proofErr w:type="spellStart"/>
            <w:proofErr w:type="gramStart"/>
            <w:r w:rsidRPr="000D1C20">
              <w:rPr>
                <w:rFonts w:hint="eastAsia"/>
                <w:color w:val="000000" w:themeColor="text1"/>
              </w:rPr>
              <w:t>xml:lang</w:t>
            </w:r>
            <w:proofErr w:type="spellEnd"/>
            <w:proofErr w:type="gramEnd"/>
            <w:r w:rsidRPr="000D1C20">
              <w:rPr>
                <w:rFonts w:hint="eastAsia"/>
                <w:color w:val="000000" w:themeColor="text1"/>
              </w:rPr>
              <w:t>="ja"&gt;</w:t>
            </w:r>
            <w:proofErr w:type="spellStart"/>
            <w:r w:rsidRPr="00060833">
              <w:rPr>
                <w:rFonts w:asciiTheme="minorEastAsia" w:eastAsiaTheme="minorEastAsia" w:hAnsiTheme="minorEastAsia" w:hint="eastAsia"/>
                <w:color w:val="000000" w:themeColor="text1"/>
              </w:rPr>
              <w:t>塊（凍結乾燥ケーキ</w:t>
            </w:r>
            <w:proofErr w:type="spellEnd"/>
            <w:r w:rsidRPr="00060833">
              <w:rPr>
                <w:rFonts w:asciiTheme="minorEastAsia" w:eastAsiaTheme="minorEastAsia" w:hAnsiTheme="minorEastAsia" w:hint="eastAsia"/>
                <w:color w:val="000000" w:themeColor="text1"/>
              </w:rPr>
              <w:t>）</w:t>
            </w:r>
            <w:r w:rsidRPr="000D1C20">
              <w:rPr>
                <w:rFonts w:hint="eastAsia"/>
                <w:color w:val="000000" w:themeColor="text1"/>
              </w:rPr>
              <w:t>&lt;/Lang&gt;</w:t>
            </w:r>
            <w:r w:rsidRPr="000D1C20">
              <w:rPr>
                <w:rFonts w:hint="eastAsia"/>
                <w:color w:val="000000" w:themeColor="text1"/>
              </w:rPr>
              <w:br/>
              <w:t>&lt;/Formulation&gt;</w:t>
            </w:r>
            <w:r w:rsidRPr="000D1C20">
              <w:rPr>
                <w:rFonts w:hint="eastAsia"/>
                <w:color w:val="000000" w:themeColor="text1"/>
              </w:rPr>
              <w:br/>
              <w:t>&lt;</w:t>
            </w:r>
            <w:proofErr w:type="spellStart"/>
            <w:r w:rsidRPr="000D1C20">
              <w:rPr>
                <w:rFonts w:hint="eastAsia"/>
                <w:color w:val="000000" w:themeColor="text1"/>
              </w:rPr>
              <w:t>ColorTone</w:t>
            </w:r>
            <w:proofErr w:type="spellEnd"/>
            <w:r w:rsidRPr="000D1C20">
              <w:rPr>
                <w:rFonts w:hint="eastAsia"/>
                <w:color w:val="000000" w:themeColor="text1"/>
              </w:rPr>
              <w:t>&gt;</w:t>
            </w:r>
            <w:r w:rsidRPr="000D1C20">
              <w:rPr>
                <w:rFonts w:hint="eastAsia"/>
                <w:color w:val="000000" w:themeColor="text1"/>
              </w:rPr>
              <w:br/>
              <w:t xml:space="preserve">&lt;Lang </w:t>
            </w:r>
            <w:proofErr w:type="spellStart"/>
            <w:proofErr w:type="gramStart"/>
            <w:r w:rsidRPr="000D1C20">
              <w:rPr>
                <w:rFonts w:hint="eastAsia"/>
                <w:color w:val="000000" w:themeColor="text1"/>
              </w:rPr>
              <w:t>xml:lang</w:t>
            </w:r>
            <w:proofErr w:type="spellEnd"/>
            <w:proofErr w:type="gramEnd"/>
            <w:r w:rsidRPr="000D1C20">
              <w:rPr>
                <w:rFonts w:hint="eastAsia"/>
                <w:color w:val="000000" w:themeColor="text1"/>
              </w:rPr>
              <w:t>="ja"&gt;</w:t>
            </w:r>
            <w:proofErr w:type="spellStart"/>
            <w:r w:rsidRPr="00060833">
              <w:rPr>
                <w:rFonts w:asciiTheme="minorEastAsia" w:eastAsiaTheme="minorEastAsia" w:hAnsiTheme="minorEastAsia" w:hint="eastAsia"/>
                <w:color w:val="000000" w:themeColor="text1"/>
              </w:rPr>
              <w:t>白色</w:t>
            </w:r>
            <w:proofErr w:type="spellEnd"/>
            <w:r w:rsidRPr="000D1C20">
              <w:rPr>
                <w:rFonts w:hint="eastAsia"/>
                <w:color w:val="000000" w:themeColor="text1"/>
              </w:rPr>
              <w:t>&lt;/Lang&gt;</w:t>
            </w:r>
            <w:r w:rsidRPr="000D1C20">
              <w:rPr>
                <w:rFonts w:hint="eastAsia"/>
                <w:color w:val="000000" w:themeColor="text1"/>
              </w:rPr>
              <w:br/>
              <w:t>&lt;/</w:t>
            </w:r>
            <w:proofErr w:type="spellStart"/>
            <w:r w:rsidRPr="000D1C20">
              <w:rPr>
                <w:rFonts w:hint="eastAsia"/>
                <w:color w:val="000000" w:themeColor="text1"/>
              </w:rPr>
              <w:t>ColorTone</w:t>
            </w:r>
            <w:proofErr w:type="spellEnd"/>
            <w:r w:rsidRPr="000D1C20">
              <w:rPr>
                <w:rFonts w:hint="eastAsia"/>
                <w:color w:val="000000" w:themeColor="text1"/>
              </w:rPr>
              <w:t>&gt;</w:t>
            </w:r>
            <w:r w:rsidRPr="000D1C20">
              <w:rPr>
                <w:rFonts w:hint="eastAsia"/>
                <w:color w:val="000000" w:themeColor="text1"/>
              </w:rPr>
              <w:br/>
              <w:t>&lt;/</w:t>
            </w:r>
            <w:proofErr w:type="spellStart"/>
            <w:r w:rsidRPr="000D1C20">
              <w:rPr>
                <w:rFonts w:hint="eastAsia"/>
                <w:color w:val="000000" w:themeColor="text1"/>
              </w:rPr>
              <w:t>PropertyTable</w:t>
            </w:r>
            <w:proofErr w:type="spellEnd"/>
            <w:r w:rsidRPr="000D1C20">
              <w:rPr>
                <w:rFonts w:hint="eastAsia"/>
                <w:color w:val="000000" w:themeColor="text1"/>
              </w:rPr>
              <w:t>&gt;</w:t>
            </w:r>
            <w:r w:rsidRPr="000D1C20">
              <w:rPr>
                <w:rFonts w:hint="eastAsia"/>
                <w:color w:val="000000" w:themeColor="text1"/>
              </w:rPr>
              <w:br/>
              <w:t xml:space="preserve"> </w:t>
            </w:r>
          </w:p>
          <w:p w14:paraId="348059C1"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7FE194A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0C1092C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72DA9FB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color w:val="000000" w:themeColor="text1"/>
                <w:lang w:eastAsia="ja-JP"/>
              </w:rPr>
              <w:t>5.5</w:t>
            </w:r>
            <w:r w:rsidRPr="00091B42">
              <w:rPr>
                <w:rFonts w:asciiTheme="minorEastAsia" w:hAnsiTheme="minorEastAsia" w:hint="eastAsia"/>
                <w:color w:val="000000" w:themeColor="text1"/>
                <w:lang w:eastAsia="ja-JP"/>
              </w:rPr>
              <w:t>～</w:t>
            </w:r>
            <w:r w:rsidRPr="00091B42">
              <w:rPr>
                <w:rFonts w:asciiTheme="minorEastAsia" w:hAnsiTheme="minorEastAsia"/>
                <w:color w:val="000000" w:themeColor="text1"/>
                <w:lang w:eastAsia="ja-JP"/>
              </w:rPr>
              <w:t>6.5</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482D689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1112960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1111E88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77124B0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性状</w:t>
            </w:r>
            <w:r w:rsidRPr="009C50FB">
              <w:rPr>
                <w:color w:val="000000" w:themeColor="text1"/>
                <w:lang w:eastAsia="ja-JP"/>
              </w:rPr>
              <w:t>&lt;/Lang&gt;</w:t>
            </w:r>
          </w:p>
          <w:p w14:paraId="13D5FA8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12F9E25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176D0BC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4D68D76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4A1BB67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2435158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2388C64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512A3AA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5C19C5E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63C92A1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浸透圧比</w:t>
            </w:r>
            <w:r w:rsidRPr="009C50FB">
              <w:rPr>
                <w:color w:val="000000" w:themeColor="text1"/>
                <w:lang w:eastAsia="ja-JP"/>
              </w:rPr>
              <w:t>&lt;?enter?&gt;</w:t>
            </w:r>
            <w:r w:rsidRPr="00060833">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375FCC8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7135542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25E9DCC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17C7366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60833">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060833">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060833">
              <w:rPr>
                <w:rFonts w:asciiTheme="minorEastAsia" w:hAnsiTheme="minorEastAsia" w:hint="eastAsia"/>
                <w:color w:val="000000" w:themeColor="text1"/>
                <w:lang w:eastAsia="ja-JP"/>
              </w:rPr>
              <w:t>で溶解時）</w:t>
            </w:r>
            <w:r w:rsidRPr="009C50FB">
              <w:rPr>
                <w:color w:val="000000" w:themeColor="text1"/>
                <w:lang w:eastAsia="ja-JP"/>
              </w:rPr>
              <w:t>&lt;/Lang&gt;</w:t>
            </w:r>
          </w:p>
          <w:p w14:paraId="507FCA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518EB82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6B3B3BD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5A74274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PropertyTable</w:t>
            </w:r>
            <w:proofErr w:type="spellEnd"/>
            <w:r w:rsidRPr="009C50FB">
              <w:rPr>
                <w:color w:val="000000" w:themeColor="text1"/>
                <w:lang w:eastAsia="ja-JP"/>
              </w:rPr>
              <w:t>&gt;</w:t>
            </w:r>
          </w:p>
          <w:p w14:paraId="5DF31993" w14:textId="2AB55F6F" w:rsidR="00692527" w:rsidRPr="000D1C20"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824E80" w14:textId="77777777" w:rsidR="00692527" w:rsidRPr="009C50FB" w:rsidRDefault="00692527" w:rsidP="00692527">
            <w:pPr>
              <w:rPr>
                <w:rFonts w:eastAsiaTheme="minorHAnsi"/>
                <w:color w:val="000000" w:themeColor="text1"/>
              </w:rPr>
            </w:pPr>
          </w:p>
        </w:tc>
      </w:tr>
      <w:tr w:rsidR="00692527" w:rsidRPr="000D1C20" w14:paraId="626252D0" w14:textId="29236A7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A22ABE"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DF61D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組成・性状テーブルのタイトル</w:t>
            </w:r>
            <w:proofErr w:type="spellEnd"/>
            <w:r w:rsidRPr="009C50FB">
              <w:rPr>
                <w:color w:val="000000" w:themeColor="text1"/>
              </w:rPr>
              <w:t xml:space="preserve"> (Title of Composition and Properties Table)</w:t>
            </w:r>
          </w:p>
          <w:p w14:paraId="441AAF71" w14:textId="77777777" w:rsidR="00692527" w:rsidRPr="001A0305" w:rsidRDefault="00692527" w:rsidP="00692527">
            <w:pPr>
              <w:rPr>
                <w:rFonts w:eastAsia="MS Gothic" w:cs="MS Gothic"/>
                <w:color w:val="00B050"/>
              </w:rPr>
            </w:pPr>
            <w:r w:rsidRPr="001A0305">
              <w:rPr>
                <w:rFonts w:eastAsiaTheme="minorHAnsi"/>
                <w:color w:val="00B050"/>
              </w:rPr>
              <w:t>JPI XML Element</w:t>
            </w:r>
            <w:r w:rsidRPr="001A0305">
              <w:rPr>
                <w:color w:val="00B050"/>
                <w:lang w:eastAsia="ja-JP"/>
              </w:rPr>
              <w:t>:</w:t>
            </w:r>
          </w:p>
          <w:p w14:paraId="34E14383" w14:textId="77777777" w:rsidR="00692527" w:rsidRPr="009C50FB" w:rsidRDefault="00692527" w:rsidP="00692527">
            <w:pPr>
              <w:rPr>
                <w:color w:val="000000" w:themeColor="text1"/>
              </w:rPr>
            </w:pPr>
            <w:proofErr w:type="spellStart"/>
            <w:r w:rsidRPr="001A0305">
              <w:rPr>
                <w:color w:val="00B050"/>
              </w:rPr>
              <w:t>CompositionAndPropertyTblTitle</w:t>
            </w:r>
            <w:proofErr w:type="spellEnd"/>
          </w:p>
          <w:p w14:paraId="184EADAB" w14:textId="321AAAE4"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B7D07"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1CA2CD65" w14:textId="73EC8EA9"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1EA729DF" w14:textId="631F403E"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9C50FB">
              <w:rPr>
                <w:color w:val="000000" w:themeColor="text1"/>
                <w:lang w:eastAsia="ja-JP"/>
              </w:rPr>
              <w:t xml:space="preserve"> NA</w:t>
            </w:r>
          </w:p>
          <w:p w14:paraId="1D69294D"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B7287F" w14:textId="77777777" w:rsidR="00692527" w:rsidRPr="009C50FB" w:rsidRDefault="00692527" w:rsidP="00692527">
            <w:pPr>
              <w:rPr>
                <w:rFonts w:eastAsiaTheme="minorHAnsi"/>
                <w:color w:val="000000" w:themeColor="text1"/>
              </w:rPr>
            </w:pPr>
          </w:p>
        </w:tc>
      </w:tr>
      <w:tr w:rsidR="00692527" w:rsidRPr="000D1C20" w14:paraId="701B815E" w14:textId="125C04F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3BA8B"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42141"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剤形</w:t>
            </w:r>
            <w:proofErr w:type="spellEnd"/>
            <w:r w:rsidRPr="009C50FB">
              <w:rPr>
                <w:color w:val="000000" w:themeColor="text1"/>
              </w:rPr>
              <w:t xml:space="preserve"> (Dosage Form)</w:t>
            </w:r>
          </w:p>
          <w:p w14:paraId="1BE91C81" w14:textId="77777777"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p>
          <w:p w14:paraId="742E44C7" w14:textId="77777777" w:rsidR="00692527" w:rsidRPr="00682B7D" w:rsidRDefault="00692527" w:rsidP="00692527">
            <w:pPr>
              <w:rPr>
                <w:color w:val="00B050"/>
              </w:rPr>
            </w:pPr>
            <w:r w:rsidRPr="00682B7D">
              <w:rPr>
                <w:color w:val="00B050"/>
              </w:rPr>
              <w:t>Formulation</w:t>
            </w:r>
          </w:p>
          <w:p w14:paraId="6F1CC810" w14:textId="59C955B0" w:rsidR="00692527" w:rsidRPr="009C50FB" w:rsidRDefault="00692527" w:rsidP="00692527">
            <w:pPr>
              <w:rPr>
                <w:rFonts w:eastAsia="MS Gothic" w:cs="MS Gothic"/>
                <w:color w:val="000000" w:themeColor="text1"/>
              </w:rPr>
            </w:pPr>
          </w:p>
          <w:p w14:paraId="4C180CA2"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FAABD"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293E649C" w14:textId="77777777" w:rsidR="00692527" w:rsidRPr="009C50FB" w:rsidRDefault="00692527" w:rsidP="00692527">
            <w:pPr>
              <w:rPr>
                <w:rFonts w:eastAsiaTheme="minorEastAsia"/>
                <w:b/>
                <w:bCs/>
                <w:i/>
                <w:iCs/>
                <w:color w:val="000000" w:themeColor="text1"/>
                <w:u w:val="single"/>
                <w:lang w:eastAsia="ja-JP"/>
              </w:rPr>
            </w:pPr>
          </w:p>
          <w:p w14:paraId="7807CC76"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43C0C55D" w14:textId="77777777" w:rsidR="00692527" w:rsidRPr="009C50FB" w:rsidRDefault="00692527" w:rsidP="00692527">
            <w:pPr>
              <w:rPr>
                <w:rFonts w:eastAsiaTheme="minorEastAsia"/>
                <w:color w:val="000000" w:themeColor="text1"/>
                <w:lang w:eastAsia="ja-JP"/>
              </w:rPr>
            </w:pPr>
            <w:r w:rsidRPr="000D1C20">
              <w:rPr>
                <w:rFonts w:hint="eastAsia"/>
                <w:color w:val="000000" w:themeColor="text1"/>
              </w:rPr>
              <w:t>&lt;Formulation&gt;</w:t>
            </w:r>
            <w:r w:rsidRPr="000D1C20">
              <w:rPr>
                <w:rFonts w:hint="eastAsia"/>
                <w:color w:val="000000" w:themeColor="text1"/>
              </w:rPr>
              <w:br/>
              <w:t xml:space="preserve">&lt;Lang </w:t>
            </w:r>
            <w:proofErr w:type="spellStart"/>
            <w:proofErr w:type="gramStart"/>
            <w:r w:rsidRPr="000D1C20">
              <w:rPr>
                <w:rFonts w:hint="eastAsia"/>
                <w:color w:val="000000" w:themeColor="text1"/>
              </w:rPr>
              <w:t>xml:lang</w:t>
            </w:r>
            <w:proofErr w:type="spellEnd"/>
            <w:proofErr w:type="gramEnd"/>
            <w:r w:rsidRPr="000D1C20">
              <w:rPr>
                <w:rFonts w:hint="eastAsia"/>
                <w:color w:val="000000" w:themeColor="text1"/>
              </w:rPr>
              <w:t>="ja"&gt;</w:t>
            </w:r>
            <w:proofErr w:type="spellStart"/>
            <w:r w:rsidRPr="000D1C20">
              <w:rPr>
                <w:rFonts w:asciiTheme="minorEastAsia" w:eastAsiaTheme="minorEastAsia" w:hAnsiTheme="minorEastAsia" w:hint="eastAsia"/>
                <w:color w:val="000000" w:themeColor="text1"/>
              </w:rPr>
              <w:t>塊（凍結乾燥ケーキ</w:t>
            </w:r>
            <w:proofErr w:type="spellEnd"/>
            <w:r w:rsidRPr="000D1C20">
              <w:rPr>
                <w:rFonts w:asciiTheme="minorEastAsia" w:eastAsiaTheme="minorEastAsia" w:hAnsiTheme="minorEastAsia" w:hint="eastAsia"/>
                <w:color w:val="000000" w:themeColor="text1"/>
              </w:rPr>
              <w:t>）</w:t>
            </w:r>
            <w:r w:rsidRPr="000D1C20">
              <w:rPr>
                <w:rFonts w:hint="eastAsia"/>
                <w:color w:val="000000" w:themeColor="text1"/>
              </w:rPr>
              <w:t>&lt;/Lang&gt;</w:t>
            </w:r>
            <w:r w:rsidRPr="000D1C20">
              <w:rPr>
                <w:rFonts w:hint="eastAsia"/>
                <w:color w:val="000000" w:themeColor="text1"/>
              </w:rPr>
              <w:br/>
              <w:t>&lt;/Formulation&gt;</w:t>
            </w:r>
            <w:r w:rsidRPr="000D1C20">
              <w:rPr>
                <w:rFonts w:hint="eastAsia"/>
                <w:color w:val="000000" w:themeColor="text1"/>
              </w:rPr>
              <w:br/>
            </w:r>
          </w:p>
          <w:p w14:paraId="356C6FCE" w14:textId="21E5699C"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9C50FB">
              <w:rPr>
                <w:color w:val="000000" w:themeColor="text1"/>
                <w:lang w:eastAsia="ja-JP"/>
              </w:rPr>
              <w:t xml:space="preserve"> NA</w:t>
            </w:r>
          </w:p>
          <w:p w14:paraId="51A98E26" w14:textId="5E2AFA91"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380878" w14:textId="77777777" w:rsidR="00692527" w:rsidRPr="009C50FB" w:rsidRDefault="00692527" w:rsidP="00692527">
            <w:pPr>
              <w:rPr>
                <w:rFonts w:eastAsiaTheme="minorHAnsi"/>
                <w:color w:val="000000" w:themeColor="text1"/>
              </w:rPr>
            </w:pPr>
          </w:p>
        </w:tc>
      </w:tr>
      <w:tr w:rsidR="00692527" w:rsidRPr="000D1C20" w14:paraId="65B5F67F" w14:textId="3FFD824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5A29F7"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B875A2"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色調</w:t>
            </w:r>
            <w:proofErr w:type="spellEnd"/>
            <w:r w:rsidRPr="009C50FB">
              <w:rPr>
                <w:color w:val="000000" w:themeColor="text1"/>
              </w:rPr>
              <w:t xml:space="preserve"> (Color)</w:t>
            </w:r>
          </w:p>
          <w:p w14:paraId="69935B72" w14:textId="19DE47D3"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ColorTone</w:t>
            </w:r>
            <w:proofErr w:type="spellEnd"/>
          </w:p>
          <w:p w14:paraId="3A08C1D2"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54F388"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i/>
                <w:iCs/>
                <w:color w:val="000000" w:themeColor="text1"/>
                <w:u w:val="single"/>
                <w:lang w:eastAsia="ja-JP"/>
              </w:rPr>
              <w:t xml:space="preserve"> </w:t>
            </w:r>
            <w:r w:rsidRPr="009C50FB">
              <w:rPr>
                <w:color w:val="000000" w:themeColor="text1"/>
                <w:lang w:eastAsia="ja-JP"/>
              </w:rPr>
              <w:t>NA</w:t>
            </w:r>
          </w:p>
          <w:p w14:paraId="47657EFA" w14:textId="77777777" w:rsidR="00692527" w:rsidRPr="009C50FB" w:rsidRDefault="00692527" w:rsidP="00692527">
            <w:pPr>
              <w:rPr>
                <w:rFonts w:eastAsiaTheme="minorEastAsia"/>
                <w:b/>
                <w:bCs/>
                <w:i/>
                <w:iCs/>
                <w:color w:val="000000" w:themeColor="text1"/>
                <w:u w:val="single"/>
                <w:lang w:eastAsia="ja-JP"/>
              </w:rPr>
            </w:pPr>
          </w:p>
          <w:p w14:paraId="32A70E4F"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08DEC46A" w14:textId="77777777" w:rsidR="00692527" w:rsidRPr="009C50FB" w:rsidRDefault="00692527" w:rsidP="00692527">
            <w:pPr>
              <w:spacing w:after="160" w:line="259" w:lineRule="auto"/>
              <w:rPr>
                <w:rFonts w:eastAsiaTheme="minorEastAsia"/>
                <w:color w:val="000000" w:themeColor="text1"/>
                <w:lang w:eastAsia="ja-JP"/>
              </w:rPr>
            </w:pPr>
            <w:r w:rsidRPr="000D1C20">
              <w:rPr>
                <w:rFonts w:hint="eastAsia"/>
                <w:color w:val="000000" w:themeColor="text1"/>
              </w:rPr>
              <w:t>&lt;</w:t>
            </w:r>
            <w:proofErr w:type="spellStart"/>
            <w:r w:rsidRPr="000D1C20">
              <w:rPr>
                <w:rFonts w:hint="eastAsia"/>
                <w:color w:val="000000" w:themeColor="text1"/>
              </w:rPr>
              <w:t>ColorTone</w:t>
            </w:r>
            <w:proofErr w:type="spellEnd"/>
            <w:r w:rsidRPr="000D1C20">
              <w:rPr>
                <w:rFonts w:hint="eastAsia"/>
                <w:color w:val="000000" w:themeColor="text1"/>
              </w:rPr>
              <w:t>&gt;</w:t>
            </w:r>
            <w:r w:rsidRPr="000D1C20">
              <w:rPr>
                <w:rFonts w:hint="eastAsia"/>
                <w:color w:val="000000" w:themeColor="text1"/>
              </w:rPr>
              <w:br/>
              <w:t xml:space="preserve">&lt;Lang </w:t>
            </w:r>
            <w:proofErr w:type="spellStart"/>
            <w:proofErr w:type="gramStart"/>
            <w:r w:rsidRPr="000D1C20">
              <w:rPr>
                <w:rFonts w:hint="eastAsia"/>
                <w:color w:val="000000" w:themeColor="text1"/>
              </w:rPr>
              <w:t>xml:lang</w:t>
            </w:r>
            <w:proofErr w:type="spellEnd"/>
            <w:proofErr w:type="gramEnd"/>
            <w:r w:rsidRPr="000D1C20">
              <w:rPr>
                <w:rFonts w:hint="eastAsia"/>
                <w:color w:val="000000" w:themeColor="text1"/>
              </w:rPr>
              <w:t>="ja"&gt;</w:t>
            </w:r>
            <w:proofErr w:type="spellStart"/>
            <w:r w:rsidRPr="000D1C20">
              <w:rPr>
                <w:rFonts w:asciiTheme="minorEastAsia" w:eastAsiaTheme="minorEastAsia" w:hAnsiTheme="minorEastAsia" w:hint="eastAsia"/>
                <w:color w:val="000000" w:themeColor="text1"/>
              </w:rPr>
              <w:t>白色</w:t>
            </w:r>
            <w:proofErr w:type="spellEnd"/>
            <w:r w:rsidRPr="000D1C20">
              <w:rPr>
                <w:rFonts w:hint="eastAsia"/>
                <w:color w:val="000000" w:themeColor="text1"/>
              </w:rPr>
              <w:t>&lt;/Lang&gt;</w:t>
            </w:r>
            <w:r w:rsidRPr="000D1C20">
              <w:rPr>
                <w:rFonts w:hint="eastAsia"/>
                <w:color w:val="000000" w:themeColor="text1"/>
              </w:rPr>
              <w:br/>
              <w:t>&lt;/</w:t>
            </w:r>
            <w:proofErr w:type="spellStart"/>
            <w:r w:rsidRPr="000D1C20">
              <w:rPr>
                <w:rFonts w:hint="eastAsia"/>
                <w:color w:val="000000" w:themeColor="text1"/>
              </w:rPr>
              <w:t>ColorTone</w:t>
            </w:r>
            <w:proofErr w:type="spellEnd"/>
            <w:r w:rsidRPr="000D1C20">
              <w:rPr>
                <w:rFonts w:hint="eastAsia"/>
                <w:color w:val="000000" w:themeColor="text1"/>
              </w:rPr>
              <w:t>&gt;</w:t>
            </w:r>
            <w:r w:rsidRPr="000D1C20">
              <w:rPr>
                <w:rFonts w:hint="eastAsia"/>
                <w:color w:val="000000" w:themeColor="text1"/>
              </w:rPr>
              <w:br/>
            </w:r>
          </w:p>
          <w:p w14:paraId="7D006E00" w14:textId="046DF1B8" w:rsidR="00692527" w:rsidRPr="009C50FB" w:rsidRDefault="00692527" w:rsidP="00692527">
            <w:pPr>
              <w:spacing w:after="160" w:line="259" w:lineRule="auto"/>
              <w:rPr>
                <w:rFonts w:eastAsiaTheme="minorEastAsia"/>
                <w:color w:val="000000" w:themeColor="text1"/>
                <w:lang w:eastAsia="ja-JP"/>
              </w:rPr>
            </w:pPr>
            <w:r w:rsidRPr="009C50FB">
              <w:rPr>
                <w:b/>
                <w:bCs/>
                <w:i/>
                <w:iCs/>
                <w:color w:val="000000" w:themeColor="text1"/>
                <w:u w:val="single"/>
                <w:lang w:eastAsia="ja-JP"/>
              </w:rPr>
              <w:t xml:space="preserve">Infliximab BS Pfizer </w:t>
            </w:r>
            <w:r w:rsidRPr="009C50FB">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7BA280" w14:textId="77777777" w:rsidR="00692527" w:rsidRPr="009C50FB" w:rsidRDefault="00692527" w:rsidP="00692527">
            <w:pPr>
              <w:rPr>
                <w:rFonts w:eastAsiaTheme="minorHAnsi"/>
                <w:color w:val="000000" w:themeColor="text1"/>
              </w:rPr>
            </w:pPr>
          </w:p>
        </w:tc>
      </w:tr>
      <w:tr w:rsidR="00692527" w:rsidRPr="000D1C20" w14:paraId="1EC06679" w14:textId="3784089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935763"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7AC3"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外形</w:t>
            </w:r>
            <w:proofErr w:type="spellEnd"/>
            <w:r w:rsidRPr="009C50FB">
              <w:rPr>
                <w:color w:val="000000" w:themeColor="text1"/>
              </w:rPr>
              <w:t xml:space="preserve"> (Appearance)</w:t>
            </w:r>
          </w:p>
          <w:p w14:paraId="3F3F1A11" w14:textId="77777777"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p>
          <w:p w14:paraId="2678964B" w14:textId="77777777" w:rsidR="00692527" w:rsidRPr="00682B7D" w:rsidRDefault="00692527" w:rsidP="00692527">
            <w:pPr>
              <w:rPr>
                <w:color w:val="00B050"/>
              </w:rPr>
            </w:pPr>
            <w:r w:rsidRPr="00682B7D">
              <w:rPr>
                <w:color w:val="00B050"/>
              </w:rPr>
              <w:t>Shape</w:t>
            </w:r>
          </w:p>
          <w:p w14:paraId="1DFD7EEB" w14:textId="67F50EA1" w:rsidR="00692527" w:rsidRPr="009C50FB" w:rsidRDefault="00692527" w:rsidP="00692527">
            <w:pPr>
              <w:rPr>
                <w:rFonts w:eastAsia="MS Gothic" w:cs="MS Gothic"/>
                <w:color w:val="000000" w:themeColor="text1"/>
              </w:rPr>
            </w:pPr>
          </w:p>
          <w:p w14:paraId="1D8C46AF"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F12C88" w14:textId="4B3D97B3"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4EB80A6A" w14:textId="77777777" w:rsidR="00692527" w:rsidRPr="009C50FB" w:rsidRDefault="00692527" w:rsidP="00692527">
            <w:pPr>
              <w:rPr>
                <w:color w:val="000000" w:themeColor="text1"/>
              </w:rPr>
            </w:pPr>
            <w:r w:rsidRPr="009C50FB">
              <w:rPr>
                <w:color w:val="000000" w:themeColor="text1"/>
              </w:rPr>
              <w:t>&lt;</w:t>
            </w:r>
            <w:commentRangeStart w:id="146"/>
            <w:r w:rsidRPr="009C50FB">
              <w:rPr>
                <w:color w:val="000000" w:themeColor="text1"/>
              </w:rPr>
              <w:t>Shape</w:t>
            </w:r>
            <w:commentRangeEnd w:id="146"/>
            <w:r w:rsidRPr="009C50FB">
              <w:rPr>
                <w:rStyle w:val="CommentReference"/>
                <w:color w:val="000000" w:themeColor="text1"/>
              </w:rPr>
              <w:commentReference w:id="146"/>
            </w:r>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9C50FB">
              <w:rPr>
                <w:rFonts w:hint="eastAsia"/>
                <w:color w:val="000000" w:themeColor="text1"/>
              </w:rPr>
              <w:t>上面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="672212_4291012F1022_4_02_fig01.gif"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9C50FB">
              <w:rPr>
                <w:rFonts w:hint="eastAsia"/>
                <w:color w:val="000000" w:themeColor="text1"/>
              </w:rPr>
              <w:t>下面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="672212_4291012F1022_4_02_fig02.gif"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側面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="672212_4291012F1022_4_02_fig03.gif"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直径</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="ja"&gt;6.0mm&lt;/Lang&gt;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厚さ</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="ja"&gt;4.0mm&lt;/Lang&gt;</w:t>
            </w:r>
            <w:r w:rsidRPr="009C50FB">
              <w:rPr>
                <w:color w:val="000000" w:themeColor="text1"/>
              </w:rPr>
              <w:br/>
            </w:r>
            <w:r w:rsidRPr="009C50FB">
              <w:rPr>
                <w:color w:val="000000" w:themeColor="text1"/>
              </w:rPr>
              <w:lastRenderedPageBreak/>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proofErr w:type="spellStart"/>
            <w:r w:rsidRPr="00091B42">
              <w:rPr>
                <w:rFonts w:asciiTheme="minorEastAsia" w:hAnsiTheme="minorEastAsia" w:hint="eastAsia"/>
                <w:color w:val="000000" w:themeColor="text1"/>
              </w:rPr>
              <w:t>重量</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="ja"&gt;100mg&lt;/Lang&gt;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&lt;/Shape&gt;</w:t>
            </w:r>
          </w:p>
          <w:p w14:paraId="5A073CCE" w14:textId="77777777" w:rsidR="00692527" w:rsidRPr="009C50FB" w:rsidRDefault="00692527" w:rsidP="00692527">
            <w:pPr>
              <w:rPr>
                <w:rFonts w:eastAsiaTheme="minorEastAsia"/>
                <w:color w:val="000000" w:themeColor="text1"/>
                <w:lang w:eastAsia="ja-JP"/>
              </w:rPr>
            </w:pPr>
          </w:p>
          <w:p w14:paraId="65756EF0"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1E7FC31B" w14:textId="77777777" w:rsidR="00692527" w:rsidRDefault="00692527" w:rsidP="00692527">
            <w:pPr>
              <w:rPr>
                <w:ins w:id="147" w:author="Yoshida, Sanae" w:date="2025-06-16T18:18:00Z" w16du:dateUtc="2025-06-16T09:18:00Z"/>
                <w:rFonts w:eastAsiaTheme="minorEastAsia"/>
                <w:color w:val="000000" w:themeColor="text1"/>
                <w:lang w:eastAsia="ja-JP"/>
              </w:rPr>
            </w:pPr>
          </w:p>
          <w:p w14:paraId="2980799F"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4A29E6" w14:textId="77777777" w:rsidR="00692527" w:rsidRPr="009C50FB" w:rsidRDefault="00692527" w:rsidP="00692527">
            <w:pPr>
              <w:rPr>
                <w:color w:val="000000" w:themeColor="text1"/>
              </w:rPr>
            </w:pPr>
          </w:p>
        </w:tc>
      </w:tr>
      <w:tr w:rsidR="00692527" w:rsidRPr="000D1C20" w14:paraId="08EDB7A2" w14:textId="3C7CBF6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BFD2E4"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AD85E4"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外形（表面</w:t>
            </w:r>
            <w:proofErr w:type="spellEnd"/>
            <w:r w:rsidRPr="009C50FB">
              <w:rPr>
                <w:rFonts w:eastAsia="MS Gothic" w:cs="MS Gothic" w:hint="eastAsia"/>
                <w:color w:val="000000" w:themeColor="text1"/>
              </w:rPr>
              <w:t>）</w:t>
            </w:r>
            <w:r w:rsidRPr="009C50FB">
              <w:rPr>
                <w:color w:val="000000" w:themeColor="text1"/>
              </w:rPr>
              <w:t xml:space="preserve"> (Appearance - Surface)</w:t>
            </w:r>
          </w:p>
          <w:p w14:paraId="4CD259C3" w14:textId="5E488ED7"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ShapeFront</w:t>
            </w:r>
            <w:proofErr w:type="spellEnd"/>
          </w:p>
          <w:p w14:paraId="550A40E1" w14:textId="77777777" w:rsidR="00692527" w:rsidRPr="009C50FB" w:rsidRDefault="00692527" w:rsidP="00692527">
            <w:pPr>
              <w:rPr>
                <w:rFonts w:eastAsia="MS Gothic" w:cs="MS Gothic"/>
                <w:color w:val="000000" w:themeColor="text1"/>
                <w:lang w:val="en-CA"/>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8E498E" w14:textId="1FEAE58F"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460EE923"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0567DF98"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C6CE52" w14:textId="77777777" w:rsidR="00692527" w:rsidRPr="009C50FB" w:rsidRDefault="00692527" w:rsidP="00692527">
            <w:pPr>
              <w:rPr>
                <w:rFonts w:eastAsiaTheme="minorHAnsi"/>
                <w:color w:val="000000" w:themeColor="text1"/>
              </w:rPr>
            </w:pPr>
          </w:p>
        </w:tc>
      </w:tr>
      <w:tr w:rsidR="00692527" w:rsidRPr="000D1C20" w14:paraId="01F44961" w14:textId="3A15304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5A78C7"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51B18D"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外形（裏面</w:t>
            </w:r>
            <w:proofErr w:type="spellEnd"/>
            <w:r w:rsidRPr="009C50FB">
              <w:rPr>
                <w:rFonts w:eastAsia="MS Gothic" w:cs="MS Gothic" w:hint="eastAsia"/>
                <w:color w:val="000000" w:themeColor="text1"/>
              </w:rPr>
              <w:t>）</w:t>
            </w:r>
            <w:r w:rsidRPr="009C50FB">
              <w:rPr>
                <w:color w:val="000000" w:themeColor="text1"/>
              </w:rPr>
              <w:t xml:space="preserve"> (Appearance - Back)</w:t>
            </w:r>
          </w:p>
          <w:p w14:paraId="19C7336C" w14:textId="12286945"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ShapeBack</w:t>
            </w:r>
            <w:proofErr w:type="spellEnd"/>
          </w:p>
          <w:p w14:paraId="08D86986" w14:textId="77777777" w:rsidR="00692527" w:rsidRPr="009C50FB" w:rsidRDefault="00692527" w:rsidP="00692527">
            <w:pPr>
              <w:rPr>
                <w:rFonts w:eastAsia="MS Gothic" w:cs="MS Gothic"/>
                <w:color w:val="000000" w:themeColor="text1"/>
                <w:lang w:val="en-CA"/>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A952C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54D9E82C"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7154FDA3"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EA9B9D" w14:textId="77777777" w:rsidR="00692527" w:rsidRPr="009C50FB" w:rsidRDefault="00692527" w:rsidP="00692527">
            <w:pPr>
              <w:rPr>
                <w:rFonts w:eastAsiaTheme="minorHAnsi"/>
                <w:color w:val="000000" w:themeColor="text1"/>
              </w:rPr>
            </w:pPr>
          </w:p>
        </w:tc>
      </w:tr>
      <w:tr w:rsidR="00692527" w:rsidRPr="000D1C20" w14:paraId="3B0AC2E3" w14:textId="381AE69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54865"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B18217"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外形（側面</w:t>
            </w:r>
            <w:proofErr w:type="spellEnd"/>
            <w:r w:rsidRPr="009C50FB">
              <w:rPr>
                <w:rFonts w:eastAsia="MS Gothic" w:cs="MS Gothic" w:hint="eastAsia"/>
                <w:color w:val="000000" w:themeColor="text1"/>
              </w:rPr>
              <w:t>）</w:t>
            </w:r>
            <w:r w:rsidRPr="009C50FB">
              <w:rPr>
                <w:color w:val="000000" w:themeColor="text1"/>
              </w:rPr>
              <w:t xml:space="preserve"> (Appearance - Side)</w:t>
            </w:r>
          </w:p>
          <w:p w14:paraId="55F95445" w14:textId="10C76025"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ShapeSide</w:t>
            </w:r>
            <w:proofErr w:type="spellEnd"/>
          </w:p>
          <w:p w14:paraId="045740EF" w14:textId="77777777" w:rsidR="00692527" w:rsidRPr="009C50FB" w:rsidRDefault="00692527" w:rsidP="00692527">
            <w:pPr>
              <w:rPr>
                <w:rFonts w:eastAsia="MS Gothic" w:cs="MS Gothic"/>
                <w:color w:val="000000" w:themeColor="text1"/>
                <w:lang w:val="en-CA"/>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001C08"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6E401459"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2262B637"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0CF4C3" w14:textId="77777777" w:rsidR="00692527" w:rsidRPr="009C50FB" w:rsidRDefault="00692527" w:rsidP="00692527">
            <w:pPr>
              <w:rPr>
                <w:rFonts w:eastAsiaTheme="minorHAnsi"/>
                <w:color w:val="000000" w:themeColor="text1"/>
              </w:rPr>
            </w:pPr>
          </w:p>
        </w:tc>
      </w:tr>
      <w:tr w:rsidR="00692527" w:rsidRPr="000D1C20" w14:paraId="36D31868" w14:textId="01A4212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B6DEFA"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F0142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外形（その他</w:t>
            </w:r>
            <w:proofErr w:type="spellEnd"/>
            <w:r w:rsidRPr="009C50FB">
              <w:rPr>
                <w:rFonts w:eastAsia="MS Gothic" w:cs="MS Gothic" w:hint="eastAsia"/>
                <w:color w:val="000000" w:themeColor="text1"/>
              </w:rPr>
              <w:t>）</w:t>
            </w:r>
            <w:r w:rsidRPr="009C50FB">
              <w:rPr>
                <w:color w:val="000000" w:themeColor="text1"/>
              </w:rPr>
              <w:t xml:space="preserve"> (Appearance - Other)</w:t>
            </w:r>
          </w:p>
          <w:p w14:paraId="5D0D0724" w14:textId="77777777"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p>
          <w:p w14:paraId="3F162153" w14:textId="1B808354" w:rsidR="00692527" w:rsidRPr="00682B7D" w:rsidRDefault="00692527" w:rsidP="00692527">
            <w:pPr>
              <w:rPr>
                <w:rFonts w:eastAsiaTheme="minorEastAsia"/>
                <w:color w:val="00B050"/>
                <w:lang w:eastAsia="ja-JP"/>
              </w:rPr>
            </w:pPr>
            <w:proofErr w:type="spellStart"/>
            <w:r w:rsidRPr="00682B7D">
              <w:rPr>
                <w:color w:val="00B050"/>
              </w:rPr>
              <w:t>OtherShape</w:t>
            </w:r>
            <w:proofErr w:type="spellEnd"/>
          </w:p>
          <w:p w14:paraId="3C94CB80"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E35C4A" w14:textId="5F779401" w:rsidR="00692527" w:rsidRPr="009C50FB" w:rsidRDefault="00692527" w:rsidP="00692527">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p>
          <w:p w14:paraId="24F013E5" w14:textId="509A7642"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t>&lt;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91B42">
              <w:rPr>
                <w:rFonts w:asciiTheme="minorEastAsia" w:hAnsiTheme="minorEastAsia" w:hint="eastAsia"/>
                <w:color w:val="000000" w:themeColor="text1"/>
              </w:rPr>
              <w:t>上面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="672212_4291012F1022_4_02_fig01.gif"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p>
          <w:p w14:paraId="1E2CED04" w14:textId="77777777"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下面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="672212_4291012F1022_4_02_fig02.gif" /&gt;</w:t>
            </w:r>
            <w:r w:rsidRPr="009C50FB">
              <w:rPr>
                <w:color w:val="000000" w:themeColor="text1"/>
              </w:rPr>
              <w:br/>
            </w:r>
            <w:r w:rsidRPr="009C50FB">
              <w:rPr>
                <w:color w:val="000000" w:themeColor="text1"/>
              </w:rPr>
              <w:lastRenderedPageBreak/>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r>
          </w:p>
          <w:p w14:paraId="6D3E539F" w14:textId="77777777"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側面</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="672212_4291012F1022_4_02_fig03.gif"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r>
          </w:p>
          <w:p w14:paraId="7E4208BD" w14:textId="77777777"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091B42">
              <w:rPr>
                <w:rFonts w:asciiTheme="minorEastAsia" w:hAnsiTheme="minorEastAsia" w:hint="eastAsia"/>
                <w:color w:val="000000" w:themeColor="text1"/>
              </w:rPr>
              <w:t>直径</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="ja"&gt;6.0mm&lt;/Lang&gt;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r>
          </w:p>
          <w:p w14:paraId="5135A2C7" w14:textId="77777777"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厚さ</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="ja"&gt;4.0mm&lt;/Lang&gt;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r>
          </w:p>
          <w:p w14:paraId="5DAF812F" w14:textId="77777777" w:rsidR="00692527" w:rsidRPr="009C50FB" w:rsidRDefault="00692527" w:rsidP="00692527">
            <w:pPr>
              <w:tabs>
                <w:tab w:val="left" w:pos="1302"/>
              </w:tabs>
              <w:rPr>
                <w:rFonts w:eastAsiaTheme="minorEastAsia"/>
                <w:color w:val="000000" w:themeColor="text1"/>
                <w:lang w:eastAsia="ja-JP"/>
              </w:rPr>
            </w:pPr>
            <w:r w:rsidRPr="009C50FB">
              <w:rPr>
                <w:color w:val="000000" w:themeColor="text1"/>
              </w:rP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重量</w:t>
            </w:r>
            <w:proofErr w:type="spellEnd"/>
            <w:r w:rsidRPr="009C50FB">
              <w:rPr>
                <w:color w:val="000000" w:themeColor="text1"/>
              </w:rPr>
              <w:t>&lt;/Lang&gt;</w:t>
            </w:r>
            <w:r w:rsidRPr="009C50FB">
              <w:rPr>
                <w:color w:val="000000" w:themeColor="text1"/>
              </w:rPr>
              <w:br/>
              <w:t xml:space="preserve"> &lt;/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="ja"&gt;100mg&lt;/Lang&gt;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w:t>
            </w:r>
            <w:proofErr w:type="spellStart"/>
            <w:r w:rsidRPr="009C50FB">
              <w:rPr>
                <w:color w:val="000000" w:themeColor="text1"/>
              </w:rPr>
              <w:t>OtherShape</w:t>
            </w:r>
            <w:proofErr w:type="spellEnd"/>
            <w:r w:rsidRPr="009C50FB">
              <w:rPr>
                <w:color w:val="000000" w:themeColor="text1"/>
              </w:rPr>
              <w:t>&gt;</w:t>
            </w:r>
            <w:r w:rsidRPr="009C50FB">
              <w:rPr>
                <w:color w:val="000000" w:themeColor="text1"/>
              </w:rPr>
              <w:br/>
            </w:r>
          </w:p>
          <w:p w14:paraId="33FCFEAB"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334FCD90" w14:textId="1B095CB1" w:rsidR="00692527" w:rsidRPr="009C50FB" w:rsidRDefault="00692527" w:rsidP="00692527">
            <w:pPr>
              <w:tabs>
                <w:tab w:val="left" w:pos="1302"/>
              </w:tabs>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83E05" w14:textId="77777777" w:rsidR="00692527" w:rsidRPr="009C50FB" w:rsidRDefault="00692527" w:rsidP="00692527">
            <w:pPr>
              <w:rPr>
                <w:color w:val="000000" w:themeColor="text1"/>
              </w:rPr>
            </w:pPr>
          </w:p>
        </w:tc>
      </w:tr>
      <w:tr w:rsidR="00692527" w:rsidRPr="000D1C20" w14:paraId="24D40E72" w14:textId="5CB9010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C50F1"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0522B"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その他の外形タイトル</w:t>
            </w:r>
            <w:proofErr w:type="spellEnd"/>
            <w:r w:rsidRPr="009C50FB">
              <w:rPr>
                <w:color w:val="000000" w:themeColor="text1"/>
              </w:rPr>
              <w:t xml:space="preserve"> (Title for Other Appearance)</w:t>
            </w:r>
          </w:p>
          <w:p w14:paraId="24C2EF6D" w14:textId="0049A17F" w:rsidR="00692527" w:rsidRPr="00682B7D" w:rsidRDefault="00692527" w:rsidP="00692527">
            <w:pPr>
              <w:rPr>
                <w:rFonts w:eastAsia="MS Gothic" w:cs="MS Gothic"/>
                <w:color w:val="00B050"/>
              </w:rPr>
            </w:pPr>
            <w:r w:rsidRPr="00682B7D">
              <w:rPr>
                <w:rFonts w:eastAsiaTheme="minorHAnsi"/>
                <w:color w:val="00B050"/>
              </w:rPr>
              <w:lastRenderedPageBreak/>
              <w:t>JPI XML Element</w:t>
            </w:r>
            <w:r w:rsidRPr="00682B7D">
              <w:rPr>
                <w:color w:val="00B050"/>
                <w:lang w:eastAsia="ja-JP"/>
              </w:rPr>
              <w:t>:</w:t>
            </w:r>
            <w:r w:rsidRPr="00682B7D">
              <w:rPr>
                <w:rFonts w:eastAsia="MS Gothic" w:cs="MS Gothic"/>
                <w:color w:val="00B050"/>
                <w:lang w:eastAsia="ja-JP"/>
              </w:rPr>
              <w:t xml:space="preserve"> </w:t>
            </w:r>
            <w:proofErr w:type="spellStart"/>
            <w:r w:rsidRPr="00682B7D">
              <w:rPr>
                <w:color w:val="00B050"/>
              </w:rPr>
              <w:t>ShapeTitle</w:t>
            </w:r>
            <w:proofErr w:type="spellEnd"/>
          </w:p>
          <w:p w14:paraId="7C9A2090"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69A6FE" w14:textId="5EF28E8C"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lastRenderedPageBreak/>
              <w:t>Aromasin</w:t>
            </w:r>
            <w:proofErr w:type="spellEnd"/>
          </w:p>
          <w:p w14:paraId="2BB149ED" w14:textId="77777777" w:rsidR="00692527" w:rsidRPr="009C50FB" w:rsidRDefault="00692527" w:rsidP="00692527">
            <w:pPr>
              <w:rPr>
                <w:color w:val="000000" w:themeColor="text1"/>
              </w:rPr>
            </w:pPr>
            <w:r w:rsidRPr="009C50FB">
              <w:rPr>
                <w:color w:val="000000" w:themeColor="text1"/>
              </w:rPr>
              <w:lastRenderedPageBreak/>
              <w:t>&lt;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上面</w:t>
            </w:r>
            <w:proofErr w:type="spellEnd"/>
            <w:r w:rsidRPr="009C50FB">
              <w:rPr>
                <w:color w:val="000000" w:themeColor="text1"/>
              </w:rPr>
              <w:t>&lt;/Lang&gt;</w:t>
            </w:r>
            <w:r w:rsidRPr="009C50FB">
              <w:rPr>
                <w:color w:val="000000" w:themeColor="text1"/>
              </w:rPr>
              <w:br/>
              <w:t>&lt;/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下面</w:t>
            </w:r>
            <w:proofErr w:type="spellEnd"/>
            <w:r w:rsidRPr="009C50FB">
              <w:rPr>
                <w:color w:val="000000" w:themeColor="text1"/>
              </w:rPr>
              <w:t>&lt;/Lang&gt;</w:t>
            </w:r>
            <w:r w:rsidRPr="009C50FB">
              <w:rPr>
                <w:color w:val="000000" w:themeColor="text1"/>
              </w:rPr>
              <w:br/>
              <w:t>&lt;/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ShapeTitle</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9C50FB">
              <w:rPr>
                <w:rFonts w:hint="eastAsia"/>
                <w:color w:val="000000" w:themeColor="text1"/>
              </w:rPr>
              <w:t>側面</w:t>
            </w:r>
            <w:proofErr w:type="spellEnd"/>
            <w:r w:rsidRPr="009C50FB">
              <w:rPr>
                <w:color w:val="000000" w:themeColor="text1"/>
              </w:rPr>
              <w:t>&lt;/Lang&gt;</w:t>
            </w:r>
            <w:r w:rsidRPr="009C50FB">
              <w:rPr>
                <w:color w:val="000000" w:themeColor="text1"/>
              </w:rPr>
              <w:br/>
              <w:t>&lt;/</w:t>
            </w:r>
            <w:proofErr w:type="spellStart"/>
            <w:r w:rsidRPr="009C50FB">
              <w:rPr>
                <w:color w:val="000000" w:themeColor="text1"/>
              </w:rPr>
              <w:t>ShapeTitle</w:t>
            </w:r>
            <w:proofErr w:type="spellEnd"/>
            <w:r w:rsidRPr="009C50FB">
              <w:rPr>
                <w:color w:val="000000" w:themeColor="text1"/>
              </w:rPr>
              <w:t>&gt;</w:t>
            </w:r>
          </w:p>
          <w:p w14:paraId="37159AE0" w14:textId="77777777" w:rsidR="00692527" w:rsidRPr="009C50FB" w:rsidRDefault="00692527" w:rsidP="00692527">
            <w:pPr>
              <w:rPr>
                <w:rFonts w:eastAsiaTheme="minorEastAsia"/>
                <w:b/>
                <w:bCs/>
                <w:i/>
                <w:iCs/>
                <w:color w:val="000000" w:themeColor="text1"/>
                <w:u w:val="single"/>
                <w:lang w:eastAsia="ja-JP"/>
              </w:rPr>
            </w:pPr>
          </w:p>
          <w:p w14:paraId="16B6CC99" w14:textId="2EF98FFD"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3FE02D9F"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6A430A" w14:textId="77777777" w:rsidR="00692527" w:rsidRPr="009C50FB" w:rsidRDefault="00692527" w:rsidP="00692527">
            <w:pPr>
              <w:rPr>
                <w:color w:val="000000" w:themeColor="text1"/>
              </w:rPr>
            </w:pPr>
          </w:p>
        </w:tc>
      </w:tr>
      <w:tr w:rsidR="00692527" w:rsidRPr="000D1C20" w14:paraId="01017E63" w14:textId="6BC3105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11ECAC"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8AC2A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その他の外形内容</w:t>
            </w:r>
            <w:proofErr w:type="spellEnd"/>
            <w:r w:rsidRPr="009C50FB">
              <w:rPr>
                <w:color w:val="000000" w:themeColor="text1"/>
              </w:rPr>
              <w:t xml:space="preserve"> (Content for Other Appearance)</w:t>
            </w:r>
          </w:p>
          <w:p w14:paraId="6A57DA3C" w14:textId="52423377" w:rsidR="00692527" w:rsidRPr="00682B7D" w:rsidRDefault="00692527" w:rsidP="00692527">
            <w:pPr>
              <w:rPr>
                <w:rFonts w:eastAsia="MS Gothic" w:cs="MS Gothic"/>
                <w:color w:val="00B050"/>
              </w:rPr>
            </w:pPr>
            <w:r w:rsidRPr="00682B7D">
              <w:rPr>
                <w:rFonts w:eastAsiaTheme="minorHAnsi"/>
                <w:color w:val="00B050"/>
              </w:rPr>
              <w:t>JPI XML Element</w:t>
            </w:r>
            <w:r w:rsidRPr="00682B7D">
              <w:rPr>
                <w:color w:val="00B050"/>
                <w:lang w:eastAsia="ja-JP"/>
              </w:rPr>
              <w:t>:</w:t>
            </w:r>
            <w:r w:rsidRPr="00682B7D">
              <w:rPr>
                <w:rFonts w:eastAsia="MS Gothic" w:cs="MS Gothic"/>
                <w:color w:val="00B050"/>
                <w:lang w:eastAsia="ja-JP"/>
              </w:rPr>
              <w:t xml:space="preserve"> </w:t>
            </w:r>
            <w:proofErr w:type="spellStart"/>
            <w:r w:rsidRPr="00682B7D">
              <w:rPr>
                <w:color w:val="00B050"/>
              </w:rPr>
              <w:t>ShapeDetail</w:t>
            </w:r>
            <w:proofErr w:type="spellEnd"/>
          </w:p>
          <w:p w14:paraId="75B15B45"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44FF9" w14:textId="61238000" w:rsidR="00692527" w:rsidRPr="009C50FB" w:rsidRDefault="00692527" w:rsidP="00692527">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p>
          <w:p w14:paraId="28D1FEFF" w14:textId="77777777" w:rsidR="00692527" w:rsidRPr="009C50FB" w:rsidRDefault="00692527" w:rsidP="00692527">
            <w:pPr>
              <w:rPr>
                <w:color w:val="000000" w:themeColor="text1"/>
              </w:rPr>
            </w:pPr>
            <w:r w:rsidRPr="009C50FB">
              <w:rPr>
                <w:color w:val="000000" w:themeColor="text1"/>
              </w:rP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="672212_4291012F1022_4_02_fig01.gif" /&gt;</w:t>
            </w:r>
            <w:r w:rsidRPr="009C50FB">
              <w:rPr>
                <w:color w:val="000000" w:themeColor="text1"/>
              </w:rPr>
              <w:br/>
              <w:t xml:space="preserve"> &lt;/Lang&gt;</w:t>
            </w:r>
            <w:r w:rsidRPr="009C50FB">
              <w:rPr>
                <w:color w:val="000000" w:themeColor="text1"/>
              </w:rPr>
              <w:br/>
              <w:t xml:space="preserve"> &lt;/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="672212_4291012F1022_4_02_fig02.gif" /&gt;</w:t>
            </w:r>
            <w:r w:rsidRPr="009C50FB">
              <w:rPr>
                <w:color w:val="000000" w:themeColor="text1"/>
              </w:rPr>
              <w:br/>
              <w:t xml:space="preserve"> &lt;/Lang&gt;</w:t>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w:t>
            </w:r>
            <w:r w:rsidRPr="009C50FB">
              <w:rPr>
                <w:color w:val="000000" w:themeColor="text1"/>
              </w:rPr>
              <w:br/>
              <w:t xml:space="preserve"> &lt;</w:t>
            </w:r>
            <w:proofErr w:type="spellStart"/>
            <w:r w:rsidRPr="009C50FB">
              <w:rPr>
                <w:color w:val="000000" w:themeColor="text1"/>
              </w:rPr>
              <w:t>InlineGraphic</w:t>
            </w:r>
            <w:proofErr w:type="spellEnd"/>
            <w:r w:rsidRPr="009C50FB">
              <w:rPr>
                <w:color w:val="000000" w:themeColor="text1"/>
              </w:rPr>
              <w:t xml:space="preserve"> </w:t>
            </w:r>
            <w:proofErr w:type="spellStart"/>
            <w:r w:rsidRPr="009C50FB">
              <w:rPr>
                <w:color w:val="000000" w:themeColor="text1"/>
              </w:rPr>
              <w:t>gfname</w:t>
            </w:r>
            <w:proofErr w:type="spellEnd"/>
            <w:r w:rsidRPr="009C50FB">
              <w:rPr>
                <w:color w:val="000000" w:themeColor="text1"/>
              </w:rPr>
              <w:t>="672212_4291012F1022_4_02_fig03.gif" /&gt;</w:t>
            </w:r>
            <w:r w:rsidRPr="009C50FB">
              <w:rPr>
                <w:color w:val="000000" w:themeColor="text1"/>
              </w:rPr>
              <w:br/>
              <w:t xml:space="preserve"> &lt;/Lang&gt;</w:t>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r w:rsidRPr="009C50FB">
              <w:rPr>
                <w:color w:val="000000" w:themeColor="text1"/>
              </w:rPr>
              <w:br/>
              <w:t xml:space="preserve"> &lt;Lang </w:t>
            </w:r>
            <w:proofErr w:type="spellStart"/>
            <w:r w:rsidRPr="009C50FB">
              <w:rPr>
                <w:color w:val="000000" w:themeColor="text1"/>
              </w:rPr>
              <w:t>xml:lang</w:t>
            </w:r>
            <w:proofErr w:type="spellEnd"/>
            <w:r w:rsidRPr="009C50FB">
              <w:rPr>
                <w:color w:val="000000" w:themeColor="text1"/>
              </w:rPr>
              <w:t>="ja"&gt;6.0mm&lt;/Lang&gt;</w:t>
            </w:r>
            <w:r w:rsidRPr="009C50FB">
              <w:rPr>
                <w:color w:val="000000" w:themeColor="text1"/>
              </w:rPr>
              <w:br/>
              <w:t>&lt;/</w:t>
            </w:r>
            <w:proofErr w:type="spellStart"/>
            <w:r w:rsidRPr="009C50FB">
              <w:rPr>
                <w:color w:val="000000" w:themeColor="text1"/>
              </w:rPr>
              <w:t>ShapeDetail</w:t>
            </w:r>
            <w:proofErr w:type="spellEnd"/>
            <w:r w:rsidRPr="009C50FB">
              <w:rPr>
                <w:color w:val="000000" w:themeColor="text1"/>
              </w:rPr>
              <w:t>&gt;</w:t>
            </w:r>
          </w:p>
          <w:p w14:paraId="2561143B" w14:textId="77777777" w:rsidR="00692527" w:rsidRPr="009C50FB" w:rsidRDefault="00692527" w:rsidP="00692527">
            <w:pPr>
              <w:rPr>
                <w:rFonts w:eastAsiaTheme="minorEastAsia"/>
                <w:b/>
                <w:bCs/>
                <w:i/>
                <w:iCs/>
                <w:color w:val="000000" w:themeColor="text1"/>
                <w:u w:val="single"/>
                <w:lang w:eastAsia="ja-JP"/>
              </w:rPr>
            </w:pPr>
          </w:p>
          <w:p w14:paraId="3C56A29C" w14:textId="4EAEDCFF"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30076FA3"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5736B8" w14:textId="77777777" w:rsidR="00692527" w:rsidRPr="009C50FB" w:rsidRDefault="00692527" w:rsidP="00692527">
            <w:pPr>
              <w:rPr>
                <w:color w:val="000000" w:themeColor="text1"/>
              </w:rPr>
            </w:pPr>
          </w:p>
        </w:tc>
      </w:tr>
      <w:tr w:rsidR="00692527" w:rsidRPr="000D1C20" w14:paraId="08A80607" w14:textId="5C911A1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8F7C8B"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A1E416"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w:t>
            </w:r>
            <w:proofErr w:type="spellEnd"/>
            <w:r w:rsidRPr="009C50FB">
              <w:rPr>
                <w:color w:val="000000" w:themeColor="text1"/>
              </w:rPr>
              <w:t xml:space="preserve"> (Size)</w:t>
            </w:r>
          </w:p>
          <w:p w14:paraId="6CA99F5C"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7FF00D" w14:textId="064AB2C9" w:rsidR="00692527" w:rsidRPr="009C50FB" w:rsidRDefault="00692527" w:rsidP="00692527">
            <w:pPr>
              <w:rPr>
                <w:rFonts w:eastAsiaTheme="minorEastAsia"/>
                <w:color w:val="000000" w:themeColor="text1"/>
                <w:lang w:eastAsia="ja-JP"/>
              </w:rPr>
            </w:pPr>
            <w:proofErr w:type="spellStart"/>
            <w:r w:rsidRPr="00416E56">
              <w:rPr>
                <w:b/>
                <w:bCs/>
                <w:i/>
                <w:iCs/>
                <w:color w:val="000000" w:themeColor="text1"/>
                <w:u w:val="single"/>
                <w:lang w:eastAsia="ja-JP"/>
              </w:rPr>
              <w:t>Aromasin</w:t>
            </w:r>
            <w:proofErr w:type="spellEnd"/>
            <w:r w:rsidRPr="00416E56">
              <w:rPr>
                <w:b/>
                <w:bCs/>
                <w:i/>
                <w:iCs/>
                <w:color w:val="000000" w:themeColor="text1"/>
                <w:u w:val="single"/>
                <w:lang w:eastAsia="ja-JP"/>
              </w:rPr>
              <w:t xml:space="preserve"> </w:t>
            </w:r>
            <w:r w:rsidRPr="00416E56">
              <w:rPr>
                <w:color w:val="000000" w:themeColor="text1"/>
                <w:lang w:eastAsia="ja-JP"/>
              </w:rPr>
              <w:t>NA</w:t>
            </w:r>
            <w:r w:rsidRPr="00731865">
              <w:rPr>
                <w:color w:val="000000" w:themeColor="text1"/>
                <w:lang w:eastAsia="ja-JP"/>
              </w:rPr>
              <w:t>, but please see</w:t>
            </w:r>
            <w:r>
              <w:rPr>
                <w:rFonts w:eastAsiaTheme="minorEastAsia" w:hint="eastAsia"/>
                <w:color w:val="000000" w:themeColor="text1"/>
                <w:lang w:eastAsia="ja-JP"/>
              </w:rPr>
              <w:t xml:space="preserve"> Shape.</w:t>
            </w:r>
          </w:p>
          <w:p w14:paraId="37946DE8" w14:textId="77777777" w:rsidR="00692527" w:rsidRDefault="00692527" w:rsidP="00692527">
            <w:pPr>
              <w:rPr>
                <w:rFonts w:eastAsiaTheme="minorEastAsia"/>
                <w:b/>
                <w:bCs/>
                <w:i/>
                <w:iCs/>
                <w:color w:val="000000" w:themeColor="text1"/>
                <w:u w:val="single"/>
                <w:lang w:eastAsia="ja-JP"/>
              </w:rPr>
            </w:pPr>
            <w:proofErr w:type="spellStart"/>
            <w:r w:rsidRPr="00416E56">
              <w:rPr>
                <w:b/>
                <w:bCs/>
                <w:i/>
                <w:iCs/>
                <w:color w:val="000000" w:themeColor="text1"/>
                <w:u w:val="single"/>
                <w:lang w:eastAsia="ja-JP"/>
              </w:rPr>
              <w:t>Aromasin</w:t>
            </w:r>
            <w:proofErr w:type="spellEnd"/>
            <w:r w:rsidRPr="00731865">
              <w:rPr>
                <w:color w:val="000000" w:themeColor="text1"/>
                <w:lang w:eastAsia="ja-JP"/>
              </w:rPr>
              <w:t xml:space="preserve"> </w:t>
            </w:r>
            <w:r w:rsidRPr="00731865">
              <w:rPr>
                <w:b/>
                <w:bCs/>
                <w:i/>
                <w:iCs/>
                <w:color w:val="000000" w:themeColor="text1"/>
                <w:u w:val="single"/>
                <w:lang w:eastAsia="ja-JP"/>
              </w:rPr>
              <w:t>(Sample)</w:t>
            </w:r>
          </w:p>
          <w:p w14:paraId="63C883EC" w14:textId="5493724A" w:rsidR="00692527" w:rsidRPr="00377132" w:rsidRDefault="00692527" w:rsidP="00692527">
            <w:pPr>
              <w:rPr>
                <w:rFonts w:eastAsiaTheme="minorEastAsia"/>
                <w:color w:val="000000" w:themeColor="text1"/>
                <w:lang w:eastAsia="ja-JP"/>
              </w:rPr>
            </w:pPr>
            <w:commentRangeStart w:id="148"/>
            <w:commentRangeEnd w:id="148"/>
            <w:r>
              <w:rPr>
                <w:rStyle w:val="CommentReference"/>
                <w:rFonts w:eastAsiaTheme="minorEastAsia"/>
                <w:lang w:val="en-CA"/>
              </w:rPr>
              <w:commentReference w:id="148"/>
            </w:r>
            <w:r w:rsidRPr="00377132">
              <w:rPr>
                <w:rFonts w:eastAsiaTheme="minorEastAsia"/>
                <w:color w:val="000000" w:themeColor="text1"/>
                <w:lang w:eastAsia="ja-JP"/>
              </w:rPr>
              <w:t>&lt;Size&gt;</w:t>
            </w:r>
          </w:p>
          <w:p w14:paraId="1E79CFC6" w14:textId="21CF1488"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SizeDiameter</w:t>
            </w:r>
            <w:proofErr w:type="spellEnd"/>
            <w:r w:rsidRPr="00377132">
              <w:rPr>
                <w:rFonts w:eastAsiaTheme="minorEastAsia"/>
                <w:color w:val="000000" w:themeColor="text1"/>
                <w:lang w:eastAsia="ja-JP"/>
              </w:rPr>
              <w:t>&gt;</w:t>
            </w:r>
          </w:p>
          <w:p w14:paraId="4224AD01" w14:textId="0160D4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&lt;Lang </w:t>
            </w:r>
            <w:proofErr w:type="spellStart"/>
            <w:proofErr w:type="gramStart"/>
            <w:r w:rsidRPr="00377132">
              <w:rPr>
                <w:rFonts w:eastAsiaTheme="minorEastAsia"/>
                <w:color w:val="000000" w:themeColor="text1"/>
                <w:lang w:eastAsia="ja-JP"/>
              </w:rPr>
              <w:t>xml:lang</w:t>
            </w:r>
            <w:proofErr w:type="spellEnd"/>
            <w:proofErr w:type="gramEnd"/>
            <w:r w:rsidRPr="00377132">
              <w:rPr>
                <w:rFonts w:eastAsiaTheme="minorEastAsia"/>
                <w:color w:val="000000" w:themeColor="text1"/>
                <w:lang w:eastAsia="ja-JP"/>
              </w:rPr>
              <w:t>="ja"&gt;</w:t>
            </w:r>
            <w:r w:rsidRPr="000D1C20">
              <w:rPr>
                <w:color w:val="000000" w:themeColor="text1"/>
              </w:rPr>
              <w:t>6.0</w:t>
            </w:r>
            <w:r w:rsidRPr="00377132">
              <w:rPr>
                <w:rFonts w:eastAsiaTheme="minorEastAsia"/>
                <w:color w:val="000000" w:themeColor="text1"/>
                <w:lang w:eastAsia="ja-JP"/>
              </w:rPr>
              <w:t>mm&lt;/Lang&gt;</w:t>
            </w:r>
          </w:p>
          <w:p w14:paraId="140DE38C" w14:textId="56EAEAFA"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SizeDiameter</w:t>
            </w:r>
            <w:proofErr w:type="spellEnd"/>
            <w:r w:rsidRPr="00377132">
              <w:rPr>
                <w:rFonts w:eastAsiaTheme="minorEastAsia"/>
                <w:color w:val="000000" w:themeColor="text1"/>
                <w:lang w:eastAsia="ja-JP"/>
              </w:rPr>
              <w:t>&gt;</w:t>
            </w:r>
          </w:p>
          <w:p w14:paraId="453D86F1" w14:textId="2433B9C8"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SizeThickness</w:t>
            </w:r>
            <w:proofErr w:type="spellEnd"/>
            <w:r w:rsidRPr="00377132">
              <w:rPr>
                <w:rFonts w:eastAsiaTheme="minorEastAsia"/>
                <w:color w:val="000000" w:themeColor="text1"/>
                <w:lang w:eastAsia="ja-JP"/>
              </w:rPr>
              <w:t>&gt;</w:t>
            </w:r>
          </w:p>
          <w:p w14:paraId="646EB51F" w14:textId="26CC5D5B"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lastRenderedPageBreak/>
              <w:t xml:space="preserve"> &lt;Lang </w:t>
            </w:r>
            <w:proofErr w:type="spellStart"/>
            <w:proofErr w:type="gramStart"/>
            <w:r w:rsidRPr="00377132">
              <w:rPr>
                <w:rFonts w:eastAsiaTheme="minorEastAsia"/>
                <w:color w:val="000000" w:themeColor="text1"/>
                <w:lang w:eastAsia="ja-JP"/>
              </w:rPr>
              <w:t>xml:lang</w:t>
            </w:r>
            <w:proofErr w:type="spellEnd"/>
            <w:proofErr w:type="gramEnd"/>
            <w:r w:rsidRPr="00377132">
              <w:rPr>
                <w:rFonts w:eastAsiaTheme="minorEastAsia"/>
                <w:color w:val="000000" w:themeColor="text1"/>
                <w:lang w:eastAsia="ja-JP"/>
              </w:rPr>
              <w:t>="ja"&gt;</w:t>
            </w:r>
            <w:r w:rsidRPr="000D1C20">
              <w:rPr>
                <w:color w:val="000000" w:themeColor="text1"/>
              </w:rPr>
              <w:t>4.0</w:t>
            </w:r>
            <w:r w:rsidRPr="00377132">
              <w:rPr>
                <w:rFonts w:eastAsiaTheme="minorEastAsia"/>
                <w:color w:val="000000" w:themeColor="text1"/>
                <w:lang w:eastAsia="ja-JP"/>
              </w:rPr>
              <w:t>mm&lt;/Lang&gt;</w:t>
            </w:r>
          </w:p>
          <w:p w14:paraId="062763D8"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SizeThickness</w:t>
            </w:r>
            <w:proofErr w:type="spellEnd"/>
            <w:r w:rsidRPr="00377132">
              <w:rPr>
                <w:rFonts w:eastAsiaTheme="minorEastAsia"/>
                <w:color w:val="000000" w:themeColor="text1"/>
                <w:lang w:eastAsia="ja-JP"/>
              </w:rPr>
              <w:t>&gt;</w:t>
            </w:r>
          </w:p>
          <w:p w14:paraId="302E196E"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&lt;/Size&gt;</w:t>
            </w:r>
          </w:p>
          <w:p w14:paraId="29A1FC71" w14:textId="77777777" w:rsidR="00692527" w:rsidRPr="00416E56" w:rsidRDefault="00692527" w:rsidP="00692527">
            <w:pPr>
              <w:rPr>
                <w:rFonts w:eastAsiaTheme="minorEastAsia"/>
                <w:b/>
                <w:bCs/>
                <w:i/>
                <w:iCs/>
                <w:color w:val="000000" w:themeColor="text1"/>
                <w:u w:val="single"/>
                <w:lang w:eastAsia="ja-JP"/>
              </w:rPr>
            </w:pPr>
            <w:r w:rsidRPr="00416E56">
              <w:rPr>
                <w:b/>
                <w:bCs/>
                <w:i/>
                <w:iCs/>
                <w:color w:val="000000" w:themeColor="text1"/>
                <w:u w:val="single"/>
                <w:lang w:eastAsia="ja-JP"/>
              </w:rPr>
              <w:t xml:space="preserve">Infliximab BS Pfizer (Sample) </w:t>
            </w:r>
            <w:r w:rsidRPr="00416E56">
              <w:rPr>
                <w:color w:val="000000" w:themeColor="text1"/>
                <w:lang w:eastAsia="ja-JP"/>
              </w:rPr>
              <w:t>NA</w:t>
            </w:r>
          </w:p>
          <w:p w14:paraId="42537579" w14:textId="77777777" w:rsidR="00692527" w:rsidRPr="000D1C20" w:rsidRDefault="00692527" w:rsidP="00692527">
            <w:pPr>
              <w:rPr>
                <w:rFonts w:eastAsiaTheme="minorHAnsi"/>
                <w:b/>
                <w:bCs/>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A3AB31" w14:textId="77777777" w:rsidR="00692527" w:rsidRPr="000D1C20" w:rsidRDefault="00692527" w:rsidP="00692527">
            <w:pPr>
              <w:rPr>
                <w:color w:val="000000" w:themeColor="text1"/>
              </w:rPr>
            </w:pPr>
          </w:p>
        </w:tc>
      </w:tr>
      <w:tr w:rsidR="00692527" w:rsidRPr="000D1C20" w14:paraId="704F7A30" w14:textId="320AF3E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1580D" w14:textId="77777777" w:rsidR="00692527" w:rsidRPr="00416E56"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CD55EA" w14:textId="77777777" w:rsidR="00692527" w:rsidRPr="00416E56" w:rsidRDefault="00692527" w:rsidP="00692527">
            <w:pPr>
              <w:rPr>
                <w:color w:val="000000" w:themeColor="text1"/>
              </w:rPr>
            </w:pPr>
            <w:proofErr w:type="spellStart"/>
            <w:r w:rsidRPr="00416E56">
              <w:rPr>
                <w:rFonts w:eastAsia="MS Gothic" w:cs="MS Gothic" w:hint="eastAsia"/>
                <w:color w:val="000000" w:themeColor="text1"/>
              </w:rPr>
              <w:t>大きさ（直径</w:t>
            </w:r>
            <w:proofErr w:type="spellEnd"/>
            <w:r w:rsidRPr="00416E56">
              <w:rPr>
                <w:rFonts w:eastAsia="MS Gothic" w:cs="MS Gothic" w:hint="eastAsia"/>
                <w:color w:val="000000" w:themeColor="text1"/>
              </w:rPr>
              <w:t>）</w:t>
            </w:r>
            <w:r w:rsidRPr="00416E56">
              <w:rPr>
                <w:color w:val="000000" w:themeColor="text1"/>
              </w:rPr>
              <w:t xml:space="preserve"> (Size - Diameter)</w:t>
            </w:r>
          </w:p>
          <w:p w14:paraId="37ABDF16" w14:textId="77777777" w:rsidR="00692527" w:rsidRPr="00416E56"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5F63D" w14:textId="77777777" w:rsidR="00692527" w:rsidRDefault="00692527" w:rsidP="00692527">
            <w:pPr>
              <w:rPr>
                <w:rFonts w:eastAsiaTheme="minorEastAsia"/>
                <w:color w:val="000000" w:themeColor="text1"/>
                <w:lang w:eastAsia="ja-JP"/>
              </w:rPr>
            </w:pPr>
            <w:proofErr w:type="spellStart"/>
            <w:r w:rsidRPr="00416E56">
              <w:rPr>
                <w:b/>
                <w:bCs/>
                <w:i/>
                <w:iCs/>
                <w:color w:val="000000" w:themeColor="text1"/>
                <w:u w:val="single"/>
                <w:lang w:eastAsia="ja-JP"/>
              </w:rPr>
              <w:t>Aromasin</w:t>
            </w:r>
            <w:proofErr w:type="spellEnd"/>
            <w:r w:rsidRPr="00416E56">
              <w:rPr>
                <w:b/>
                <w:bCs/>
                <w:i/>
                <w:iCs/>
                <w:color w:val="000000" w:themeColor="text1"/>
                <w:u w:val="single"/>
                <w:lang w:eastAsia="ja-JP"/>
              </w:rPr>
              <w:t xml:space="preserve"> </w:t>
            </w:r>
            <w:r w:rsidRPr="00416E56">
              <w:rPr>
                <w:color w:val="000000" w:themeColor="text1"/>
                <w:lang w:eastAsia="ja-JP"/>
              </w:rPr>
              <w:t>NA</w:t>
            </w:r>
          </w:p>
          <w:p w14:paraId="087FEB1F" w14:textId="77777777" w:rsidR="00692527" w:rsidRDefault="00692527" w:rsidP="00692527">
            <w:pPr>
              <w:rPr>
                <w:rFonts w:eastAsiaTheme="minorEastAsia"/>
                <w:b/>
                <w:bCs/>
                <w:i/>
                <w:iCs/>
                <w:color w:val="000000" w:themeColor="text1"/>
                <w:u w:val="single"/>
                <w:lang w:eastAsia="ja-JP"/>
              </w:rPr>
            </w:pPr>
            <w:proofErr w:type="spellStart"/>
            <w:r w:rsidRPr="00416E56">
              <w:rPr>
                <w:b/>
                <w:bCs/>
                <w:i/>
                <w:iCs/>
                <w:color w:val="000000" w:themeColor="text1"/>
                <w:u w:val="single"/>
                <w:lang w:eastAsia="ja-JP"/>
              </w:rPr>
              <w:t>Aromasin</w:t>
            </w:r>
            <w:proofErr w:type="spellEnd"/>
            <w:r w:rsidRPr="00731865">
              <w:rPr>
                <w:color w:val="000000" w:themeColor="text1"/>
                <w:lang w:eastAsia="ja-JP"/>
              </w:rPr>
              <w:t xml:space="preserve"> </w:t>
            </w:r>
            <w:r w:rsidRPr="00731865">
              <w:rPr>
                <w:b/>
                <w:bCs/>
                <w:i/>
                <w:iCs/>
                <w:color w:val="000000" w:themeColor="text1"/>
                <w:u w:val="single"/>
                <w:lang w:eastAsia="ja-JP"/>
              </w:rPr>
              <w:t>(Sample)</w:t>
            </w:r>
            <w:commentRangeStart w:id="149"/>
            <w:commentRangeEnd w:id="149"/>
            <w:r>
              <w:rPr>
                <w:rStyle w:val="CommentReference"/>
                <w:rFonts w:eastAsiaTheme="minorEastAsia"/>
                <w:lang w:val="en-CA"/>
              </w:rPr>
              <w:commentReference w:id="149"/>
            </w:r>
          </w:p>
          <w:p w14:paraId="5FE4AE28" w14:textId="08130542"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&lt;</w:t>
            </w:r>
            <w:proofErr w:type="spellStart"/>
            <w:r w:rsidRPr="00377132">
              <w:rPr>
                <w:rFonts w:eastAsiaTheme="minorEastAsia"/>
                <w:color w:val="000000" w:themeColor="text1"/>
                <w:lang w:eastAsia="ja-JP"/>
              </w:rPr>
              <w:t>SizeDiameter</w:t>
            </w:r>
            <w:proofErr w:type="spellEnd"/>
            <w:r w:rsidRPr="00377132">
              <w:rPr>
                <w:rFonts w:eastAsiaTheme="minorEastAsia"/>
                <w:color w:val="000000" w:themeColor="text1"/>
                <w:lang w:eastAsia="ja-JP"/>
              </w:rPr>
              <w:t>&gt;</w:t>
            </w:r>
          </w:p>
          <w:p w14:paraId="62FA151D"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&lt;Lang </w:t>
            </w:r>
            <w:proofErr w:type="spellStart"/>
            <w:proofErr w:type="gramStart"/>
            <w:r w:rsidRPr="00377132">
              <w:rPr>
                <w:rFonts w:eastAsiaTheme="minorEastAsia"/>
                <w:color w:val="000000" w:themeColor="text1"/>
                <w:lang w:eastAsia="ja-JP"/>
              </w:rPr>
              <w:t>xml:lang</w:t>
            </w:r>
            <w:proofErr w:type="spellEnd"/>
            <w:proofErr w:type="gramEnd"/>
            <w:r w:rsidRPr="00377132">
              <w:rPr>
                <w:rFonts w:eastAsiaTheme="minorEastAsia"/>
                <w:color w:val="000000" w:themeColor="text1"/>
                <w:lang w:eastAsia="ja-JP"/>
              </w:rPr>
              <w:t>="ja"&gt;</w:t>
            </w:r>
            <w:r w:rsidRPr="000D1C20">
              <w:rPr>
                <w:color w:val="000000" w:themeColor="text1"/>
              </w:rPr>
              <w:t>6.0</w:t>
            </w:r>
            <w:r w:rsidRPr="00377132">
              <w:rPr>
                <w:rFonts w:eastAsiaTheme="minorEastAsia"/>
                <w:color w:val="000000" w:themeColor="text1"/>
                <w:lang w:eastAsia="ja-JP"/>
              </w:rPr>
              <w:t>mm&lt;/Lang&gt;</w:t>
            </w:r>
          </w:p>
          <w:p w14:paraId="2F08D88C"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SizeDiameter</w:t>
            </w:r>
            <w:proofErr w:type="spellEnd"/>
            <w:r w:rsidRPr="00377132">
              <w:rPr>
                <w:rFonts w:eastAsiaTheme="minorEastAsia"/>
                <w:color w:val="000000" w:themeColor="text1"/>
                <w:lang w:eastAsia="ja-JP"/>
              </w:rPr>
              <w:t>&gt;</w:t>
            </w:r>
          </w:p>
          <w:p w14:paraId="05446F93" w14:textId="77777777" w:rsidR="00692527" w:rsidRPr="009C50FB" w:rsidRDefault="00692527" w:rsidP="00692527">
            <w:pPr>
              <w:rPr>
                <w:rFonts w:eastAsiaTheme="minorEastAsia"/>
                <w:i/>
                <w:iCs/>
                <w:color w:val="000000" w:themeColor="text1"/>
                <w:u w:val="single"/>
                <w:lang w:eastAsia="ja-JP"/>
              </w:rPr>
            </w:pPr>
          </w:p>
          <w:p w14:paraId="4EF4564E" w14:textId="77777777" w:rsidR="00692527" w:rsidRPr="00416E56" w:rsidRDefault="00692527" w:rsidP="00692527">
            <w:pPr>
              <w:rPr>
                <w:rFonts w:eastAsiaTheme="minorEastAsia"/>
                <w:b/>
                <w:bCs/>
                <w:i/>
                <w:iCs/>
                <w:color w:val="000000" w:themeColor="text1"/>
                <w:u w:val="single"/>
                <w:lang w:eastAsia="ja-JP"/>
              </w:rPr>
            </w:pPr>
            <w:r w:rsidRPr="00416E56">
              <w:rPr>
                <w:b/>
                <w:bCs/>
                <w:i/>
                <w:iCs/>
                <w:color w:val="000000" w:themeColor="text1"/>
                <w:u w:val="single"/>
                <w:lang w:eastAsia="ja-JP"/>
              </w:rPr>
              <w:t xml:space="preserve">Infliximab BS Pfizer (Sample) </w:t>
            </w:r>
            <w:r w:rsidRPr="00416E56">
              <w:rPr>
                <w:color w:val="000000" w:themeColor="text1"/>
                <w:lang w:eastAsia="ja-JP"/>
              </w:rPr>
              <w:t>NA</w:t>
            </w:r>
          </w:p>
          <w:p w14:paraId="579A2C34" w14:textId="77777777" w:rsidR="00692527" w:rsidRPr="00416E56"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3CAFA6" w14:textId="77777777" w:rsidR="00692527" w:rsidRPr="00416E56" w:rsidRDefault="00692527" w:rsidP="00692527">
            <w:pPr>
              <w:rPr>
                <w:rFonts w:eastAsiaTheme="minorHAnsi"/>
                <w:color w:val="000000" w:themeColor="text1"/>
              </w:rPr>
            </w:pPr>
          </w:p>
        </w:tc>
      </w:tr>
      <w:tr w:rsidR="00692527" w:rsidRPr="000D1C20" w14:paraId="313C2035" w14:textId="4EA8C14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C1F940"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16AF47"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大きさ（長径</w:t>
            </w:r>
            <w:proofErr w:type="spellEnd"/>
            <w:r w:rsidRPr="009C50FB">
              <w:rPr>
                <w:rFonts w:eastAsia="MS Gothic" w:cs="MS Gothic" w:hint="eastAsia"/>
                <w:color w:val="000000" w:themeColor="text1"/>
              </w:rPr>
              <w:t>）</w:t>
            </w:r>
            <w:r w:rsidRPr="009C50FB">
              <w:rPr>
                <w:color w:val="000000" w:themeColor="text1"/>
              </w:rPr>
              <w:t xml:space="preserve"> (Size - Long Diameter)</w:t>
            </w:r>
          </w:p>
          <w:p w14:paraId="3E83DF7F"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982E01"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4129A6B1"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6421DD68"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0BD467" w14:textId="77777777" w:rsidR="00692527" w:rsidRPr="009C50FB" w:rsidRDefault="00692527" w:rsidP="00692527">
            <w:pPr>
              <w:rPr>
                <w:rFonts w:eastAsiaTheme="minorHAnsi"/>
                <w:color w:val="000000" w:themeColor="text1"/>
              </w:rPr>
            </w:pPr>
          </w:p>
        </w:tc>
      </w:tr>
      <w:tr w:rsidR="00692527" w:rsidRPr="000D1C20" w14:paraId="5362A982" w14:textId="08915D1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55A7D"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6BA2F6"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大きさ（短径</w:t>
            </w:r>
            <w:proofErr w:type="spellEnd"/>
            <w:r w:rsidRPr="009C50FB">
              <w:rPr>
                <w:rFonts w:eastAsia="MS Gothic" w:cs="MS Gothic" w:hint="eastAsia"/>
                <w:color w:val="000000" w:themeColor="text1"/>
              </w:rPr>
              <w:t>）</w:t>
            </w:r>
            <w:r w:rsidRPr="009C50FB">
              <w:rPr>
                <w:color w:val="000000" w:themeColor="text1"/>
              </w:rPr>
              <w:t xml:space="preserve"> (Size - Short Diameter)</w:t>
            </w:r>
          </w:p>
          <w:p w14:paraId="152D1B7E"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700576"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7C8E8829"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7E847F72"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AD5C73" w14:textId="77777777" w:rsidR="00692527" w:rsidRPr="009C50FB" w:rsidRDefault="00692527" w:rsidP="00692527">
            <w:pPr>
              <w:rPr>
                <w:rFonts w:eastAsiaTheme="minorHAnsi"/>
                <w:color w:val="000000" w:themeColor="text1"/>
              </w:rPr>
            </w:pPr>
          </w:p>
        </w:tc>
      </w:tr>
      <w:tr w:rsidR="00692527" w:rsidRPr="000D1C20" w14:paraId="677D79C0" w14:textId="19D1A66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885E85"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EDD7A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大きさ（全長</w:t>
            </w:r>
            <w:proofErr w:type="spellEnd"/>
            <w:r w:rsidRPr="009C50FB">
              <w:rPr>
                <w:rFonts w:eastAsia="MS Gothic" w:cs="MS Gothic" w:hint="eastAsia"/>
                <w:color w:val="000000" w:themeColor="text1"/>
              </w:rPr>
              <w:t>）</w:t>
            </w:r>
            <w:r w:rsidRPr="009C50FB">
              <w:rPr>
                <w:color w:val="000000" w:themeColor="text1"/>
              </w:rPr>
              <w:t xml:space="preserve"> (Size - Total Length)</w:t>
            </w:r>
          </w:p>
          <w:p w14:paraId="139EC77F"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9639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383F0FF2"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4D5808EF"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E9CA83" w14:textId="77777777" w:rsidR="00692527" w:rsidRPr="009C50FB" w:rsidRDefault="00692527" w:rsidP="00692527">
            <w:pPr>
              <w:rPr>
                <w:rFonts w:eastAsiaTheme="minorHAnsi"/>
                <w:color w:val="000000" w:themeColor="text1"/>
              </w:rPr>
            </w:pPr>
          </w:p>
        </w:tc>
      </w:tr>
      <w:tr w:rsidR="00692527" w:rsidRPr="000D1C20" w14:paraId="58754A75" w14:textId="6E350A9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F79494"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161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大きさ（厚さ</w:t>
            </w:r>
            <w:proofErr w:type="spellEnd"/>
            <w:r w:rsidRPr="009C50FB">
              <w:rPr>
                <w:rFonts w:eastAsia="MS Gothic" w:cs="MS Gothic" w:hint="eastAsia"/>
                <w:color w:val="000000" w:themeColor="text1"/>
              </w:rPr>
              <w:t>）</w:t>
            </w:r>
            <w:r w:rsidRPr="009C50FB">
              <w:rPr>
                <w:color w:val="000000" w:themeColor="text1"/>
              </w:rPr>
              <w:t xml:space="preserve"> (Size - Thickness)</w:t>
            </w:r>
          </w:p>
          <w:p w14:paraId="2F0BCA68"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05330" w14:textId="77777777" w:rsidR="00692527"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4AFEF11" w14:textId="77777777" w:rsidR="00692527" w:rsidRDefault="00692527" w:rsidP="00692527">
            <w:pPr>
              <w:rPr>
                <w:rFonts w:eastAsiaTheme="minorEastAsia"/>
                <w:b/>
                <w:bCs/>
                <w:i/>
                <w:iCs/>
                <w:color w:val="000000" w:themeColor="text1"/>
                <w:u w:val="single"/>
                <w:lang w:eastAsia="ja-JP"/>
              </w:rPr>
            </w:pPr>
            <w:proofErr w:type="spellStart"/>
            <w:r w:rsidRPr="00416E56">
              <w:rPr>
                <w:b/>
                <w:bCs/>
                <w:i/>
                <w:iCs/>
                <w:color w:val="000000" w:themeColor="text1"/>
                <w:u w:val="single"/>
                <w:lang w:eastAsia="ja-JP"/>
              </w:rPr>
              <w:t>Aromasin</w:t>
            </w:r>
            <w:proofErr w:type="spellEnd"/>
            <w:r w:rsidRPr="00731865">
              <w:rPr>
                <w:color w:val="000000" w:themeColor="text1"/>
                <w:lang w:eastAsia="ja-JP"/>
              </w:rPr>
              <w:t xml:space="preserve"> </w:t>
            </w:r>
            <w:r w:rsidRPr="00731865">
              <w:rPr>
                <w:b/>
                <w:bCs/>
                <w:i/>
                <w:iCs/>
                <w:color w:val="000000" w:themeColor="text1"/>
                <w:u w:val="single"/>
                <w:lang w:eastAsia="ja-JP"/>
              </w:rPr>
              <w:t>(Sample)</w:t>
            </w:r>
          </w:p>
          <w:p w14:paraId="14CFFBD7" w14:textId="63D3D2B6" w:rsidR="00692527" w:rsidRPr="00377132" w:rsidRDefault="00692527" w:rsidP="00692527">
            <w:pPr>
              <w:rPr>
                <w:rFonts w:eastAsiaTheme="minorEastAsia"/>
                <w:color w:val="000000" w:themeColor="text1"/>
                <w:lang w:eastAsia="ja-JP"/>
              </w:rPr>
            </w:pPr>
            <w:commentRangeStart w:id="150"/>
            <w:commentRangeEnd w:id="150"/>
            <w:r>
              <w:rPr>
                <w:rStyle w:val="CommentReference"/>
                <w:rFonts w:eastAsiaTheme="minorEastAsia"/>
                <w:lang w:val="en-CA"/>
              </w:rPr>
              <w:commentReference w:id="150"/>
            </w: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SizeThickness</w:t>
            </w:r>
            <w:proofErr w:type="spellEnd"/>
            <w:r w:rsidRPr="00377132">
              <w:rPr>
                <w:rFonts w:eastAsiaTheme="minorEastAsia"/>
                <w:color w:val="000000" w:themeColor="text1"/>
                <w:lang w:eastAsia="ja-JP"/>
              </w:rPr>
              <w:t>&gt;</w:t>
            </w:r>
          </w:p>
          <w:p w14:paraId="09FD22E7"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&lt;Lang </w:t>
            </w:r>
            <w:proofErr w:type="spellStart"/>
            <w:proofErr w:type="gramStart"/>
            <w:r w:rsidRPr="00377132">
              <w:rPr>
                <w:rFonts w:eastAsiaTheme="minorEastAsia"/>
                <w:color w:val="000000" w:themeColor="text1"/>
                <w:lang w:eastAsia="ja-JP"/>
              </w:rPr>
              <w:t>xml:lang</w:t>
            </w:r>
            <w:proofErr w:type="spellEnd"/>
            <w:proofErr w:type="gramEnd"/>
            <w:r w:rsidRPr="00377132">
              <w:rPr>
                <w:rFonts w:eastAsiaTheme="minorEastAsia"/>
                <w:color w:val="000000" w:themeColor="text1"/>
                <w:lang w:eastAsia="ja-JP"/>
              </w:rPr>
              <w:t>="ja"&gt;</w:t>
            </w:r>
            <w:r w:rsidRPr="000D1C20">
              <w:rPr>
                <w:color w:val="000000" w:themeColor="text1"/>
              </w:rPr>
              <w:t>4.0</w:t>
            </w:r>
            <w:r w:rsidRPr="00377132">
              <w:rPr>
                <w:rFonts w:eastAsiaTheme="minorEastAsia"/>
                <w:color w:val="000000" w:themeColor="text1"/>
                <w:lang w:eastAsia="ja-JP"/>
              </w:rPr>
              <w:t>mm&lt;/Lang&gt;</w:t>
            </w:r>
          </w:p>
          <w:p w14:paraId="4F30A972" w14:textId="77777777" w:rsidR="00692527" w:rsidRPr="00377132" w:rsidRDefault="00692527" w:rsidP="00692527">
            <w:pPr>
              <w:rPr>
                <w:rFonts w:eastAsiaTheme="minorEastAsia"/>
                <w:color w:val="000000" w:themeColor="text1"/>
                <w:lang w:eastAsia="ja-JP"/>
              </w:rPr>
            </w:pPr>
            <w:r w:rsidRPr="00377132">
              <w:rPr>
                <w:rFonts w:eastAsiaTheme="minorEastAsia"/>
                <w:color w:val="000000" w:themeColor="text1"/>
                <w:lang w:eastAsia="ja-JP"/>
              </w:rPr>
              <w:t xml:space="preserve"> &lt;/</w:t>
            </w:r>
            <w:proofErr w:type="spellStart"/>
            <w:r w:rsidRPr="00377132">
              <w:rPr>
                <w:rFonts w:eastAsiaTheme="minorEastAsia"/>
                <w:color w:val="000000" w:themeColor="text1"/>
                <w:lang w:eastAsia="ja-JP"/>
              </w:rPr>
              <w:t>SizeThickness</w:t>
            </w:r>
            <w:proofErr w:type="spellEnd"/>
            <w:r w:rsidRPr="00377132">
              <w:rPr>
                <w:rFonts w:eastAsiaTheme="minorEastAsia"/>
                <w:color w:val="000000" w:themeColor="text1"/>
                <w:lang w:eastAsia="ja-JP"/>
              </w:rPr>
              <w:t>&gt;</w:t>
            </w:r>
          </w:p>
          <w:p w14:paraId="529238AB" w14:textId="77777777" w:rsidR="00692527" w:rsidRPr="009C50FB" w:rsidRDefault="00692527" w:rsidP="00692527">
            <w:pPr>
              <w:rPr>
                <w:rFonts w:eastAsiaTheme="minorEastAsia"/>
                <w:i/>
                <w:iCs/>
                <w:color w:val="000000" w:themeColor="text1"/>
                <w:u w:val="single"/>
                <w:lang w:eastAsia="ja-JP"/>
              </w:rPr>
            </w:pPr>
          </w:p>
          <w:p w14:paraId="20D42CF5"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7260CD0C"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E3C9FA" w14:textId="77777777" w:rsidR="00692527" w:rsidRPr="009C50FB" w:rsidRDefault="00692527" w:rsidP="00692527">
            <w:pPr>
              <w:rPr>
                <w:rFonts w:eastAsiaTheme="minorHAnsi"/>
                <w:color w:val="000000" w:themeColor="text1"/>
              </w:rPr>
            </w:pPr>
          </w:p>
        </w:tc>
      </w:tr>
      <w:tr w:rsidR="00692527" w:rsidRPr="000D1C20" w14:paraId="3B4D0EF3" w14:textId="53EF651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79FB15"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33B021"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大きさ（面積</w:t>
            </w:r>
            <w:proofErr w:type="spellEnd"/>
            <w:r w:rsidRPr="009C50FB">
              <w:rPr>
                <w:rFonts w:eastAsia="MS Gothic" w:cs="MS Gothic" w:hint="eastAsia"/>
                <w:color w:val="000000" w:themeColor="text1"/>
              </w:rPr>
              <w:t>）</w:t>
            </w:r>
            <w:r w:rsidRPr="009C50FB">
              <w:rPr>
                <w:color w:val="000000" w:themeColor="text1"/>
              </w:rPr>
              <w:t xml:space="preserve"> (Size - Area)</w:t>
            </w:r>
          </w:p>
          <w:p w14:paraId="4DA24446"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86644"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6988396F"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6521FDA1"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06E2DA" w14:textId="77777777" w:rsidR="00692527" w:rsidRPr="009C50FB" w:rsidRDefault="00692527" w:rsidP="00692527">
            <w:pPr>
              <w:rPr>
                <w:rFonts w:eastAsiaTheme="minorHAnsi"/>
                <w:color w:val="000000" w:themeColor="text1"/>
              </w:rPr>
            </w:pPr>
          </w:p>
        </w:tc>
      </w:tr>
      <w:tr w:rsidR="00692527" w:rsidRPr="000D1C20" w14:paraId="65963DB9" w14:textId="32FC7B3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D78D77"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4B4F6"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大きさ（その他</w:t>
            </w:r>
            <w:proofErr w:type="spellEnd"/>
            <w:r w:rsidRPr="009C50FB">
              <w:rPr>
                <w:rFonts w:eastAsia="MS Gothic" w:cs="MS Gothic" w:hint="eastAsia"/>
                <w:color w:val="000000" w:themeColor="text1"/>
              </w:rPr>
              <w:t>）</w:t>
            </w:r>
            <w:r w:rsidRPr="009C50FB">
              <w:rPr>
                <w:color w:val="000000" w:themeColor="text1"/>
              </w:rPr>
              <w:t xml:space="preserve"> (Size - Other)</w:t>
            </w:r>
          </w:p>
          <w:p w14:paraId="6A5B0DC2"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020F0D"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14082FE8"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422BAB4F"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0F6C3C" w14:textId="77777777" w:rsidR="00692527" w:rsidRPr="009C50FB" w:rsidRDefault="00692527" w:rsidP="00692527">
            <w:pPr>
              <w:rPr>
                <w:rFonts w:eastAsiaTheme="minorHAnsi"/>
                <w:color w:val="000000" w:themeColor="text1"/>
              </w:rPr>
            </w:pPr>
          </w:p>
        </w:tc>
      </w:tr>
      <w:tr w:rsidR="00692527" w:rsidRPr="000D1C20" w14:paraId="05857C51" w14:textId="547F688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76AE4B"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32ECAA"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その他の大きさタイトル</w:t>
            </w:r>
            <w:proofErr w:type="spellEnd"/>
            <w:r w:rsidRPr="009C50FB">
              <w:rPr>
                <w:color w:val="000000" w:themeColor="text1"/>
              </w:rPr>
              <w:t xml:space="preserve"> (Title for Other Size)</w:t>
            </w:r>
          </w:p>
          <w:p w14:paraId="33092958" w14:textId="3ABB3594" w:rsidR="00692527" w:rsidRPr="009C50FB" w:rsidRDefault="00692527" w:rsidP="00692527">
            <w:pPr>
              <w:rPr>
                <w:rFonts w:eastAsia="MS Gothic" w:cs="MS Gothic"/>
                <w:color w:val="000000" w:themeColor="text1"/>
              </w:rPr>
            </w:pPr>
            <w:r w:rsidRPr="00682B7D">
              <w:rPr>
                <w:rFonts w:eastAsiaTheme="minorHAnsi"/>
                <w:color w:val="00B050"/>
              </w:rPr>
              <w:t>JPI XML Element</w:t>
            </w:r>
            <w:r w:rsidRPr="00682B7D">
              <w:rPr>
                <w:color w:val="00B050"/>
                <w:lang w:eastAsia="ja-JP"/>
              </w:rPr>
              <w:t xml:space="preserve">: </w:t>
            </w:r>
            <w:proofErr w:type="spellStart"/>
            <w:r w:rsidRPr="00682B7D">
              <w:rPr>
                <w:rFonts w:eastAsia="MS Gothic" w:cs="MS Gothic"/>
                <w:color w:val="00B050"/>
              </w:rPr>
              <w:t>SizeTitle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40A5D"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7C0E80D3"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0183F45B"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B0107" w14:textId="77777777" w:rsidR="00692527" w:rsidRPr="009C50FB" w:rsidRDefault="00692527" w:rsidP="00692527">
            <w:pPr>
              <w:rPr>
                <w:rFonts w:eastAsiaTheme="minorHAnsi"/>
                <w:color w:val="000000" w:themeColor="text1"/>
              </w:rPr>
            </w:pPr>
          </w:p>
        </w:tc>
      </w:tr>
      <w:tr w:rsidR="00692527" w:rsidRPr="000D1C20" w14:paraId="1FA4AF2D" w14:textId="7E8EA29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9B735"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7D2DD5"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その他の大きさ内容</w:t>
            </w:r>
            <w:proofErr w:type="spellEnd"/>
            <w:r w:rsidRPr="009C50FB">
              <w:rPr>
                <w:color w:val="000000" w:themeColor="text1"/>
              </w:rPr>
              <w:t xml:space="preserve"> (Content for Other Size)</w:t>
            </w:r>
          </w:p>
          <w:p w14:paraId="204653CF" w14:textId="6CC501FA" w:rsidR="00692527" w:rsidRPr="009C50FB" w:rsidRDefault="00692527" w:rsidP="00692527">
            <w:pPr>
              <w:rPr>
                <w:rFonts w:eastAsia="MS Gothic" w:cs="MS Gothic"/>
                <w:color w:val="000000" w:themeColor="text1"/>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SizeDetail</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532AF"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3265278"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4509E0B9"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0BCEC" w14:textId="77777777" w:rsidR="00692527" w:rsidRPr="009C50FB" w:rsidRDefault="00692527" w:rsidP="00692527">
            <w:pPr>
              <w:rPr>
                <w:rFonts w:eastAsiaTheme="minorHAnsi"/>
                <w:color w:val="000000" w:themeColor="text1"/>
              </w:rPr>
            </w:pPr>
          </w:p>
        </w:tc>
      </w:tr>
      <w:tr w:rsidR="00692527" w:rsidRPr="000D1C20" w14:paraId="36215E99" w14:textId="0EE0ACC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E124D2"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4C24FD"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号数</w:t>
            </w:r>
            <w:proofErr w:type="spellEnd"/>
            <w:r w:rsidRPr="009C50FB">
              <w:rPr>
                <w:color w:val="000000" w:themeColor="text1"/>
              </w:rPr>
              <w:t xml:space="preserve"> (Number)</w:t>
            </w:r>
          </w:p>
          <w:p w14:paraId="574E4D1A" w14:textId="0C479CA7" w:rsidR="00692527" w:rsidRPr="009C50FB" w:rsidRDefault="00692527" w:rsidP="00692527">
            <w:pPr>
              <w:rPr>
                <w:rFonts w:eastAsia="MS Gothic" w:cs="MS Gothic"/>
                <w:color w:val="000000" w:themeColor="text1"/>
              </w:rPr>
            </w:pPr>
            <w:r w:rsidRPr="00682B7D">
              <w:rPr>
                <w:rFonts w:eastAsiaTheme="minorHAnsi"/>
                <w:color w:val="00B050"/>
              </w:rPr>
              <w:t>JPI XML Element</w:t>
            </w:r>
            <w:r w:rsidRPr="00682B7D">
              <w:rPr>
                <w:color w:val="00B050"/>
                <w:lang w:eastAsia="ja-JP"/>
              </w:rPr>
              <w:t>:</w:t>
            </w:r>
            <w:r w:rsidRPr="00682B7D">
              <w:rPr>
                <w:color w:val="00B050"/>
              </w:rPr>
              <w:t xml:space="preserve"> </w:t>
            </w:r>
            <w:proofErr w:type="spellStart"/>
            <w:r w:rsidRPr="00682B7D">
              <w:rPr>
                <w:color w:val="00B050"/>
                <w:lang w:eastAsia="ja-JP"/>
              </w:rPr>
              <w:t>SizeNumber</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39931A" w14:textId="59ACE9CD"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39CD004C"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71F0BCDA" w14:textId="77777777" w:rsidR="00692527" w:rsidRPr="009C50FB" w:rsidRDefault="00692527" w:rsidP="00692527">
            <w:pPr>
              <w:tabs>
                <w:tab w:val="left" w:pos="1513"/>
              </w:tabs>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19214" w14:textId="77777777" w:rsidR="00692527" w:rsidRPr="009C50FB" w:rsidRDefault="00692527" w:rsidP="00692527">
            <w:pPr>
              <w:rPr>
                <w:rFonts w:eastAsiaTheme="minorHAnsi"/>
                <w:color w:val="000000" w:themeColor="text1"/>
              </w:rPr>
            </w:pPr>
          </w:p>
        </w:tc>
      </w:tr>
      <w:tr w:rsidR="00692527" w:rsidRPr="000D1C20" w14:paraId="7C30499B" w14:textId="6EA692F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36D944"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F9305"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質量</w:t>
            </w:r>
            <w:proofErr w:type="spellEnd"/>
            <w:r w:rsidRPr="009C50FB">
              <w:rPr>
                <w:color w:val="000000" w:themeColor="text1"/>
              </w:rPr>
              <w:t xml:space="preserve"> (Mass)</w:t>
            </w:r>
          </w:p>
          <w:p w14:paraId="0839DCB3" w14:textId="5EB1BC18" w:rsidR="00692527" w:rsidRPr="009C50FB" w:rsidRDefault="00692527" w:rsidP="00692527">
            <w:pPr>
              <w:rPr>
                <w:rFonts w:eastAsia="MS Gothic" w:cs="MS Gothic"/>
                <w:color w:val="000000" w:themeColor="text1"/>
              </w:rPr>
            </w:pPr>
            <w:r w:rsidRPr="009C50FB">
              <w:rPr>
                <w:rFonts w:eastAsiaTheme="minorHAnsi"/>
                <w:color w:val="00B050"/>
              </w:rPr>
              <w:lastRenderedPageBreak/>
              <w:t>JPI XML Element</w:t>
            </w:r>
            <w:r w:rsidRPr="009C50FB">
              <w:rPr>
                <w:color w:val="00B050"/>
                <w:lang w:eastAsia="ja-JP"/>
              </w:rPr>
              <w:t>:</w:t>
            </w:r>
            <w:r w:rsidRPr="009C50FB">
              <w:rPr>
                <w:color w:val="00B050"/>
              </w:rPr>
              <w:t xml:space="preserve"> </w:t>
            </w:r>
            <w:r w:rsidRPr="009C50FB">
              <w:rPr>
                <w:color w:val="00B050"/>
                <w:lang w:eastAsia="ja-JP"/>
              </w:rPr>
              <w:t>Weight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F731B4"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lastRenderedPageBreak/>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B3A9E95"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lastRenderedPageBreak/>
              <w:t xml:space="preserve">Infliximab BS Pfizer (Sample) </w:t>
            </w:r>
            <w:r w:rsidRPr="009C50FB">
              <w:rPr>
                <w:color w:val="000000" w:themeColor="text1"/>
                <w:lang w:eastAsia="ja-JP"/>
              </w:rPr>
              <w:t>NA</w:t>
            </w:r>
          </w:p>
          <w:p w14:paraId="2ED46E15"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61545F" w14:textId="77777777" w:rsidR="00692527" w:rsidRPr="009C50FB" w:rsidRDefault="00692527" w:rsidP="00692527">
            <w:pPr>
              <w:rPr>
                <w:rFonts w:eastAsiaTheme="minorHAnsi"/>
                <w:color w:val="000000" w:themeColor="text1"/>
              </w:rPr>
            </w:pPr>
          </w:p>
        </w:tc>
      </w:tr>
      <w:tr w:rsidR="00692527" w:rsidRPr="000D1C20" w14:paraId="7B2E7FFF" w14:textId="086F21C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2465E9"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3602E1" w14:textId="0A373318" w:rsidR="00692527" w:rsidRPr="009C50FB" w:rsidRDefault="00692527" w:rsidP="00692527">
            <w:pPr>
              <w:rPr>
                <w:color w:val="000000" w:themeColor="text1"/>
              </w:rPr>
            </w:pPr>
            <w:commentRangeStart w:id="151"/>
            <w:proofErr w:type="spellStart"/>
            <w:r w:rsidRPr="009C50FB">
              <w:rPr>
                <w:rFonts w:eastAsia="MS Gothic" w:cs="MS Gothic" w:hint="eastAsia"/>
                <w:color w:val="000000" w:themeColor="text1"/>
              </w:rPr>
              <w:t>識別コード</w:t>
            </w:r>
            <w:proofErr w:type="spellEnd"/>
            <w:r w:rsidRPr="009C50FB">
              <w:rPr>
                <w:color w:val="000000" w:themeColor="text1"/>
              </w:rPr>
              <w:t xml:space="preserve"> (Identification Code)</w:t>
            </w:r>
            <w:commentRangeEnd w:id="151"/>
            <w:r w:rsidR="002E479F">
              <w:rPr>
                <w:rStyle w:val="CommentReference"/>
                <w:rFonts w:eastAsiaTheme="minorEastAsia"/>
                <w:lang w:val="en-CA"/>
              </w:rPr>
              <w:commentReference w:id="151"/>
            </w:r>
          </w:p>
          <w:p w14:paraId="1A664981" w14:textId="5499BA86" w:rsidR="00692527" w:rsidRPr="009C50FB"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IdCode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5A81B9" w14:textId="50ECD7A9" w:rsidR="00692527" w:rsidRPr="009C50FB" w:rsidRDefault="00692527" w:rsidP="00692527">
            <w:pPr>
              <w:rPr>
                <w:rFonts w:eastAsiaTheme="minorEastAsia"/>
                <w:b/>
                <w:bCs/>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p>
          <w:p w14:paraId="61233473" w14:textId="77777777" w:rsidR="00692527" w:rsidRPr="009C50FB" w:rsidRDefault="00692527" w:rsidP="00692527">
            <w:pPr>
              <w:rPr>
                <w:rFonts w:eastAsiaTheme="minorHAnsi"/>
                <w:color w:val="000000" w:themeColor="text1"/>
              </w:rPr>
            </w:pPr>
            <w:r w:rsidRPr="009C50FB">
              <w:rPr>
                <w:rFonts w:eastAsiaTheme="minorHAnsi"/>
                <w:color w:val="000000" w:themeColor="text1"/>
              </w:rPr>
              <w:t>"&lt;</w:t>
            </w:r>
            <w:proofErr w:type="spellStart"/>
            <w:r w:rsidRPr="009C50FB">
              <w:rPr>
                <w:rFonts w:eastAsiaTheme="minorHAnsi"/>
                <w:color w:val="000000" w:themeColor="text1"/>
              </w:rPr>
              <w:t>IdCode</w:t>
            </w:r>
            <w:proofErr w:type="spellEnd"/>
            <w:r w:rsidRPr="009C50FB">
              <w:rPr>
                <w:rFonts w:eastAsiaTheme="minorHAnsi"/>
                <w:color w:val="000000" w:themeColor="text1"/>
              </w:rPr>
              <w:t>&gt;</w:t>
            </w:r>
          </w:p>
          <w:p w14:paraId="1E9FFEB7" w14:textId="77777777" w:rsidR="00692527" w:rsidRPr="009C50FB" w:rsidRDefault="00692527" w:rsidP="00692527">
            <w:pPr>
              <w:rPr>
                <w:rFonts w:eastAsiaTheme="minorHAnsi"/>
                <w:color w:val="000000" w:themeColor="text1"/>
              </w:rPr>
            </w:pPr>
            <w:r w:rsidRPr="009C50FB">
              <w:rPr>
                <w:rFonts w:ascii="MS Mincho" w:eastAsia="MS Mincho" w:hAnsi="MS Mincho" w:cs="MS Mincho" w:hint="eastAsia"/>
                <w:color w:val="000000" w:themeColor="text1"/>
              </w:rPr>
              <w:t xml:space="preserve">　</w:t>
            </w:r>
            <w:r w:rsidRPr="009C50FB">
              <w:rPr>
                <w:rFonts w:eastAsiaTheme="minorHAnsi"/>
                <w:color w:val="000000" w:themeColor="text1"/>
              </w:rPr>
              <w:t xml:space="preserve">&lt;Lang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r w:rsidRPr="009C50FB">
              <w:rPr>
                <w:rFonts w:eastAsiaTheme="minorHAnsi"/>
                <w:color w:val="000000" w:themeColor="text1"/>
                <w:highlight w:val="yellow"/>
              </w:rPr>
              <w:t>7663</w:t>
            </w:r>
            <w:r w:rsidRPr="009C50FB">
              <w:rPr>
                <w:rFonts w:eastAsiaTheme="minorHAnsi"/>
                <w:color w:val="000000" w:themeColor="text1"/>
              </w:rPr>
              <w:t>&lt;/Lang&gt;</w:t>
            </w:r>
          </w:p>
          <w:p w14:paraId="54294F37"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&lt;/</w:t>
            </w:r>
            <w:proofErr w:type="spellStart"/>
            <w:r w:rsidRPr="009C50FB">
              <w:rPr>
                <w:rFonts w:eastAsiaTheme="minorHAnsi"/>
                <w:color w:val="000000" w:themeColor="text1"/>
              </w:rPr>
              <w:t>IdCode</w:t>
            </w:r>
            <w:proofErr w:type="spellEnd"/>
            <w:r w:rsidRPr="009C50FB">
              <w:rPr>
                <w:rFonts w:eastAsiaTheme="minorHAnsi"/>
                <w:color w:val="000000" w:themeColor="text1"/>
              </w:rPr>
              <w:t>&gt;"</w:t>
            </w:r>
          </w:p>
          <w:p w14:paraId="36E412C1" w14:textId="77777777" w:rsidR="00692527" w:rsidRPr="009C50FB" w:rsidRDefault="00692527" w:rsidP="00692527">
            <w:pPr>
              <w:rPr>
                <w:rFonts w:eastAsiaTheme="minorEastAsia"/>
                <w:color w:val="000000" w:themeColor="text1"/>
                <w:lang w:eastAsia="ja-JP"/>
              </w:rPr>
            </w:pPr>
          </w:p>
          <w:p w14:paraId="395899B9"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611E93A2" w14:textId="7AFB6B46"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6EF6E1" w14:textId="77777777" w:rsidR="00692527" w:rsidRPr="009C50FB" w:rsidRDefault="00692527" w:rsidP="00692527">
            <w:pPr>
              <w:rPr>
                <w:rFonts w:eastAsiaTheme="minorHAnsi"/>
                <w:color w:val="000000" w:themeColor="text1"/>
              </w:rPr>
            </w:pPr>
          </w:p>
        </w:tc>
      </w:tr>
      <w:tr w:rsidR="00692527" w:rsidRPr="000D1C20" w14:paraId="04A183A9" w14:textId="3F56C70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F14768"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CB92B" w14:textId="77777777" w:rsidR="00692527" w:rsidRPr="009C50FB" w:rsidRDefault="00692527" w:rsidP="00692527">
            <w:pPr>
              <w:rPr>
                <w:color w:val="000000" w:themeColor="text1"/>
              </w:rPr>
            </w:pPr>
            <w:r w:rsidRPr="009C50FB">
              <w:rPr>
                <w:color w:val="000000" w:themeColor="text1"/>
              </w:rPr>
              <w:t>pH (pH)</w:t>
            </w:r>
          </w:p>
          <w:p w14:paraId="604D3EAA" w14:textId="0DD12972" w:rsidR="00692527" w:rsidRPr="009C50FB" w:rsidRDefault="00692527" w:rsidP="00692527">
            <w:pPr>
              <w:rPr>
                <w:rFonts w:eastAsiaTheme="minorEastAsia"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0961C2"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51F7FD1B"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(Sample) </w:t>
            </w:r>
            <w:r w:rsidRPr="009C50FB">
              <w:rPr>
                <w:color w:val="000000" w:themeColor="text1"/>
                <w:lang w:eastAsia="ja-JP"/>
              </w:rPr>
              <w:t>NA</w:t>
            </w:r>
          </w:p>
          <w:p w14:paraId="4A899A82" w14:textId="77777777" w:rsidR="00692527" w:rsidRPr="009C50FB" w:rsidRDefault="00692527" w:rsidP="00692527">
            <w:pPr>
              <w:rPr>
                <w:rFonts w:eastAsiaTheme="minorEastAsia"/>
                <w:color w:val="000000" w:themeColor="text1"/>
                <w:lang w:eastAsia="ja-JP"/>
              </w:rPr>
            </w:pPr>
          </w:p>
          <w:p w14:paraId="1AECE172"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19AEF8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4FE38C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="ja"&gt;5.5</w:t>
            </w:r>
            <w:r w:rsidRPr="009C50FB">
              <w:rPr>
                <w:rFonts w:hint="eastAsia"/>
                <w:color w:val="000000" w:themeColor="text1"/>
                <w:lang w:eastAsia="ja-JP"/>
              </w:rPr>
              <w:t>～</w:t>
            </w:r>
            <w:r w:rsidRPr="009C50FB">
              <w:rPr>
                <w:color w:val="000000" w:themeColor="text1"/>
                <w:lang w:eastAsia="ja-JP"/>
              </w:rPr>
              <w:t>6.5</w:t>
            </w:r>
            <w:r w:rsidRPr="00CF049A">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CF049A">
              <w:rPr>
                <w:rFonts w:asciiTheme="minorEastAsia" w:hAnsiTheme="minorEastAsia" w:hint="eastAsia"/>
                <w:color w:val="000000" w:themeColor="text1"/>
                <w:lang w:eastAsia="ja-JP"/>
              </w:rPr>
              <w:t>で溶解時）</w:t>
            </w:r>
            <w:r w:rsidRPr="009C50FB">
              <w:rPr>
                <w:color w:val="000000" w:themeColor="text1"/>
                <w:lang w:eastAsia="ja-JP"/>
              </w:rPr>
              <w:t>&lt;/Lang&gt;</w:t>
            </w:r>
          </w:p>
          <w:p w14:paraId="678AF8C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&lt;/pH&gt;</w:t>
            </w:r>
          </w:p>
          <w:p w14:paraId="0E69F074"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E665A" w14:textId="77777777" w:rsidR="00692527" w:rsidRPr="009C50FB" w:rsidRDefault="00692527" w:rsidP="00692527">
            <w:pPr>
              <w:rPr>
                <w:rFonts w:eastAsiaTheme="minorHAnsi"/>
                <w:color w:val="000000" w:themeColor="text1"/>
              </w:rPr>
            </w:pPr>
          </w:p>
        </w:tc>
      </w:tr>
      <w:tr w:rsidR="00692527" w:rsidRPr="000D1C20" w14:paraId="6DF243A7" w14:textId="4FE321B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44916F"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E02C97"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浸透圧比</w:t>
            </w:r>
            <w:proofErr w:type="spellEnd"/>
            <w:r w:rsidRPr="009C50FB">
              <w:rPr>
                <w:color w:val="000000" w:themeColor="text1"/>
              </w:rPr>
              <w:t xml:space="preserve"> (Osmotic Pressure Ratio)</w:t>
            </w:r>
          </w:p>
          <w:p w14:paraId="388C1B27" w14:textId="30A2D382"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136279"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17A4EDEA" w14:textId="7A21BA66"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p>
          <w:p w14:paraId="28E00CA1" w14:textId="068FCAB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w:t>
            </w:r>
          </w:p>
          <w:p w14:paraId="4648D6F7" w14:textId="6F0C5318"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NA, but please see </w:t>
            </w:r>
            <w:proofErr w:type="spellStart"/>
            <w:r w:rsidRPr="009C50FB">
              <w:rPr>
                <w:color w:val="000000" w:themeColor="text1"/>
                <w:lang w:eastAsia="ja-JP"/>
              </w:rPr>
              <w:t>CategoryName</w:t>
            </w:r>
            <w:proofErr w:type="spellEnd"/>
          </w:p>
          <w:p w14:paraId="71FA7A1C" w14:textId="0F8D698B"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92417A" w14:textId="77777777" w:rsidR="00692527" w:rsidRPr="009C50FB" w:rsidRDefault="00692527" w:rsidP="00692527">
            <w:pPr>
              <w:rPr>
                <w:rFonts w:eastAsiaTheme="minorHAnsi"/>
                <w:color w:val="000000" w:themeColor="text1"/>
              </w:rPr>
            </w:pPr>
          </w:p>
        </w:tc>
      </w:tr>
      <w:tr w:rsidR="00692527" w:rsidRPr="000D1C20" w14:paraId="1D7B5574" w14:textId="10584BF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9590B9"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935DC3"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におい</w:t>
            </w:r>
            <w:proofErr w:type="spellEnd"/>
            <w:r w:rsidRPr="009C50FB">
              <w:rPr>
                <w:color w:val="000000" w:themeColor="text1"/>
              </w:rPr>
              <w:t xml:space="preserve"> (Odor)</w:t>
            </w:r>
          </w:p>
          <w:p w14:paraId="65DDFE9E" w14:textId="43182462" w:rsidR="00692527" w:rsidRPr="009C50FB" w:rsidRDefault="00692527" w:rsidP="00692527">
            <w:pPr>
              <w:rPr>
                <w:rFonts w:eastAsiaTheme="minorEastAsia"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5D968E"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107DE571"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67E647" w14:textId="77777777" w:rsidR="00692527" w:rsidRPr="009C50FB" w:rsidRDefault="00692527" w:rsidP="00692527">
            <w:pPr>
              <w:rPr>
                <w:rFonts w:eastAsiaTheme="minorHAnsi"/>
                <w:color w:val="000000" w:themeColor="text1"/>
              </w:rPr>
            </w:pPr>
          </w:p>
        </w:tc>
      </w:tr>
      <w:tr w:rsidR="00692527" w:rsidRPr="000D1C20" w14:paraId="1EDF0493" w14:textId="37543C6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8A174A"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A0B673" w14:textId="77777777" w:rsidR="00692527" w:rsidRPr="009C50FB" w:rsidRDefault="00692527" w:rsidP="00692527">
            <w:pPr>
              <w:rPr>
                <w:color w:val="000000" w:themeColor="text1"/>
              </w:rPr>
            </w:pPr>
            <w:r w:rsidRPr="009C50FB">
              <w:rPr>
                <w:rFonts w:eastAsia="MS Gothic" w:cs="MS Gothic" w:hint="eastAsia"/>
                <w:color w:val="000000" w:themeColor="text1"/>
              </w:rPr>
              <w:t>味</w:t>
            </w:r>
            <w:r w:rsidRPr="009C50FB">
              <w:rPr>
                <w:color w:val="000000" w:themeColor="text1"/>
              </w:rPr>
              <w:t xml:space="preserve"> (Taste)</w:t>
            </w:r>
          </w:p>
          <w:p w14:paraId="0FAC24B0" w14:textId="288EB503"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F44726"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5A082D42"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9CFD1A" w14:textId="77777777" w:rsidR="00692527" w:rsidRPr="009C50FB" w:rsidRDefault="00692527" w:rsidP="00692527">
            <w:pPr>
              <w:rPr>
                <w:rFonts w:eastAsiaTheme="minorHAnsi"/>
                <w:color w:val="000000" w:themeColor="text1"/>
              </w:rPr>
            </w:pPr>
          </w:p>
        </w:tc>
      </w:tr>
      <w:tr w:rsidR="00692527" w:rsidRPr="000D1C20" w14:paraId="3CD246C8" w14:textId="54ADCFB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BF407C" w14:textId="77777777" w:rsidR="00692527" w:rsidRPr="004A398C"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2969D3" w14:textId="77777777" w:rsidR="00692527" w:rsidRPr="004A398C" w:rsidRDefault="00692527" w:rsidP="00692527">
            <w:pPr>
              <w:rPr>
                <w:color w:val="000000" w:themeColor="text1"/>
              </w:rPr>
            </w:pPr>
            <w:proofErr w:type="spellStart"/>
            <w:r w:rsidRPr="004A398C">
              <w:rPr>
                <w:rFonts w:eastAsia="MS Gothic" w:cs="MS Gothic" w:hint="eastAsia"/>
                <w:color w:val="000000" w:themeColor="text1"/>
              </w:rPr>
              <w:t>製剤の性状の自由項目</w:t>
            </w:r>
            <w:proofErr w:type="spellEnd"/>
            <w:r w:rsidRPr="004A398C">
              <w:rPr>
                <w:color w:val="000000" w:themeColor="text1"/>
              </w:rPr>
              <w:t xml:space="preserve"> (Free Items for Properties of the Formulation)</w:t>
            </w:r>
          </w:p>
          <w:p w14:paraId="0019C106" w14:textId="5BBD83B2" w:rsidR="00692527" w:rsidRPr="004A398C" w:rsidRDefault="00692527" w:rsidP="00692527">
            <w:pPr>
              <w:rPr>
                <w:rFonts w:eastAsia="MS Gothic" w:cs="MS Gothic"/>
                <w:color w:val="000000" w:themeColor="text1"/>
              </w:rPr>
            </w:pPr>
            <w:commentRangeStart w:id="152"/>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OtherProperty</w:t>
            </w:r>
            <w:commentRangeEnd w:id="152"/>
            <w:proofErr w:type="spellEnd"/>
            <w:r>
              <w:rPr>
                <w:rStyle w:val="CommentReference"/>
                <w:rFonts w:eastAsiaTheme="minorEastAsia"/>
                <w:lang w:val="en-CA"/>
              </w:rPr>
              <w:commentReference w:id="152"/>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80817E" w14:textId="217937E5" w:rsidR="00692527" w:rsidRPr="004A398C" w:rsidRDefault="00692527" w:rsidP="00692527">
            <w:pPr>
              <w:rPr>
                <w:rFonts w:eastAsiaTheme="minorEastAsia"/>
                <w:i/>
                <w:color w:val="000000" w:themeColor="text1"/>
                <w:u w:val="single"/>
                <w:lang w:eastAsia="ja-JP"/>
              </w:rPr>
            </w:pPr>
            <w:proofErr w:type="spellStart"/>
            <w:r w:rsidRPr="004A398C">
              <w:rPr>
                <w:b/>
                <w:bCs/>
                <w:i/>
                <w:iCs/>
                <w:color w:val="000000" w:themeColor="text1"/>
                <w:u w:val="single"/>
                <w:lang w:eastAsia="ja-JP"/>
              </w:rPr>
              <w:t>Aromasin</w:t>
            </w:r>
            <w:proofErr w:type="spellEnd"/>
          </w:p>
          <w:p w14:paraId="500F6430" w14:textId="77777777" w:rsidR="00692527" w:rsidRPr="004A398C" w:rsidRDefault="00692527" w:rsidP="00692527">
            <w:pPr>
              <w:rPr>
                <w:rFonts w:eastAsiaTheme="minorEastAsia"/>
                <w:color w:val="000000" w:themeColor="text1"/>
                <w:lang w:eastAsia="ja-JP"/>
              </w:rPr>
            </w:pPr>
            <w:r w:rsidRPr="004A398C">
              <w:rPr>
                <w:color w:val="000000" w:themeColor="text1"/>
              </w:rPr>
              <w:t>&lt;</w:t>
            </w:r>
            <w:proofErr w:type="spellStart"/>
            <w:r w:rsidRPr="004A398C">
              <w:rPr>
                <w:color w:val="000000" w:themeColor="text1"/>
              </w:rPr>
              <w:t>OtherProperty</w:t>
            </w:r>
            <w:proofErr w:type="spellEnd"/>
            <w:r w:rsidRPr="004A398C">
              <w:rPr>
                <w:color w:val="000000" w:themeColor="text1"/>
              </w:rPr>
              <w:t>&gt;</w:t>
            </w:r>
          </w:p>
          <w:p w14:paraId="0D411A2A" w14:textId="6DF8AA74" w:rsidR="00692527" w:rsidRPr="004A398C" w:rsidRDefault="00692527" w:rsidP="00692527">
            <w:pPr>
              <w:rPr>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 xml:space="preserve">&gt;&lt;Lang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CF049A">
              <w:rPr>
                <w:rFonts w:asciiTheme="minorEastAsia" w:eastAsiaTheme="minorEastAsia" w:hAnsiTheme="minorEastAsia" w:hint="eastAsia"/>
                <w:color w:val="000000" w:themeColor="text1"/>
                <w:lang w:eastAsia="ja-JP"/>
              </w:rPr>
              <w:t>色調等</w:t>
            </w:r>
            <w:r w:rsidRPr="004A398C">
              <w:rPr>
                <w:color w:val="000000" w:themeColor="text1"/>
                <w:lang w:eastAsia="ja-JP"/>
              </w:rPr>
              <w:t>&lt;/Lang&gt;</w:t>
            </w:r>
          </w:p>
          <w:p w14:paraId="15957DD9" w14:textId="3B1EA317" w:rsidR="00692527" w:rsidRPr="004A398C" w:rsidRDefault="00692527" w:rsidP="00692527">
            <w:pPr>
              <w:rPr>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&gt;</w:t>
            </w:r>
          </w:p>
          <w:p w14:paraId="2309B757" w14:textId="46D54C4A" w:rsidR="00692527" w:rsidRPr="004A398C" w:rsidRDefault="00692527" w:rsidP="00692527">
            <w:pPr>
              <w:rPr>
                <w:color w:val="000000" w:themeColor="text1"/>
                <w:lang w:eastAsia="ja-JP"/>
              </w:rPr>
            </w:pPr>
            <w:r w:rsidRPr="004A398C">
              <w:rPr>
                <w:color w:val="000000" w:themeColor="text1"/>
                <w:lang w:eastAsia="ja-JP"/>
              </w:rPr>
              <w:t>&lt;Content&gt;</w:t>
            </w:r>
          </w:p>
          <w:p w14:paraId="46CB3F59" w14:textId="7FDC8ED1" w:rsidR="00692527" w:rsidRPr="004A398C" w:rsidRDefault="00692527" w:rsidP="00692527">
            <w:pPr>
              <w:rPr>
                <w:color w:val="000000" w:themeColor="text1"/>
                <w:lang w:eastAsia="ja-JP"/>
              </w:rPr>
            </w:pPr>
            <w:r w:rsidRPr="004A398C">
              <w:rPr>
                <w:color w:val="000000" w:themeColor="text1"/>
                <w:lang w:eastAsia="ja-JP"/>
              </w:rPr>
              <w:t>&lt;</w:t>
            </w:r>
            <w:proofErr w:type="spellStart"/>
            <w:r w:rsidRPr="004A398C">
              <w:rPr>
                <w:color w:val="000000" w:themeColor="text1"/>
                <w:lang w:eastAsia="ja-JP"/>
              </w:rPr>
              <w:t>ContentDetail</w:t>
            </w:r>
            <w:proofErr w:type="spellEnd"/>
            <w:r w:rsidRPr="004A398C">
              <w:rPr>
                <w:color w:val="000000" w:themeColor="text1"/>
                <w:lang w:eastAsia="ja-JP"/>
              </w:rPr>
              <w:t>&gt;</w:t>
            </w:r>
          </w:p>
          <w:p w14:paraId="7E4A22C1" w14:textId="4B5FE342" w:rsidR="00692527" w:rsidRPr="004A398C" w:rsidRDefault="00692527" w:rsidP="00692527">
            <w:pPr>
              <w:rPr>
                <w:color w:val="000000" w:themeColor="text1"/>
                <w:lang w:eastAsia="ja-JP"/>
              </w:rPr>
            </w:pPr>
            <w:r w:rsidRPr="004A398C">
              <w:rPr>
                <w:color w:val="000000" w:themeColor="text1"/>
                <w:lang w:eastAsia="ja-JP"/>
              </w:rPr>
              <w:t xml:space="preserve">&lt;Lang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CF049A">
              <w:rPr>
                <w:rFonts w:asciiTheme="minorEastAsia" w:eastAsiaTheme="minorEastAsia" w:hAnsiTheme="minorEastAsia" w:hint="eastAsia"/>
                <w:color w:val="000000" w:themeColor="text1"/>
                <w:lang w:eastAsia="ja-JP"/>
              </w:rPr>
              <w:t>白色～微灰白色</w:t>
            </w:r>
            <w:r w:rsidRPr="004A398C">
              <w:rPr>
                <w:color w:val="000000" w:themeColor="text1"/>
                <w:lang w:eastAsia="ja-JP"/>
              </w:rPr>
              <w:t>&lt;?enter?&gt;</w:t>
            </w:r>
            <w:r w:rsidRPr="004A398C">
              <w:rPr>
                <w:rFonts w:asciiTheme="minorEastAsia" w:eastAsiaTheme="minorEastAsia" w:hAnsiTheme="minorEastAsia" w:hint="eastAsia"/>
                <w:color w:val="000000" w:themeColor="text1"/>
                <w:lang w:eastAsia="ja-JP"/>
              </w:rPr>
              <w:t>糖衣錠</w:t>
            </w:r>
            <w:r w:rsidRPr="004A398C">
              <w:rPr>
                <w:color w:val="000000" w:themeColor="text1"/>
                <w:lang w:eastAsia="ja-JP"/>
              </w:rPr>
              <w:t>&lt;/Lang&gt;</w:t>
            </w:r>
          </w:p>
          <w:p w14:paraId="7D2435C1" w14:textId="437A8C5C" w:rsidR="00692527" w:rsidRPr="004A398C" w:rsidRDefault="00692527" w:rsidP="00692527">
            <w:pPr>
              <w:rPr>
                <w:color w:val="000000" w:themeColor="text1"/>
                <w:lang w:eastAsia="ja-JP"/>
              </w:rPr>
            </w:pPr>
            <w:r w:rsidRPr="004A398C">
              <w:rPr>
                <w:color w:val="000000" w:themeColor="text1"/>
                <w:lang w:eastAsia="ja-JP"/>
              </w:rPr>
              <w:t>&lt;/</w:t>
            </w:r>
            <w:proofErr w:type="spellStart"/>
            <w:r w:rsidRPr="004A398C">
              <w:rPr>
                <w:color w:val="000000" w:themeColor="text1"/>
                <w:lang w:eastAsia="ja-JP"/>
              </w:rPr>
              <w:t>ContentDetail</w:t>
            </w:r>
            <w:proofErr w:type="spellEnd"/>
            <w:r w:rsidRPr="004A398C">
              <w:rPr>
                <w:color w:val="000000" w:themeColor="text1"/>
                <w:lang w:eastAsia="ja-JP"/>
              </w:rPr>
              <w:t>&gt;</w:t>
            </w:r>
          </w:p>
          <w:p w14:paraId="712F1FD3" w14:textId="4F679058" w:rsidR="00692527" w:rsidRPr="004A398C" w:rsidRDefault="00692527" w:rsidP="00692527">
            <w:pPr>
              <w:rPr>
                <w:color w:val="000000" w:themeColor="text1"/>
                <w:lang w:eastAsia="ja-JP"/>
              </w:rPr>
            </w:pPr>
            <w:r w:rsidRPr="004A398C">
              <w:rPr>
                <w:color w:val="000000" w:themeColor="text1"/>
                <w:lang w:eastAsia="ja-JP"/>
              </w:rPr>
              <w:t>&lt;/Content&gt;</w:t>
            </w:r>
          </w:p>
          <w:p w14:paraId="346334BC" w14:textId="53196186" w:rsidR="00692527" w:rsidRPr="004A398C" w:rsidRDefault="00692527" w:rsidP="00692527">
            <w:pPr>
              <w:rPr>
                <w:color w:val="000000" w:themeColor="text1"/>
              </w:rPr>
            </w:pPr>
            <w:r w:rsidRPr="004A398C">
              <w:rPr>
                <w:color w:val="000000" w:themeColor="text1"/>
              </w:rPr>
              <w:t>&lt;/</w:t>
            </w:r>
            <w:proofErr w:type="spellStart"/>
            <w:r w:rsidRPr="004A398C">
              <w:rPr>
                <w:color w:val="000000" w:themeColor="text1"/>
              </w:rPr>
              <w:t>OtherProperty</w:t>
            </w:r>
            <w:proofErr w:type="spellEnd"/>
            <w:r w:rsidRPr="004A398C">
              <w:rPr>
                <w:color w:val="000000" w:themeColor="text1"/>
              </w:rPr>
              <w:t>&gt;</w:t>
            </w:r>
          </w:p>
          <w:p w14:paraId="28B40628" w14:textId="77777777" w:rsidR="00692527" w:rsidRPr="004A398C" w:rsidRDefault="00692527" w:rsidP="00692527">
            <w:pPr>
              <w:rPr>
                <w:rFonts w:eastAsiaTheme="minorEastAsia"/>
                <w:color w:val="000000" w:themeColor="text1"/>
                <w:lang w:eastAsia="ja-JP"/>
              </w:rPr>
            </w:pPr>
          </w:p>
          <w:p w14:paraId="77165D1A" w14:textId="77B2E461" w:rsidR="00692527" w:rsidRPr="004A398C" w:rsidRDefault="00692527" w:rsidP="00692527">
            <w:pPr>
              <w:rPr>
                <w:rFonts w:eastAsiaTheme="minorEastAsia"/>
                <w:b/>
                <w:bCs/>
                <w:i/>
                <w:iCs/>
                <w:color w:val="000000" w:themeColor="text1"/>
                <w:u w:val="single"/>
                <w:lang w:eastAsia="ja-JP"/>
              </w:rPr>
            </w:pPr>
            <w:r w:rsidRPr="004A398C">
              <w:rPr>
                <w:b/>
                <w:bCs/>
                <w:i/>
                <w:iCs/>
                <w:color w:val="000000" w:themeColor="text1"/>
                <w:u w:val="single"/>
                <w:lang w:eastAsia="ja-JP"/>
              </w:rPr>
              <w:t>Infliximab BS Pfizer (Sample)</w:t>
            </w:r>
            <w:r w:rsidRPr="00731865">
              <w:rPr>
                <w:color w:val="000000" w:themeColor="text1"/>
                <w:lang w:eastAsia="ja-JP"/>
              </w:rPr>
              <w:t xml:space="preserve"> NA</w:t>
            </w:r>
          </w:p>
          <w:p w14:paraId="5B50DC59" w14:textId="2FFE9F37" w:rsidR="00692527" w:rsidRPr="004A398C" w:rsidRDefault="00692527" w:rsidP="00692527">
            <w:pPr>
              <w:rPr>
                <w:rFonts w:eastAsiaTheme="minorEastAsia"/>
                <w:b/>
                <w:bCs/>
                <w:i/>
                <w:iCs/>
                <w:color w:val="000000" w:themeColor="text1"/>
                <w:u w:val="single"/>
                <w:lang w:eastAsia="ja-JP"/>
              </w:rPr>
            </w:pPr>
          </w:p>
          <w:p w14:paraId="2971DD68" w14:textId="77777777" w:rsidR="00692527" w:rsidRPr="004A398C" w:rsidRDefault="00692527" w:rsidP="00692527">
            <w:pPr>
              <w:rPr>
                <w:rFonts w:eastAsiaTheme="minorEastAsia"/>
                <w:b/>
                <w:bCs/>
                <w:i/>
                <w:iCs/>
                <w:color w:val="000000" w:themeColor="text1"/>
                <w:u w:val="single"/>
                <w:lang w:eastAsia="ja-JP"/>
              </w:rPr>
            </w:pPr>
            <w:r w:rsidRPr="004A398C">
              <w:rPr>
                <w:b/>
                <w:bCs/>
                <w:i/>
                <w:iCs/>
                <w:color w:val="000000" w:themeColor="text1"/>
                <w:u w:val="single"/>
                <w:lang w:eastAsia="ja-JP"/>
              </w:rPr>
              <w:t>Infliximab BS Pfizer</w:t>
            </w:r>
          </w:p>
          <w:p w14:paraId="63E1BFB5"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OtherProperty</w:t>
            </w:r>
            <w:proofErr w:type="spellEnd"/>
            <w:r w:rsidRPr="004A398C">
              <w:rPr>
                <w:color w:val="000000" w:themeColor="text1"/>
                <w:lang w:eastAsia="ja-JP"/>
              </w:rPr>
              <w:t>&gt;</w:t>
            </w:r>
          </w:p>
          <w:p w14:paraId="66845EEA"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&gt;</w:t>
            </w:r>
          </w:p>
          <w:p w14:paraId="7F3A20E1"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 xml:space="preserve">&lt;Lang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4A398C">
              <w:rPr>
                <w:rFonts w:asciiTheme="minorEastAsia" w:eastAsiaTheme="minorEastAsia" w:hAnsiTheme="minorEastAsia" w:hint="eastAsia"/>
                <w:color w:val="000000" w:themeColor="text1"/>
                <w:lang w:eastAsia="ja-JP"/>
              </w:rPr>
              <w:t>性状</w:t>
            </w:r>
            <w:r w:rsidRPr="004A398C">
              <w:rPr>
                <w:color w:val="000000" w:themeColor="text1"/>
                <w:lang w:eastAsia="ja-JP"/>
              </w:rPr>
              <w:t>&lt;/Lang&gt;</w:t>
            </w:r>
          </w:p>
          <w:p w14:paraId="740C4AD3"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&gt;</w:t>
            </w:r>
          </w:p>
          <w:p w14:paraId="169F80DC"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&lt;Content&gt;</w:t>
            </w:r>
          </w:p>
          <w:p w14:paraId="001F234F"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lastRenderedPageBreak/>
              <w:t>&lt;</w:t>
            </w:r>
            <w:proofErr w:type="spellStart"/>
            <w:r w:rsidRPr="004A398C">
              <w:rPr>
                <w:color w:val="000000" w:themeColor="text1"/>
                <w:lang w:eastAsia="ja-JP"/>
              </w:rPr>
              <w:t>ContentDetail</w:t>
            </w:r>
            <w:proofErr w:type="spellEnd"/>
            <w:r w:rsidRPr="004A398C">
              <w:rPr>
                <w:color w:val="000000" w:themeColor="text1"/>
                <w:lang w:eastAsia="ja-JP"/>
              </w:rPr>
              <w:t>&gt;</w:t>
            </w:r>
          </w:p>
          <w:p w14:paraId="459A47B2"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 xml:space="preserve">&lt;Lang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4A398C">
              <w:rPr>
                <w:rFonts w:asciiTheme="minorEastAsia" w:eastAsiaTheme="minorEastAsia" w:hAnsiTheme="minorEastAsia" w:hint="eastAsia"/>
                <w:color w:val="000000" w:themeColor="text1"/>
                <w:lang w:eastAsia="ja-JP"/>
              </w:rPr>
              <w:t>白色の塊（凍結乾燥ケーキ）</w:t>
            </w:r>
            <w:r w:rsidRPr="004A398C">
              <w:rPr>
                <w:color w:val="000000" w:themeColor="text1"/>
                <w:lang w:eastAsia="ja-JP"/>
              </w:rPr>
              <w:t>&lt;/Lang&gt;</w:t>
            </w:r>
          </w:p>
          <w:p w14:paraId="4ABD41C5"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ContentDetail</w:t>
            </w:r>
            <w:proofErr w:type="spellEnd"/>
            <w:r w:rsidRPr="004A398C">
              <w:rPr>
                <w:color w:val="000000" w:themeColor="text1"/>
                <w:lang w:eastAsia="ja-JP"/>
              </w:rPr>
              <w:t>&gt;</w:t>
            </w:r>
          </w:p>
          <w:p w14:paraId="5990FD14"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&lt;/Content&gt;</w:t>
            </w:r>
          </w:p>
          <w:p w14:paraId="2A49D24A"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OtherProperty</w:t>
            </w:r>
            <w:proofErr w:type="spellEnd"/>
            <w:r w:rsidRPr="004A398C">
              <w:rPr>
                <w:color w:val="000000" w:themeColor="text1"/>
                <w:lang w:eastAsia="ja-JP"/>
              </w:rPr>
              <w:t>&gt;</w:t>
            </w:r>
          </w:p>
          <w:p w14:paraId="6D153B8B"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OtherProperty</w:t>
            </w:r>
            <w:proofErr w:type="spellEnd"/>
            <w:r w:rsidRPr="004A398C">
              <w:rPr>
                <w:color w:val="000000" w:themeColor="text1"/>
                <w:lang w:eastAsia="ja-JP"/>
              </w:rPr>
              <w:t>&gt;</w:t>
            </w:r>
          </w:p>
          <w:p w14:paraId="629A3B74"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&gt;</w:t>
            </w:r>
          </w:p>
          <w:p w14:paraId="51E7CA00"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 xml:space="preserve">&lt;Lang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4A398C">
              <w:rPr>
                <w:rFonts w:asciiTheme="minorEastAsia" w:eastAsiaTheme="minorEastAsia" w:hAnsiTheme="minorEastAsia" w:hint="eastAsia"/>
                <w:color w:val="000000" w:themeColor="text1"/>
                <w:lang w:eastAsia="ja-JP"/>
              </w:rPr>
              <w:t>浸透圧比</w:t>
            </w:r>
            <w:r w:rsidRPr="004A398C">
              <w:rPr>
                <w:color w:val="000000" w:themeColor="text1"/>
                <w:lang w:eastAsia="ja-JP"/>
              </w:rPr>
              <w:t>&lt;?enter?&gt;</w:t>
            </w:r>
            <w:r w:rsidRPr="004A398C">
              <w:rPr>
                <w:rFonts w:asciiTheme="minorEastAsia" w:eastAsiaTheme="minorEastAsia" w:hAnsiTheme="minorEastAsia" w:hint="eastAsia"/>
                <w:color w:val="000000" w:themeColor="text1"/>
                <w:lang w:eastAsia="ja-JP"/>
              </w:rPr>
              <w:t>（生理食塩液に対する比）</w:t>
            </w:r>
            <w:r w:rsidRPr="004A398C">
              <w:rPr>
                <w:color w:val="000000" w:themeColor="text1"/>
                <w:lang w:eastAsia="ja-JP"/>
              </w:rPr>
              <w:t>&lt;/Lang&gt;</w:t>
            </w:r>
          </w:p>
          <w:p w14:paraId="443D3B51"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CategoryName</w:t>
            </w:r>
            <w:proofErr w:type="spellEnd"/>
            <w:r w:rsidRPr="004A398C">
              <w:rPr>
                <w:color w:val="000000" w:themeColor="text1"/>
                <w:lang w:eastAsia="ja-JP"/>
              </w:rPr>
              <w:t>&gt;</w:t>
            </w:r>
          </w:p>
          <w:p w14:paraId="7C1959AE"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&lt;Content&gt;</w:t>
            </w:r>
          </w:p>
          <w:p w14:paraId="73925E72"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ContentDetail</w:t>
            </w:r>
            <w:proofErr w:type="spellEnd"/>
            <w:r w:rsidRPr="004A398C">
              <w:rPr>
                <w:color w:val="000000" w:themeColor="text1"/>
                <w:lang w:eastAsia="ja-JP"/>
              </w:rPr>
              <w:t>&gt;</w:t>
            </w:r>
          </w:p>
          <w:p w14:paraId="513E2D87"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 xml:space="preserve">&lt;Lang </w:t>
            </w:r>
            <w:proofErr w:type="spellStart"/>
            <w:proofErr w:type="gramStart"/>
            <w:r w:rsidRPr="004A398C">
              <w:rPr>
                <w:color w:val="000000" w:themeColor="text1"/>
                <w:lang w:eastAsia="ja-JP"/>
              </w:rPr>
              <w:t>xml:lang</w:t>
            </w:r>
            <w:proofErr w:type="spellEnd"/>
            <w:proofErr w:type="gramEnd"/>
            <w:r w:rsidRPr="004A398C">
              <w:rPr>
                <w:color w:val="000000" w:themeColor="text1"/>
                <w:lang w:eastAsia="ja-JP"/>
              </w:rPr>
              <w:t>="ja"&gt;</w:t>
            </w:r>
            <w:r w:rsidRPr="004A398C">
              <w:rPr>
                <w:rFonts w:asciiTheme="minorEastAsia" w:eastAsiaTheme="minorEastAsia" w:hAnsiTheme="minorEastAsia" w:hint="eastAsia"/>
                <w:color w:val="000000" w:themeColor="text1"/>
                <w:lang w:eastAsia="ja-JP"/>
              </w:rPr>
              <w:t>約</w:t>
            </w:r>
            <w:r w:rsidRPr="004A398C">
              <w:rPr>
                <w:color w:val="000000" w:themeColor="text1"/>
                <w:lang w:eastAsia="ja-JP"/>
              </w:rPr>
              <w:t>0.3</w:t>
            </w:r>
            <w:r w:rsidRPr="004A398C">
              <w:rPr>
                <w:rFonts w:asciiTheme="minorEastAsia" w:eastAsiaTheme="minorEastAsia" w:hAnsiTheme="minorEastAsia" w:hint="eastAsia"/>
                <w:color w:val="000000" w:themeColor="text1"/>
                <w:lang w:eastAsia="ja-JP"/>
              </w:rPr>
              <w:t>（注射用水</w:t>
            </w:r>
            <w:r w:rsidRPr="004A398C">
              <w:rPr>
                <w:color w:val="000000" w:themeColor="text1"/>
                <w:lang w:eastAsia="ja-JP"/>
              </w:rPr>
              <w:t>10mL</w:t>
            </w:r>
            <w:r w:rsidRPr="004A398C">
              <w:rPr>
                <w:rFonts w:asciiTheme="minorEastAsia" w:eastAsiaTheme="minorEastAsia" w:hAnsiTheme="minorEastAsia" w:hint="eastAsia"/>
                <w:color w:val="000000" w:themeColor="text1"/>
                <w:lang w:eastAsia="ja-JP"/>
              </w:rPr>
              <w:t>で溶解時）</w:t>
            </w:r>
            <w:r w:rsidRPr="004A398C">
              <w:rPr>
                <w:color w:val="000000" w:themeColor="text1"/>
                <w:lang w:eastAsia="ja-JP"/>
              </w:rPr>
              <w:t>&lt;/Lang&gt;</w:t>
            </w:r>
          </w:p>
          <w:p w14:paraId="59658675"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ContentDetail</w:t>
            </w:r>
            <w:proofErr w:type="spellEnd"/>
            <w:r w:rsidRPr="004A398C">
              <w:rPr>
                <w:color w:val="000000" w:themeColor="text1"/>
                <w:lang w:eastAsia="ja-JP"/>
              </w:rPr>
              <w:t>&gt;</w:t>
            </w:r>
          </w:p>
          <w:p w14:paraId="26E41E5B"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&lt;/Content&gt;</w:t>
            </w:r>
          </w:p>
          <w:p w14:paraId="186D5976" w14:textId="77777777" w:rsidR="00692527" w:rsidRPr="004A398C" w:rsidRDefault="00692527" w:rsidP="00692527">
            <w:pPr>
              <w:rPr>
                <w:rFonts w:eastAsiaTheme="minorEastAsia"/>
                <w:color w:val="000000" w:themeColor="text1"/>
                <w:lang w:eastAsia="ja-JP"/>
              </w:rPr>
            </w:pPr>
            <w:r w:rsidRPr="004A398C">
              <w:rPr>
                <w:color w:val="000000" w:themeColor="text1"/>
                <w:lang w:eastAsia="ja-JP"/>
              </w:rPr>
              <w:t>&lt;/</w:t>
            </w:r>
            <w:proofErr w:type="spellStart"/>
            <w:r w:rsidRPr="004A398C">
              <w:rPr>
                <w:color w:val="000000" w:themeColor="text1"/>
                <w:lang w:eastAsia="ja-JP"/>
              </w:rPr>
              <w:t>OtherProperty</w:t>
            </w:r>
            <w:proofErr w:type="spellEnd"/>
            <w:r w:rsidRPr="004A398C">
              <w:rPr>
                <w:color w:val="000000" w:themeColor="text1"/>
                <w:lang w:eastAsia="ja-JP"/>
              </w:rPr>
              <w:t>&gt;</w:t>
            </w:r>
          </w:p>
          <w:p w14:paraId="5FF9255F" w14:textId="77777777" w:rsidR="00692527" w:rsidRDefault="00692527" w:rsidP="00692527">
            <w:pPr>
              <w:rPr>
                <w:ins w:id="153" w:author="Yoshida, Sanae" w:date="2025-06-16T18:19:00Z" w16du:dateUtc="2025-06-16T09:19:00Z"/>
                <w:rFonts w:eastAsiaTheme="minorEastAsia"/>
                <w:color w:val="000000" w:themeColor="text1"/>
                <w:lang w:eastAsia="ja-JP"/>
              </w:rPr>
            </w:pPr>
          </w:p>
          <w:p w14:paraId="770EACE9" w14:textId="77777777" w:rsidR="00692527" w:rsidRPr="004A398C"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7A6E8" w14:textId="77777777" w:rsidR="00692527" w:rsidRPr="004A398C" w:rsidRDefault="00692527" w:rsidP="00692527">
            <w:pPr>
              <w:rPr>
                <w:color w:val="000000" w:themeColor="text1"/>
              </w:rPr>
            </w:pPr>
          </w:p>
        </w:tc>
      </w:tr>
      <w:tr w:rsidR="00692527" w:rsidRPr="000D1C20" w14:paraId="02513F88" w14:textId="6D84AA5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B91512" w14:textId="77777777" w:rsidR="00692527" w:rsidRPr="004A398C"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D4F8EA" w14:textId="77777777" w:rsidR="00692527" w:rsidRPr="004A398C" w:rsidRDefault="00692527" w:rsidP="00692527">
            <w:pPr>
              <w:rPr>
                <w:color w:val="000000" w:themeColor="text1"/>
              </w:rPr>
            </w:pPr>
            <w:proofErr w:type="spellStart"/>
            <w:r w:rsidRPr="004A398C">
              <w:rPr>
                <w:rFonts w:eastAsia="MS Gothic" w:cs="MS Gothic" w:hint="eastAsia"/>
                <w:color w:val="000000" w:themeColor="text1"/>
              </w:rPr>
              <w:t>自由項目の分類名</w:t>
            </w:r>
            <w:proofErr w:type="spellEnd"/>
            <w:r w:rsidRPr="004A398C">
              <w:rPr>
                <w:color w:val="000000" w:themeColor="text1"/>
              </w:rPr>
              <w:t xml:space="preserve"> (Category Name for Free Items)</w:t>
            </w:r>
          </w:p>
          <w:p w14:paraId="0E6A1328" w14:textId="2F1FBBC9" w:rsidR="00692527" w:rsidRPr="000D1553"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CategoryName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F0D010" w14:textId="7C8C9D68" w:rsidR="00692527" w:rsidRPr="000D1553" w:rsidRDefault="00692527" w:rsidP="00692527">
            <w:pPr>
              <w:rPr>
                <w:rFonts w:eastAsiaTheme="minorEastAsia"/>
                <w:i/>
                <w:color w:val="000000" w:themeColor="text1"/>
                <w:u w:val="single"/>
                <w:lang w:eastAsia="ja-JP"/>
              </w:rPr>
            </w:pPr>
            <w:proofErr w:type="spellStart"/>
            <w:r w:rsidRPr="000D1553">
              <w:rPr>
                <w:b/>
                <w:bCs/>
                <w:i/>
                <w:iCs/>
                <w:color w:val="000000" w:themeColor="text1"/>
                <w:u w:val="single"/>
                <w:lang w:eastAsia="ja-JP"/>
              </w:rPr>
              <w:t>Aromasin</w:t>
            </w:r>
            <w:proofErr w:type="spellEnd"/>
          </w:p>
          <w:p w14:paraId="0DDB871D" w14:textId="77777777" w:rsidR="00692527" w:rsidRPr="009C50FB" w:rsidRDefault="00692527" w:rsidP="00692527">
            <w:pPr>
              <w:rPr>
                <w:color w:val="000000" w:themeColor="text1"/>
              </w:rPr>
            </w:pPr>
            <w:r w:rsidRPr="000D1553">
              <w:rPr>
                <w:color w:val="000000" w:themeColor="text1"/>
              </w:rPr>
              <w:t>&lt;</w:t>
            </w:r>
            <w:proofErr w:type="spellStart"/>
            <w:r w:rsidRPr="000D1553">
              <w:rPr>
                <w:color w:val="000000" w:themeColor="text1"/>
              </w:rPr>
              <w:t>CategoryName</w:t>
            </w:r>
            <w:proofErr w:type="spellEnd"/>
            <w:r w:rsidRPr="000D1553">
              <w:rPr>
                <w:color w:val="000000" w:themeColor="text1"/>
              </w:rPr>
              <w:t>&gt;</w:t>
            </w:r>
            <w:r w:rsidRPr="000D1553">
              <w:rPr>
                <w:color w:val="000000" w:themeColor="text1"/>
              </w:rPr>
              <w:br/>
            </w:r>
            <w:r w:rsidRPr="000D1553">
              <w:rPr>
                <w:rFonts w:hint="eastAsia"/>
                <w:color w:val="000000" w:themeColor="text1"/>
              </w:rPr>
              <w:t xml:space="preserve">　</w:t>
            </w:r>
            <w:r w:rsidRPr="000D1553">
              <w:rPr>
                <w:color w:val="000000" w:themeColor="text1"/>
              </w:rPr>
              <w:t xml:space="preserve">&lt;Lang </w:t>
            </w:r>
            <w:proofErr w:type="spellStart"/>
            <w:proofErr w:type="gramStart"/>
            <w:r w:rsidRPr="000D1553">
              <w:rPr>
                <w:color w:val="000000" w:themeColor="text1"/>
              </w:rPr>
              <w:t>xml:lang</w:t>
            </w:r>
            <w:proofErr w:type="spellEnd"/>
            <w:proofErr w:type="gramEnd"/>
            <w:r w:rsidRPr="000D1553">
              <w:rPr>
                <w:color w:val="000000" w:themeColor="text1"/>
              </w:rPr>
              <w:t>="ja"&gt;</w:t>
            </w:r>
            <w:proofErr w:type="spellStart"/>
            <w:r w:rsidRPr="00E6443F">
              <w:rPr>
                <w:rFonts w:asciiTheme="minorEastAsia" w:hAnsiTheme="minorEastAsia" w:hint="eastAsia"/>
                <w:color w:val="000000" w:themeColor="text1"/>
              </w:rPr>
              <w:t>色調等</w:t>
            </w:r>
            <w:proofErr w:type="spellEnd"/>
            <w:r w:rsidRPr="009C50FB">
              <w:rPr>
                <w:color w:val="000000" w:themeColor="text1"/>
              </w:rPr>
              <w:t>&lt;/Lang&gt;</w:t>
            </w:r>
            <w:r w:rsidRPr="009C50FB">
              <w:rPr>
                <w:color w:val="000000" w:themeColor="text1"/>
              </w:rPr>
              <w:br/>
              <w:t>&lt;/</w:t>
            </w:r>
            <w:proofErr w:type="spellStart"/>
            <w:r w:rsidRPr="009C50FB">
              <w:rPr>
                <w:color w:val="000000" w:themeColor="text1"/>
              </w:rPr>
              <w:t>CategoryName</w:t>
            </w:r>
            <w:proofErr w:type="spellEnd"/>
            <w:r w:rsidRPr="009C50FB">
              <w:rPr>
                <w:color w:val="000000" w:themeColor="text1"/>
              </w:rPr>
              <w:t>&gt;</w:t>
            </w:r>
          </w:p>
          <w:p w14:paraId="6A0C77A1" w14:textId="77777777" w:rsidR="00692527" w:rsidRPr="009C50FB" w:rsidRDefault="00692527" w:rsidP="00692527">
            <w:pPr>
              <w:rPr>
                <w:rFonts w:eastAsiaTheme="minorEastAsia"/>
                <w:color w:val="000000" w:themeColor="text1"/>
                <w:lang w:eastAsia="ja-JP"/>
              </w:rPr>
            </w:pPr>
          </w:p>
          <w:p w14:paraId="4AFFBBE3" w14:textId="463E1791" w:rsidR="00692527" w:rsidRPr="009C50FB"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 (Sample)</w:t>
            </w:r>
            <w:r w:rsidRPr="009C50FB">
              <w:rPr>
                <w:color w:val="000000" w:themeColor="text1"/>
                <w:lang w:eastAsia="ja-JP"/>
              </w:rPr>
              <w:t xml:space="preserve"> NA, but please see (Annotations on Composition)</w:t>
            </w:r>
            <w:r w:rsidRPr="009C50FB">
              <w:rPr>
                <w:b/>
                <w:bCs/>
                <w:i/>
                <w:iCs/>
                <w:color w:val="000000" w:themeColor="text1"/>
                <w:u w:val="single"/>
                <w:lang w:eastAsia="ja-JP"/>
              </w:rPr>
              <w:t xml:space="preserve"> </w:t>
            </w:r>
            <w:r w:rsidRPr="009C50FB">
              <w:rPr>
                <w:color w:val="000000" w:themeColor="text1"/>
                <w:lang w:eastAsia="ja-JP"/>
              </w:rPr>
              <w:t xml:space="preserve">JPI XML Element: </w:t>
            </w:r>
            <w:proofErr w:type="spellStart"/>
            <w:r w:rsidRPr="009C50FB">
              <w:rPr>
                <w:color w:val="000000" w:themeColor="text1"/>
                <w:lang w:eastAsia="ja-JP"/>
              </w:rPr>
              <w:t>CompositionComments</w:t>
            </w:r>
            <w:proofErr w:type="spellEnd"/>
          </w:p>
          <w:p w14:paraId="4D4D71D9" w14:textId="77777777" w:rsidR="00692527" w:rsidRPr="009C50FB" w:rsidRDefault="00692527" w:rsidP="00692527">
            <w:pPr>
              <w:rPr>
                <w:rFonts w:eastAsiaTheme="minorEastAsia"/>
                <w:b/>
                <w:bCs/>
                <w:i/>
                <w:iCs/>
                <w:color w:val="000000" w:themeColor="text1"/>
                <w:u w:val="single"/>
                <w:lang w:eastAsia="ja-JP"/>
              </w:rPr>
            </w:pPr>
          </w:p>
          <w:p w14:paraId="176865B8"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0271009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442F520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性状</w:t>
            </w:r>
            <w:r w:rsidRPr="009C50FB">
              <w:rPr>
                <w:color w:val="000000" w:themeColor="text1"/>
                <w:lang w:eastAsia="ja-JP"/>
              </w:rPr>
              <w:t>&lt;/Lang&gt;</w:t>
            </w:r>
          </w:p>
          <w:p w14:paraId="666BB05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5CA749C0" w14:textId="77777777" w:rsidR="00692527" w:rsidRPr="009C50FB" w:rsidRDefault="00692527" w:rsidP="00692527">
            <w:pPr>
              <w:rPr>
                <w:rFonts w:eastAsiaTheme="minorEastAsia"/>
                <w:color w:val="000000" w:themeColor="text1"/>
                <w:lang w:eastAsia="ja-JP"/>
              </w:rPr>
            </w:pPr>
          </w:p>
          <w:p w14:paraId="15B588B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704B00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浸透圧比</w:t>
            </w:r>
            <w:r w:rsidRPr="009C50FB">
              <w:rPr>
                <w:color w:val="000000" w:themeColor="text1"/>
                <w:lang w:eastAsia="ja-JP"/>
              </w:rPr>
              <w:t>&lt;?enter?&gt;</w:t>
            </w:r>
            <w:r w:rsidRPr="00E6443F">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0865635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166DA12D"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8784DB" w14:textId="77777777" w:rsidR="00692527" w:rsidRPr="009C50FB" w:rsidRDefault="00692527" w:rsidP="00692527">
            <w:pPr>
              <w:rPr>
                <w:color w:val="000000" w:themeColor="text1"/>
              </w:rPr>
            </w:pPr>
          </w:p>
        </w:tc>
      </w:tr>
      <w:tr w:rsidR="00692527" w:rsidRPr="000D1C20" w14:paraId="035E051B" w14:textId="555E3E9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FEEEBF"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7DE643"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自由項目の内容</w:t>
            </w:r>
            <w:proofErr w:type="spellEnd"/>
            <w:r w:rsidRPr="009C50FB">
              <w:rPr>
                <w:color w:val="000000" w:themeColor="text1"/>
              </w:rPr>
              <w:t xml:space="preserve"> (Content for Free Items)</w:t>
            </w:r>
          </w:p>
          <w:p w14:paraId="2C19BA8E" w14:textId="7D169DA0" w:rsidR="00692527" w:rsidRPr="009C50FB"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r w:rsidRPr="00DB69EF">
              <w:rPr>
                <w:color w:val="00B050"/>
                <w:lang w:eastAsia="ja-JP"/>
              </w:rPr>
              <w:t>Content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A2747A" w14:textId="39D5893A" w:rsidR="00692527" w:rsidRPr="009C50FB" w:rsidRDefault="00692527" w:rsidP="00692527">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p>
          <w:p w14:paraId="43219248" w14:textId="77777777" w:rsidR="00692527" w:rsidRPr="009C50FB" w:rsidRDefault="00692527" w:rsidP="00692527">
            <w:pPr>
              <w:rPr>
                <w:color w:val="000000" w:themeColor="text1"/>
                <w:lang w:eastAsia="ja-JP"/>
              </w:rPr>
            </w:pPr>
            <w:r w:rsidRPr="009C50FB">
              <w:rPr>
                <w:color w:val="000000" w:themeColor="text1"/>
              </w:rPr>
              <w:t>&lt;Content&gt;</w:t>
            </w:r>
            <w:r w:rsidRPr="009C50FB">
              <w:rPr>
                <w:color w:val="000000" w:themeColor="text1"/>
              </w:rPr>
              <w:br/>
            </w:r>
            <w:r w:rsidRPr="009C50FB">
              <w:rPr>
                <w:color w:val="000000" w:themeColor="text1"/>
                <w:lang w:eastAsia="ja-JP"/>
              </w:rPr>
              <w:t xml:space="preserve">      &lt;</w:t>
            </w:r>
            <w:proofErr w:type="spellStart"/>
            <w:r w:rsidRPr="009C50FB">
              <w:rPr>
                <w:color w:val="000000" w:themeColor="text1"/>
                <w:lang w:eastAsia="ja-JP"/>
              </w:rPr>
              <w:t>ContentDetail</w:t>
            </w:r>
            <w:proofErr w:type="spellEnd"/>
            <w:r w:rsidRPr="009C50FB">
              <w:rPr>
                <w:color w:val="000000" w:themeColor="text1"/>
                <w:lang w:eastAsia="ja-JP"/>
              </w:rPr>
              <w:t>&gt;</w:t>
            </w:r>
          </w:p>
          <w:p w14:paraId="79F5B316" w14:textId="77777777" w:rsidR="00692527" w:rsidRPr="009C50FB" w:rsidRDefault="00692527" w:rsidP="00692527">
            <w:pPr>
              <w:rPr>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白色～微灰白色</w:t>
            </w:r>
            <w:r w:rsidRPr="009C50FB">
              <w:rPr>
                <w:color w:val="000000" w:themeColor="text1"/>
                <w:lang w:eastAsia="ja-JP"/>
              </w:rPr>
              <w:t>&lt;?enter?&gt;</w:t>
            </w:r>
            <w:r w:rsidRPr="00E6443F">
              <w:rPr>
                <w:rFonts w:asciiTheme="minorEastAsia" w:hAnsiTheme="minorEastAsia" w:hint="eastAsia"/>
                <w:color w:val="000000" w:themeColor="text1"/>
                <w:lang w:eastAsia="ja-JP"/>
              </w:rPr>
              <w:t>糖衣錠</w:t>
            </w:r>
            <w:r w:rsidRPr="009C50FB">
              <w:rPr>
                <w:color w:val="000000" w:themeColor="text1"/>
                <w:lang w:eastAsia="ja-JP"/>
              </w:rPr>
              <w:t>&lt;/Lang&gt;</w:t>
            </w:r>
          </w:p>
          <w:p w14:paraId="61E45883" w14:textId="77777777" w:rsidR="00692527" w:rsidRPr="009C50FB" w:rsidRDefault="00692527" w:rsidP="00692527">
            <w:pPr>
              <w:rPr>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ContentDetail</w:t>
            </w:r>
            <w:proofErr w:type="spellEnd"/>
            <w:r w:rsidRPr="009C50FB">
              <w:rPr>
                <w:color w:val="000000" w:themeColor="text1"/>
                <w:lang w:eastAsia="ja-JP"/>
              </w:rPr>
              <w:t>&gt;</w:t>
            </w:r>
          </w:p>
          <w:p w14:paraId="5EF83F54" w14:textId="681D1E0C" w:rsidR="00692527" w:rsidRPr="009C50FB" w:rsidRDefault="00692527" w:rsidP="00692527">
            <w:pPr>
              <w:rPr>
                <w:color w:val="000000" w:themeColor="text1"/>
              </w:rPr>
            </w:pPr>
            <w:r w:rsidRPr="009C50FB">
              <w:rPr>
                <w:color w:val="000000" w:themeColor="text1"/>
              </w:rPr>
              <w:t>&lt;/Content&gt;</w:t>
            </w:r>
          </w:p>
          <w:p w14:paraId="58A83328" w14:textId="77777777" w:rsidR="00692527" w:rsidRPr="009C50FB" w:rsidRDefault="00692527" w:rsidP="00692527">
            <w:pPr>
              <w:rPr>
                <w:rFonts w:eastAsiaTheme="minorEastAsia"/>
                <w:color w:val="000000" w:themeColor="text1"/>
                <w:lang w:eastAsia="ja-JP"/>
              </w:rPr>
            </w:pPr>
          </w:p>
          <w:p w14:paraId="24EF2F38" w14:textId="603BD96B"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r w:rsidRPr="00731865">
              <w:rPr>
                <w:color w:val="000000" w:themeColor="text1"/>
                <w:lang w:eastAsia="ja-JP"/>
              </w:rPr>
              <w:t xml:space="preserve"> NA</w:t>
            </w:r>
          </w:p>
          <w:p w14:paraId="6C2AAD34" w14:textId="06F348F2" w:rsidR="00692527" w:rsidRPr="009C50FB" w:rsidRDefault="00692527" w:rsidP="00692527">
            <w:pPr>
              <w:rPr>
                <w:rFonts w:eastAsiaTheme="minorEastAsia"/>
                <w:b/>
                <w:bCs/>
                <w:i/>
                <w:iCs/>
                <w:color w:val="000000" w:themeColor="text1"/>
                <w:u w:val="single"/>
                <w:lang w:eastAsia="ja-JP"/>
              </w:rPr>
            </w:pPr>
          </w:p>
          <w:p w14:paraId="67A9DBC4"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5BDF78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03CE351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&lt;</w:t>
            </w:r>
            <w:proofErr w:type="spellStart"/>
            <w:r w:rsidRPr="009C50FB">
              <w:rPr>
                <w:color w:val="000000" w:themeColor="text1"/>
                <w:lang w:eastAsia="ja-JP"/>
              </w:rPr>
              <w:t>ContentDetail</w:t>
            </w:r>
            <w:proofErr w:type="spellEnd"/>
            <w:r w:rsidRPr="009C50FB">
              <w:rPr>
                <w:color w:val="000000" w:themeColor="text1"/>
                <w:lang w:eastAsia="ja-JP"/>
              </w:rPr>
              <w:t>&gt;</w:t>
            </w:r>
          </w:p>
          <w:p w14:paraId="18D854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3E1D719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0A9C1CF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48D677D5" w14:textId="766FF9BE" w:rsidR="00692527" w:rsidRPr="009C50FB" w:rsidRDefault="00692527" w:rsidP="00692527">
            <w:pPr>
              <w:rPr>
                <w:rFonts w:eastAsiaTheme="minorEastAsia"/>
                <w:color w:val="000000" w:themeColor="text1"/>
                <w:lang w:eastAsia="ja-JP"/>
              </w:rPr>
            </w:pPr>
          </w:p>
          <w:p w14:paraId="24351C7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24918B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7EA43C6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E6443F">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E6443F">
              <w:rPr>
                <w:rFonts w:asciiTheme="minorEastAsia" w:hAnsiTheme="minorEastAsia" w:hint="eastAsia"/>
                <w:color w:val="000000" w:themeColor="text1"/>
                <w:lang w:eastAsia="ja-JP"/>
              </w:rPr>
              <w:t>で溶解時）</w:t>
            </w:r>
            <w:r w:rsidRPr="009C50FB">
              <w:rPr>
                <w:color w:val="000000" w:themeColor="text1"/>
                <w:lang w:eastAsia="ja-JP"/>
              </w:rPr>
              <w:t>&lt;/Lang&gt;</w:t>
            </w:r>
          </w:p>
          <w:p w14:paraId="7DAEFA0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3CBA2BD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14E78D79" w14:textId="77777777" w:rsidR="00692527" w:rsidRDefault="00692527" w:rsidP="00692527">
            <w:pPr>
              <w:rPr>
                <w:ins w:id="154" w:author="Yoshida, Sanae" w:date="2025-06-16T18:20:00Z" w16du:dateUtc="2025-06-16T09:20:00Z"/>
                <w:rFonts w:eastAsiaTheme="minorEastAsia"/>
                <w:color w:val="000000" w:themeColor="text1"/>
                <w:lang w:eastAsia="ja-JP"/>
              </w:rPr>
            </w:pPr>
          </w:p>
          <w:p w14:paraId="7216A7A7"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954942" w14:textId="77777777" w:rsidR="00692527" w:rsidRPr="009C50FB" w:rsidRDefault="00692527" w:rsidP="00692527">
            <w:pPr>
              <w:rPr>
                <w:color w:val="000000" w:themeColor="text1"/>
              </w:rPr>
            </w:pPr>
          </w:p>
        </w:tc>
      </w:tr>
      <w:tr w:rsidR="00692527" w:rsidRPr="000D1C20" w14:paraId="658D5236" w14:textId="697C183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312ED7"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F3B1B0" w14:textId="77777777" w:rsidR="00692527" w:rsidRPr="009C50FB" w:rsidRDefault="00692527" w:rsidP="00692527">
            <w:pPr>
              <w:rPr>
                <w:rFonts w:eastAsia="MS Gothic" w:cs="MS Gothic"/>
                <w:color w:val="000000" w:themeColor="text1"/>
                <w:lang w:eastAsia="ja-JP"/>
              </w:rPr>
            </w:pPr>
            <w:r w:rsidRPr="009C50FB">
              <w:rPr>
                <w:rFonts w:eastAsia="MS Gothic" w:cs="MS Gothic" w:hint="eastAsia"/>
                <w:color w:val="000000" w:themeColor="text1"/>
                <w:lang w:eastAsia="ja-JP"/>
              </w:rPr>
              <w:t>自由項目の</w:t>
            </w:r>
            <w:commentRangeStart w:id="155"/>
            <w:r w:rsidRPr="009C50FB">
              <w:rPr>
                <w:rFonts w:eastAsia="MS Gothic" w:cs="MS Gothic" w:hint="eastAsia"/>
                <w:color w:val="000000" w:themeColor="text1"/>
                <w:lang w:eastAsia="ja-JP"/>
              </w:rPr>
              <w:t>タイトル</w:t>
            </w:r>
            <w:commentRangeEnd w:id="155"/>
            <w:r w:rsidRPr="009C50FB">
              <w:rPr>
                <w:rStyle w:val="CommentReference"/>
                <w:color w:val="000000" w:themeColor="text1"/>
              </w:rPr>
              <w:commentReference w:id="155"/>
            </w:r>
          </w:p>
          <w:p w14:paraId="32DEB06B" w14:textId="020A0AD1" w:rsidR="00692527" w:rsidRPr="009C50FB"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ContentTitle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D83D84" w14:textId="1FBDBA9F" w:rsidR="00692527" w:rsidRPr="009C50FB" w:rsidRDefault="00692527" w:rsidP="00692527">
            <w:pPr>
              <w:rPr>
                <w:rFonts w:asciiTheme="minorEastAsia" w:eastAsiaTheme="minorEastAsia" w:hAnsiTheme="minorEastAsia"/>
                <w:color w:val="000000" w:themeColor="text1"/>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5B17DB23" w14:textId="7543AEE0"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w:t>
            </w:r>
            <w:proofErr w:type="gramStart"/>
            <w:r w:rsidRPr="009C50FB">
              <w:rPr>
                <w:b/>
                <w:bCs/>
                <w:i/>
                <w:iCs/>
                <w:color w:val="000000" w:themeColor="text1"/>
                <w:u w:val="single"/>
                <w:lang w:eastAsia="ja-JP"/>
              </w:rPr>
              <w:t>Pfizer(</w:t>
            </w:r>
            <w:proofErr w:type="gramEnd"/>
            <w:r w:rsidRPr="009C50FB">
              <w:rPr>
                <w:b/>
                <w:bCs/>
                <w:i/>
                <w:iCs/>
                <w:color w:val="000000" w:themeColor="text1"/>
                <w:u w:val="single"/>
                <w:lang w:eastAsia="ja-JP"/>
              </w:rPr>
              <w:t>Sample)</w:t>
            </w:r>
            <w:r w:rsidRPr="00731865">
              <w:rPr>
                <w:color w:val="000000" w:themeColor="text1"/>
                <w:lang w:eastAsia="ja-JP"/>
              </w:rPr>
              <w:t xml:space="preserve"> NA</w:t>
            </w:r>
          </w:p>
          <w:p w14:paraId="1A01CCFE" w14:textId="4D136249"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9C50FB">
              <w:rPr>
                <w:color w:val="000000" w:themeColor="text1"/>
                <w:lang w:eastAsia="ja-JP"/>
              </w:rPr>
              <w:t xml:space="preserve"> NA</w:t>
            </w:r>
          </w:p>
          <w:p w14:paraId="2422C932" w14:textId="7306E0DE"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B98710" w14:textId="77777777" w:rsidR="00692527" w:rsidRPr="009C50FB" w:rsidRDefault="00692527" w:rsidP="00692527">
            <w:pPr>
              <w:rPr>
                <w:rFonts w:asciiTheme="minorEastAsia" w:hAnsiTheme="minorEastAsia"/>
                <w:color w:val="000000" w:themeColor="text1"/>
                <w:lang w:eastAsia="ja-JP"/>
              </w:rPr>
            </w:pPr>
          </w:p>
        </w:tc>
      </w:tr>
      <w:tr w:rsidR="00692527" w:rsidRPr="000D1C20" w14:paraId="06823761" w14:textId="5BCC25D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FB404F"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EEFB6" w14:textId="77777777" w:rsidR="00692527" w:rsidRPr="009C50FB" w:rsidRDefault="00692527" w:rsidP="00692527">
            <w:pPr>
              <w:rPr>
                <w:rFonts w:eastAsia="MS Gothic" w:cs="MS Gothic"/>
                <w:color w:val="000000" w:themeColor="text1"/>
                <w:lang w:eastAsia="ja-JP"/>
              </w:rPr>
            </w:pPr>
            <w:r w:rsidRPr="009C50FB">
              <w:rPr>
                <w:rFonts w:eastAsia="MS Gothic" w:cs="MS Gothic" w:hint="eastAsia"/>
                <w:color w:val="000000" w:themeColor="text1"/>
                <w:lang w:eastAsia="ja-JP"/>
              </w:rPr>
              <w:t>自由項目の</w:t>
            </w:r>
            <w:commentRangeStart w:id="156"/>
            <w:r w:rsidRPr="009C50FB">
              <w:rPr>
                <w:rFonts w:eastAsia="MS Gothic" w:cs="MS Gothic" w:hint="eastAsia"/>
                <w:color w:val="000000" w:themeColor="text1"/>
                <w:lang w:eastAsia="ja-JP"/>
              </w:rPr>
              <w:t>内容</w:t>
            </w:r>
            <w:commentRangeEnd w:id="156"/>
            <w:r w:rsidRPr="009C50FB">
              <w:rPr>
                <w:rStyle w:val="CommentReference"/>
                <w:color w:val="000000" w:themeColor="text1"/>
              </w:rPr>
              <w:commentReference w:id="156"/>
            </w:r>
          </w:p>
          <w:p w14:paraId="68DF04FE" w14:textId="3816CD86" w:rsidR="00692527" w:rsidRPr="009C50FB" w:rsidRDefault="00692527" w:rsidP="00692527">
            <w:pPr>
              <w:rPr>
                <w:rFonts w:eastAsia="MS Gothic" w:cs="MS Gothic"/>
                <w:color w:val="000000" w:themeColor="text1"/>
                <w:lang w:eastAsia="ja-JP"/>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ContentDetail</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4DCA40" w14:textId="0507A2A4" w:rsidR="00692527" w:rsidRPr="009C50FB" w:rsidRDefault="00692527" w:rsidP="00692527">
            <w:pPr>
              <w:rPr>
                <w:rFonts w:eastAsiaTheme="minorEastAsia"/>
                <w:i/>
                <w:color w:val="000000" w:themeColor="text1"/>
                <w:u w:val="single"/>
                <w:lang w:eastAsia="ja-JP"/>
              </w:rPr>
            </w:pPr>
            <w:proofErr w:type="spellStart"/>
            <w:r w:rsidRPr="009C50FB">
              <w:rPr>
                <w:b/>
                <w:bCs/>
                <w:i/>
                <w:iCs/>
                <w:color w:val="000000" w:themeColor="text1"/>
                <w:u w:val="single"/>
                <w:lang w:eastAsia="ja-JP"/>
              </w:rPr>
              <w:t>Aromasin</w:t>
            </w:r>
            <w:proofErr w:type="spellEnd"/>
          </w:p>
          <w:p w14:paraId="2F43BF0D" w14:textId="77777777" w:rsidR="00692527" w:rsidRPr="009C50FB" w:rsidRDefault="00692527" w:rsidP="00692527">
            <w:pPr>
              <w:rPr>
                <w:color w:val="000000" w:themeColor="text1"/>
              </w:rPr>
            </w:pPr>
            <w:r w:rsidRPr="009C50FB">
              <w:rPr>
                <w:color w:val="000000" w:themeColor="text1"/>
              </w:rPr>
              <w:t>&lt;</w:t>
            </w:r>
            <w:proofErr w:type="spellStart"/>
            <w:r w:rsidRPr="009C50FB">
              <w:rPr>
                <w:color w:val="000000" w:themeColor="text1"/>
              </w:rPr>
              <w:t>ContentDetail</w:t>
            </w:r>
            <w:proofErr w:type="spellEnd"/>
            <w:r w:rsidRPr="009C50FB">
              <w:rPr>
                <w:color w:val="000000" w:themeColor="text1"/>
              </w:rPr>
              <w:t>&gt;</w:t>
            </w:r>
            <w:r w:rsidRPr="009C50FB">
              <w:rPr>
                <w:color w:val="000000" w:themeColor="text1"/>
              </w:rPr>
              <w:br/>
              <w:t xml:space="preserve">  &lt;Lang </w:t>
            </w:r>
            <w:proofErr w:type="spellStart"/>
            <w:proofErr w:type="gramStart"/>
            <w:r w:rsidRPr="009C50FB">
              <w:rPr>
                <w:color w:val="000000" w:themeColor="text1"/>
              </w:rPr>
              <w:t>xml:lang</w:t>
            </w:r>
            <w:proofErr w:type="spellEnd"/>
            <w:proofErr w:type="gramEnd"/>
            <w:r w:rsidRPr="009C50FB">
              <w:rPr>
                <w:color w:val="000000" w:themeColor="text1"/>
              </w:rPr>
              <w:t>="ja"&gt;</w:t>
            </w:r>
            <w:proofErr w:type="spellStart"/>
            <w:r w:rsidRPr="00E6443F">
              <w:rPr>
                <w:rFonts w:asciiTheme="minorEastAsia" w:hAnsiTheme="minorEastAsia" w:hint="eastAsia"/>
                <w:color w:val="000000" w:themeColor="text1"/>
              </w:rPr>
              <w:t>白色～微灰白色</w:t>
            </w:r>
            <w:proofErr w:type="spellEnd"/>
            <w:r w:rsidRPr="009C50FB">
              <w:rPr>
                <w:color w:val="000000" w:themeColor="text1"/>
              </w:rPr>
              <w:t>&lt;?enter?&gt;</w:t>
            </w:r>
            <w:proofErr w:type="spellStart"/>
            <w:r w:rsidRPr="00E6443F">
              <w:rPr>
                <w:rFonts w:asciiTheme="minorEastAsia" w:hAnsiTheme="minorEastAsia" w:hint="eastAsia"/>
                <w:color w:val="000000" w:themeColor="text1"/>
              </w:rPr>
              <w:t>糖衣錠</w:t>
            </w:r>
            <w:proofErr w:type="spellEnd"/>
            <w:r w:rsidRPr="009C50FB">
              <w:rPr>
                <w:color w:val="000000" w:themeColor="text1"/>
              </w:rPr>
              <w:t>&lt;/Lang&gt;</w:t>
            </w:r>
            <w:r w:rsidRPr="009C50FB">
              <w:rPr>
                <w:color w:val="000000" w:themeColor="text1"/>
              </w:rPr>
              <w:br/>
              <w:t>&lt;/</w:t>
            </w:r>
            <w:proofErr w:type="spellStart"/>
            <w:r w:rsidRPr="009C50FB">
              <w:rPr>
                <w:color w:val="000000" w:themeColor="text1"/>
              </w:rPr>
              <w:t>ContentDetail</w:t>
            </w:r>
            <w:proofErr w:type="spellEnd"/>
            <w:r w:rsidRPr="009C50FB">
              <w:rPr>
                <w:color w:val="000000" w:themeColor="text1"/>
              </w:rPr>
              <w:t>&gt;</w:t>
            </w:r>
          </w:p>
          <w:p w14:paraId="6DDF7AEA" w14:textId="77777777" w:rsidR="00692527" w:rsidRPr="009C50FB" w:rsidRDefault="00692527" w:rsidP="00692527">
            <w:pPr>
              <w:rPr>
                <w:rFonts w:eastAsiaTheme="minorEastAsia"/>
                <w:b/>
                <w:bCs/>
                <w:i/>
                <w:iCs/>
                <w:color w:val="000000" w:themeColor="text1"/>
                <w:u w:val="single"/>
                <w:lang w:eastAsia="ja-JP"/>
              </w:rPr>
            </w:pPr>
          </w:p>
          <w:p w14:paraId="10FCEFA1" w14:textId="74156D53"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r w:rsidRPr="00731865">
              <w:rPr>
                <w:color w:val="000000" w:themeColor="text1"/>
                <w:lang w:eastAsia="ja-JP"/>
              </w:rPr>
              <w:t xml:space="preserve"> NA</w:t>
            </w:r>
          </w:p>
          <w:p w14:paraId="5446EDE1" w14:textId="5281A491" w:rsidR="00692527" w:rsidRPr="009C50FB" w:rsidRDefault="00692527" w:rsidP="00692527">
            <w:pPr>
              <w:rPr>
                <w:rFonts w:eastAsiaTheme="minorEastAsia"/>
                <w:b/>
                <w:bCs/>
                <w:i/>
                <w:iCs/>
                <w:color w:val="000000" w:themeColor="text1"/>
                <w:u w:val="single"/>
                <w:lang w:eastAsia="ja-JP"/>
              </w:rPr>
            </w:pPr>
          </w:p>
          <w:p w14:paraId="504622F2"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DB786F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74C17E8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3E20083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性状</w:t>
            </w:r>
            <w:r w:rsidRPr="009C50FB">
              <w:rPr>
                <w:color w:val="000000" w:themeColor="text1"/>
                <w:lang w:eastAsia="ja-JP"/>
              </w:rPr>
              <w:t>&lt;/Lang&gt;</w:t>
            </w:r>
          </w:p>
          <w:p w14:paraId="6DE7F38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7676822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3B6C9CD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50C9A94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白色の塊（凍結乾燥ケーキ）</w:t>
            </w:r>
            <w:r w:rsidRPr="009C50FB">
              <w:rPr>
                <w:color w:val="000000" w:themeColor="text1"/>
                <w:lang w:eastAsia="ja-JP"/>
              </w:rPr>
              <w:t>&lt;/Lang&gt;</w:t>
            </w:r>
          </w:p>
          <w:p w14:paraId="636F624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431A30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5EB289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024C8D6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4DDA63D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4E360A4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浸透圧比</w:t>
            </w:r>
            <w:r w:rsidRPr="009C50FB">
              <w:rPr>
                <w:color w:val="000000" w:themeColor="text1"/>
                <w:lang w:eastAsia="ja-JP"/>
              </w:rPr>
              <w:t>&lt;?enter?&gt;</w:t>
            </w:r>
            <w:r w:rsidRPr="00E6443F">
              <w:rPr>
                <w:rFonts w:asciiTheme="minorEastAsia" w:hAnsiTheme="minorEastAsia" w:hint="eastAsia"/>
                <w:color w:val="000000" w:themeColor="text1"/>
                <w:lang w:eastAsia="ja-JP"/>
              </w:rPr>
              <w:t>（生理食塩液に対する比）</w:t>
            </w:r>
            <w:r w:rsidRPr="009C50FB">
              <w:rPr>
                <w:color w:val="000000" w:themeColor="text1"/>
                <w:lang w:eastAsia="ja-JP"/>
              </w:rPr>
              <w:t>&lt;/Lang&gt;</w:t>
            </w:r>
          </w:p>
          <w:p w14:paraId="0A3418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CategoryName</w:t>
            </w:r>
            <w:proofErr w:type="spellEnd"/>
            <w:r w:rsidRPr="009C50FB">
              <w:rPr>
                <w:color w:val="000000" w:themeColor="text1"/>
                <w:lang w:eastAsia="ja-JP"/>
              </w:rPr>
              <w:t>&gt;</w:t>
            </w:r>
          </w:p>
          <w:p w14:paraId="0B9C21B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7FC64D0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758721A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hint="eastAsia"/>
                <w:color w:val="000000" w:themeColor="text1"/>
                <w:lang w:eastAsia="ja-JP"/>
              </w:rPr>
              <w:t>約</w:t>
            </w:r>
            <w:r w:rsidRPr="00091B42">
              <w:rPr>
                <w:rFonts w:asciiTheme="minorEastAsia" w:hAnsiTheme="minorEastAsia"/>
                <w:color w:val="000000" w:themeColor="text1"/>
                <w:lang w:eastAsia="ja-JP"/>
              </w:rPr>
              <w:t>0.3</w:t>
            </w:r>
            <w:r w:rsidRPr="00E6443F">
              <w:rPr>
                <w:rFonts w:asciiTheme="minorEastAsia" w:hAnsiTheme="minorEastAsia" w:hint="eastAsia"/>
                <w:color w:val="000000" w:themeColor="text1"/>
                <w:lang w:eastAsia="ja-JP"/>
              </w:rPr>
              <w:t>（注射用水</w:t>
            </w:r>
            <w:r w:rsidRPr="00091B42">
              <w:rPr>
                <w:rFonts w:asciiTheme="minorEastAsia" w:hAnsiTheme="minorEastAsia"/>
                <w:color w:val="000000" w:themeColor="text1"/>
                <w:lang w:eastAsia="ja-JP"/>
              </w:rPr>
              <w:t>10mL</w:t>
            </w:r>
            <w:r w:rsidRPr="00E6443F">
              <w:rPr>
                <w:rFonts w:asciiTheme="minorEastAsia" w:hAnsiTheme="minorEastAsia" w:hint="eastAsia"/>
                <w:color w:val="000000" w:themeColor="text1"/>
                <w:lang w:eastAsia="ja-JP"/>
              </w:rPr>
              <w:t>で溶解時）</w:t>
            </w:r>
            <w:r w:rsidRPr="009C50FB">
              <w:rPr>
                <w:color w:val="000000" w:themeColor="text1"/>
                <w:lang w:eastAsia="ja-JP"/>
              </w:rPr>
              <w:t>&lt;/Lang&gt;</w:t>
            </w:r>
          </w:p>
          <w:p w14:paraId="5C22B80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ContentDetail</w:t>
            </w:r>
            <w:proofErr w:type="spellEnd"/>
            <w:r w:rsidRPr="009C50FB">
              <w:rPr>
                <w:color w:val="000000" w:themeColor="text1"/>
                <w:lang w:eastAsia="ja-JP"/>
              </w:rPr>
              <w:t>&gt;</w:t>
            </w:r>
          </w:p>
          <w:p w14:paraId="3AFB56A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&lt;/Content&gt;</w:t>
            </w:r>
          </w:p>
          <w:p w14:paraId="5737807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OtherProperty</w:t>
            </w:r>
            <w:proofErr w:type="spellEnd"/>
            <w:r w:rsidRPr="009C50FB">
              <w:rPr>
                <w:color w:val="000000" w:themeColor="text1"/>
                <w:lang w:eastAsia="ja-JP"/>
              </w:rPr>
              <w:t>&gt;</w:t>
            </w:r>
          </w:p>
          <w:p w14:paraId="4ECF6C80" w14:textId="10CC3941" w:rsidR="00692527" w:rsidRPr="009C50FB" w:rsidRDefault="00692527" w:rsidP="00692527">
            <w:pPr>
              <w:tabs>
                <w:tab w:val="left" w:pos="1359"/>
              </w:tabs>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D393D9" w14:textId="77777777" w:rsidR="00692527" w:rsidRPr="009C50FB" w:rsidRDefault="00692527" w:rsidP="00692527">
            <w:pPr>
              <w:rPr>
                <w:color w:val="000000" w:themeColor="text1"/>
              </w:rPr>
            </w:pPr>
          </w:p>
        </w:tc>
      </w:tr>
      <w:tr w:rsidR="00692527" w:rsidRPr="000D1C20" w14:paraId="6EAFDF7D" w14:textId="4EDB237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F69BE6" w14:textId="77777777" w:rsidR="00692527" w:rsidRPr="009C50F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2316BB" w14:textId="77777777"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組成・性状テーブルのフッタ</w:t>
            </w:r>
            <w:proofErr w:type="spellEnd"/>
            <w:r w:rsidRPr="009C50FB">
              <w:rPr>
                <w:color w:val="000000" w:themeColor="text1"/>
              </w:rPr>
              <w:t xml:space="preserve"> (Footer of Composition and Properties Table)</w:t>
            </w:r>
          </w:p>
          <w:p w14:paraId="37C79E26" w14:textId="6911D692" w:rsidR="00692527" w:rsidRPr="009C50FB"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CompositionAndPropertyTblFoot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1B3DE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02AABBE6" w14:textId="6F3A7E44"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 (Sample)</w:t>
            </w:r>
            <w:r w:rsidRPr="009C50FB">
              <w:rPr>
                <w:color w:val="000000" w:themeColor="text1"/>
                <w:lang w:eastAsia="ja-JP"/>
              </w:rPr>
              <w:t xml:space="preserve"> NA</w:t>
            </w:r>
          </w:p>
          <w:p w14:paraId="0164AC6C" w14:textId="6AF72B69" w:rsidR="00692527" w:rsidRPr="009C50FB" w:rsidRDefault="00692527" w:rsidP="00692527">
            <w:pPr>
              <w:rPr>
                <w:rFonts w:eastAsiaTheme="minorEastAsia"/>
                <w:b/>
                <w:bCs/>
                <w:i/>
                <w:iCs/>
                <w:color w:val="000000" w:themeColor="text1"/>
                <w:u w:val="single"/>
                <w:lang w:eastAsia="ja-JP"/>
              </w:rPr>
            </w:pPr>
          </w:p>
          <w:p w14:paraId="12301DC2"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957DD3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CompositionAndPropertyTblFoot</w:t>
            </w:r>
            <w:proofErr w:type="spellEnd"/>
            <w:r w:rsidRPr="009C50FB">
              <w:rPr>
                <w:color w:val="000000" w:themeColor="text1"/>
                <w:lang w:eastAsia="ja-JP"/>
              </w:rPr>
              <w:t xml:space="preserve"> align="left"&gt;</w:t>
            </w:r>
          </w:p>
          <w:p w14:paraId="070A1B2A" w14:textId="6C8D3F99"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E6443F">
              <w:rPr>
                <w:rFonts w:asciiTheme="minorEastAsia" w:hAnsiTheme="minorEastAsia" w:hint="eastAsia"/>
                <w:color w:val="000000" w:themeColor="text1"/>
                <w:lang w:eastAsia="ja-JP"/>
              </w:rPr>
              <w:t>本剤は、チャイニーズハムスター卵巣細胞を用いて製造される。</w:t>
            </w:r>
            <w:r w:rsidRPr="00E6443F">
              <w:rPr>
                <w:rFonts w:asciiTheme="minorEastAsia" w:hAnsiTheme="minorEastAsia"/>
                <w:color w:val="000000" w:themeColor="text1"/>
                <w:lang w:eastAsia="ja-JP"/>
              </w:rPr>
              <w:t>&lt;?enter?&gt;</w:t>
            </w:r>
            <w:r w:rsidRPr="00E6443F">
              <w:rPr>
                <w:rFonts w:asciiTheme="minorEastAsia" w:hAnsiTheme="minorEastAsia" w:hint="eastAsia"/>
                <w:color w:val="000000" w:themeColor="text1"/>
                <w:lang w:eastAsia="ja-JP"/>
              </w:rPr>
              <w:t>注：</w:t>
            </w:r>
            <w:r w:rsidRPr="00E6443F">
              <w:rPr>
                <w:rFonts w:asciiTheme="minorEastAsia" w:hAnsiTheme="minorEastAsia"/>
                <w:color w:val="000000" w:themeColor="text1"/>
                <w:lang w:eastAsia="ja-JP"/>
              </w:rPr>
              <w:t>1</w:t>
            </w:r>
            <w:r w:rsidRPr="00E6443F">
              <w:rPr>
                <w:rFonts w:asciiTheme="minorEastAsia" w:hAnsiTheme="minorEastAsia" w:hint="eastAsia"/>
                <w:color w:val="000000" w:themeColor="text1"/>
                <w:lang w:eastAsia="ja-JP"/>
              </w:rPr>
              <w:t>バイアルから確実に</w:t>
            </w:r>
            <w:r w:rsidRPr="00E6443F">
              <w:rPr>
                <w:rFonts w:asciiTheme="minorEastAsia" w:hAnsiTheme="minorEastAsia"/>
                <w:color w:val="000000" w:themeColor="text1"/>
                <w:lang w:eastAsia="ja-JP"/>
              </w:rPr>
              <w:t>100mg</w:t>
            </w:r>
            <w:r w:rsidRPr="00E6443F">
              <w:rPr>
                <w:rFonts w:asciiTheme="minorEastAsia" w:hAnsiTheme="minorEastAsia" w:hint="eastAsia"/>
                <w:color w:val="000000" w:themeColor="text1"/>
                <w:lang w:eastAsia="ja-JP"/>
              </w:rPr>
              <w:t>のインフリキシマブ（遺伝子組換え）［インフリキシマブ後続</w:t>
            </w:r>
            <w:r w:rsidRPr="00E6443F">
              <w:rPr>
                <w:rFonts w:asciiTheme="minorEastAsia" w:hAnsiTheme="minorEastAsia"/>
                <w:color w:val="000000" w:themeColor="text1"/>
                <w:lang w:eastAsia="ja-JP"/>
              </w:rPr>
              <w:t>3</w:t>
            </w:r>
            <w:r w:rsidRPr="00E6443F">
              <w:rPr>
                <w:rFonts w:asciiTheme="minorEastAsia" w:hAnsiTheme="minorEastAsia" w:hint="eastAsia"/>
                <w:color w:val="000000" w:themeColor="text1"/>
                <w:lang w:eastAsia="ja-JP"/>
              </w:rPr>
              <w:t>］を抜き取ることができるように過量充塡している。</w:t>
            </w:r>
            <w:r w:rsidRPr="009C50FB">
              <w:rPr>
                <w:color w:val="000000" w:themeColor="text1"/>
                <w:lang w:eastAsia="ja-JP"/>
              </w:rPr>
              <w:t>&lt;/Lang&gt;</w:t>
            </w:r>
          </w:p>
          <w:p w14:paraId="5CCAC43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&lt;/</w:t>
            </w:r>
            <w:proofErr w:type="spellStart"/>
            <w:r w:rsidRPr="009C50FB">
              <w:rPr>
                <w:color w:val="000000" w:themeColor="text1"/>
                <w:lang w:eastAsia="ja-JP"/>
              </w:rPr>
              <w:t>CompositionAndPropertyTblFoot</w:t>
            </w:r>
            <w:proofErr w:type="spellEnd"/>
            <w:r w:rsidRPr="009C50FB">
              <w:rPr>
                <w:color w:val="000000" w:themeColor="text1"/>
                <w:lang w:eastAsia="ja-JP"/>
              </w:rPr>
              <w:t>&gt;</w:t>
            </w:r>
          </w:p>
          <w:p w14:paraId="000AD83F" w14:textId="56FF85F0"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BC98B" w14:textId="77777777" w:rsidR="00692527" w:rsidRPr="009C50FB" w:rsidRDefault="00692527" w:rsidP="00692527">
            <w:pPr>
              <w:rPr>
                <w:color w:val="000000" w:themeColor="text1"/>
                <w:lang w:eastAsia="ja-JP"/>
              </w:rPr>
            </w:pPr>
          </w:p>
        </w:tc>
      </w:tr>
      <w:tr w:rsidR="00692527" w:rsidRPr="000D1C20" w14:paraId="7A467CEA" w14:textId="7CA4D25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1D9FD" w14:textId="77777777" w:rsidR="00692527" w:rsidRPr="001255AF"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F5097" w14:textId="77777777" w:rsidR="00692527" w:rsidRPr="001255AF" w:rsidRDefault="00692527" w:rsidP="00692527">
            <w:pPr>
              <w:rPr>
                <w:color w:val="000000" w:themeColor="text1"/>
              </w:rPr>
            </w:pPr>
            <w:proofErr w:type="spellStart"/>
            <w:r w:rsidRPr="001255AF">
              <w:rPr>
                <w:rFonts w:eastAsia="MS Gothic" w:cs="MS Gothic" w:hint="eastAsia"/>
                <w:color w:val="000000" w:themeColor="text1"/>
              </w:rPr>
              <w:t>構成ごとの注釈</w:t>
            </w:r>
            <w:proofErr w:type="spellEnd"/>
            <w:r w:rsidRPr="001255AF">
              <w:rPr>
                <w:color w:val="000000" w:themeColor="text1"/>
              </w:rPr>
              <w:t xml:space="preserve"> (Annotations for Each Constituent)</w:t>
            </w:r>
          </w:p>
          <w:p w14:paraId="2DE47755" w14:textId="348128EE" w:rsidR="00692527" w:rsidRPr="001255AF"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CommentsForConstituentUnits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A05443" w14:textId="725AB65E" w:rsidR="00692527" w:rsidRPr="001255AF" w:rsidRDefault="00692527" w:rsidP="00692527">
            <w:pPr>
              <w:rPr>
                <w:rFonts w:eastAsiaTheme="minorHAnsi"/>
                <w:color w:val="000000" w:themeColor="text1"/>
                <w:lang w:eastAsia="ja-JP"/>
              </w:rPr>
            </w:pPr>
            <w:proofErr w:type="spellStart"/>
            <w:r w:rsidRPr="001255AF">
              <w:rPr>
                <w:rFonts w:eastAsia="MS Mincho" w:cs="MS Mincho"/>
                <w:b/>
                <w:bCs/>
                <w:i/>
                <w:iCs/>
                <w:color w:val="000000" w:themeColor="text1"/>
                <w:u w:val="single"/>
                <w:lang w:eastAsia="ja-JP"/>
              </w:rPr>
              <w:t>Atgam</w:t>
            </w:r>
            <w:proofErr w:type="spellEnd"/>
          </w:p>
          <w:p w14:paraId="72CD336D" w14:textId="77777777" w:rsidR="00692527" w:rsidRPr="001255AF" w:rsidRDefault="00692527" w:rsidP="00692527">
            <w:pPr>
              <w:rPr>
                <w:rFonts w:eastAsiaTheme="minorHAnsi"/>
                <w:color w:val="000000" w:themeColor="text1"/>
              </w:rPr>
            </w:pPr>
            <w:r w:rsidRPr="001255AF">
              <w:rPr>
                <w:rFonts w:eastAsiaTheme="minorHAnsi"/>
                <w:color w:val="000000" w:themeColor="text1"/>
              </w:rPr>
              <w:t>&lt;</w:t>
            </w:r>
            <w:proofErr w:type="spellStart"/>
            <w:r w:rsidRPr="001255AF">
              <w:rPr>
                <w:rFonts w:eastAsiaTheme="minorHAnsi"/>
                <w:color w:val="000000" w:themeColor="text1"/>
              </w:rPr>
              <w:t>CommentsForConstituentUnits</w:t>
            </w:r>
            <w:proofErr w:type="spellEnd"/>
            <w:r w:rsidRPr="001255AF">
              <w:rPr>
                <w:rFonts w:eastAsiaTheme="minorHAnsi"/>
                <w:color w:val="000000" w:themeColor="text1"/>
              </w:rPr>
              <w:t>&gt;</w:t>
            </w:r>
          </w:p>
          <w:p w14:paraId="453AD96E" w14:textId="3BD2E67C" w:rsidR="00692527" w:rsidRPr="001255AF" w:rsidRDefault="00692527" w:rsidP="00692527">
            <w:pPr>
              <w:rPr>
                <w:rFonts w:eastAsiaTheme="minorHAnsi"/>
                <w:color w:val="000000" w:themeColor="text1"/>
              </w:rPr>
            </w:pPr>
            <w:r w:rsidRPr="001255AF">
              <w:rPr>
                <w:rFonts w:eastAsiaTheme="minorHAnsi"/>
                <w:color w:val="000000" w:themeColor="text1"/>
                <w:lang w:eastAsia="ja-JP"/>
              </w:rPr>
              <w:t xml:space="preserve"> &lt;Lang </w:t>
            </w:r>
            <w:proofErr w:type="spellStart"/>
            <w:proofErr w:type="gramStart"/>
            <w:r w:rsidRPr="001255AF">
              <w:rPr>
                <w:rFonts w:eastAsiaTheme="minorHAnsi"/>
                <w:color w:val="000000" w:themeColor="text1"/>
                <w:lang w:eastAsia="ja-JP"/>
              </w:rPr>
              <w:t>xml:lang</w:t>
            </w:r>
            <w:proofErr w:type="spellEnd"/>
            <w:proofErr w:type="gramEnd"/>
            <w:r w:rsidRPr="001255AF">
              <w:rPr>
                <w:rFonts w:eastAsiaTheme="minorHAnsi"/>
                <w:color w:val="000000" w:themeColor="text1"/>
                <w:lang w:eastAsia="ja-JP"/>
              </w:rPr>
              <w:t>="ja"&gt;a</w:t>
            </w:r>
            <w:r w:rsidRPr="001255AF">
              <w:rPr>
                <w:rFonts w:ascii="MS Mincho" w:eastAsia="MS Mincho" w:hAnsi="MS Mincho" w:cs="MS Mincho" w:hint="eastAsia"/>
                <w:color w:val="000000" w:themeColor="text1"/>
                <w:lang w:eastAsia="ja-JP"/>
              </w:rPr>
              <w:t>）</w:t>
            </w:r>
            <w:r w:rsidRPr="001255AF">
              <w:rPr>
                <w:rFonts w:asciiTheme="minorEastAsia" w:eastAsiaTheme="minorEastAsia" w:hAnsiTheme="minorEastAsia" w:cs="MS Mincho" w:hint="eastAsia"/>
                <w:color w:val="000000" w:themeColor="text1"/>
                <w:lang w:eastAsia="ja-JP"/>
              </w:rPr>
              <w:t>本剤は、製造工程でヒト胸腺細胞、ヘパリン（ブタ腸由来）、ウマ血漿、ヒト赤血球及びヒト血漿を使用している。</w:t>
            </w:r>
            <w:r w:rsidRPr="001255AF">
              <w:rPr>
                <w:rFonts w:eastAsiaTheme="minorHAnsi"/>
                <w:color w:val="000000" w:themeColor="text1"/>
              </w:rPr>
              <w:t>&lt;/Lang&gt;</w:t>
            </w:r>
          </w:p>
          <w:p w14:paraId="7DB41C1C" w14:textId="437CE0DE" w:rsidR="00692527" w:rsidRPr="001255AF" w:rsidRDefault="00692527" w:rsidP="00692527">
            <w:pPr>
              <w:rPr>
                <w:rFonts w:eastAsiaTheme="minorEastAsia"/>
                <w:color w:val="000000" w:themeColor="text1"/>
                <w:lang w:eastAsia="ja-JP"/>
              </w:rPr>
            </w:pPr>
            <w:r w:rsidRPr="001255AF">
              <w:rPr>
                <w:rFonts w:eastAsiaTheme="minorHAnsi"/>
                <w:color w:val="000000" w:themeColor="text1"/>
              </w:rPr>
              <w:t xml:space="preserve">  &lt;/</w:t>
            </w:r>
            <w:proofErr w:type="spellStart"/>
            <w:r w:rsidRPr="001255AF">
              <w:rPr>
                <w:rFonts w:eastAsiaTheme="minorHAnsi"/>
                <w:color w:val="000000" w:themeColor="text1"/>
              </w:rPr>
              <w:t>CommentsForConstituentUnits</w:t>
            </w:r>
            <w:proofErr w:type="spellEnd"/>
            <w:r w:rsidRPr="001255AF">
              <w:rPr>
                <w:rFonts w:eastAsiaTheme="minorHAnsi"/>
                <w:color w:val="000000" w:themeColor="text1"/>
              </w:rPr>
              <w:t>&gt;</w:t>
            </w:r>
          </w:p>
          <w:p w14:paraId="7044FDA2" w14:textId="77777777" w:rsidR="00692527" w:rsidRPr="001255AF" w:rsidRDefault="00692527" w:rsidP="00692527">
            <w:pPr>
              <w:rPr>
                <w:rFonts w:eastAsiaTheme="minorEastAsia"/>
                <w:b/>
                <w:bCs/>
                <w:i/>
                <w:iCs/>
                <w:color w:val="000000" w:themeColor="text1"/>
                <w:u w:val="single"/>
                <w:lang w:eastAsia="ja-JP"/>
              </w:rPr>
            </w:pPr>
          </w:p>
          <w:p w14:paraId="4F096D30" w14:textId="27292389" w:rsidR="00692527" w:rsidRPr="001255AF" w:rsidRDefault="00692527" w:rsidP="00692527">
            <w:pPr>
              <w:rPr>
                <w:rFonts w:eastAsiaTheme="minorEastAsia"/>
                <w:i/>
                <w:iCs/>
                <w:color w:val="000000" w:themeColor="text1"/>
                <w:u w:val="single"/>
                <w:lang w:eastAsia="ja-JP"/>
              </w:rPr>
            </w:pPr>
            <w:proofErr w:type="spellStart"/>
            <w:r w:rsidRPr="001255AF">
              <w:rPr>
                <w:b/>
                <w:bCs/>
                <w:i/>
                <w:iCs/>
                <w:color w:val="000000" w:themeColor="text1"/>
                <w:u w:val="single"/>
                <w:lang w:eastAsia="ja-JP"/>
              </w:rPr>
              <w:t>Aromasin</w:t>
            </w:r>
            <w:proofErr w:type="spellEnd"/>
            <w:r w:rsidRPr="001255AF">
              <w:rPr>
                <w:b/>
                <w:bCs/>
                <w:i/>
                <w:iCs/>
                <w:color w:val="000000" w:themeColor="text1"/>
                <w:u w:val="single"/>
                <w:lang w:eastAsia="ja-JP"/>
              </w:rPr>
              <w:t xml:space="preserve"> </w:t>
            </w:r>
            <w:r w:rsidRPr="001255AF">
              <w:rPr>
                <w:color w:val="000000" w:themeColor="text1"/>
                <w:lang w:eastAsia="ja-JP"/>
              </w:rPr>
              <w:t>NA</w:t>
            </w:r>
          </w:p>
          <w:p w14:paraId="12948BD6" w14:textId="69CB5C9B" w:rsidR="00692527" w:rsidRPr="001255AF" w:rsidRDefault="00692527" w:rsidP="00692527">
            <w:pPr>
              <w:rPr>
                <w:rFonts w:eastAsiaTheme="minorEastAsia"/>
                <w:b/>
                <w:bCs/>
                <w:i/>
                <w:iCs/>
                <w:color w:val="000000" w:themeColor="text1"/>
                <w:u w:val="single"/>
                <w:lang w:eastAsia="ja-JP"/>
              </w:rPr>
            </w:pPr>
            <w:r w:rsidRPr="001255AF">
              <w:rPr>
                <w:b/>
                <w:bCs/>
                <w:i/>
                <w:iCs/>
                <w:color w:val="000000" w:themeColor="text1"/>
                <w:u w:val="single"/>
                <w:lang w:eastAsia="ja-JP"/>
              </w:rPr>
              <w:t xml:space="preserve">Infliximab BS Pfizer (Sample) </w:t>
            </w:r>
            <w:r w:rsidRPr="001255AF">
              <w:rPr>
                <w:color w:val="000000" w:themeColor="text1"/>
                <w:lang w:eastAsia="ja-JP"/>
              </w:rPr>
              <w:t>NA</w:t>
            </w:r>
          </w:p>
          <w:p w14:paraId="6B0D74FA" w14:textId="77777777" w:rsidR="00692527" w:rsidRDefault="00692527" w:rsidP="00692527">
            <w:pPr>
              <w:rPr>
                <w:rFonts w:eastAsiaTheme="minorEastAsia"/>
                <w:color w:val="000000" w:themeColor="text1"/>
                <w:lang w:eastAsia="ja-JP"/>
              </w:rPr>
            </w:pPr>
            <w:r w:rsidRPr="001255AF">
              <w:rPr>
                <w:b/>
                <w:bCs/>
                <w:i/>
                <w:iCs/>
                <w:color w:val="000000" w:themeColor="text1"/>
                <w:u w:val="single"/>
                <w:lang w:eastAsia="ja-JP"/>
              </w:rPr>
              <w:t xml:space="preserve">Infliximab BS Pfizer </w:t>
            </w:r>
            <w:r w:rsidRPr="001255AF">
              <w:rPr>
                <w:color w:val="000000" w:themeColor="text1"/>
                <w:lang w:eastAsia="ja-JP"/>
              </w:rPr>
              <w:t>NA</w:t>
            </w:r>
          </w:p>
          <w:p w14:paraId="30C2C91A" w14:textId="4606AFEB"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276FA3" w14:textId="77777777" w:rsidR="00692527" w:rsidRPr="009C50FB" w:rsidRDefault="00692527" w:rsidP="00692527">
            <w:pPr>
              <w:rPr>
                <w:rFonts w:eastAsia="MS Mincho" w:cs="MS Mincho"/>
                <w:color w:val="000000" w:themeColor="text1"/>
                <w:lang w:eastAsia="ja-JP"/>
              </w:rPr>
            </w:pPr>
          </w:p>
        </w:tc>
      </w:tr>
      <w:tr w:rsidR="00692527" w:rsidRPr="000D1C20" w14:paraId="062B3571" w14:textId="0D7CC09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330CDF" w14:textId="2D3E15B1" w:rsidR="00692527" w:rsidRPr="00C8497B" w:rsidRDefault="00692527" w:rsidP="00692527">
            <w:pPr>
              <w:rPr>
                <w:color w:val="000000" w:themeColor="text1"/>
              </w:rPr>
            </w:pPr>
            <w:r w:rsidRPr="00C8497B">
              <w:rPr>
                <w:color w:val="000000" w:themeColor="text1"/>
              </w:rPr>
              <w:t>4.</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26DCC3" w14:textId="07C9A802" w:rsidR="00692527" w:rsidRPr="00C8497B" w:rsidRDefault="00692527" w:rsidP="00692527">
            <w:pPr>
              <w:rPr>
                <w:color w:val="000000" w:themeColor="text1"/>
              </w:rPr>
            </w:pPr>
            <w:proofErr w:type="spellStart"/>
            <w:r w:rsidRPr="00C8497B">
              <w:rPr>
                <w:rFonts w:eastAsia="MS Gothic" w:cs="MS Gothic" w:hint="eastAsia"/>
                <w:color w:val="000000" w:themeColor="text1"/>
              </w:rPr>
              <w:t>効能又は効果</w:t>
            </w:r>
            <w:proofErr w:type="spellEnd"/>
            <w:r w:rsidRPr="00C8497B">
              <w:rPr>
                <w:color w:val="000000" w:themeColor="text1"/>
              </w:rPr>
              <w:t xml:space="preserve"> (Indications or Efficacy)</w:t>
            </w:r>
          </w:p>
          <w:p w14:paraId="2A81CE8F" w14:textId="733ADEA3" w:rsidR="00692527" w:rsidRPr="00C8497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31DAA4" w14:textId="7E6DE4FE" w:rsidR="00692527" w:rsidRPr="00C8497B" w:rsidRDefault="00692527" w:rsidP="00692527">
            <w:pPr>
              <w:rPr>
                <w:rFonts w:eastAsiaTheme="minorEastAsia"/>
                <w:i/>
                <w:iCs/>
                <w:color w:val="000000" w:themeColor="text1"/>
                <w:u w:val="single"/>
                <w:lang w:eastAsia="ja-JP"/>
              </w:rPr>
            </w:pPr>
            <w:proofErr w:type="spellStart"/>
            <w:r w:rsidRPr="00C8497B">
              <w:rPr>
                <w:b/>
                <w:bCs/>
                <w:i/>
                <w:iCs/>
                <w:color w:val="000000" w:themeColor="text1"/>
                <w:u w:val="single"/>
                <w:lang w:eastAsia="ja-JP"/>
              </w:rPr>
              <w:t>Aromasin</w:t>
            </w:r>
            <w:proofErr w:type="spellEnd"/>
          </w:p>
          <w:p w14:paraId="4A8F7C61" w14:textId="77777777" w:rsidR="00692527" w:rsidRDefault="00692527" w:rsidP="00692527">
            <w:pPr>
              <w:rPr>
                <w:rFonts w:eastAsiaTheme="minorEastAsia"/>
                <w:color w:val="000000" w:themeColor="text1"/>
                <w:lang w:eastAsia="ja-JP"/>
              </w:rPr>
            </w:pPr>
            <w:proofErr w:type="gramStart"/>
            <w:r w:rsidRPr="00C8497B">
              <w:rPr>
                <w:color w:val="000000" w:themeColor="text1"/>
              </w:rPr>
              <w:t>&lt;!--</w:t>
            </w:r>
            <w:r w:rsidRPr="00C8497B">
              <w:rPr>
                <w:rFonts w:asciiTheme="minorEastAsia" w:eastAsiaTheme="minorEastAsia" w:hAnsiTheme="minorEastAsia" w:hint="eastAsia"/>
                <w:color w:val="000000" w:themeColor="text1"/>
              </w:rPr>
              <w:t>４</w:t>
            </w:r>
            <w:r w:rsidRPr="00C8497B">
              <w:rPr>
                <w:rFonts w:asciiTheme="minorEastAsia" w:eastAsiaTheme="minorEastAsia" w:hAnsiTheme="minorEastAsia"/>
                <w:color w:val="000000" w:themeColor="text1"/>
              </w:rPr>
              <w:t>.</w:t>
            </w:r>
            <w:r w:rsidRPr="00C8497B">
              <w:rPr>
                <w:rFonts w:asciiTheme="minorEastAsia" w:eastAsiaTheme="minorEastAsia" w:hAnsiTheme="minorEastAsia" w:hint="eastAsia"/>
                <w:color w:val="000000" w:themeColor="text1"/>
              </w:rPr>
              <w:t>効能又</w:t>
            </w:r>
            <w:proofErr w:type="gramEnd"/>
            <w:r w:rsidRPr="00C8497B">
              <w:rPr>
                <w:rFonts w:asciiTheme="minorEastAsia" w:eastAsiaTheme="minorEastAsia" w:hAnsiTheme="minorEastAsia" w:hint="eastAsia"/>
                <w:color w:val="000000" w:themeColor="text1"/>
              </w:rPr>
              <w:t>は効果</w:t>
            </w:r>
            <w:r w:rsidRPr="00C8497B">
              <w:rPr>
                <w:color w:val="000000" w:themeColor="text1"/>
              </w:rPr>
              <w:t>--&gt;</w:t>
            </w:r>
            <w:r w:rsidRPr="00C8497B">
              <w:rPr>
                <w:color w:val="000000" w:themeColor="text1"/>
              </w:rPr>
              <w:br/>
              <w:t>&lt;</w:t>
            </w:r>
            <w:proofErr w:type="spellStart"/>
            <w:r w:rsidRPr="00C8497B">
              <w:rPr>
                <w:color w:val="000000" w:themeColor="text1"/>
              </w:rPr>
              <w:t>IndicationsOrEfficacy</w:t>
            </w:r>
            <w:proofErr w:type="spellEnd"/>
            <w:r w:rsidRPr="00C8497B">
              <w:rPr>
                <w:color w:val="000000" w:themeColor="text1"/>
              </w:rPr>
              <w:t xml:space="preserve"> </w:t>
            </w:r>
            <w:proofErr w:type="spellStart"/>
            <w:r w:rsidRPr="00C8497B">
              <w:rPr>
                <w:color w:val="000000" w:themeColor="text1"/>
              </w:rPr>
              <w:t>wordingPatternOfIndications</w:t>
            </w:r>
            <w:proofErr w:type="spellEnd"/>
            <w:r w:rsidRPr="00C8497B">
              <w:rPr>
                <w:color w:val="000000" w:themeColor="text1"/>
              </w:rPr>
              <w:t>="1" id="</w:t>
            </w:r>
            <w:proofErr w:type="spellStart"/>
            <w:r w:rsidRPr="00C8497B">
              <w:rPr>
                <w:color w:val="000000" w:themeColor="text1"/>
              </w:rPr>
              <w:t>HDR_IndicationsOrEfficacy</w:t>
            </w:r>
            <w:proofErr w:type="spellEnd"/>
            <w:r w:rsidRPr="00C8497B">
              <w:rPr>
                <w:color w:val="000000" w:themeColor="text1"/>
              </w:rPr>
              <w:t>" heading="fixing"&gt;</w:t>
            </w:r>
            <w:r w:rsidRPr="00C8497B">
              <w:rPr>
                <w:color w:val="000000" w:themeColor="text1"/>
              </w:rPr>
              <w:br/>
              <w:t xml:space="preserve"> &lt;Detail&gt;</w:t>
            </w:r>
            <w:r w:rsidRPr="00C8497B">
              <w:rPr>
                <w:color w:val="000000" w:themeColor="text1"/>
              </w:rPr>
              <w:br/>
              <w:t xml:space="preserve"> &lt;Lang </w:t>
            </w:r>
            <w:proofErr w:type="spellStart"/>
            <w:proofErr w:type="gramStart"/>
            <w:r w:rsidRPr="00C8497B">
              <w:rPr>
                <w:color w:val="000000" w:themeColor="text1"/>
              </w:rPr>
              <w:t>xml:lang</w:t>
            </w:r>
            <w:proofErr w:type="spellEnd"/>
            <w:proofErr w:type="gramEnd"/>
            <w:r w:rsidRPr="00C8497B">
              <w:rPr>
                <w:color w:val="000000" w:themeColor="text1"/>
              </w:rPr>
              <w:t>="ja"&gt;</w:t>
            </w:r>
            <w:proofErr w:type="spellStart"/>
            <w:r w:rsidRPr="00C8497B">
              <w:rPr>
                <w:rFonts w:asciiTheme="minorEastAsia" w:eastAsiaTheme="minorEastAsia" w:hAnsiTheme="minorEastAsia" w:hint="eastAsia"/>
                <w:color w:val="000000" w:themeColor="text1"/>
              </w:rPr>
              <w:t>閉経後乳癌</w:t>
            </w:r>
            <w:proofErr w:type="spellEnd"/>
            <w:r w:rsidRPr="00C8497B">
              <w:rPr>
                <w:color w:val="000000" w:themeColor="text1"/>
              </w:rPr>
              <w:t>&lt;/Lang&gt;</w:t>
            </w:r>
            <w:r w:rsidRPr="00C8497B">
              <w:rPr>
                <w:color w:val="000000" w:themeColor="text1"/>
              </w:rPr>
              <w:br/>
              <w:t xml:space="preserve"> &lt;/Detail&gt;</w:t>
            </w:r>
            <w:r w:rsidRPr="00C8497B">
              <w:rPr>
                <w:color w:val="000000" w:themeColor="text1"/>
              </w:rPr>
              <w:br/>
              <w:t>&lt;/</w:t>
            </w:r>
            <w:proofErr w:type="spellStart"/>
            <w:r w:rsidRPr="00C8497B">
              <w:rPr>
                <w:color w:val="000000" w:themeColor="text1"/>
              </w:rPr>
              <w:t>IndicationsOrEfficacy</w:t>
            </w:r>
            <w:proofErr w:type="spellEnd"/>
            <w:r w:rsidRPr="00C8497B">
              <w:rPr>
                <w:color w:val="000000" w:themeColor="text1"/>
              </w:rPr>
              <w:t>&gt;</w:t>
            </w:r>
          </w:p>
          <w:p w14:paraId="488D6681" w14:textId="77777777" w:rsidR="00692527" w:rsidRPr="00C8497B" w:rsidRDefault="00692527" w:rsidP="00692527">
            <w:pPr>
              <w:rPr>
                <w:rFonts w:eastAsiaTheme="minorEastAsia"/>
                <w:color w:val="000000" w:themeColor="text1"/>
                <w:lang w:eastAsia="ja-JP"/>
              </w:rPr>
            </w:pPr>
          </w:p>
          <w:p w14:paraId="1A6348E1" w14:textId="77777777" w:rsidR="00692527" w:rsidRPr="00C8497B" w:rsidRDefault="00692527" w:rsidP="00692527">
            <w:pPr>
              <w:rPr>
                <w:rFonts w:eastAsiaTheme="minorEastAsia"/>
                <w:b/>
                <w:bCs/>
                <w:i/>
                <w:iCs/>
                <w:color w:val="000000" w:themeColor="text1"/>
                <w:u w:val="single"/>
                <w:lang w:eastAsia="ja-JP"/>
              </w:rPr>
            </w:pPr>
            <w:r w:rsidRPr="00C8497B">
              <w:rPr>
                <w:b/>
                <w:bCs/>
                <w:i/>
                <w:iCs/>
                <w:color w:val="000000" w:themeColor="text1"/>
                <w:u w:val="single"/>
                <w:lang w:eastAsia="ja-JP"/>
              </w:rPr>
              <w:t>Infliximab BS Pfizer</w:t>
            </w:r>
          </w:p>
          <w:p w14:paraId="6DEF905D" w14:textId="77777777" w:rsidR="00692527" w:rsidRPr="00C8497B" w:rsidRDefault="00692527" w:rsidP="00692527">
            <w:pPr>
              <w:rPr>
                <w:rFonts w:eastAsiaTheme="minorEastAsia"/>
                <w:color w:val="000000" w:themeColor="text1"/>
                <w:lang w:eastAsia="ja-JP"/>
              </w:rPr>
            </w:pPr>
            <w:proofErr w:type="gramStart"/>
            <w:r w:rsidRPr="00C8497B">
              <w:rPr>
                <w:color w:val="000000" w:themeColor="text1"/>
                <w:lang w:eastAsia="ja-JP"/>
              </w:rPr>
              <w:t>&lt;!--</w:t>
            </w:r>
            <w:r w:rsidRPr="00C8497B">
              <w:rPr>
                <w:rFonts w:asciiTheme="minorEastAsia" w:eastAsiaTheme="minorEastAsia" w:hAnsiTheme="minorEastAsia" w:hint="eastAsia"/>
                <w:color w:val="000000" w:themeColor="text1"/>
                <w:lang w:eastAsia="ja-JP"/>
              </w:rPr>
              <w:t>４</w:t>
            </w:r>
            <w:r w:rsidRPr="00C8497B">
              <w:rPr>
                <w:rFonts w:asciiTheme="minorEastAsia" w:eastAsiaTheme="minorEastAsia" w:hAnsiTheme="minorEastAsia"/>
                <w:color w:val="000000" w:themeColor="text1"/>
                <w:lang w:eastAsia="ja-JP"/>
              </w:rPr>
              <w:t>.</w:t>
            </w:r>
            <w:r w:rsidRPr="00C8497B">
              <w:rPr>
                <w:rFonts w:asciiTheme="minorEastAsia" w:eastAsiaTheme="minorEastAsia" w:hAnsiTheme="minorEastAsia" w:hint="eastAsia"/>
                <w:color w:val="000000" w:themeColor="text1"/>
                <w:lang w:eastAsia="ja-JP"/>
              </w:rPr>
              <w:t>効能又</w:t>
            </w:r>
            <w:proofErr w:type="gramEnd"/>
            <w:r w:rsidRPr="00C8497B">
              <w:rPr>
                <w:rFonts w:asciiTheme="minorEastAsia" w:eastAsiaTheme="minorEastAsia" w:hAnsiTheme="minorEastAsia" w:hint="eastAsia"/>
                <w:color w:val="000000" w:themeColor="text1"/>
                <w:lang w:eastAsia="ja-JP"/>
              </w:rPr>
              <w:t>は効果</w:t>
            </w:r>
            <w:r w:rsidRPr="00C8497B">
              <w:rPr>
                <w:color w:val="000000" w:themeColor="text1"/>
                <w:lang w:eastAsia="ja-JP"/>
              </w:rPr>
              <w:t>--&gt;</w:t>
            </w:r>
          </w:p>
          <w:p w14:paraId="1A823B92"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IndicationsOrEfficacy</w:t>
            </w:r>
            <w:proofErr w:type="spellEnd"/>
            <w:r w:rsidRPr="00C8497B">
              <w:rPr>
                <w:color w:val="000000" w:themeColor="text1"/>
                <w:lang w:eastAsia="ja-JP"/>
              </w:rPr>
              <w:t xml:space="preserve"> </w:t>
            </w:r>
            <w:proofErr w:type="spellStart"/>
            <w:r w:rsidRPr="00C8497B">
              <w:rPr>
                <w:color w:val="000000" w:themeColor="text1"/>
                <w:lang w:eastAsia="ja-JP"/>
              </w:rPr>
              <w:t>wordingPatternOfIndications</w:t>
            </w:r>
            <w:proofErr w:type="spellEnd"/>
            <w:r w:rsidRPr="00C8497B">
              <w:rPr>
                <w:color w:val="000000" w:themeColor="text1"/>
                <w:lang w:eastAsia="ja-JP"/>
              </w:rPr>
              <w:t>="1" id="</w:t>
            </w:r>
            <w:proofErr w:type="spellStart"/>
            <w:r w:rsidRPr="00C8497B">
              <w:rPr>
                <w:color w:val="000000" w:themeColor="text1"/>
                <w:lang w:eastAsia="ja-JP"/>
              </w:rPr>
              <w:t>HDR_IndicationsOrEfficacy</w:t>
            </w:r>
            <w:proofErr w:type="spellEnd"/>
            <w:r w:rsidRPr="00C8497B">
              <w:rPr>
                <w:color w:val="000000" w:themeColor="text1"/>
                <w:lang w:eastAsia="ja-JP"/>
              </w:rPr>
              <w:t>" heading="fixing"&gt;</w:t>
            </w:r>
          </w:p>
          <w:p w14:paraId="11340637"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13DF2BF9"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既存治療で効果不十分な下記疾患</w:t>
            </w:r>
            <w:r w:rsidRPr="00C8497B">
              <w:rPr>
                <w:color w:val="000000" w:themeColor="text1"/>
                <w:lang w:eastAsia="ja-JP"/>
              </w:rPr>
              <w:t>&lt;/Lang&gt;</w:t>
            </w:r>
          </w:p>
          <w:p w14:paraId="73A6A793"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5B77B47A"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UnorderedList</w:t>
            </w:r>
            <w:proofErr w:type="spellEnd"/>
            <w:r w:rsidRPr="00C8497B">
              <w:rPr>
                <w:color w:val="000000" w:themeColor="text1"/>
                <w:lang w:eastAsia="ja-JP"/>
              </w:rPr>
              <w:t>&gt;</w:t>
            </w:r>
          </w:p>
          <w:p w14:paraId="1A5392C0"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13318ED8"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6F41A5B2"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関節リウマチ（関節の構造的損傷の防止を含む）</w:t>
            </w:r>
            <w:r w:rsidRPr="00C8497B">
              <w:rPr>
                <w:color w:val="000000" w:themeColor="text1"/>
                <w:lang w:eastAsia="ja-JP"/>
              </w:rPr>
              <w:t>&lt;/Lang&gt;</w:t>
            </w:r>
          </w:p>
          <w:p w14:paraId="447E8477"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44ACAB29"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lastRenderedPageBreak/>
              <w:t xml:space="preserve">      &lt;/Item&gt;</w:t>
            </w:r>
          </w:p>
          <w:p w14:paraId="2F2F2D3F"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3FE78C33"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30FA50DA"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ベーチェット病による難治性網膜ぶどう膜炎</w:t>
            </w:r>
            <w:r w:rsidRPr="00C8497B">
              <w:rPr>
                <w:color w:val="000000" w:themeColor="text1"/>
                <w:lang w:eastAsia="ja-JP"/>
              </w:rPr>
              <w:t>&lt;/Lang&gt;</w:t>
            </w:r>
          </w:p>
          <w:p w14:paraId="0DFC8A3F"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2C505E91"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2248A5B0"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58090F94"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 modified="</w:t>
            </w:r>
            <w:r w:rsidRPr="00C8497B">
              <w:rPr>
                <w:rFonts w:hint="eastAsia"/>
                <w:color w:val="000000" w:themeColor="text1"/>
                <w:lang w:eastAsia="ja-JP"/>
              </w:rPr>
              <w:t>今回</w:t>
            </w:r>
            <w:r w:rsidRPr="00C8497B">
              <w:rPr>
                <w:color w:val="000000" w:themeColor="text1"/>
                <w:lang w:eastAsia="ja-JP"/>
              </w:rPr>
              <w:t>"&gt;</w:t>
            </w:r>
          </w:p>
          <w:p w14:paraId="6EA774E8"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尋常性乾癬、乾癬性関節炎、膿疱性乾癬、乾癬性紅皮症</w:t>
            </w:r>
            <w:r w:rsidRPr="00C8497B">
              <w:rPr>
                <w:color w:val="000000" w:themeColor="text1"/>
                <w:lang w:eastAsia="ja-JP"/>
              </w:rPr>
              <w:t>&lt;/Lang&gt;</w:t>
            </w:r>
          </w:p>
          <w:p w14:paraId="293CE7D0"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2095D009"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2E5AA8F6"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6710A7FA"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05090E05"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強直性脊椎炎</w:t>
            </w:r>
            <w:r w:rsidRPr="00C8497B">
              <w:rPr>
                <w:color w:val="000000" w:themeColor="text1"/>
                <w:lang w:eastAsia="ja-JP"/>
              </w:rPr>
              <w:t>&lt;/Lang&gt;</w:t>
            </w:r>
          </w:p>
          <w:p w14:paraId="476B9462"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052840C8"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7449EF93"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5378E013"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5F39148A"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次のいずれかの状態を示すクローン病の治療及び維持療法（既存治療で効果不十分な場合に限る）</w:t>
            </w:r>
            <w:r w:rsidRPr="00C8497B">
              <w:rPr>
                <w:color w:val="000000" w:themeColor="text1"/>
                <w:lang w:eastAsia="ja-JP"/>
              </w:rPr>
              <w:t>&lt;/Lang&gt;</w:t>
            </w:r>
          </w:p>
          <w:p w14:paraId="2BD5D198"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44D6776E"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72B08E2D"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UnorderedList</w:t>
            </w:r>
            <w:proofErr w:type="spellEnd"/>
            <w:r w:rsidRPr="00C8497B">
              <w:rPr>
                <w:color w:val="000000" w:themeColor="text1"/>
                <w:lang w:eastAsia="ja-JP"/>
              </w:rPr>
              <w:t>&gt;</w:t>
            </w:r>
          </w:p>
          <w:p w14:paraId="7A4B3EAB"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33B01CBC"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中等度から重度の活動期にある患者</w:t>
            </w:r>
            <w:r w:rsidRPr="00C8497B">
              <w:rPr>
                <w:rFonts w:asciiTheme="minorEastAsia" w:eastAsiaTheme="minorEastAsia" w:hAnsiTheme="minorEastAsia"/>
                <w:color w:val="000000" w:themeColor="text1"/>
                <w:lang w:eastAsia="ja-JP"/>
              </w:rPr>
              <w:t>&lt;?enter?&gt;</w:t>
            </w:r>
            <w:r w:rsidRPr="00C8497B">
              <w:rPr>
                <w:rFonts w:asciiTheme="minorEastAsia" w:eastAsiaTheme="minorEastAsia" w:hAnsiTheme="minorEastAsia" w:hint="eastAsia"/>
                <w:color w:val="000000" w:themeColor="text1"/>
                <w:lang w:eastAsia="ja-JP"/>
              </w:rPr>
              <w:t>外瘻を有する患者</w:t>
            </w:r>
            <w:r w:rsidRPr="00C8497B">
              <w:rPr>
                <w:color w:val="000000" w:themeColor="text1"/>
                <w:lang w:eastAsia="ja-JP"/>
              </w:rPr>
              <w:t>&lt;/Lang&gt;</w:t>
            </w:r>
          </w:p>
          <w:p w14:paraId="064B2075"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0B28D8E9"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UnorderedList</w:t>
            </w:r>
            <w:proofErr w:type="spellEnd"/>
            <w:r w:rsidRPr="00C8497B">
              <w:rPr>
                <w:color w:val="000000" w:themeColor="text1"/>
                <w:lang w:eastAsia="ja-JP"/>
              </w:rPr>
              <w:t>&gt;</w:t>
            </w:r>
          </w:p>
          <w:p w14:paraId="39162329"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214F9E6F"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067DC731"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&lt;Lang </w:t>
            </w:r>
            <w:proofErr w:type="spellStart"/>
            <w:proofErr w:type="gramStart"/>
            <w:r w:rsidRPr="00C8497B">
              <w:rPr>
                <w:color w:val="000000" w:themeColor="text1"/>
                <w:lang w:eastAsia="ja-JP"/>
              </w:rPr>
              <w:t>xml:lang</w:t>
            </w:r>
            <w:proofErr w:type="spellEnd"/>
            <w:proofErr w:type="gramEnd"/>
            <w:r w:rsidRPr="00C8497B">
              <w:rPr>
                <w:color w:val="000000" w:themeColor="text1"/>
                <w:lang w:eastAsia="ja-JP"/>
              </w:rPr>
              <w:t>="ja"&gt;</w:t>
            </w:r>
            <w:r w:rsidRPr="00C8497B">
              <w:rPr>
                <w:rFonts w:asciiTheme="minorEastAsia" w:eastAsiaTheme="minorEastAsia" w:hAnsiTheme="minorEastAsia" w:hint="eastAsia"/>
                <w:color w:val="000000" w:themeColor="text1"/>
                <w:lang w:eastAsia="ja-JP"/>
              </w:rPr>
              <w:t>中等症から重症の潰瘍性大腸炎の治療（既存治療で効果不十分な場合に限る）</w:t>
            </w:r>
            <w:r w:rsidRPr="00C8497B">
              <w:rPr>
                <w:color w:val="000000" w:themeColor="text1"/>
                <w:lang w:eastAsia="ja-JP"/>
              </w:rPr>
              <w:t>&lt;/Lang&gt;</w:t>
            </w:r>
          </w:p>
          <w:p w14:paraId="224F657D"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&lt;/Detail&gt;</w:t>
            </w:r>
          </w:p>
          <w:p w14:paraId="5AF53936"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&lt;/Item&gt;</w:t>
            </w:r>
          </w:p>
          <w:p w14:paraId="0CA0AD6E"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UnorderedList</w:t>
            </w:r>
            <w:proofErr w:type="spellEnd"/>
            <w:r w:rsidRPr="00C8497B">
              <w:rPr>
                <w:color w:val="000000" w:themeColor="text1"/>
                <w:lang w:eastAsia="ja-JP"/>
              </w:rPr>
              <w:t>&gt;</w:t>
            </w:r>
          </w:p>
          <w:p w14:paraId="0B29FC27" w14:textId="77777777" w:rsidR="00692527" w:rsidRPr="00C8497B" w:rsidRDefault="00692527" w:rsidP="00692527">
            <w:pPr>
              <w:rPr>
                <w:rFonts w:eastAsiaTheme="minorEastAsia"/>
                <w:color w:val="000000" w:themeColor="text1"/>
                <w:lang w:eastAsia="ja-JP"/>
              </w:rPr>
            </w:pPr>
            <w:r w:rsidRPr="00C8497B">
              <w:rPr>
                <w:color w:val="000000" w:themeColor="text1"/>
                <w:lang w:eastAsia="ja-JP"/>
              </w:rPr>
              <w:t xml:space="preserve">  &lt;/</w:t>
            </w:r>
            <w:proofErr w:type="spellStart"/>
            <w:r w:rsidRPr="00C8497B">
              <w:rPr>
                <w:color w:val="000000" w:themeColor="text1"/>
                <w:lang w:eastAsia="ja-JP"/>
              </w:rPr>
              <w:t>IndicationsOrEfficacy</w:t>
            </w:r>
            <w:proofErr w:type="spellEnd"/>
            <w:r w:rsidRPr="00C8497B">
              <w:rPr>
                <w:color w:val="000000" w:themeColor="text1"/>
                <w:lang w:eastAsia="ja-JP"/>
              </w:rPr>
              <w:t>&gt;</w:t>
            </w:r>
          </w:p>
          <w:p w14:paraId="50DE0E0D" w14:textId="77777777" w:rsidR="00692527" w:rsidRPr="00C8497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F61DA8" w14:textId="77777777" w:rsidR="00692527" w:rsidRPr="00C8497B" w:rsidRDefault="00692527" w:rsidP="00692527">
            <w:pPr>
              <w:rPr>
                <w:color w:val="000000" w:themeColor="text1"/>
              </w:rPr>
            </w:pPr>
          </w:p>
        </w:tc>
      </w:tr>
      <w:tr w:rsidR="00692527" w:rsidRPr="000D1C20" w14:paraId="3A1EF27E" w14:textId="4879674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ADD60A" w14:textId="2D1CA7DB" w:rsidR="00692527" w:rsidRPr="00990BFE" w:rsidRDefault="00692527" w:rsidP="00692527">
            <w:pPr>
              <w:rPr>
                <w:color w:val="000000" w:themeColor="text1"/>
              </w:rPr>
            </w:pPr>
            <w:r w:rsidRPr="00990BFE">
              <w:rPr>
                <w:color w:val="000000" w:themeColor="text1"/>
              </w:rPr>
              <w:t>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3830C8" w14:textId="10A46057" w:rsidR="00692527" w:rsidRPr="00990BFE" w:rsidRDefault="00692527" w:rsidP="00692527">
            <w:pPr>
              <w:rPr>
                <w:rFonts w:eastAsiaTheme="minorEastAsia"/>
                <w:color w:val="000000" w:themeColor="text1"/>
                <w:lang w:eastAsia="ja-JP"/>
              </w:rPr>
            </w:pPr>
            <w:proofErr w:type="spellStart"/>
            <w:r w:rsidRPr="00990BFE">
              <w:rPr>
                <w:rFonts w:eastAsia="MS Gothic" w:cs="MS Gothic" w:hint="eastAsia"/>
                <w:color w:val="000000" w:themeColor="text1"/>
              </w:rPr>
              <w:t>効能又は効果に関連する注意</w:t>
            </w:r>
            <w:proofErr w:type="spellEnd"/>
            <w:r w:rsidRPr="00990BFE">
              <w:rPr>
                <w:color w:val="000000" w:themeColor="text1"/>
              </w:rPr>
              <w:t xml:space="preserve"> (Precautions Related to Efficacy)</w:t>
            </w:r>
          </w:p>
          <w:p w14:paraId="21F91AFF" w14:textId="33B841C2" w:rsidR="00692527" w:rsidRPr="00990BFE" w:rsidRDefault="00692527" w:rsidP="00692527">
            <w:pPr>
              <w:rPr>
                <w:rFonts w:eastAsiaTheme="minorEastAsia" w:cs="MS Gothic"/>
                <w:color w:val="000000" w:themeColor="text1"/>
                <w:lang w:eastAsia="ja-JP"/>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EfficacyRelatedPrecautions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86397B" w14:textId="087F2805" w:rsidR="00692527" w:rsidRPr="00990BFE" w:rsidRDefault="00692527" w:rsidP="00692527">
            <w:pPr>
              <w:rPr>
                <w:rFonts w:eastAsiaTheme="minorEastAsia"/>
                <w:i/>
                <w:iCs/>
                <w:color w:val="000000" w:themeColor="text1"/>
                <w:u w:val="single"/>
                <w:lang w:eastAsia="ja-JP"/>
              </w:rPr>
            </w:pPr>
            <w:proofErr w:type="spellStart"/>
            <w:r w:rsidRPr="00990BFE">
              <w:rPr>
                <w:b/>
                <w:bCs/>
                <w:i/>
                <w:iCs/>
                <w:color w:val="000000" w:themeColor="text1"/>
                <w:u w:val="single"/>
                <w:lang w:eastAsia="ja-JP"/>
              </w:rPr>
              <w:t>Aromasin</w:t>
            </w:r>
            <w:proofErr w:type="spellEnd"/>
            <w:r w:rsidRPr="00990BFE">
              <w:rPr>
                <w:b/>
                <w:bCs/>
                <w:i/>
                <w:iCs/>
                <w:color w:val="000000" w:themeColor="text1"/>
                <w:u w:val="single"/>
                <w:lang w:eastAsia="ja-JP"/>
              </w:rPr>
              <w:t xml:space="preserve"> </w:t>
            </w:r>
            <w:r w:rsidRPr="00990BFE">
              <w:rPr>
                <w:color w:val="000000" w:themeColor="text1"/>
                <w:lang w:eastAsia="ja-JP"/>
              </w:rPr>
              <w:t>NA</w:t>
            </w:r>
          </w:p>
          <w:p w14:paraId="41DEB1F9" w14:textId="56D5FDBC" w:rsidR="00692527" w:rsidRPr="00990BFE" w:rsidRDefault="00692527" w:rsidP="00692527">
            <w:pPr>
              <w:rPr>
                <w:rFonts w:eastAsiaTheme="minorEastAsia"/>
                <w:b/>
                <w:bCs/>
                <w:i/>
                <w:iCs/>
                <w:color w:val="000000" w:themeColor="text1"/>
                <w:u w:val="single"/>
                <w:lang w:eastAsia="ja-JP"/>
              </w:rPr>
            </w:pPr>
            <w:r w:rsidRPr="00990BFE">
              <w:rPr>
                <w:b/>
                <w:bCs/>
                <w:i/>
                <w:iCs/>
                <w:color w:val="000000" w:themeColor="text1"/>
                <w:u w:val="single"/>
                <w:lang w:eastAsia="ja-JP"/>
              </w:rPr>
              <w:t>Infliximab BS Pfizer</w:t>
            </w:r>
          </w:p>
          <w:p w14:paraId="4D54F979" w14:textId="77777777" w:rsidR="00692527" w:rsidRPr="00990BFE" w:rsidRDefault="00692527" w:rsidP="00692527">
            <w:pPr>
              <w:rPr>
                <w:rFonts w:eastAsiaTheme="minorEastAsia"/>
                <w:color w:val="000000" w:themeColor="text1"/>
                <w:lang w:eastAsia="ja-JP"/>
              </w:rPr>
            </w:pPr>
            <w:proofErr w:type="gramStart"/>
            <w:r w:rsidRPr="00990BFE">
              <w:rPr>
                <w:color w:val="000000" w:themeColor="text1"/>
                <w:lang w:eastAsia="ja-JP"/>
              </w:rPr>
              <w:t>&lt;!--</w:t>
            </w:r>
            <w:r w:rsidRPr="00990BFE">
              <w:rPr>
                <w:rFonts w:asciiTheme="minorEastAsia" w:eastAsiaTheme="minorEastAsia" w:hAnsiTheme="minorEastAsia" w:hint="eastAsia"/>
                <w:color w:val="000000" w:themeColor="text1"/>
                <w:lang w:eastAsia="ja-JP"/>
              </w:rPr>
              <w:t>５</w:t>
            </w:r>
            <w:r w:rsidRPr="00990BFE">
              <w:rPr>
                <w:rFonts w:asciiTheme="minorEastAsia" w:eastAsiaTheme="minorEastAsia" w:hAnsiTheme="minorEastAsia"/>
                <w:color w:val="000000" w:themeColor="text1"/>
                <w:lang w:eastAsia="ja-JP"/>
              </w:rPr>
              <w:t>.</w:t>
            </w:r>
            <w:r w:rsidRPr="00990BFE">
              <w:rPr>
                <w:rFonts w:asciiTheme="minorEastAsia" w:eastAsiaTheme="minorEastAsia" w:hAnsiTheme="minorEastAsia" w:hint="eastAsia"/>
                <w:color w:val="000000" w:themeColor="text1"/>
                <w:lang w:eastAsia="ja-JP"/>
              </w:rPr>
              <w:t>効能又</w:t>
            </w:r>
            <w:proofErr w:type="gramEnd"/>
            <w:r w:rsidRPr="00990BFE">
              <w:rPr>
                <w:rFonts w:asciiTheme="minorEastAsia" w:eastAsiaTheme="minorEastAsia" w:hAnsiTheme="minorEastAsia" w:hint="eastAsia"/>
                <w:color w:val="000000" w:themeColor="text1"/>
                <w:lang w:eastAsia="ja-JP"/>
              </w:rPr>
              <w:t>は効果に関連する注意</w:t>
            </w:r>
            <w:r w:rsidRPr="00990BFE">
              <w:rPr>
                <w:color w:val="000000" w:themeColor="text1"/>
                <w:lang w:eastAsia="ja-JP"/>
              </w:rPr>
              <w:t>--&gt;</w:t>
            </w:r>
          </w:p>
          <w:p w14:paraId="4FF36F1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lastRenderedPageBreak/>
              <w:t xml:space="preserve">  &lt;</w:t>
            </w:r>
            <w:proofErr w:type="spellStart"/>
            <w:r w:rsidRPr="00990BFE">
              <w:rPr>
                <w:color w:val="000000" w:themeColor="text1"/>
                <w:lang w:eastAsia="ja-JP"/>
              </w:rPr>
              <w:t>EfficacyRelatedPrecautions</w:t>
            </w:r>
            <w:proofErr w:type="spellEnd"/>
            <w:r w:rsidRPr="00990BFE">
              <w:rPr>
                <w:color w:val="000000" w:themeColor="text1"/>
                <w:lang w:eastAsia="ja-JP"/>
              </w:rPr>
              <w:t xml:space="preserve"> heading="fixing" id="</w:t>
            </w:r>
            <w:proofErr w:type="spellStart"/>
            <w:r w:rsidRPr="00990BFE">
              <w:rPr>
                <w:color w:val="000000" w:themeColor="text1"/>
                <w:lang w:eastAsia="ja-JP"/>
              </w:rPr>
              <w:t>HDR_EfficacyRelatedPrecautions</w:t>
            </w:r>
            <w:proofErr w:type="spellEnd"/>
            <w:r w:rsidRPr="00990BFE">
              <w:rPr>
                <w:color w:val="000000" w:themeColor="text1"/>
                <w:lang w:eastAsia="ja-JP"/>
              </w:rPr>
              <w:t xml:space="preserve">" </w:t>
            </w:r>
            <w:proofErr w:type="spellStart"/>
            <w:r w:rsidRPr="00990BFE">
              <w:rPr>
                <w:color w:val="000000" w:themeColor="text1"/>
                <w:lang w:eastAsia="ja-JP"/>
              </w:rPr>
              <w:t>wordingPatternOfEfficacyRelatedPrecautions</w:t>
            </w:r>
            <w:proofErr w:type="spellEnd"/>
            <w:r w:rsidRPr="00990BFE">
              <w:rPr>
                <w:color w:val="000000" w:themeColor="text1"/>
                <w:lang w:eastAsia="ja-JP"/>
              </w:rPr>
              <w:t>="1"&gt;</w:t>
            </w:r>
          </w:p>
          <w:p w14:paraId="48F8F6C1"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SimpleList</w:t>
            </w:r>
            <w:proofErr w:type="spellEnd"/>
            <w:r w:rsidRPr="00990BFE">
              <w:rPr>
                <w:color w:val="000000" w:themeColor="text1"/>
                <w:lang w:eastAsia="ja-JP"/>
              </w:rPr>
              <w:t>&gt;</w:t>
            </w:r>
          </w:p>
          <w:p w14:paraId="121F3590"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52569AEC"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5F821FC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〈関節リウマチ〉</w:t>
            </w:r>
            <w:r w:rsidRPr="00990BFE">
              <w:rPr>
                <w:color w:val="000000" w:themeColor="text1"/>
                <w:lang w:eastAsia="ja-JP"/>
              </w:rPr>
              <w:t>&lt;/Lang&gt;</w:t>
            </w:r>
          </w:p>
          <w:p w14:paraId="1E092F05"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615D889D"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="false"&gt;</w:t>
            </w:r>
          </w:p>
          <w:p w14:paraId="5C4ED8E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 heading="free" id="HDR_PMDA_EfficacyRelatedPrecautions_20201013102953_20"&gt;</w:t>
            </w:r>
          </w:p>
          <w:p w14:paraId="57E42F5F"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67FA295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非ステロイド性抗炎症剤及び他の抗リウマチ薬（メトトレキサート製剤を含む）等による適切な治療を行っても、疾患に起因する明らかな臨床症状が残る場合に投与を行うこと。また、メトトレキサート製剤に本剤を上乗せすることのリスク・ベネフィットを判断した上で使用すること。</w:t>
            </w:r>
            <w:r w:rsidRPr="00990BFE">
              <w:rPr>
                <w:color w:val="000000" w:themeColor="text1"/>
                <w:lang w:eastAsia="ja-JP"/>
              </w:rPr>
              <w:t>&lt;/Lang&gt;</w:t>
            </w:r>
          </w:p>
          <w:p w14:paraId="0311335F"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45EC768A"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1B8C5A5D"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72735E2D"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4EF0CD9F"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070D2E8C"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1FBF65E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〈ベーチェット病による難治性網膜ぶどう膜炎〉</w:t>
            </w:r>
            <w:r w:rsidRPr="00990BFE">
              <w:rPr>
                <w:color w:val="000000" w:themeColor="text1"/>
                <w:lang w:eastAsia="ja-JP"/>
              </w:rPr>
              <w:t>&lt;/Lang&gt;</w:t>
            </w:r>
          </w:p>
          <w:p w14:paraId="0CB5663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261E821A"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="true"&gt;</w:t>
            </w:r>
          </w:p>
          <w:p w14:paraId="7B71F58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 heading="free" id="HDR_PMDA_EfficacyRelatedPrecautions_20201013102953_21"&gt;</w:t>
            </w:r>
          </w:p>
          <w:p w14:paraId="5DE57DA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48127DA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過去の治療において、他の薬物療法（シクロスポリン等）等の適切な治療を行っても、疾患に起因する明らかな臨床症状が残る場合に本剤の投与を行うこと。</w:t>
            </w:r>
            <w:r w:rsidRPr="00990BFE">
              <w:rPr>
                <w:color w:val="000000" w:themeColor="text1"/>
                <w:lang w:eastAsia="ja-JP"/>
              </w:rPr>
              <w:t>&lt;/Lang&gt;</w:t>
            </w:r>
          </w:p>
          <w:p w14:paraId="086B77E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1DE321D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2D96484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795F28A6"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52A7613D"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7A4A4197"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0DC3354B"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〈乾癬〉</w:t>
            </w:r>
            <w:r w:rsidRPr="00990BFE">
              <w:rPr>
                <w:color w:val="000000" w:themeColor="text1"/>
                <w:lang w:eastAsia="ja-JP"/>
              </w:rPr>
              <w:t>&lt;/Lang&gt;</w:t>
            </w:r>
          </w:p>
          <w:p w14:paraId="14E0466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7AF9B42F"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="true"&gt;</w:t>
            </w:r>
          </w:p>
          <w:p w14:paraId="588255F3"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lastRenderedPageBreak/>
              <w:t xml:space="preserve">          &lt;Item heading="free" id="HDR_PMDA_EfficacyRelatedPrecautions_20201013102953_22"&gt;</w:t>
            </w:r>
          </w:p>
          <w:p w14:paraId="1B283441"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7069677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過去の治療において、既存の全身療法（紫外線療法を含む）等の適切な治療を行っても、皮疹が体表面積の</w:t>
            </w:r>
            <w:r w:rsidRPr="00990BFE">
              <w:rPr>
                <w:rFonts w:asciiTheme="minorEastAsia" w:eastAsiaTheme="minorEastAsia" w:hAnsiTheme="minorEastAsia"/>
                <w:color w:val="000000" w:themeColor="text1"/>
                <w:lang w:eastAsia="ja-JP"/>
              </w:rPr>
              <w:t>10%</w:t>
            </w:r>
            <w:r w:rsidRPr="00990BFE">
              <w:rPr>
                <w:rFonts w:asciiTheme="minorEastAsia" w:eastAsiaTheme="minorEastAsia" w:hAnsiTheme="minorEastAsia" w:hint="eastAsia"/>
                <w:color w:val="000000" w:themeColor="text1"/>
                <w:lang w:eastAsia="ja-JP"/>
              </w:rPr>
              <w:t>以上に存在する場合、もしくは難治性の皮疹、関節症状又は膿疱を有する場合に本剤の投与を行うこと。</w:t>
            </w:r>
            <w:r w:rsidRPr="00990BFE">
              <w:rPr>
                <w:color w:val="000000" w:themeColor="text1"/>
                <w:lang w:eastAsia="ja-JP"/>
              </w:rPr>
              <w:t>&lt;/Lang&gt;</w:t>
            </w:r>
          </w:p>
          <w:p w14:paraId="16B2655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54E6AE38"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30B67E9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64238EC5"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4328F79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15AEC4B5"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6CBD025B"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〈強直性脊椎炎〉</w:t>
            </w:r>
            <w:r w:rsidRPr="00990BFE">
              <w:rPr>
                <w:color w:val="000000" w:themeColor="text1"/>
                <w:lang w:eastAsia="ja-JP"/>
              </w:rPr>
              <w:t>&lt;/Lang&gt;</w:t>
            </w:r>
          </w:p>
          <w:p w14:paraId="2A105C83"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50B9E661"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="true"&gt;</w:t>
            </w:r>
          </w:p>
          <w:p w14:paraId="06C7FA7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 heading="free" id="HDR_PMDA_EfficacyRelatedPrecautions_20201013102953_23"&gt;</w:t>
            </w:r>
          </w:p>
          <w:p w14:paraId="40DFADC6"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601A4DE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過去の治療において、他の薬物療法（非ステロイド性抗炎症剤等）等の適切な治療を行っても、疾患に起因する明らかな臨床症状が残る場合に本剤の投与を行うこと。</w:t>
            </w:r>
            <w:r w:rsidRPr="00990BFE">
              <w:rPr>
                <w:color w:val="000000" w:themeColor="text1"/>
                <w:lang w:eastAsia="ja-JP"/>
              </w:rPr>
              <w:t>&lt;/Lang&gt;</w:t>
            </w:r>
          </w:p>
          <w:p w14:paraId="6C2BBA56"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64985526"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43077FD3"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11BFA68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00638F70"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068276BC"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5611C2DE"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〈クローン病〉</w:t>
            </w:r>
            <w:r w:rsidRPr="00990BFE">
              <w:rPr>
                <w:color w:val="000000" w:themeColor="text1"/>
                <w:lang w:eastAsia="ja-JP"/>
              </w:rPr>
              <w:t>&lt;/Lang&gt;</w:t>
            </w:r>
          </w:p>
          <w:p w14:paraId="026DAC2F"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44733920"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="true"&gt;</w:t>
            </w:r>
          </w:p>
          <w:p w14:paraId="1363675B"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 heading="free" id="HDR_PMDA_EfficacyRelatedPrecautions_20201013102953_24"&gt;</w:t>
            </w:r>
          </w:p>
          <w:p w14:paraId="6780D9A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552B0CCC"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過去の治療において、栄養療法、他の薬物療法（</w:t>
            </w:r>
            <w:r w:rsidRPr="00990BFE">
              <w:rPr>
                <w:rFonts w:asciiTheme="minorEastAsia" w:eastAsiaTheme="minorEastAsia" w:hAnsiTheme="minorEastAsia"/>
                <w:color w:val="000000" w:themeColor="text1"/>
                <w:lang w:eastAsia="ja-JP"/>
              </w:rPr>
              <w:t>5-</w:t>
            </w:r>
            <w:r w:rsidRPr="00990BFE">
              <w:rPr>
                <w:rFonts w:asciiTheme="minorEastAsia" w:eastAsiaTheme="minorEastAsia" w:hAnsiTheme="minorEastAsia" w:hint="eastAsia"/>
                <w:color w:val="000000" w:themeColor="text1"/>
                <w:lang w:eastAsia="ja-JP"/>
              </w:rPr>
              <w:t>アミノサリチル酸製剤、ステロイド、アザチオプリン等）等の適切な治療を行っても、疾患に起因する明らかな臨床症状が残る場合に本剤の投与を行うこと。なお、寛解維持投与は漫然と行わず経過を観察しながら行うこと。</w:t>
            </w:r>
            <w:r w:rsidRPr="00990BFE">
              <w:rPr>
                <w:color w:val="000000" w:themeColor="text1"/>
                <w:lang w:eastAsia="ja-JP"/>
              </w:rPr>
              <w:t>&lt;/Lang&gt;</w:t>
            </w:r>
          </w:p>
          <w:p w14:paraId="6F96D73B"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08CBEC92"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123F538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lastRenderedPageBreak/>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2273A47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4978C424"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3909764A"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3B0BCD3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〈潰瘍性大腸炎〉</w:t>
            </w:r>
            <w:r w:rsidRPr="00990BFE">
              <w:rPr>
                <w:color w:val="000000" w:themeColor="text1"/>
                <w:lang w:eastAsia="ja-JP"/>
              </w:rPr>
              <w:t>&lt;/Lang&gt;</w:t>
            </w:r>
          </w:p>
          <w:p w14:paraId="4ECCE377"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&lt;/Header&gt;</w:t>
            </w:r>
          </w:p>
          <w:p w14:paraId="253F2B51"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 xml:space="preserve"> </w:t>
            </w:r>
            <w:proofErr w:type="spellStart"/>
            <w:r w:rsidRPr="00990BFE">
              <w:rPr>
                <w:color w:val="000000" w:themeColor="text1"/>
                <w:lang w:eastAsia="ja-JP"/>
              </w:rPr>
              <w:t>numberContinued</w:t>
            </w:r>
            <w:proofErr w:type="spellEnd"/>
            <w:r w:rsidRPr="00990BFE">
              <w:rPr>
                <w:color w:val="000000" w:themeColor="text1"/>
                <w:lang w:eastAsia="ja-JP"/>
              </w:rPr>
              <w:t>="true"&gt;</w:t>
            </w:r>
          </w:p>
          <w:p w14:paraId="036D892A"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 heading="free" id="HDR_PMDA_EfficacyRelatedPrecautions_20201013102953_25"&gt;</w:t>
            </w:r>
          </w:p>
          <w:p w14:paraId="1C33AF5B"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05DAF826"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&lt;Lang </w:t>
            </w:r>
            <w:proofErr w:type="spellStart"/>
            <w:proofErr w:type="gramStart"/>
            <w:r w:rsidRPr="00990BFE">
              <w:rPr>
                <w:color w:val="000000" w:themeColor="text1"/>
                <w:lang w:eastAsia="ja-JP"/>
              </w:rPr>
              <w:t>xml:lang</w:t>
            </w:r>
            <w:proofErr w:type="spellEnd"/>
            <w:proofErr w:type="gramEnd"/>
            <w:r w:rsidRPr="00990BFE">
              <w:rPr>
                <w:color w:val="000000" w:themeColor="text1"/>
                <w:lang w:eastAsia="ja-JP"/>
              </w:rPr>
              <w:t>="ja"&gt;</w:t>
            </w:r>
            <w:r w:rsidRPr="00990BFE">
              <w:rPr>
                <w:rFonts w:asciiTheme="minorEastAsia" w:eastAsiaTheme="minorEastAsia" w:hAnsiTheme="minorEastAsia" w:hint="eastAsia"/>
                <w:color w:val="000000" w:themeColor="text1"/>
                <w:lang w:eastAsia="ja-JP"/>
              </w:rPr>
              <w:t>過去の治療において、他の薬物療法（</w:t>
            </w:r>
            <w:r w:rsidRPr="00990BFE">
              <w:rPr>
                <w:rFonts w:asciiTheme="minorEastAsia" w:eastAsiaTheme="minorEastAsia" w:hAnsiTheme="minorEastAsia"/>
                <w:color w:val="000000" w:themeColor="text1"/>
                <w:lang w:eastAsia="ja-JP"/>
              </w:rPr>
              <w:t>5-</w:t>
            </w:r>
            <w:r w:rsidRPr="00990BFE">
              <w:rPr>
                <w:rFonts w:asciiTheme="minorEastAsia" w:eastAsiaTheme="minorEastAsia" w:hAnsiTheme="minorEastAsia" w:hint="eastAsia"/>
                <w:color w:val="000000" w:themeColor="text1"/>
                <w:lang w:eastAsia="ja-JP"/>
              </w:rPr>
              <w:t>アミノサリチル酸製剤、ステロイド、アザチオプリン等）等の適切な治療を行っても、疾患に起因する明らかな臨床症状が残る場合に本剤の投与を行うこと。寛解維持効果は確認されていないため、寛解導入後には本剤の継続投与の必要性を検討し、他の治療法への切替えを考慮すること。</w:t>
            </w:r>
            <w:r w:rsidRPr="00990BFE">
              <w:rPr>
                <w:color w:val="000000" w:themeColor="text1"/>
                <w:lang w:eastAsia="ja-JP"/>
              </w:rPr>
              <w:t>&lt;/Lang&gt;</w:t>
            </w:r>
          </w:p>
          <w:p w14:paraId="3C6E8539"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&lt;/Detail&gt;</w:t>
            </w:r>
          </w:p>
          <w:p w14:paraId="76F9B71E"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64F2EAD0"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OrderedList</w:t>
            </w:r>
            <w:proofErr w:type="spellEnd"/>
            <w:r w:rsidRPr="00990BFE">
              <w:rPr>
                <w:color w:val="000000" w:themeColor="text1"/>
                <w:lang w:eastAsia="ja-JP"/>
              </w:rPr>
              <w:t>&gt;</w:t>
            </w:r>
          </w:p>
          <w:p w14:paraId="56272393"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&lt;/Item&gt;</w:t>
            </w:r>
          </w:p>
          <w:p w14:paraId="368C9B77" w14:textId="77777777" w:rsidR="00692527" w:rsidRPr="00990BFE"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SimpleList</w:t>
            </w:r>
            <w:proofErr w:type="spellEnd"/>
            <w:r w:rsidRPr="00990BFE">
              <w:rPr>
                <w:color w:val="000000" w:themeColor="text1"/>
                <w:lang w:eastAsia="ja-JP"/>
              </w:rPr>
              <w:t>&gt;</w:t>
            </w:r>
          </w:p>
          <w:p w14:paraId="56F95C8A" w14:textId="77777777" w:rsidR="00692527" w:rsidRDefault="00692527" w:rsidP="00692527">
            <w:pPr>
              <w:rPr>
                <w:rFonts w:eastAsiaTheme="minorEastAsia"/>
                <w:color w:val="000000" w:themeColor="text1"/>
                <w:lang w:eastAsia="ja-JP"/>
              </w:rPr>
            </w:pPr>
            <w:r w:rsidRPr="00990BFE">
              <w:rPr>
                <w:color w:val="000000" w:themeColor="text1"/>
                <w:lang w:eastAsia="ja-JP"/>
              </w:rPr>
              <w:t xml:space="preserve">  &lt;/</w:t>
            </w:r>
            <w:proofErr w:type="spellStart"/>
            <w:r w:rsidRPr="00990BFE">
              <w:rPr>
                <w:color w:val="000000" w:themeColor="text1"/>
                <w:lang w:eastAsia="ja-JP"/>
              </w:rPr>
              <w:t>EfficacyRelatedPrecautions</w:t>
            </w:r>
            <w:proofErr w:type="spellEnd"/>
            <w:r w:rsidRPr="00990BFE">
              <w:rPr>
                <w:color w:val="000000" w:themeColor="text1"/>
                <w:lang w:eastAsia="ja-JP"/>
              </w:rPr>
              <w:t>&gt;</w:t>
            </w:r>
          </w:p>
          <w:p w14:paraId="6C8D688C" w14:textId="4B34EEA2" w:rsidR="00692527" w:rsidRPr="00990BFE"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7B18B4" w14:textId="77777777" w:rsidR="00692527" w:rsidRPr="00990BFE" w:rsidRDefault="00692527" w:rsidP="00692527">
            <w:pPr>
              <w:rPr>
                <w:rFonts w:eastAsiaTheme="minorHAnsi"/>
                <w:color w:val="000000" w:themeColor="text1"/>
              </w:rPr>
            </w:pPr>
          </w:p>
        </w:tc>
      </w:tr>
      <w:tr w:rsidR="00692527" w:rsidRPr="000D1C20" w14:paraId="797CD3D6" w14:textId="7FA6D3F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DD934E" w14:textId="576D0B4E" w:rsidR="00692527" w:rsidRPr="00990BFE" w:rsidRDefault="00692527" w:rsidP="00692527">
            <w:pPr>
              <w:rPr>
                <w:color w:val="000000" w:themeColor="text1"/>
              </w:rPr>
            </w:pPr>
            <w:r w:rsidRPr="00990BFE">
              <w:rPr>
                <w:color w:val="000000" w:themeColor="text1"/>
              </w:rPr>
              <w:lastRenderedPageBreak/>
              <w:t>6.</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AC4B4" w14:textId="0AB2972A" w:rsidR="00692527" w:rsidRPr="00990BFE" w:rsidRDefault="00692527" w:rsidP="00692527">
            <w:pPr>
              <w:rPr>
                <w:color w:val="000000" w:themeColor="text1"/>
              </w:rPr>
            </w:pPr>
            <w:proofErr w:type="spellStart"/>
            <w:r w:rsidRPr="00990BFE">
              <w:rPr>
                <w:rFonts w:eastAsia="MS Gothic" w:cs="MS Gothic" w:hint="eastAsia"/>
                <w:color w:val="000000" w:themeColor="text1"/>
              </w:rPr>
              <w:t>用法及び用量</w:t>
            </w:r>
            <w:proofErr w:type="spellEnd"/>
            <w:r w:rsidRPr="00990BFE">
              <w:rPr>
                <w:color w:val="000000" w:themeColor="text1"/>
              </w:rPr>
              <w:t xml:space="preserve"> (Dosage and Administration)</w:t>
            </w:r>
          </w:p>
          <w:p w14:paraId="0468FAEB" w14:textId="2C1B0F97" w:rsidR="00692527" w:rsidRPr="00990BFE" w:rsidRDefault="00692527" w:rsidP="00692527">
            <w:pPr>
              <w:rPr>
                <w:rFonts w:eastAsia="MS Gothic" w:cs="MS Gothic"/>
                <w:color w:val="000000" w:themeColor="text1"/>
              </w:rPr>
            </w:pPr>
            <w:r w:rsidRPr="00DB69EF">
              <w:rPr>
                <w:rFonts w:eastAsiaTheme="minorHAnsi"/>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InfoDoseAdmin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A792A2" w14:textId="1D1AC5C6" w:rsidR="00692527" w:rsidRPr="00990BFE" w:rsidRDefault="00692527" w:rsidP="00692527">
            <w:pPr>
              <w:rPr>
                <w:rFonts w:eastAsiaTheme="minorEastAsia"/>
                <w:i/>
                <w:iCs/>
                <w:color w:val="000000" w:themeColor="text1"/>
                <w:u w:val="single"/>
                <w:lang w:eastAsia="ja-JP"/>
              </w:rPr>
            </w:pPr>
            <w:proofErr w:type="spellStart"/>
            <w:r w:rsidRPr="00990BFE">
              <w:rPr>
                <w:b/>
                <w:bCs/>
                <w:i/>
                <w:iCs/>
                <w:color w:val="000000" w:themeColor="text1"/>
                <w:u w:val="single"/>
                <w:lang w:eastAsia="ja-JP"/>
              </w:rPr>
              <w:t>Aromasin</w:t>
            </w:r>
            <w:proofErr w:type="spellEnd"/>
          </w:p>
          <w:p w14:paraId="23BB40C0" w14:textId="77777777" w:rsidR="00692527" w:rsidRPr="00990BFE" w:rsidRDefault="00692527" w:rsidP="00692527">
            <w:pPr>
              <w:rPr>
                <w:rFonts w:eastAsiaTheme="minorHAnsi"/>
                <w:color w:val="000000" w:themeColor="text1"/>
              </w:rPr>
            </w:pPr>
            <w:proofErr w:type="gramStart"/>
            <w:r w:rsidRPr="00990BFE">
              <w:rPr>
                <w:rFonts w:eastAsiaTheme="minorHAnsi"/>
                <w:color w:val="000000" w:themeColor="text1"/>
              </w:rPr>
              <w:t>&lt;!--</w:t>
            </w:r>
            <w:r w:rsidRPr="00990BFE">
              <w:rPr>
                <w:rFonts w:asciiTheme="minorEastAsia" w:eastAsiaTheme="minorEastAsia" w:hAnsiTheme="minorEastAsia" w:cs="MS Mincho" w:hint="eastAsia"/>
                <w:color w:val="000000" w:themeColor="text1"/>
              </w:rPr>
              <w:t>６</w:t>
            </w:r>
            <w:r w:rsidRPr="00990BFE">
              <w:rPr>
                <w:rFonts w:asciiTheme="minorEastAsia" w:eastAsiaTheme="minorEastAsia" w:hAnsiTheme="minorEastAsia"/>
                <w:color w:val="000000" w:themeColor="text1"/>
              </w:rPr>
              <w:t>.</w:t>
            </w:r>
            <w:r w:rsidRPr="00990BFE">
              <w:rPr>
                <w:rFonts w:asciiTheme="minorEastAsia" w:eastAsiaTheme="minorEastAsia" w:hAnsiTheme="minorEastAsia" w:cs="MS Mincho" w:hint="eastAsia"/>
                <w:color w:val="000000" w:themeColor="text1"/>
              </w:rPr>
              <w:t>用法及</w:t>
            </w:r>
            <w:proofErr w:type="gramEnd"/>
            <w:r w:rsidRPr="00990BFE">
              <w:rPr>
                <w:rFonts w:asciiTheme="minorEastAsia" w:eastAsiaTheme="minorEastAsia" w:hAnsiTheme="minorEastAsia" w:cs="MS Mincho" w:hint="eastAsia"/>
                <w:color w:val="000000" w:themeColor="text1"/>
              </w:rPr>
              <w:t>び用量</w:t>
            </w:r>
            <w:r w:rsidRPr="00990BFE">
              <w:rPr>
                <w:rFonts w:eastAsiaTheme="minorHAnsi"/>
                <w:color w:val="000000" w:themeColor="text1"/>
              </w:rPr>
              <w:t>--&gt;</w:t>
            </w:r>
          </w:p>
          <w:p w14:paraId="61AFBAA6"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w:t>
            </w:r>
            <w:proofErr w:type="spellStart"/>
            <w:r w:rsidRPr="00990BFE">
              <w:rPr>
                <w:rFonts w:eastAsiaTheme="minorHAnsi"/>
                <w:color w:val="000000" w:themeColor="text1"/>
              </w:rPr>
              <w:t>InfoDoseAdmin</w:t>
            </w:r>
            <w:proofErr w:type="spellEnd"/>
            <w:r w:rsidRPr="00990BFE">
              <w:rPr>
                <w:rFonts w:eastAsiaTheme="minorHAnsi"/>
                <w:color w:val="000000" w:themeColor="text1"/>
              </w:rPr>
              <w:t xml:space="preserve"> </w:t>
            </w:r>
            <w:proofErr w:type="spellStart"/>
            <w:r w:rsidRPr="00990BFE">
              <w:rPr>
                <w:rFonts w:eastAsiaTheme="minorHAnsi"/>
                <w:color w:val="000000" w:themeColor="text1"/>
              </w:rPr>
              <w:t>wordingPatternOfDoseAdmin</w:t>
            </w:r>
            <w:proofErr w:type="spellEnd"/>
            <w:r w:rsidRPr="00990BFE">
              <w:rPr>
                <w:rFonts w:eastAsiaTheme="minorHAnsi"/>
                <w:color w:val="000000" w:themeColor="text1"/>
              </w:rPr>
              <w:t>="1" id="</w:t>
            </w:r>
            <w:proofErr w:type="spellStart"/>
            <w:r w:rsidRPr="00990BFE">
              <w:rPr>
                <w:rFonts w:eastAsiaTheme="minorHAnsi"/>
                <w:color w:val="000000" w:themeColor="text1"/>
              </w:rPr>
              <w:t>HDR_InfoDoseAdmin</w:t>
            </w:r>
            <w:proofErr w:type="spellEnd"/>
            <w:r w:rsidRPr="00990BFE">
              <w:rPr>
                <w:rFonts w:eastAsiaTheme="minorHAnsi"/>
                <w:color w:val="000000" w:themeColor="text1"/>
              </w:rPr>
              <w:t>" heading="fixing"&gt;</w:t>
            </w:r>
          </w:p>
          <w:p w14:paraId="2D985549" w14:textId="77777777" w:rsidR="00692527" w:rsidRPr="00990BFE" w:rsidRDefault="00692527" w:rsidP="00692527">
            <w:pPr>
              <w:rPr>
                <w:rFonts w:eastAsiaTheme="minorEastAsia"/>
                <w:color w:val="000000" w:themeColor="text1"/>
              </w:rPr>
            </w:pPr>
            <w:r w:rsidRPr="00990BFE">
              <w:rPr>
                <w:color w:val="000000" w:themeColor="text1"/>
              </w:rPr>
              <w:t xml:space="preserve">    &lt;</w:t>
            </w:r>
            <w:proofErr w:type="spellStart"/>
            <w:r w:rsidRPr="00990BFE">
              <w:rPr>
                <w:color w:val="000000" w:themeColor="text1"/>
              </w:rPr>
              <w:t>DoseAdmin</w:t>
            </w:r>
            <w:proofErr w:type="spellEnd"/>
            <w:r w:rsidRPr="00990BFE">
              <w:rPr>
                <w:color w:val="000000" w:themeColor="text1"/>
              </w:rPr>
              <w:t>&gt;</w:t>
            </w:r>
          </w:p>
          <w:p w14:paraId="480CA956"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&lt;Detail&gt;</w:t>
            </w:r>
          </w:p>
          <w:p w14:paraId="28C91D96"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&lt;Lang </w:t>
            </w:r>
            <w:proofErr w:type="spellStart"/>
            <w:proofErr w:type="gramStart"/>
            <w:r w:rsidRPr="00990BFE">
              <w:rPr>
                <w:rFonts w:eastAsiaTheme="minorHAnsi"/>
                <w:color w:val="000000" w:themeColor="text1"/>
              </w:rPr>
              <w:t>xml:lang</w:t>
            </w:r>
            <w:proofErr w:type="spellEnd"/>
            <w:proofErr w:type="gramEnd"/>
            <w:r w:rsidRPr="00990BFE">
              <w:rPr>
                <w:rFonts w:eastAsiaTheme="minorHAnsi"/>
                <w:color w:val="000000" w:themeColor="text1"/>
              </w:rPr>
              <w:t>="ja"&gt;</w:t>
            </w:r>
            <w:r w:rsidRPr="00990BFE">
              <w:rPr>
                <w:rFonts w:asciiTheme="minorEastAsia" w:eastAsiaTheme="minorEastAsia" w:hAnsiTheme="minorEastAsia" w:cs="MS Mincho" w:hint="eastAsia"/>
                <w:color w:val="000000" w:themeColor="text1"/>
              </w:rPr>
              <w:t>通常、成人にはエキセメスタンとして</w:t>
            </w:r>
            <w:r w:rsidRPr="00990BFE">
              <w:rPr>
                <w:rFonts w:asciiTheme="minorEastAsia" w:eastAsiaTheme="minorEastAsia" w:hAnsiTheme="minorEastAsia"/>
                <w:color w:val="000000" w:themeColor="text1"/>
              </w:rPr>
              <w:t>1</w:t>
            </w:r>
            <w:r w:rsidRPr="00990BFE">
              <w:rPr>
                <w:rFonts w:asciiTheme="minorEastAsia" w:eastAsiaTheme="minorEastAsia" w:hAnsiTheme="minorEastAsia" w:cs="MS Mincho" w:hint="eastAsia"/>
                <w:color w:val="000000" w:themeColor="text1"/>
              </w:rPr>
              <w:t>日</w:t>
            </w:r>
            <w:r w:rsidRPr="00990BFE">
              <w:rPr>
                <w:rFonts w:asciiTheme="minorEastAsia" w:eastAsiaTheme="minorEastAsia" w:hAnsiTheme="minorEastAsia"/>
                <w:color w:val="000000" w:themeColor="text1"/>
              </w:rPr>
              <w:t>1</w:t>
            </w:r>
            <w:r w:rsidRPr="00990BFE">
              <w:rPr>
                <w:rFonts w:asciiTheme="minorEastAsia" w:eastAsiaTheme="minorEastAsia" w:hAnsiTheme="minorEastAsia" w:cs="MS Mincho" w:hint="eastAsia"/>
                <w:color w:val="000000" w:themeColor="text1"/>
              </w:rPr>
              <w:t>回</w:t>
            </w:r>
            <w:r w:rsidRPr="00990BFE">
              <w:rPr>
                <w:rFonts w:asciiTheme="minorEastAsia" w:eastAsiaTheme="minorEastAsia" w:hAnsiTheme="minorEastAsia"/>
                <w:color w:val="000000" w:themeColor="text1"/>
              </w:rPr>
              <w:t>25mg</w:t>
            </w:r>
            <w:r w:rsidRPr="00990BFE">
              <w:rPr>
                <w:rFonts w:asciiTheme="minorEastAsia" w:eastAsiaTheme="minorEastAsia" w:hAnsiTheme="minorEastAsia" w:cs="MS Mincho" w:hint="eastAsia"/>
                <w:color w:val="000000" w:themeColor="text1"/>
              </w:rPr>
              <w:t>を食後に経口投与する。</w:t>
            </w:r>
            <w:r w:rsidRPr="00990BFE">
              <w:rPr>
                <w:rFonts w:eastAsiaTheme="minorHAnsi"/>
                <w:color w:val="000000" w:themeColor="text1"/>
              </w:rPr>
              <w:t>&lt;/Lang&gt;</w:t>
            </w:r>
          </w:p>
          <w:p w14:paraId="4680D90F"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&lt;/Detail&gt;</w:t>
            </w:r>
          </w:p>
          <w:p w14:paraId="5813FEEC" w14:textId="77777777" w:rsidR="00692527" w:rsidRPr="00990BFE" w:rsidRDefault="00692527" w:rsidP="00692527">
            <w:pPr>
              <w:rPr>
                <w:rFonts w:eastAsiaTheme="minorEastAsia"/>
                <w:color w:val="000000" w:themeColor="text1"/>
              </w:rPr>
            </w:pPr>
            <w:r w:rsidRPr="00990BFE">
              <w:rPr>
                <w:color w:val="000000" w:themeColor="text1"/>
              </w:rPr>
              <w:t xml:space="preserve">    &lt;/</w:t>
            </w:r>
            <w:proofErr w:type="spellStart"/>
            <w:r w:rsidRPr="00990BFE">
              <w:rPr>
                <w:color w:val="000000" w:themeColor="text1"/>
              </w:rPr>
              <w:t>DoseAdmin</w:t>
            </w:r>
            <w:proofErr w:type="spellEnd"/>
            <w:r w:rsidRPr="00990BFE">
              <w:rPr>
                <w:color w:val="000000" w:themeColor="text1"/>
              </w:rPr>
              <w:t>&gt;</w:t>
            </w:r>
          </w:p>
          <w:p w14:paraId="122781D9"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w:t>
            </w:r>
            <w:proofErr w:type="spellStart"/>
            <w:r w:rsidRPr="00990BFE">
              <w:rPr>
                <w:rFonts w:eastAsiaTheme="minorHAnsi"/>
                <w:color w:val="000000" w:themeColor="text1"/>
              </w:rPr>
              <w:t>InfoDoseAdmin</w:t>
            </w:r>
            <w:proofErr w:type="spellEnd"/>
            <w:r w:rsidRPr="00990BFE">
              <w:rPr>
                <w:rFonts w:eastAsiaTheme="minorHAnsi"/>
                <w:color w:val="000000" w:themeColor="text1"/>
              </w:rPr>
              <w:t>&gt;</w:t>
            </w:r>
          </w:p>
          <w:p w14:paraId="5FC93E64" w14:textId="77777777" w:rsidR="00692527" w:rsidRPr="00990BFE" w:rsidRDefault="00692527" w:rsidP="00692527">
            <w:pPr>
              <w:rPr>
                <w:rFonts w:eastAsiaTheme="minorEastAsia"/>
                <w:color w:val="000000" w:themeColor="text1"/>
                <w:lang w:eastAsia="ja-JP"/>
              </w:rPr>
            </w:pPr>
          </w:p>
          <w:p w14:paraId="603681FB" w14:textId="6924CF55" w:rsidR="00692527" w:rsidRPr="00990BFE" w:rsidRDefault="00692527" w:rsidP="00692527">
            <w:pPr>
              <w:rPr>
                <w:rFonts w:eastAsiaTheme="minorEastAsia"/>
                <w:b/>
                <w:bCs/>
                <w:i/>
                <w:iCs/>
                <w:color w:val="000000" w:themeColor="text1"/>
                <w:u w:val="single"/>
                <w:lang w:eastAsia="ja-JP"/>
              </w:rPr>
            </w:pPr>
            <w:r w:rsidRPr="00990BFE">
              <w:rPr>
                <w:b/>
                <w:bCs/>
                <w:i/>
                <w:iCs/>
                <w:color w:val="000000" w:themeColor="text1"/>
                <w:u w:val="single"/>
                <w:lang w:eastAsia="ja-JP"/>
              </w:rPr>
              <w:t>Infliximab BS Pfizer</w:t>
            </w:r>
          </w:p>
          <w:p w14:paraId="521B819C" w14:textId="77777777" w:rsidR="00692527" w:rsidRPr="00990BFE" w:rsidRDefault="00692527" w:rsidP="00692527">
            <w:pPr>
              <w:rPr>
                <w:rFonts w:eastAsiaTheme="minorHAnsi"/>
                <w:color w:val="000000" w:themeColor="text1"/>
              </w:rPr>
            </w:pPr>
            <w:proofErr w:type="gramStart"/>
            <w:r w:rsidRPr="00990BFE">
              <w:rPr>
                <w:rFonts w:eastAsiaTheme="minorHAnsi"/>
                <w:color w:val="000000" w:themeColor="text1"/>
              </w:rPr>
              <w:t>&lt;!--</w:t>
            </w:r>
            <w:r w:rsidRPr="00990BFE">
              <w:rPr>
                <w:rFonts w:asciiTheme="minorEastAsia" w:eastAsiaTheme="minorEastAsia" w:hAnsiTheme="minorEastAsia" w:cs="MS Mincho" w:hint="eastAsia"/>
                <w:color w:val="000000" w:themeColor="text1"/>
              </w:rPr>
              <w:t>６</w:t>
            </w:r>
            <w:r w:rsidRPr="00990BFE">
              <w:rPr>
                <w:rFonts w:asciiTheme="minorEastAsia" w:eastAsiaTheme="minorEastAsia" w:hAnsiTheme="minorEastAsia"/>
                <w:color w:val="000000" w:themeColor="text1"/>
              </w:rPr>
              <w:t>.</w:t>
            </w:r>
            <w:r w:rsidRPr="00990BFE">
              <w:rPr>
                <w:rFonts w:asciiTheme="minorEastAsia" w:eastAsiaTheme="minorEastAsia" w:hAnsiTheme="minorEastAsia" w:cs="MS Mincho" w:hint="eastAsia"/>
                <w:color w:val="000000" w:themeColor="text1"/>
              </w:rPr>
              <w:t>用法及</w:t>
            </w:r>
            <w:proofErr w:type="gramEnd"/>
            <w:r w:rsidRPr="00990BFE">
              <w:rPr>
                <w:rFonts w:asciiTheme="minorEastAsia" w:eastAsiaTheme="minorEastAsia" w:hAnsiTheme="minorEastAsia" w:cs="MS Mincho" w:hint="eastAsia"/>
                <w:color w:val="000000" w:themeColor="text1"/>
              </w:rPr>
              <w:t>び用量</w:t>
            </w:r>
            <w:r w:rsidRPr="00990BFE">
              <w:rPr>
                <w:rFonts w:eastAsiaTheme="minorHAnsi"/>
                <w:color w:val="000000" w:themeColor="text1"/>
              </w:rPr>
              <w:t>--&gt;</w:t>
            </w:r>
          </w:p>
          <w:p w14:paraId="04480EC0"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w:t>
            </w:r>
            <w:proofErr w:type="spellStart"/>
            <w:r w:rsidRPr="00990BFE">
              <w:rPr>
                <w:rFonts w:eastAsiaTheme="minorHAnsi"/>
                <w:color w:val="000000" w:themeColor="text1"/>
              </w:rPr>
              <w:t>InfoDoseAdmin</w:t>
            </w:r>
            <w:proofErr w:type="spellEnd"/>
            <w:r w:rsidRPr="00990BFE">
              <w:rPr>
                <w:rFonts w:eastAsiaTheme="minorHAnsi"/>
                <w:color w:val="000000" w:themeColor="text1"/>
              </w:rPr>
              <w:t xml:space="preserve"> </w:t>
            </w:r>
            <w:proofErr w:type="spellStart"/>
            <w:r w:rsidRPr="00990BFE">
              <w:rPr>
                <w:rFonts w:eastAsiaTheme="minorHAnsi"/>
                <w:color w:val="000000" w:themeColor="text1"/>
              </w:rPr>
              <w:t>wordingPatternOfDoseAdmin</w:t>
            </w:r>
            <w:proofErr w:type="spellEnd"/>
            <w:r w:rsidRPr="00990BFE">
              <w:rPr>
                <w:rFonts w:eastAsiaTheme="minorHAnsi"/>
                <w:color w:val="000000" w:themeColor="text1"/>
              </w:rPr>
              <w:t>="1" id="</w:t>
            </w:r>
            <w:proofErr w:type="spellStart"/>
            <w:r w:rsidRPr="00990BFE">
              <w:rPr>
                <w:rFonts w:eastAsiaTheme="minorHAnsi"/>
                <w:color w:val="000000" w:themeColor="text1"/>
              </w:rPr>
              <w:t>HDR_InfoDoseAdmin</w:t>
            </w:r>
            <w:proofErr w:type="spellEnd"/>
            <w:r w:rsidRPr="00990BFE">
              <w:rPr>
                <w:rFonts w:eastAsiaTheme="minorHAnsi"/>
                <w:color w:val="000000" w:themeColor="text1"/>
              </w:rPr>
              <w:t>" heading="fixing"&gt;</w:t>
            </w:r>
          </w:p>
          <w:p w14:paraId="5B6A7D64"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w:t>
            </w:r>
            <w:proofErr w:type="spellStart"/>
            <w:r w:rsidRPr="00990BFE">
              <w:rPr>
                <w:rFonts w:eastAsiaTheme="minorHAnsi"/>
                <w:color w:val="000000" w:themeColor="text1"/>
              </w:rPr>
              <w:t>DoseAdmin</w:t>
            </w:r>
            <w:proofErr w:type="spellEnd"/>
            <w:r w:rsidRPr="00990BFE">
              <w:rPr>
                <w:rFonts w:eastAsiaTheme="minorHAnsi"/>
                <w:color w:val="000000" w:themeColor="text1"/>
              </w:rPr>
              <w:t>&gt;</w:t>
            </w:r>
          </w:p>
          <w:p w14:paraId="1F595486"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w:t>
            </w:r>
            <w:proofErr w:type="spellStart"/>
            <w:r w:rsidRPr="00990BFE">
              <w:rPr>
                <w:rFonts w:eastAsiaTheme="minorHAnsi"/>
                <w:color w:val="000000" w:themeColor="text1"/>
              </w:rPr>
              <w:t>SimpleList</w:t>
            </w:r>
            <w:proofErr w:type="spellEnd"/>
            <w:r w:rsidRPr="00990BFE">
              <w:rPr>
                <w:rFonts w:eastAsiaTheme="minorHAnsi"/>
                <w:color w:val="000000" w:themeColor="text1"/>
              </w:rPr>
              <w:t>&gt;</w:t>
            </w:r>
          </w:p>
          <w:p w14:paraId="410C616F"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&lt;Item&gt;</w:t>
            </w:r>
          </w:p>
          <w:p w14:paraId="1302C77A"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&lt;Header&gt;</w:t>
            </w:r>
          </w:p>
          <w:p w14:paraId="6CAB593A"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&lt;Lang </w:t>
            </w:r>
            <w:proofErr w:type="spellStart"/>
            <w:proofErr w:type="gramStart"/>
            <w:r w:rsidRPr="00990BFE">
              <w:rPr>
                <w:rFonts w:eastAsiaTheme="minorHAnsi"/>
                <w:color w:val="000000" w:themeColor="text1"/>
              </w:rPr>
              <w:t>xml:lang</w:t>
            </w:r>
            <w:proofErr w:type="spellEnd"/>
            <w:proofErr w:type="gramEnd"/>
            <w:r w:rsidRPr="00990BFE">
              <w:rPr>
                <w:rFonts w:eastAsiaTheme="minorHAnsi"/>
                <w:color w:val="000000" w:themeColor="text1"/>
              </w:rPr>
              <w:t>="ja"&gt;</w:t>
            </w:r>
            <w:r w:rsidRPr="00990BFE">
              <w:rPr>
                <w:rFonts w:asciiTheme="minorEastAsia" w:eastAsiaTheme="minorEastAsia" w:hAnsiTheme="minorEastAsia" w:cs="MS Mincho" w:hint="eastAsia"/>
                <w:color w:val="000000" w:themeColor="text1"/>
              </w:rPr>
              <w:t>〈</w:t>
            </w:r>
            <w:proofErr w:type="spellStart"/>
            <w:r w:rsidRPr="00990BFE">
              <w:rPr>
                <w:rFonts w:asciiTheme="minorEastAsia" w:eastAsiaTheme="minorEastAsia" w:hAnsiTheme="minorEastAsia" w:cs="MS Mincho" w:hint="eastAsia"/>
                <w:color w:val="000000" w:themeColor="text1"/>
              </w:rPr>
              <w:t>関節リウマチ</w:t>
            </w:r>
            <w:proofErr w:type="spellEnd"/>
            <w:r w:rsidRPr="00990BFE">
              <w:rPr>
                <w:rFonts w:asciiTheme="minorEastAsia" w:eastAsiaTheme="minorEastAsia" w:hAnsiTheme="minorEastAsia" w:cs="MS Mincho" w:hint="eastAsia"/>
                <w:color w:val="000000" w:themeColor="text1"/>
              </w:rPr>
              <w:t>〉</w:t>
            </w:r>
            <w:r w:rsidRPr="00990BFE">
              <w:rPr>
                <w:rFonts w:eastAsiaTheme="minorHAnsi"/>
                <w:color w:val="000000" w:themeColor="text1"/>
              </w:rPr>
              <w:t>&lt;/Lang&gt;</w:t>
            </w:r>
          </w:p>
          <w:p w14:paraId="048AF1F9"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rPr>
              <w:lastRenderedPageBreak/>
              <w:t xml:space="preserve">          </w:t>
            </w:r>
            <w:r w:rsidRPr="00990BFE">
              <w:rPr>
                <w:rFonts w:eastAsiaTheme="minorHAnsi"/>
                <w:color w:val="000000" w:themeColor="text1"/>
                <w:lang w:eastAsia="ja-JP"/>
              </w:rPr>
              <w:t>&lt;/Header&gt;</w:t>
            </w:r>
          </w:p>
          <w:p w14:paraId="61718026"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&lt;Detail&gt;</w:t>
            </w:r>
          </w:p>
          <w:p w14:paraId="5A4E0F77"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&lt;Lang </w:t>
            </w:r>
            <w:proofErr w:type="spellStart"/>
            <w:proofErr w:type="gramStart"/>
            <w:r w:rsidRPr="00990BFE">
              <w:rPr>
                <w:rFonts w:eastAsiaTheme="minorHAnsi"/>
                <w:color w:val="000000" w:themeColor="text1"/>
                <w:lang w:eastAsia="ja-JP"/>
              </w:rPr>
              <w:t>xml:lang</w:t>
            </w:r>
            <w:proofErr w:type="spellEnd"/>
            <w:proofErr w:type="gramEnd"/>
            <w:r w:rsidRPr="00990BFE">
              <w:rPr>
                <w:rFonts w:eastAsiaTheme="minorHAnsi"/>
                <w:color w:val="000000" w:themeColor="text1"/>
                <w:lang w:eastAsia="ja-JP"/>
              </w:rPr>
              <w:t>="ja"&gt;</w:t>
            </w:r>
            <w:r w:rsidRPr="00990BFE">
              <w:rPr>
                <w:rFonts w:asciiTheme="minorEastAsia" w:eastAsiaTheme="minorEastAsia" w:hAnsiTheme="minorEastAsia" w:cs="MS Mincho" w:hint="eastAsia"/>
                <w:color w:val="000000" w:themeColor="text1"/>
                <w:lang w:eastAsia="ja-JP"/>
              </w:rPr>
              <w:t>通常、インフリキシマブ（遺伝子組換え）［インフリキシマブ後続</w:t>
            </w:r>
            <w:r w:rsidRPr="00990BFE">
              <w:rPr>
                <w:rFonts w:asciiTheme="minorEastAsia" w:eastAsiaTheme="minorEastAsia" w:hAnsiTheme="minorEastAsia"/>
                <w:color w:val="000000" w:themeColor="text1"/>
                <w:lang w:eastAsia="ja-JP"/>
              </w:rPr>
              <w:t>3</w:t>
            </w:r>
            <w:r w:rsidRPr="00990BFE">
              <w:rPr>
                <w:rFonts w:asciiTheme="minorEastAsia" w:eastAsiaTheme="minorEastAsia" w:hAnsiTheme="minorEastAsia" w:cs="MS Mincho" w:hint="eastAsia"/>
                <w:color w:val="000000" w:themeColor="text1"/>
                <w:lang w:eastAsia="ja-JP"/>
              </w:rPr>
              <w:t>］として、体重</w:t>
            </w:r>
            <w:r w:rsidRPr="00990BFE">
              <w:rPr>
                <w:rFonts w:asciiTheme="minorEastAsia" w:eastAsiaTheme="minorEastAsia" w:hAnsiTheme="minorEastAsia"/>
                <w:color w:val="000000" w:themeColor="text1"/>
                <w:lang w:eastAsia="ja-JP"/>
              </w:rPr>
              <w:t>1kg</w:t>
            </w:r>
            <w:r w:rsidRPr="00990BFE">
              <w:rPr>
                <w:rFonts w:asciiTheme="minorEastAsia" w:eastAsiaTheme="minorEastAsia" w:hAnsiTheme="minorEastAsia" w:cs="MS Mincho" w:hint="eastAsia"/>
                <w:color w:val="000000" w:themeColor="text1"/>
                <w:lang w:eastAsia="ja-JP"/>
              </w:rPr>
              <w:t>当たり</w:t>
            </w:r>
            <w:r w:rsidRPr="00990BFE">
              <w:rPr>
                <w:rFonts w:asciiTheme="minorEastAsia" w:eastAsiaTheme="minorEastAsia" w:hAnsiTheme="minorEastAsia"/>
                <w:color w:val="000000" w:themeColor="text1"/>
                <w:lang w:eastAsia="ja-JP"/>
              </w:rPr>
              <w:t>3mg</w:t>
            </w:r>
            <w:r w:rsidRPr="00990BFE">
              <w:rPr>
                <w:rFonts w:asciiTheme="minorEastAsia" w:eastAsiaTheme="minorEastAsia" w:hAnsiTheme="minorEastAsia" w:cs="MS Mincho" w:hint="eastAsia"/>
                <w:color w:val="000000" w:themeColor="text1"/>
                <w:lang w:eastAsia="ja-JP"/>
              </w:rPr>
              <w:t>を</w:t>
            </w:r>
            <w:r w:rsidRPr="00990BFE">
              <w:rPr>
                <w:rFonts w:asciiTheme="minorEastAsia" w:eastAsiaTheme="minorEastAsia" w:hAnsiTheme="minorEastAsia"/>
                <w:color w:val="000000" w:themeColor="text1"/>
                <w:lang w:eastAsia="ja-JP"/>
              </w:rPr>
              <w:t>1</w:t>
            </w:r>
            <w:r w:rsidRPr="00990BFE">
              <w:rPr>
                <w:rFonts w:asciiTheme="minorEastAsia" w:eastAsiaTheme="minorEastAsia" w:hAnsiTheme="minorEastAsia" w:cs="MS Mincho" w:hint="eastAsia"/>
                <w:color w:val="000000" w:themeColor="text1"/>
                <w:lang w:eastAsia="ja-JP"/>
              </w:rPr>
              <w:t>回の投与量とし点滴静注する。初回投与後、</w:t>
            </w:r>
            <w:r w:rsidRPr="00990BFE">
              <w:rPr>
                <w:rFonts w:asciiTheme="minorEastAsia" w:eastAsiaTheme="minorEastAsia" w:hAnsiTheme="minorEastAsia"/>
                <w:color w:val="000000" w:themeColor="text1"/>
                <w:lang w:eastAsia="ja-JP"/>
              </w:rPr>
              <w:t>2</w:t>
            </w:r>
            <w:r w:rsidRPr="00990BFE">
              <w:rPr>
                <w:rFonts w:asciiTheme="minorEastAsia" w:eastAsiaTheme="minorEastAsia" w:hAnsiTheme="minorEastAsia" w:cs="MS Mincho" w:hint="eastAsia"/>
                <w:color w:val="000000" w:themeColor="text1"/>
                <w:lang w:eastAsia="ja-JP"/>
              </w:rPr>
              <w:t>週、</w:t>
            </w:r>
            <w:r w:rsidRPr="00990BFE">
              <w:rPr>
                <w:rFonts w:asciiTheme="minorEastAsia" w:eastAsiaTheme="minorEastAsia" w:hAnsiTheme="minorEastAsia"/>
                <w:color w:val="000000" w:themeColor="text1"/>
                <w:lang w:eastAsia="ja-JP"/>
              </w:rPr>
              <w:t>6</w:t>
            </w:r>
            <w:r w:rsidRPr="00990BFE">
              <w:rPr>
                <w:rFonts w:asciiTheme="minorEastAsia" w:eastAsiaTheme="minorEastAsia" w:hAnsiTheme="minorEastAsia" w:cs="MS Mincho" w:hint="eastAsia"/>
                <w:color w:val="000000" w:themeColor="text1"/>
                <w:lang w:eastAsia="ja-JP"/>
              </w:rPr>
              <w:t>週に投与し、以後</w:t>
            </w:r>
            <w:r w:rsidRPr="00990BFE">
              <w:rPr>
                <w:rFonts w:asciiTheme="minorEastAsia" w:eastAsiaTheme="minorEastAsia" w:hAnsiTheme="minorEastAsia"/>
                <w:color w:val="000000" w:themeColor="text1"/>
                <w:lang w:eastAsia="ja-JP"/>
              </w:rPr>
              <w:t>8</w:t>
            </w:r>
            <w:r w:rsidRPr="00990BFE">
              <w:rPr>
                <w:rFonts w:asciiTheme="minorEastAsia" w:eastAsiaTheme="minorEastAsia" w:hAnsiTheme="minorEastAsia" w:cs="MS Mincho" w:hint="eastAsia"/>
                <w:color w:val="000000" w:themeColor="text1"/>
                <w:lang w:eastAsia="ja-JP"/>
              </w:rPr>
              <w:t>週間の間隔で投与を行うこと。なお、</w:t>
            </w:r>
            <w:r w:rsidRPr="00990BFE">
              <w:rPr>
                <w:rFonts w:asciiTheme="minorEastAsia" w:eastAsiaTheme="minorEastAsia" w:hAnsiTheme="minorEastAsia"/>
                <w:color w:val="000000" w:themeColor="text1"/>
                <w:lang w:eastAsia="ja-JP"/>
              </w:rPr>
              <w:t>6</w:t>
            </w:r>
            <w:r w:rsidRPr="00990BFE">
              <w:rPr>
                <w:rFonts w:asciiTheme="minorEastAsia" w:eastAsiaTheme="minorEastAsia" w:hAnsiTheme="minorEastAsia" w:cs="MS Mincho" w:hint="eastAsia"/>
                <w:color w:val="000000" w:themeColor="text1"/>
                <w:lang w:eastAsia="ja-JP"/>
              </w:rPr>
              <w:t>週の投与以後、効果不十分又は効果が減弱した場合には、投与量の増量や投与間隔の短縮が可能である。これらの投与量の増量や投与間隔の短縮は段階的に行う。</w:t>
            </w:r>
            <w:r w:rsidRPr="00990BFE">
              <w:rPr>
                <w:rFonts w:asciiTheme="minorEastAsia" w:eastAsiaTheme="minorEastAsia" w:hAnsiTheme="minorEastAsia"/>
                <w:color w:val="000000" w:themeColor="text1"/>
                <w:lang w:eastAsia="ja-JP"/>
              </w:rPr>
              <w:t>1</w:t>
            </w:r>
            <w:r w:rsidRPr="00990BFE">
              <w:rPr>
                <w:rFonts w:asciiTheme="minorEastAsia" w:eastAsiaTheme="minorEastAsia" w:hAnsiTheme="minorEastAsia" w:cs="MS Mincho" w:hint="eastAsia"/>
                <w:color w:val="000000" w:themeColor="text1"/>
                <w:lang w:eastAsia="ja-JP"/>
              </w:rPr>
              <w:t>回の体重</w:t>
            </w:r>
            <w:r w:rsidRPr="00990BFE">
              <w:rPr>
                <w:rFonts w:asciiTheme="minorEastAsia" w:eastAsiaTheme="minorEastAsia" w:hAnsiTheme="minorEastAsia"/>
                <w:color w:val="000000" w:themeColor="text1"/>
                <w:lang w:eastAsia="ja-JP"/>
              </w:rPr>
              <w:t>1kg</w:t>
            </w:r>
            <w:r w:rsidRPr="00990BFE">
              <w:rPr>
                <w:rFonts w:asciiTheme="minorEastAsia" w:eastAsiaTheme="minorEastAsia" w:hAnsiTheme="minorEastAsia" w:cs="MS Mincho" w:hint="eastAsia"/>
                <w:color w:val="000000" w:themeColor="text1"/>
                <w:lang w:eastAsia="ja-JP"/>
              </w:rPr>
              <w:t>当たりの投与量の上限は、</w:t>
            </w:r>
            <w:r w:rsidRPr="00990BFE">
              <w:rPr>
                <w:rFonts w:asciiTheme="minorEastAsia" w:eastAsiaTheme="minorEastAsia" w:hAnsiTheme="minorEastAsia"/>
                <w:color w:val="000000" w:themeColor="text1"/>
                <w:lang w:eastAsia="ja-JP"/>
              </w:rPr>
              <w:t>8</w:t>
            </w:r>
            <w:r w:rsidRPr="00990BFE">
              <w:rPr>
                <w:rFonts w:asciiTheme="minorEastAsia" w:eastAsiaTheme="minorEastAsia" w:hAnsiTheme="minorEastAsia" w:cs="MS Mincho" w:hint="eastAsia"/>
                <w:color w:val="000000" w:themeColor="text1"/>
                <w:lang w:eastAsia="ja-JP"/>
              </w:rPr>
              <w:t>週間の間隔であれば</w:t>
            </w:r>
            <w:r w:rsidRPr="00990BFE">
              <w:rPr>
                <w:rFonts w:asciiTheme="minorEastAsia" w:eastAsiaTheme="minorEastAsia" w:hAnsiTheme="minorEastAsia"/>
                <w:color w:val="000000" w:themeColor="text1"/>
                <w:lang w:eastAsia="ja-JP"/>
              </w:rPr>
              <w:t>10mg</w:t>
            </w:r>
            <w:r w:rsidRPr="00990BFE">
              <w:rPr>
                <w:rFonts w:asciiTheme="minorEastAsia" w:eastAsiaTheme="minorEastAsia" w:hAnsiTheme="minorEastAsia" w:cs="MS Mincho" w:hint="eastAsia"/>
                <w:color w:val="000000" w:themeColor="text1"/>
                <w:lang w:eastAsia="ja-JP"/>
              </w:rPr>
              <w:t>、投与間隔を短縮した場合であれば</w:t>
            </w:r>
            <w:r w:rsidRPr="00990BFE">
              <w:rPr>
                <w:rFonts w:asciiTheme="minorEastAsia" w:eastAsiaTheme="minorEastAsia" w:hAnsiTheme="minorEastAsia"/>
                <w:color w:val="000000" w:themeColor="text1"/>
                <w:lang w:eastAsia="ja-JP"/>
              </w:rPr>
              <w:t>6mg</w:t>
            </w:r>
            <w:r w:rsidRPr="00990BFE">
              <w:rPr>
                <w:rFonts w:asciiTheme="minorEastAsia" w:eastAsiaTheme="minorEastAsia" w:hAnsiTheme="minorEastAsia" w:cs="MS Mincho" w:hint="eastAsia"/>
                <w:color w:val="000000" w:themeColor="text1"/>
                <w:lang w:eastAsia="ja-JP"/>
              </w:rPr>
              <w:t>とする。また、最短の投与間隔は</w:t>
            </w:r>
            <w:r w:rsidRPr="00990BFE">
              <w:rPr>
                <w:rFonts w:asciiTheme="minorEastAsia" w:eastAsiaTheme="minorEastAsia" w:hAnsiTheme="minorEastAsia"/>
                <w:color w:val="000000" w:themeColor="text1"/>
                <w:lang w:eastAsia="ja-JP"/>
              </w:rPr>
              <w:t>4</w:t>
            </w:r>
            <w:r w:rsidRPr="00990BFE">
              <w:rPr>
                <w:rFonts w:asciiTheme="minorEastAsia" w:eastAsiaTheme="minorEastAsia" w:hAnsiTheme="minorEastAsia" w:cs="MS Mincho" w:hint="eastAsia"/>
                <w:color w:val="000000" w:themeColor="text1"/>
                <w:lang w:eastAsia="ja-JP"/>
              </w:rPr>
              <w:t>週間とする。本剤は、メトトレキサート製剤による治療に併用して用いること。</w:t>
            </w:r>
            <w:r w:rsidRPr="00990BFE">
              <w:rPr>
                <w:rFonts w:eastAsiaTheme="minorHAnsi"/>
                <w:color w:val="000000" w:themeColor="text1"/>
                <w:lang w:eastAsia="ja-JP"/>
              </w:rPr>
              <w:t>&lt;/Lang&gt;</w:t>
            </w:r>
          </w:p>
          <w:p w14:paraId="7FB42404"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&lt;/Detail&gt;</w:t>
            </w:r>
          </w:p>
          <w:p w14:paraId="3CD69AD9"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&lt;/Item&gt;</w:t>
            </w:r>
          </w:p>
          <w:p w14:paraId="0FFF582B"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&lt;Item&gt;</w:t>
            </w:r>
          </w:p>
          <w:p w14:paraId="51E61B39"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&lt;Header&gt;</w:t>
            </w:r>
          </w:p>
          <w:p w14:paraId="03AF3CFE"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&lt;Lang </w:t>
            </w:r>
            <w:proofErr w:type="spellStart"/>
            <w:proofErr w:type="gramStart"/>
            <w:r w:rsidRPr="00990BFE">
              <w:rPr>
                <w:rFonts w:eastAsiaTheme="minorHAnsi"/>
                <w:color w:val="000000" w:themeColor="text1"/>
                <w:lang w:eastAsia="ja-JP"/>
              </w:rPr>
              <w:t>xml:lang</w:t>
            </w:r>
            <w:proofErr w:type="spellEnd"/>
            <w:proofErr w:type="gramEnd"/>
            <w:r w:rsidRPr="00990BFE">
              <w:rPr>
                <w:rFonts w:eastAsiaTheme="minorHAnsi"/>
                <w:color w:val="000000" w:themeColor="text1"/>
                <w:lang w:eastAsia="ja-JP"/>
              </w:rPr>
              <w:t>="ja"&gt;</w:t>
            </w:r>
            <w:r w:rsidRPr="00990BFE">
              <w:rPr>
                <w:rFonts w:asciiTheme="minorEastAsia" w:eastAsiaTheme="minorEastAsia" w:hAnsiTheme="minorEastAsia" w:cs="MS Mincho" w:hint="eastAsia"/>
                <w:color w:val="000000" w:themeColor="text1"/>
                <w:lang w:eastAsia="ja-JP"/>
              </w:rPr>
              <w:t>〈ベーチェット病による難治性網膜ぶどう膜炎〉</w:t>
            </w:r>
            <w:r w:rsidRPr="00990BFE">
              <w:rPr>
                <w:rFonts w:eastAsiaTheme="minorHAnsi"/>
                <w:color w:val="000000" w:themeColor="text1"/>
                <w:lang w:eastAsia="ja-JP"/>
              </w:rPr>
              <w:t>&lt;/Lang&gt;</w:t>
            </w:r>
          </w:p>
          <w:p w14:paraId="74C3833C"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&lt;/Header&gt;</w:t>
            </w:r>
          </w:p>
          <w:p w14:paraId="0B8E8006"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&lt;Detail&gt;</w:t>
            </w:r>
          </w:p>
          <w:p w14:paraId="74D216F5" w14:textId="77777777" w:rsidR="00692527" w:rsidRPr="00990BFE" w:rsidRDefault="00692527" w:rsidP="00692527">
            <w:pPr>
              <w:rPr>
                <w:rFonts w:eastAsiaTheme="minorHAnsi"/>
                <w:color w:val="000000" w:themeColor="text1"/>
              </w:rPr>
            </w:pPr>
            <w:r w:rsidRPr="00990BFE">
              <w:rPr>
                <w:rFonts w:eastAsiaTheme="minorHAnsi"/>
                <w:color w:val="000000" w:themeColor="text1"/>
                <w:lang w:eastAsia="ja-JP"/>
              </w:rPr>
              <w:t xml:space="preserve">            &lt;Lang </w:t>
            </w:r>
            <w:proofErr w:type="spellStart"/>
            <w:proofErr w:type="gramStart"/>
            <w:r w:rsidRPr="00990BFE">
              <w:rPr>
                <w:rFonts w:eastAsiaTheme="minorHAnsi"/>
                <w:color w:val="000000" w:themeColor="text1"/>
                <w:lang w:eastAsia="ja-JP"/>
              </w:rPr>
              <w:t>xml:lang</w:t>
            </w:r>
            <w:proofErr w:type="spellEnd"/>
            <w:proofErr w:type="gramEnd"/>
            <w:r w:rsidRPr="00990BFE">
              <w:rPr>
                <w:rFonts w:eastAsiaTheme="minorHAnsi"/>
                <w:color w:val="000000" w:themeColor="text1"/>
                <w:lang w:eastAsia="ja-JP"/>
              </w:rPr>
              <w:t>="ja"&gt;</w:t>
            </w:r>
            <w:r w:rsidRPr="00990BFE">
              <w:rPr>
                <w:rFonts w:asciiTheme="minorEastAsia" w:eastAsiaTheme="minorEastAsia" w:hAnsiTheme="minorEastAsia" w:cs="MS Mincho" w:hint="eastAsia"/>
                <w:color w:val="000000" w:themeColor="text1"/>
                <w:lang w:eastAsia="ja-JP"/>
              </w:rPr>
              <w:t>通常、インフリキシマブ（遺伝子組換え）［インフリキシマブ後続</w:t>
            </w:r>
            <w:r w:rsidRPr="00990BFE">
              <w:rPr>
                <w:rFonts w:asciiTheme="minorEastAsia" w:eastAsiaTheme="minorEastAsia" w:hAnsiTheme="minorEastAsia"/>
                <w:color w:val="000000" w:themeColor="text1"/>
                <w:lang w:eastAsia="ja-JP"/>
              </w:rPr>
              <w:t>3</w:t>
            </w:r>
            <w:r w:rsidRPr="00990BFE">
              <w:rPr>
                <w:rFonts w:asciiTheme="minorEastAsia" w:eastAsiaTheme="minorEastAsia" w:hAnsiTheme="minorEastAsia" w:cs="MS Mincho" w:hint="eastAsia"/>
                <w:color w:val="000000" w:themeColor="text1"/>
                <w:lang w:eastAsia="ja-JP"/>
              </w:rPr>
              <w:t>］として、体重</w:t>
            </w:r>
            <w:r w:rsidRPr="00990BFE">
              <w:rPr>
                <w:rFonts w:asciiTheme="minorEastAsia" w:eastAsiaTheme="minorEastAsia" w:hAnsiTheme="minorEastAsia"/>
                <w:color w:val="000000" w:themeColor="text1"/>
                <w:lang w:eastAsia="ja-JP"/>
              </w:rPr>
              <w:t>1kg</w:t>
            </w:r>
            <w:r w:rsidRPr="00990BFE">
              <w:rPr>
                <w:rFonts w:asciiTheme="minorEastAsia" w:eastAsiaTheme="minorEastAsia" w:hAnsiTheme="minorEastAsia" w:cs="MS Mincho" w:hint="eastAsia"/>
                <w:color w:val="000000" w:themeColor="text1"/>
                <w:lang w:eastAsia="ja-JP"/>
              </w:rPr>
              <w:t>当たり</w:t>
            </w:r>
            <w:r w:rsidRPr="00990BFE">
              <w:rPr>
                <w:rFonts w:asciiTheme="minorEastAsia" w:eastAsiaTheme="minorEastAsia" w:hAnsiTheme="minorEastAsia"/>
                <w:color w:val="000000" w:themeColor="text1"/>
                <w:lang w:eastAsia="ja-JP"/>
              </w:rPr>
              <w:t>5mg</w:t>
            </w:r>
            <w:r w:rsidRPr="00990BFE">
              <w:rPr>
                <w:rFonts w:asciiTheme="minorEastAsia" w:eastAsiaTheme="minorEastAsia" w:hAnsiTheme="minorEastAsia" w:cs="MS Mincho" w:hint="eastAsia"/>
                <w:color w:val="000000" w:themeColor="text1"/>
                <w:lang w:eastAsia="ja-JP"/>
              </w:rPr>
              <w:t>を</w:t>
            </w:r>
            <w:r w:rsidRPr="00990BFE">
              <w:rPr>
                <w:rFonts w:asciiTheme="minorEastAsia" w:eastAsiaTheme="minorEastAsia" w:hAnsiTheme="minorEastAsia"/>
                <w:color w:val="000000" w:themeColor="text1"/>
                <w:lang w:eastAsia="ja-JP"/>
              </w:rPr>
              <w:t>1</w:t>
            </w:r>
            <w:r w:rsidRPr="00990BFE">
              <w:rPr>
                <w:rFonts w:asciiTheme="minorEastAsia" w:eastAsiaTheme="minorEastAsia" w:hAnsiTheme="minorEastAsia" w:cs="MS Mincho" w:hint="eastAsia"/>
                <w:color w:val="000000" w:themeColor="text1"/>
                <w:lang w:eastAsia="ja-JP"/>
              </w:rPr>
              <w:t>回の投与量とし点滴静注する。初回投与後、</w:t>
            </w:r>
            <w:r w:rsidRPr="00990BFE">
              <w:rPr>
                <w:rFonts w:asciiTheme="minorEastAsia" w:eastAsiaTheme="minorEastAsia" w:hAnsiTheme="minorEastAsia"/>
                <w:color w:val="000000" w:themeColor="text1"/>
                <w:lang w:eastAsia="ja-JP"/>
              </w:rPr>
              <w:t>2</w:t>
            </w:r>
            <w:r w:rsidRPr="00990BFE">
              <w:rPr>
                <w:rFonts w:asciiTheme="minorEastAsia" w:eastAsiaTheme="minorEastAsia" w:hAnsiTheme="minorEastAsia" w:cs="MS Mincho" w:hint="eastAsia"/>
                <w:color w:val="000000" w:themeColor="text1"/>
                <w:lang w:eastAsia="ja-JP"/>
              </w:rPr>
              <w:t>週、</w:t>
            </w:r>
            <w:r w:rsidRPr="00990BFE">
              <w:rPr>
                <w:rFonts w:asciiTheme="minorEastAsia" w:eastAsiaTheme="minorEastAsia" w:hAnsiTheme="minorEastAsia"/>
                <w:color w:val="000000" w:themeColor="text1"/>
                <w:lang w:eastAsia="ja-JP"/>
              </w:rPr>
              <w:t>6</w:t>
            </w:r>
            <w:r w:rsidRPr="00990BFE">
              <w:rPr>
                <w:rFonts w:asciiTheme="minorEastAsia" w:eastAsiaTheme="minorEastAsia" w:hAnsiTheme="minorEastAsia" w:cs="MS Mincho" w:hint="eastAsia"/>
                <w:color w:val="000000" w:themeColor="text1"/>
                <w:lang w:eastAsia="ja-JP"/>
              </w:rPr>
              <w:t>週に投与し、以後</w:t>
            </w:r>
            <w:r w:rsidRPr="00990BFE">
              <w:rPr>
                <w:rFonts w:asciiTheme="minorEastAsia" w:eastAsiaTheme="minorEastAsia" w:hAnsiTheme="minorEastAsia"/>
                <w:color w:val="000000" w:themeColor="text1"/>
                <w:lang w:eastAsia="ja-JP"/>
              </w:rPr>
              <w:t>8</w:t>
            </w:r>
            <w:r w:rsidRPr="00990BFE">
              <w:rPr>
                <w:rFonts w:asciiTheme="minorEastAsia" w:eastAsiaTheme="minorEastAsia" w:hAnsiTheme="minorEastAsia" w:cs="MS Mincho" w:hint="eastAsia"/>
                <w:color w:val="000000" w:themeColor="text1"/>
                <w:lang w:eastAsia="ja-JP"/>
              </w:rPr>
              <w:t>週間の間隔で投与を行うこと。</w:t>
            </w:r>
            <w:r w:rsidRPr="00990BFE">
              <w:rPr>
                <w:rFonts w:eastAsiaTheme="minorHAnsi"/>
                <w:color w:val="000000" w:themeColor="text1"/>
              </w:rPr>
              <w:t>&lt;/Lang&gt;</w:t>
            </w:r>
          </w:p>
          <w:p w14:paraId="3AC7985C"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&lt;/Detail&gt;</w:t>
            </w:r>
          </w:p>
          <w:p w14:paraId="162CD5DE"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&lt;/Item&gt;</w:t>
            </w:r>
          </w:p>
          <w:p w14:paraId="51157453"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&lt;Item&gt;</w:t>
            </w:r>
          </w:p>
          <w:p w14:paraId="3F1C635A"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&lt;Header&gt;</w:t>
            </w:r>
          </w:p>
          <w:p w14:paraId="3F1C4D4F" w14:textId="77777777" w:rsidR="00692527" w:rsidRPr="00990BFE" w:rsidRDefault="00692527" w:rsidP="00692527">
            <w:pPr>
              <w:rPr>
                <w:rFonts w:eastAsiaTheme="minorHAnsi"/>
                <w:color w:val="000000" w:themeColor="text1"/>
              </w:rPr>
            </w:pPr>
            <w:r w:rsidRPr="00990BFE">
              <w:rPr>
                <w:rFonts w:eastAsiaTheme="minorHAnsi"/>
                <w:color w:val="000000" w:themeColor="text1"/>
              </w:rPr>
              <w:t xml:space="preserve">            &lt;Lang </w:t>
            </w:r>
            <w:proofErr w:type="spellStart"/>
            <w:proofErr w:type="gramStart"/>
            <w:r w:rsidRPr="00990BFE">
              <w:rPr>
                <w:rFonts w:eastAsiaTheme="minorHAnsi"/>
                <w:color w:val="000000" w:themeColor="text1"/>
              </w:rPr>
              <w:t>xml:lang</w:t>
            </w:r>
            <w:proofErr w:type="spellEnd"/>
            <w:proofErr w:type="gramEnd"/>
            <w:r w:rsidRPr="00990BFE">
              <w:rPr>
                <w:rFonts w:eastAsiaTheme="minorHAnsi"/>
                <w:color w:val="000000" w:themeColor="text1"/>
              </w:rPr>
              <w:t>="ja"&gt;</w:t>
            </w:r>
            <w:r w:rsidRPr="00990BFE">
              <w:rPr>
                <w:rFonts w:asciiTheme="minorEastAsia" w:eastAsiaTheme="minorEastAsia" w:hAnsiTheme="minorEastAsia" w:cs="MS Mincho" w:hint="eastAsia"/>
                <w:color w:val="000000" w:themeColor="text1"/>
              </w:rPr>
              <w:t>〈</w:t>
            </w:r>
            <w:proofErr w:type="spellStart"/>
            <w:r w:rsidRPr="00990BFE">
              <w:rPr>
                <w:rFonts w:asciiTheme="minorEastAsia" w:eastAsiaTheme="minorEastAsia" w:hAnsiTheme="minorEastAsia" w:cs="MS Mincho" w:hint="eastAsia"/>
                <w:color w:val="000000" w:themeColor="text1"/>
              </w:rPr>
              <w:t>乾癬</w:t>
            </w:r>
            <w:proofErr w:type="spellEnd"/>
            <w:r w:rsidRPr="00990BFE">
              <w:rPr>
                <w:rFonts w:asciiTheme="minorEastAsia" w:eastAsiaTheme="minorEastAsia" w:hAnsiTheme="minorEastAsia" w:cs="MS Mincho" w:hint="eastAsia"/>
                <w:color w:val="000000" w:themeColor="text1"/>
              </w:rPr>
              <w:t>〉</w:t>
            </w:r>
            <w:r w:rsidRPr="00990BFE">
              <w:rPr>
                <w:rFonts w:eastAsiaTheme="minorHAnsi"/>
                <w:color w:val="000000" w:themeColor="text1"/>
              </w:rPr>
              <w:t>&lt;/Lang&gt;</w:t>
            </w:r>
          </w:p>
          <w:p w14:paraId="3BCEB2D4"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rPr>
              <w:t xml:space="preserve">          </w:t>
            </w:r>
            <w:r w:rsidRPr="00990BFE">
              <w:rPr>
                <w:rFonts w:eastAsiaTheme="minorHAnsi"/>
                <w:color w:val="000000" w:themeColor="text1"/>
                <w:lang w:eastAsia="ja-JP"/>
              </w:rPr>
              <w:t>&lt;/Header&gt;</w:t>
            </w:r>
          </w:p>
          <w:p w14:paraId="03AF54C6" w14:textId="77777777" w:rsidR="00692527" w:rsidRPr="00990BFE"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&lt;Detail&gt;</w:t>
            </w:r>
          </w:p>
          <w:p w14:paraId="7853D6AA" w14:textId="77777777" w:rsidR="00692527" w:rsidRPr="0057082B" w:rsidRDefault="00692527" w:rsidP="00692527">
            <w:pPr>
              <w:rPr>
                <w:rFonts w:eastAsiaTheme="minorHAnsi"/>
                <w:color w:val="000000" w:themeColor="text1"/>
                <w:lang w:eastAsia="ja-JP"/>
              </w:rPr>
            </w:pPr>
            <w:r w:rsidRPr="00990BFE">
              <w:rPr>
                <w:rFonts w:eastAsiaTheme="minorHAnsi"/>
                <w:color w:val="000000" w:themeColor="text1"/>
                <w:lang w:eastAsia="ja-JP"/>
              </w:rPr>
              <w:t xml:space="preserve">            &lt;Lang </w:t>
            </w:r>
            <w:proofErr w:type="spellStart"/>
            <w:proofErr w:type="gramStart"/>
            <w:r w:rsidRPr="00990BFE">
              <w:rPr>
                <w:rFonts w:eastAsiaTheme="minorHAnsi"/>
                <w:color w:val="000000" w:themeColor="text1"/>
                <w:lang w:eastAsia="ja-JP"/>
              </w:rPr>
              <w:t>xml:lang</w:t>
            </w:r>
            <w:proofErr w:type="spellEnd"/>
            <w:proofErr w:type="gramEnd"/>
            <w:r w:rsidRPr="00990BFE">
              <w:rPr>
                <w:rFonts w:eastAsiaTheme="minorHAnsi"/>
                <w:color w:val="000000" w:themeColor="text1"/>
                <w:lang w:eastAsia="ja-JP"/>
              </w:rPr>
              <w:t>="ja"&gt;</w:t>
            </w:r>
            <w:r w:rsidRPr="00990BFE">
              <w:rPr>
                <w:rFonts w:asciiTheme="minorEastAsia" w:eastAsiaTheme="minorEastAsia" w:hAnsiTheme="minorEastAsia" w:cs="MS Mincho" w:hint="eastAsia"/>
                <w:color w:val="000000" w:themeColor="text1"/>
                <w:lang w:eastAsia="ja-JP"/>
              </w:rPr>
              <w:t>通常、インフリキシマブ（遺伝子組換え）［インフリキシマブ後続</w:t>
            </w:r>
            <w:r w:rsidRPr="00990BFE">
              <w:rPr>
                <w:rFonts w:asciiTheme="minorEastAsia" w:eastAsiaTheme="minorEastAsia" w:hAnsiTheme="minorEastAsia"/>
                <w:color w:val="000000" w:themeColor="text1"/>
                <w:lang w:eastAsia="ja-JP"/>
              </w:rPr>
              <w:t>3</w:t>
            </w:r>
            <w:r w:rsidRPr="00990BFE">
              <w:rPr>
                <w:rFonts w:asciiTheme="minorEastAsia" w:eastAsiaTheme="minorEastAsia" w:hAnsiTheme="minorEastAsia" w:cs="MS Mincho" w:hint="eastAsia"/>
                <w:color w:val="000000" w:themeColor="text1"/>
                <w:lang w:eastAsia="ja-JP"/>
              </w:rPr>
              <w:t>］として、体重</w:t>
            </w:r>
            <w:r w:rsidRPr="00990BFE">
              <w:rPr>
                <w:rFonts w:asciiTheme="minorEastAsia" w:eastAsiaTheme="minorEastAsia" w:hAnsiTheme="minorEastAsia"/>
                <w:color w:val="000000" w:themeColor="text1"/>
                <w:lang w:eastAsia="ja-JP"/>
              </w:rPr>
              <w:t>1kg</w:t>
            </w:r>
            <w:r w:rsidRPr="00990BFE">
              <w:rPr>
                <w:rFonts w:asciiTheme="minorEastAsia" w:eastAsiaTheme="minorEastAsia" w:hAnsiTheme="minorEastAsia" w:cs="MS Mincho" w:hint="eastAsia"/>
                <w:color w:val="000000" w:themeColor="text1"/>
                <w:lang w:eastAsia="ja-JP"/>
              </w:rPr>
              <w:t>当たり</w:t>
            </w:r>
            <w:r w:rsidRPr="00990BFE">
              <w:rPr>
                <w:rFonts w:asciiTheme="minorEastAsia" w:eastAsiaTheme="minorEastAsia" w:hAnsiTheme="minorEastAsia"/>
                <w:color w:val="000000" w:themeColor="text1"/>
                <w:lang w:eastAsia="ja-JP"/>
              </w:rPr>
              <w:t>5mg</w:t>
            </w:r>
            <w:r w:rsidRPr="00990BFE">
              <w:rPr>
                <w:rFonts w:asciiTheme="minorEastAsia" w:eastAsiaTheme="minorEastAsia" w:hAnsiTheme="minorEastAsia" w:cs="MS Mincho" w:hint="eastAsia"/>
                <w:color w:val="000000" w:themeColor="text1"/>
                <w:lang w:eastAsia="ja-JP"/>
              </w:rPr>
              <w:t>を</w:t>
            </w:r>
            <w:r w:rsidRPr="00990BFE">
              <w:rPr>
                <w:rFonts w:asciiTheme="minorEastAsia" w:eastAsiaTheme="minorEastAsia" w:hAnsiTheme="minorEastAsia"/>
                <w:color w:val="000000" w:themeColor="text1"/>
                <w:lang w:eastAsia="ja-JP"/>
              </w:rPr>
              <w:t>1</w:t>
            </w:r>
            <w:r w:rsidRPr="00990BFE">
              <w:rPr>
                <w:rFonts w:asciiTheme="minorEastAsia" w:eastAsiaTheme="minorEastAsia" w:hAnsiTheme="minorEastAsia" w:cs="MS Mincho" w:hint="eastAsia"/>
                <w:color w:val="000000" w:themeColor="text1"/>
                <w:lang w:eastAsia="ja-JP"/>
              </w:rPr>
              <w:t>回の投与量とし点滴静注する。初回投与後、</w:t>
            </w:r>
            <w:r w:rsidRPr="00990BFE">
              <w:rPr>
                <w:rFonts w:asciiTheme="minorEastAsia" w:eastAsiaTheme="minorEastAsia" w:hAnsiTheme="minorEastAsia"/>
                <w:color w:val="000000" w:themeColor="text1"/>
                <w:lang w:eastAsia="ja-JP"/>
              </w:rPr>
              <w:t>2</w:t>
            </w:r>
            <w:r w:rsidRPr="00990BFE">
              <w:rPr>
                <w:rFonts w:asciiTheme="minorEastAsia" w:eastAsiaTheme="minorEastAsia" w:hAnsiTheme="minorEastAsia" w:cs="MS Mincho" w:hint="eastAsia"/>
                <w:color w:val="000000" w:themeColor="text1"/>
                <w:lang w:eastAsia="ja-JP"/>
              </w:rPr>
              <w:t>週、</w:t>
            </w:r>
            <w:r w:rsidRPr="00990BFE">
              <w:rPr>
                <w:rFonts w:asciiTheme="minorEastAsia" w:eastAsiaTheme="minorEastAsia" w:hAnsiTheme="minorEastAsia"/>
                <w:color w:val="000000" w:themeColor="text1"/>
                <w:lang w:eastAsia="ja-JP"/>
              </w:rPr>
              <w:t>6</w:t>
            </w:r>
            <w:r w:rsidRPr="00990BFE">
              <w:rPr>
                <w:rFonts w:asciiTheme="minorEastAsia" w:eastAsiaTheme="minorEastAsia" w:hAnsiTheme="minorEastAsia" w:cs="MS Mincho" w:hint="eastAsia"/>
                <w:color w:val="000000" w:themeColor="text1"/>
                <w:lang w:eastAsia="ja-JP"/>
              </w:rPr>
              <w:t>週に投与し、以後</w:t>
            </w:r>
            <w:r w:rsidRPr="00990BFE">
              <w:rPr>
                <w:rFonts w:asciiTheme="minorEastAsia" w:eastAsiaTheme="minorEastAsia" w:hAnsiTheme="minorEastAsia"/>
                <w:color w:val="000000" w:themeColor="text1"/>
                <w:lang w:eastAsia="ja-JP"/>
              </w:rPr>
              <w:t>8</w:t>
            </w:r>
            <w:r w:rsidRPr="00990BFE">
              <w:rPr>
                <w:rFonts w:asciiTheme="minorEastAsia" w:eastAsiaTheme="minorEastAsia" w:hAnsiTheme="minorEastAsia" w:cs="MS Mincho" w:hint="eastAsia"/>
                <w:color w:val="000000" w:themeColor="text1"/>
                <w:lang w:eastAsia="ja-JP"/>
              </w:rPr>
              <w:t>週間の間隔で投与を行うこと。なお、</w:t>
            </w:r>
            <w:r w:rsidRPr="00990BFE">
              <w:rPr>
                <w:rFonts w:asciiTheme="minorEastAsia" w:eastAsiaTheme="minorEastAsia" w:hAnsiTheme="minorEastAsia"/>
                <w:color w:val="000000" w:themeColor="text1"/>
                <w:lang w:eastAsia="ja-JP"/>
              </w:rPr>
              <w:t>6</w:t>
            </w:r>
            <w:r w:rsidRPr="00990BFE">
              <w:rPr>
                <w:rFonts w:asciiTheme="minorEastAsia" w:eastAsiaTheme="minorEastAsia" w:hAnsiTheme="minorEastAsia" w:cs="MS Mincho" w:hint="eastAsia"/>
                <w:color w:val="000000" w:themeColor="text1"/>
                <w:lang w:eastAsia="ja-JP"/>
              </w:rPr>
              <w:t>週の投与以後、効果不十分又は効果が減弱した場合には、投与量の増量や投与間隔の短縮が可能である。これらの投与量の増量や投与間隔の短縮は患者の状態に応じて段階的に行う。</w:t>
            </w:r>
            <w:r w:rsidRPr="00990BFE">
              <w:rPr>
                <w:rFonts w:asciiTheme="minorEastAsia" w:eastAsiaTheme="minorEastAsia" w:hAnsiTheme="minorEastAsia"/>
                <w:color w:val="000000" w:themeColor="text1"/>
                <w:lang w:eastAsia="ja-JP"/>
              </w:rPr>
              <w:t>1</w:t>
            </w:r>
            <w:r w:rsidRPr="00990BFE">
              <w:rPr>
                <w:rFonts w:asciiTheme="minorEastAsia" w:eastAsiaTheme="minorEastAsia" w:hAnsiTheme="minorEastAsia" w:cs="MS Mincho" w:hint="eastAsia"/>
                <w:color w:val="000000" w:themeColor="text1"/>
                <w:lang w:eastAsia="ja-JP"/>
              </w:rPr>
              <w:t>回の体重</w:t>
            </w:r>
            <w:r w:rsidRPr="00990BFE">
              <w:rPr>
                <w:rFonts w:asciiTheme="minorEastAsia" w:eastAsiaTheme="minorEastAsia" w:hAnsiTheme="minorEastAsia"/>
                <w:color w:val="000000" w:themeColor="text1"/>
                <w:lang w:eastAsia="ja-JP"/>
              </w:rPr>
              <w:t>1kg</w:t>
            </w:r>
            <w:r w:rsidRPr="00990BFE">
              <w:rPr>
                <w:rFonts w:asciiTheme="minorEastAsia" w:eastAsiaTheme="minorEastAsia" w:hAnsiTheme="minorEastAsia" w:cs="MS Mincho" w:hint="eastAsia"/>
                <w:color w:val="000000" w:themeColor="text1"/>
                <w:lang w:eastAsia="ja-JP"/>
              </w:rPr>
              <w:t>当たりの投与量の上限は、</w:t>
            </w:r>
            <w:r w:rsidRPr="00990BFE">
              <w:rPr>
                <w:rFonts w:asciiTheme="minorEastAsia" w:eastAsiaTheme="minorEastAsia" w:hAnsiTheme="minorEastAsia"/>
                <w:color w:val="000000" w:themeColor="text1"/>
                <w:lang w:eastAsia="ja-JP"/>
              </w:rPr>
              <w:t>8</w:t>
            </w:r>
            <w:r w:rsidRPr="00990BFE">
              <w:rPr>
                <w:rFonts w:asciiTheme="minorEastAsia" w:eastAsiaTheme="minorEastAsia" w:hAnsiTheme="minorEastAsia" w:cs="MS Mincho" w:hint="eastAsia"/>
                <w:color w:val="000000" w:themeColor="text1"/>
                <w:lang w:eastAsia="ja-JP"/>
              </w:rPr>
              <w:t>週間の間隔であれば</w:t>
            </w:r>
            <w:r w:rsidRPr="00990BFE">
              <w:rPr>
                <w:rFonts w:asciiTheme="minorEastAsia" w:eastAsiaTheme="minorEastAsia" w:hAnsiTheme="minorEastAsia"/>
                <w:color w:val="000000" w:themeColor="text1"/>
                <w:lang w:eastAsia="ja-JP"/>
              </w:rPr>
              <w:t>10mg</w:t>
            </w:r>
            <w:r w:rsidRPr="0057082B">
              <w:rPr>
                <w:rFonts w:asciiTheme="minorEastAsia" w:eastAsiaTheme="minorEastAsia" w:hAnsiTheme="minorEastAsia" w:cs="MS Mincho" w:hint="eastAsia"/>
                <w:color w:val="000000" w:themeColor="text1"/>
                <w:lang w:eastAsia="ja-JP"/>
              </w:rPr>
              <w:t>、投与間隔を</w:t>
            </w:r>
            <w:r w:rsidRPr="0057082B">
              <w:rPr>
                <w:rFonts w:asciiTheme="minorEastAsia" w:eastAsiaTheme="minorEastAsia" w:hAnsiTheme="minorEastAsia" w:cs="MS Mincho" w:hint="eastAsia"/>
                <w:color w:val="000000" w:themeColor="text1"/>
                <w:lang w:eastAsia="ja-JP"/>
              </w:rPr>
              <w:lastRenderedPageBreak/>
              <w:t>短縮した場合であれば</w:t>
            </w:r>
            <w:r w:rsidRPr="0057082B">
              <w:rPr>
                <w:rFonts w:asciiTheme="minorEastAsia" w:eastAsiaTheme="minorEastAsia" w:hAnsiTheme="minorEastAsia"/>
                <w:color w:val="000000" w:themeColor="text1"/>
                <w:lang w:eastAsia="ja-JP"/>
              </w:rPr>
              <w:t>6mg</w:t>
            </w:r>
            <w:r w:rsidRPr="0057082B">
              <w:rPr>
                <w:rFonts w:asciiTheme="minorEastAsia" w:eastAsiaTheme="minorEastAsia" w:hAnsiTheme="minorEastAsia" w:cs="MS Mincho" w:hint="eastAsia"/>
                <w:color w:val="000000" w:themeColor="text1"/>
                <w:lang w:eastAsia="ja-JP"/>
              </w:rPr>
              <w:t>とする。また、最短の投与間隔は</w:t>
            </w:r>
            <w:r w:rsidRPr="0057082B">
              <w:rPr>
                <w:rFonts w:asciiTheme="minorEastAsia" w:eastAsiaTheme="minorEastAsia" w:hAnsiTheme="minorEastAsia"/>
                <w:color w:val="000000" w:themeColor="text1"/>
                <w:lang w:eastAsia="ja-JP"/>
              </w:rPr>
              <w:t>4</w:t>
            </w:r>
            <w:r w:rsidRPr="0057082B">
              <w:rPr>
                <w:rFonts w:asciiTheme="minorEastAsia" w:eastAsiaTheme="minorEastAsia" w:hAnsiTheme="minorEastAsia" w:cs="MS Mincho" w:hint="eastAsia"/>
                <w:color w:val="000000" w:themeColor="text1"/>
                <w:lang w:eastAsia="ja-JP"/>
              </w:rPr>
              <w:t>週間とする。</w:t>
            </w:r>
            <w:r w:rsidRPr="0057082B">
              <w:rPr>
                <w:rFonts w:eastAsiaTheme="minorHAnsi"/>
                <w:color w:val="000000" w:themeColor="text1"/>
                <w:lang w:eastAsia="ja-JP"/>
              </w:rPr>
              <w:t>&lt;/Lang&gt;</w:t>
            </w:r>
          </w:p>
          <w:p w14:paraId="435F3470" w14:textId="77777777" w:rsidR="00692527" w:rsidRPr="0057082B" w:rsidRDefault="00692527" w:rsidP="00692527">
            <w:pPr>
              <w:rPr>
                <w:rFonts w:eastAsiaTheme="minorHAnsi"/>
                <w:color w:val="000000" w:themeColor="text1"/>
              </w:rPr>
            </w:pPr>
            <w:r w:rsidRPr="0057082B">
              <w:rPr>
                <w:rFonts w:eastAsiaTheme="minorHAnsi"/>
                <w:color w:val="000000" w:themeColor="text1"/>
                <w:lang w:eastAsia="ja-JP"/>
              </w:rPr>
              <w:t xml:space="preserve">          </w:t>
            </w:r>
            <w:r w:rsidRPr="0057082B">
              <w:rPr>
                <w:rFonts w:eastAsiaTheme="minorHAnsi"/>
                <w:color w:val="000000" w:themeColor="text1"/>
              </w:rPr>
              <w:t>&lt;/Detail&gt;</w:t>
            </w:r>
          </w:p>
          <w:p w14:paraId="366B901E"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&lt;/Item&gt;</w:t>
            </w:r>
          </w:p>
          <w:p w14:paraId="5784AA29"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&lt;Item&gt;</w:t>
            </w:r>
          </w:p>
          <w:p w14:paraId="1780C9E1"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&lt;Header&gt;</w:t>
            </w:r>
          </w:p>
          <w:p w14:paraId="42CD6E31"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&lt;Lang </w:t>
            </w:r>
            <w:proofErr w:type="spellStart"/>
            <w:proofErr w:type="gramStart"/>
            <w:r w:rsidRPr="0057082B">
              <w:rPr>
                <w:rFonts w:eastAsiaTheme="minorHAnsi"/>
                <w:color w:val="000000" w:themeColor="text1"/>
              </w:rPr>
              <w:t>xml:lang</w:t>
            </w:r>
            <w:proofErr w:type="spellEnd"/>
            <w:proofErr w:type="gramEnd"/>
            <w:r w:rsidRPr="0057082B">
              <w:rPr>
                <w:rFonts w:eastAsiaTheme="minorHAnsi"/>
                <w:color w:val="000000" w:themeColor="text1"/>
              </w:rPr>
              <w:t>="ja"&gt;</w:t>
            </w:r>
            <w:r w:rsidRPr="0057082B">
              <w:rPr>
                <w:rFonts w:asciiTheme="minorEastAsia" w:eastAsiaTheme="minorEastAsia" w:hAnsiTheme="minorEastAsia" w:cs="MS Mincho" w:hint="eastAsia"/>
                <w:color w:val="000000" w:themeColor="text1"/>
              </w:rPr>
              <w:t>〈</w:t>
            </w:r>
            <w:proofErr w:type="spellStart"/>
            <w:r w:rsidRPr="0057082B">
              <w:rPr>
                <w:rFonts w:asciiTheme="minorEastAsia" w:eastAsiaTheme="minorEastAsia" w:hAnsiTheme="minorEastAsia" w:cs="MS Mincho" w:hint="eastAsia"/>
                <w:color w:val="000000" w:themeColor="text1"/>
              </w:rPr>
              <w:t>強直性脊椎炎</w:t>
            </w:r>
            <w:proofErr w:type="spellEnd"/>
            <w:r w:rsidRPr="0057082B">
              <w:rPr>
                <w:rFonts w:asciiTheme="minorEastAsia" w:eastAsiaTheme="minorEastAsia" w:hAnsiTheme="minorEastAsia" w:cs="MS Mincho" w:hint="eastAsia"/>
                <w:color w:val="000000" w:themeColor="text1"/>
              </w:rPr>
              <w:t>〉</w:t>
            </w:r>
            <w:r w:rsidRPr="0057082B">
              <w:rPr>
                <w:rFonts w:eastAsiaTheme="minorHAnsi"/>
                <w:color w:val="000000" w:themeColor="text1"/>
              </w:rPr>
              <w:t>&lt;/Lang&gt;</w:t>
            </w:r>
          </w:p>
          <w:p w14:paraId="5E092325"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rPr>
              <w:t xml:space="preserve">          </w:t>
            </w:r>
            <w:r w:rsidRPr="0057082B">
              <w:rPr>
                <w:rFonts w:eastAsiaTheme="minorHAnsi"/>
                <w:color w:val="000000" w:themeColor="text1"/>
                <w:lang w:eastAsia="ja-JP"/>
              </w:rPr>
              <w:t>&lt;/Header&gt;</w:t>
            </w:r>
          </w:p>
          <w:p w14:paraId="1F961803"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&lt;Detail&gt;</w:t>
            </w:r>
          </w:p>
          <w:p w14:paraId="5C23EF33"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&lt;Lang </w:t>
            </w:r>
            <w:proofErr w:type="spellStart"/>
            <w:proofErr w:type="gramStart"/>
            <w:r w:rsidRPr="0057082B">
              <w:rPr>
                <w:rFonts w:eastAsiaTheme="minorHAnsi"/>
                <w:color w:val="000000" w:themeColor="text1"/>
                <w:lang w:eastAsia="ja-JP"/>
              </w:rPr>
              <w:t>xml:lang</w:t>
            </w:r>
            <w:proofErr w:type="spellEnd"/>
            <w:proofErr w:type="gramEnd"/>
            <w:r w:rsidRPr="0057082B">
              <w:rPr>
                <w:rFonts w:eastAsiaTheme="minorHAnsi"/>
                <w:color w:val="000000" w:themeColor="text1"/>
                <w:lang w:eastAsia="ja-JP"/>
              </w:rPr>
              <w:t>="ja"&gt;</w:t>
            </w:r>
            <w:r w:rsidRPr="0057082B">
              <w:rPr>
                <w:rFonts w:asciiTheme="minorEastAsia" w:eastAsiaTheme="minorEastAsia" w:hAnsiTheme="minorEastAsia" w:cs="MS Mincho" w:hint="eastAsia"/>
                <w:color w:val="000000" w:themeColor="text1"/>
                <w:lang w:eastAsia="ja-JP"/>
              </w:rPr>
              <w:t>通常、インフリキシマブ（遺伝子組換え）［インフリキシマブ後続</w:t>
            </w:r>
            <w:r w:rsidRPr="0057082B">
              <w:rPr>
                <w:rFonts w:asciiTheme="minorEastAsia" w:eastAsiaTheme="minorEastAsia" w:hAnsiTheme="minorEastAsia"/>
                <w:color w:val="000000" w:themeColor="text1"/>
                <w:lang w:eastAsia="ja-JP"/>
              </w:rPr>
              <w:t>3</w:t>
            </w:r>
            <w:r w:rsidRPr="0057082B">
              <w:rPr>
                <w:rFonts w:asciiTheme="minorEastAsia" w:eastAsiaTheme="minorEastAsia" w:hAnsiTheme="minorEastAsia" w:cs="MS Mincho" w:hint="eastAsia"/>
                <w:color w:val="000000" w:themeColor="text1"/>
                <w:lang w:eastAsia="ja-JP"/>
              </w:rPr>
              <w:t>］として、体重</w:t>
            </w:r>
            <w:r w:rsidRPr="0057082B">
              <w:rPr>
                <w:rFonts w:asciiTheme="minorEastAsia" w:eastAsiaTheme="minorEastAsia" w:hAnsiTheme="minorEastAsia"/>
                <w:color w:val="000000" w:themeColor="text1"/>
                <w:lang w:eastAsia="ja-JP"/>
              </w:rPr>
              <w:t>1kg</w:t>
            </w:r>
            <w:r w:rsidRPr="0057082B">
              <w:rPr>
                <w:rFonts w:asciiTheme="minorEastAsia" w:eastAsiaTheme="minorEastAsia" w:hAnsiTheme="minorEastAsia" w:cs="MS Mincho" w:hint="eastAsia"/>
                <w:color w:val="000000" w:themeColor="text1"/>
                <w:lang w:eastAsia="ja-JP"/>
              </w:rPr>
              <w:t>当たり</w:t>
            </w:r>
            <w:r w:rsidRPr="0057082B">
              <w:rPr>
                <w:rFonts w:asciiTheme="minorEastAsia" w:eastAsiaTheme="minorEastAsia" w:hAnsiTheme="minorEastAsia"/>
                <w:color w:val="000000" w:themeColor="text1"/>
                <w:lang w:eastAsia="ja-JP"/>
              </w:rPr>
              <w:t>5mg</w:t>
            </w:r>
            <w:r w:rsidRPr="0057082B">
              <w:rPr>
                <w:rFonts w:asciiTheme="minorEastAsia" w:eastAsiaTheme="minorEastAsia" w:hAnsiTheme="minorEastAsia" w:cs="MS Mincho" w:hint="eastAsia"/>
                <w:color w:val="000000" w:themeColor="text1"/>
                <w:lang w:eastAsia="ja-JP"/>
              </w:rPr>
              <w:t>を</w:t>
            </w:r>
            <w:r w:rsidRPr="0057082B">
              <w:rPr>
                <w:rFonts w:asciiTheme="minorEastAsia" w:eastAsiaTheme="minorEastAsia" w:hAnsiTheme="minorEastAsia"/>
                <w:color w:val="000000" w:themeColor="text1"/>
                <w:lang w:eastAsia="ja-JP"/>
              </w:rPr>
              <w:t>1</w:t>
            </w:r>
            <w:r w:rsidRPr="0057082B">
              <w:rPr>
                <w:rFonts w:asciiTheme="minorEastAsia" w:eastAsiaTheme="minorEastAsia" w:hAnsiTheme="minorEastAsia" w:cs="MS Mincho" w:hint="eastAsia"/>
                <w:color w:val="000000" w:themeColor="text1"/>
                <w:lang w:eastAsia="ja-JP"/>
              </w:rPr>
              <w:t>回の投与量とし点滴静注する。初回投与後、</w:t>
            </w:r>
            <w:r w:rsidRPr="0057082B">
              <w:rPr>
                <w:rFonts w:asciiTheme="minorEastAsia" w:eastAsiaTheme="minorEastAsia" w:hAnsiTheme="minorEastAsia"/>
                <w:color w:val="000000" w:themeColor="text1"/>
                <w:lang w:eastAsia="ja-JP"/>
              </w:rPr>
              <w:t>2</w:t>
            </w:r>
            <w:r w:rsidRPr="0057082B">
              <w:rPr>
                <w:rFonts w:asciiTheme="minorEastAsia" w:eastAsiaTheme="minorEastAsia" w:hAnsiTheme="minorEastAsia" w:cs="MS Mincho" w:hint="eastAsia"/>
                <w:color w:val="000000" w:themeColor="text1"/>
                <w:lang w:eastAsia="ja-JP"/>
              </w:rPr>
              <w:t>週、</w:t>
            </w:r>
            <w:r w:rsidRPr="0057082B">
              <w:rPr>
                <w:rFonts w:asciiTheme="minorEastAsia" w:eastAsiaTheme="minorEastAsia" w:hAnsiTheme="minorEastAsia"/>
                <w:color w:val="000000" w:themeColor="text1"/>
                <w:lang w:eastAsia="ja-JP"/>
              </w:rPr>
              <w:t>6</w:t>
            </w:r>
            <w:r w:rsidRPr="0057082B">
              <w:rPr>
                <w:rFonts w:asciiTheme="minorEastAsia" w:eastAsiaTheme="minorEastAsia" w:hAnsiTheme="minorEastAsia" w:cs="MS Mincho" w:hint="eastAsia"/>
                <w:color w:val="000000" w:themeColor="text1"/>
                <w:lang w:eastAsia="ja-JP"/>
              </w:rPr>
              <w:t>週に投与し、以後</w:t>
            </w:r>
            <w:r w:rsidRPr="0057082B">
              <w:rPr>
                <w:rFonts w:asciiTheme="minorEastAsia" w:eastAsiaTheme="minorEastAsia" w:hAnsiTheme="minorEastAsia"/>
                <w:color w:val="000000" w:themeColor="text1"/>
                <w:lang w:eastAsia="ja-JP"/>
              </w:rPr>
              <w:t>6</w:t>
            </w:r>
            <w:r w:rsidRPr="0057082B">
              <w:rPr>
                <w:rFonts w:asciiTheme="minorEastAsia" w:eastAsiaTheme="minorEastAsia" w:hAnsiTheme="minorEastAsia" w:cs="MS Mincho" w:hint="eastAsia"/>
                <w:color w:val="000000" w:themeColor="text1"/>
                <w:lang w:eastAsia="ja-JP"/>
              </w:rPr>
              <w:t>～</w:t>
            </w:r>
            <w:r w:rsidRPr="0057082B">
              <w:rPr>
                <w:rFonts w:asciiTheme="minorEastAsia" w:eastAsiaTheme="minorEastAsia" w:hAnsiTheme="minorEastAsia"/>
                <w:color w:val="000000" w:themeColor="text1"/>
                <w:lang w:eastAsia="ja-JP"/>
              </w:rPr>
              <w:t>8</w:t>
            </w:r>
            <w:r w:rsidRPr="0057082B">
              <w:rPr>
                <w:rFonts w:asciiTheme="minorEastAsia" w:eastAsiaTheme="minorEastAsia" w:hAnsiTheme="minorEastAsia" w:cs="MS Mincho" w:hint="eastAsia"/>
                <w:color w:val="000000" w:themeColor="text1"/>
                <w:lang w:eastAsia="ja-JP"/>
              </w:rPr>
              <w:t>週間の間隔で投与を行うこと。</w:t>
            </w:r>
            <w:r w:rsidRPr="0057082B">
              <w:rPr>
                <w:rFonts w:eastAsiaTheme="minorHAnsi"/>
                <w:color w:val="000000" w:themeColor="text1"/>
                <w:lang w:eastAsia="ja-JP"/>
              </w:rPr>
              <w:t>&lt;/Lang&gt;</w:t>
            </w:r>
          </w:p>
          <w:p w14:paraId="699C55A3"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&lt;/Detail&gt;</w:t>
            </w:r>
          </w:p>
          <w:p w14:paraId="2D8E2D73"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&lt;/Item&gt;</w:t>
            </w:r>
          </w:p>
          <w:p w14:paraId="42726972"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&lt;Item&gt;</w:t>
            </w:r>
          </w:p>
          <w:p w14:paraId="3A441DFF"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&lt;Header&gt;</w:t>
            </w:r>
          </w:p>
          <w:p w14:paraId="623F8279"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&lt;Lang </w:t>
            </w:r>
            <w:proofErr w:type="spellStart"/>
            <w:proofErr w:type="gramStart"/>
            <w:r w:rsidRPr="0057082B">
              <w:rPr>
                <w:rFonts w:eastAsiaTheme="minorHAnsi"/>
                <w:color w:val="000000" w:themeColor="text1"/>
                <w:lang w:eastAsia="ja-JP"/>
              </w:rPr>
              <w:t>xml:lang</w:t>
            </w:r>
            <w:proofErr w:type="spellEnd"/>
            <w:proofErr w:type="gramEnd"/>
            <w:r w:rsidRPr="0057082B">
              <w:rPr>
                <w:rFonts w:eastAsiaTheme="minorHAnsi"/>
                <w:color w:val="000000" w:themeColor="text1"/>
                <w:lang w:eastAsia="ja-JP"/>
              </w:rPr>
              <w:t>="ja"&gt;</w:t>
            </w:r>
            <w:r w:rsidRPr="0057082B">
              <w:rPr>
                <w:rFonts w:asciiTheme="minorEastAsia" w:eastAsiaTheme="minorEastAsia" w:hAnsiTheme="minorEastAsia" w:cs="MS Mincho" w:hint="eastAsia"/>
                <w:color w:val="000000" w:themeColor="text1"/>
                <w:lang w:eastAsia="ja-JP"/>
              </w:rPr>
              <w:t>〈クローン病〉</w:t>
            </w:r>
            <w:r w:rsidRPr="0057082B">
              <w:rPr>
                <w:rFonts w:eastAsiaTheme="minorHAnsi"/>
                <w:color w:val="000000" w:themeColor="text1"/>
                <w:lang w:eastAsia="ja-JP"/>
              </w:rPr>
              <w:t>&lt;/Lang&gt;</w:t>
            </w:r>
          </w:p>
          <w:p w14:paraId="397D36B2"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&lt;/Header&gt;</w:t>
            </w:r>
          </w:p>
          <w:p w14:paraId="13A8233B"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&lt;Detail&gt;</w:t>
            </w:r>
          </w:p>
          <w:p w14:paraId="345C5CBC" w14:textId="77777777" w:rsidR="00692527" w:rsidRPr="0057082B" w:rsidRDefault="00692527" w:rsidP="00692527">
            <w:pPr>
              <w:rPr>
                <w:rFonts w:eastAsiaTheme="minorHAnsi"/>
                <w:color w:val="000000" w:themeColor="text1"/>
              </w:rPr>
            </w:pPr>
            <w:r w:rsidRPr="0057082B">
              <w:rPr>
                <w:rFonts w:eastAsiaTheme="minorHAnsi"/>
                <w:color w:val="000000" w:themeColor="text1"/>
                <w:lang w:eastAsia="ja-JP"/>
              </w:rPr>
              <w:t xml:space="preserve">            &lt;Lang </w:t>
            </w:r>
            <w:proofErr w:type="spellStart"/>
            <w:proofErr w:type="gramStart"/>
            <w:r w:rsidRPr="0057082B">
              <w:rPr>
                <w:rFonts w:eastAsiaTheme="minorHAnsi"/>
                <w:color w:val="000000" w:themeColor="text1"/>
                <w:lang w:eastAsia="ja-JP"/>
              </w:rPr>
              <w:t>xml:lang</w:t>
            </w:r>
            <w:proofErr w:type="spellEnd"/>
            <w:proofErr w:type="gramEnd"/>
            <w:r w:rsidRPr="0057082B">
              <w:rPr>
                <w:rFonts w:eastAsiaTheme="minorHAnsi"/>
                <w:color w:val="000000" w:themeColor="text1"/>
                <w:lang w:eastAsia="ja-JP"/>
              </w:rPr>
              <w:t>="ja"&gt;</w:t>
            </w:r>
            <w:r w:rsidRPr="0057082B">
              <w:rPr>
                <w:rFonts w:asciiTheme="minorEastAsia" w:eastAsiaTheme="minorEastAsia" w:hAnsiTheme="minorEastAsia" w:cs="MS Mincho" w:hint="eastAsia"/>
                <w:color w:val="000000" w:themeColor="text1"/>
                <w:lang w:eastAsia="ja-JP"/>
              </w:rPr>
              <w:t>通常、インフリキシマブ（遺伝子組換え）［インフリキシマブ後続</w:t>
            </w:r>
            <w:r w:rsidRPr="0057082B">
              <w:rPr>
                <w:rFonts w:asciiTheme="minorEastAsia" w:eastAsiaTheme="minorEastAsia" w:hAnsiTheme="minorEastAsia"/>
                <w:color w:val="000000" w:themeColor="text1"/>
                <w:lang w:eastAsia="ja-JP"/>
              </w:rPr>
              <w:t>3</w:t>
            </w:r>
            <w:r w:rsidRPr="0057082B">
              <w:rPr>
                <w:rFonts w:asciiTheme="minorEastAsia" w:eastAsiaTheme="minorEastAsia" w:hAnsiTheme="minorEastAsia" w:cs="MS Mincho" w:hint="eastAsia"/>
                <w:color w:val="000000" w:themeColor="text1"/>
                <w:lang w:eastAsia="ja-JP"/>
              </w:rPr>
              <w:t>］として、体重</w:t>
            </w:r>
            <w:r w:rsidRPr="0057082B">
              <w:rPr>
                <w:rFonts w:asciiTheme="minorEastAsia" w:eastAsiaTheme="minorEastAsia" w:hAnsiTheme="minorEastAsia"/>
                <w:color w:val="000000" w:themeColor="text1"/>
                <w:lang w:eastAsia="ja-JP"/>
              </w:rPr>
              <w:t>1kg</w:t>
            </w:r>
            <w:r w:rsidRPr="0057082B">
              <w:rPr>
                <w:rFonts w:asciiTheme="minorEastAsia" w:eastAsiaTheme="minorEastAsia" w:hAnsiTheme="minorEastAsia" w:cs="MS Mincho" w:hint="eastAsia"/>
                <w:color w:val="000000" w:themeColor="text1"/>
                <w:lang w:eastAsia="ja-JP"/>
              </w:rPr>
              <w:t>当たり</w:t>
            </w:r>
            <w:r w:rsidRPr="0057082B">
              <w:rPr>
                <w:rFonts w:asciiTheme="minorEastAsia" w:eastAsiaTheme="minorEastAsia" w:hAnsiTheme="minorEastAsia"/>
                <w:color w:val="000000" w:themeColor="text1"/>
                <w:lang w:eastAsia="ja-JP"/>
              </w:rPr>
              <w:t>5mg</w:t>
            </w:r>
            <w:r w:rsidRPr="0057082B">
              <w:rPr>
                <w:rFonts w:asciiTheme="minorEastAsia" w:eastAsiaTheme="minorEastAsia" w:hAnsiTheme="minorEastAsia" w:cs="MS Mincho" w:hint="eastAsia"/>
                <w:color w:val="000000" w:themeColor="text1"/>
                <w:lang w:eastAsia="ja-JP"/>
              </w:rPr>
              <w:t>を</w:t>
            </w:r>
            <w:r w:rsidRPr="0057082B">
              <w:rPr>
                <w:rFonts w:asciiTheme="minorEastAsia" w:eastAsiaTheme="minorEastAsia" w:hAnsiTheme="minorEastAsia"/>
                <w:color w:val="000000" w:themeColor="text1"/>
                <w:lang w:eastAsia="ja-JP"/>
              </w:rPr>
              <w:t>1</w:t>
            </w:r>
            <w:r w:rsidRPr="0057082B">
              <w:rPr>
                <w:rFonts w:asciiTheme="minorEastAsia" w:eastAsiaTheme="minorEastAsia" w:hAnsiTheme="minorEastAsia" w:cs="MS Mincho" w:hint="eastAsia"/>
                <w:color w:val="000000" w:themeColor="text1"/>
                <w:lang w:eastAsia="ja-JP"/>
              </w:rPr>
              <w:t>回の投与量とし点滴静注する。初回投与後、</w:t>
            </w:r>
            <w:r w:rsidRPr="0057082B">
              <w:rPr>
                <w:rFonts w:asciiTheme="minorEastAsia" w:eastAsiaTheme="minorEastAsia" w:hAnsiTheme="minorEastAsia"/>
                <w:color w:val="000000" w:themeColor="text1"/>
                <w:lang w:eastAsia="ja-JP"/>
              </w:rPr>
              <w:t>2</w:t>
            </w:r>
            <w:r w:rsidRPr="0057082B">
              <w:rPr>
                <w:rFonts w:asciiTheme="minorEastAsia" w:eastAsiaTheme="minorEastAsia" w:hAnsiTheme="minorEastAsia" w:cs="MS Mincho" w:hint="eastAsia"/>
                <w:color w:val="000000" w:themeColor="text1"/>
                <w:lang w:eastAsia="ja-JP"/>
              </w:rPr>
              <w:t>週、</w:t>
            </w:r>
            <w:r w:rsidRPr="0057082B">
              <w:rPr>
                <w:rFonts w:asciiTheme="minorEastAsia" w:eastAsiaTheme="minorEastAsia" w:hAnsiTheme="minorEastAsia"/>
                <w:color w:val="000000" w:themeColor="text1"/>
                <w:lang w:eastAsia="ja-JP"/>
              </w:rPr>
              <w:t>6</w:t>
            </w:r>
            <w:r w:rsidRPr="0057082B">
              <w:rPr>
                <w:rFonts w:asciiTheme="minorEastAsia" w:eastAsiaTheme="minorEastAsia" w:hAnsiTheme="minorEastAsia" w:cs="MS Mincho" w:hint="eastAsia"/>
                <w:color w:val="000000" w:themeColor="text1"/>
                <w:lang w:eastAsia="ja-JP"/>
              </w:rPr>
              <w:t>週に投与し、以後</w:t>
            </w:r>
            <w:r w:rsidRPr="0057082B">
              <w:rPr>
                <w:rFonts w:asciiTheme="minorEastAsia" w:eastAsiaTheme="minorEastAsia" w:hAnsiTheme="minorEastAsia"/>
                <w:color w:val="000000" w:themeColor="text1"/>
                <w:lang w:eastAsia="ja-JP"/>
              </w:rPr>
              <w:t>8</w:t>
            </w:r>
            <w:r w:rsidRPr="0057082B">
              <w:rPr>
                <w:rFonts w:asciiTheme="minorEastAsia" w:eastAsiaTheme="minorEastAsia" w:hAnsiTheme="minorEastAsia" w:cs="MS Mincho" w:hint="eastAsia"/>
                <w:color w:val="000000" w:themeColor="text1"/>
                <w:lang w:eastAsia="ja-JP"/>
              </w:rPr>
              <w:t>週間の間隔で投与を行うこと。なお、</w:t>
            </w:r>
            <w:r w:rsidRPr="0057082B">
              <w:rPr>
                <w:rFonts w:asciiTheme="minorEastAsia" w:eastAsiaTheme="minorEastAsia" w:hAnsiTheme="minorEastAsia"/>
                <w:color w:val="000000" w:themeColor="text1"/>
                <w:lang w:eastAsia="ja-JP"/>
              </w:rPr>
              <w:t>6</w:t>
            </w:r>
            <w:r w:rsidRPr="0057082B">
              <w:rPr>
                <w:rFonts w:asciiTheme="minorEastAsia" w:eastAsiaTheme="minorEastAsia" w:hAnsiTheme="minorEastAsia" w:cs="MS Mincho" w:hint="eastAsia"/>
                <w:color w:val="000000" w:themeColor="text1"/>
                <w:lang w:eastAsia="ja-JP"/>
              </w:rPr>
              <w:t>週の投与以後、効果が減弱した場合には、投与量の増量又は投与間隔の短縮が可能である。投与量を増量する場合は、体重</w:t>
            </w:r>
            <w:r w:rsidRPr="0057082B">
              <w:rPr>
                <w:rFonts w:asciiTheme="minorEastAsia" w:eastAsiaTheme="minorEastAsia" w:hAnsiTheme="minorEastAsia"/>
                <w:color w:val="000000" w:themeColor="text1"/>
                <w:lang w:eastAsia="ja-JP"/>
              </w:rPr>
              <w:t>1kg</w:t>
            </w:r>
            <w:r w:rsidRPr="0057082B">
              <w:rPr>
                <w:rFonts w:asciiTheme="minorEastAsia" w:eastAsiaTheme="minorEastAsia" w:hAnsiTheme="minorEastAsia" w:cs="MS Mincho" w:hint="eastAsia"/>
                <w:color w:val="000000" w:themeColor="text1"/>
                <w:lang w:eastAsia="ja-JP"/>
              </w:rPr>
              <w:t>当たり</w:t>
            </w:r>
            <w:r w:rsidRPr="0057082B">
              <w:rPr>
                <w:rFonts w:asciiTheme="minorEastAsia" w:eastAsiaTheme="minorEastAsia" w:hAnsiTheme="minorEastAsia"/>
                <w:color w:val="000000" w:themeColor="text1"/>
                <w:lang w:eastAsia="ja-JP"/>
              </w:rPr>
              <w:t>10mg</w:t>
            </w:r>
            <w:r w:rsidRPr="0057082B">
              <w:rPr>
                <w:rFonts w:asciiTheme="minorEastAsia" w:eastAsiaTheme="minorEastAsia" w:hAnsiTheme="minorEastAsia" w:cs="MS Mincho" w:hint="eastAsia"/>
                <w:color w:val="000000" w:themeColor="text1"/>
                <w:lang w:eastAsia="ja-JP"/>
              </w:rPr>
              <w:t>を</w:t>
            </w:r>
            <w:r w:rsidRPr="0057082B">
              <w:rPr>
                <w:rFonts w:asciiTheme="minorEastAsia" w:eastAsiaTheme="minorEastAsia" w:hAnsiTheme="minorEastAsia"/>
                <w:color w:val="000000" w:themeColor="text1"/>
                <w:lang w:eastAsia="ja-JP"/>
              </w:rPr>
              <w:t>1</w:t>
            </w:r>
            <w:r w:rsidRPr="0057082B">
              <w:rPr>
                <w:rFonts w:asciiTheme="minorEastAsia" w:eastAsiaTheme="minorEastAsia" w:hAnsiTheme="minorEastAsia" w:cs="MS Mincho" w:hint="eastAsia"/>
                <w:color w:val="000000" w:themeColor="text1"/>
                <w:lang w:eastAsia="ja-JP"/>
              </w:rPr>
              <w:t>回の投与量とすることができる。投与間隔を短縮する場合は、体重</w:t>
            </w:r>
            <w:r w:rsidRPr="0057082B">
              <w:rPr>
                <w:rFonts w:asciiTheme="minorEastAsia" w:eastAsiaTheme="minorEastAsia" w:hAnsiTheme="minorEastAsia"/>
                <w:color w:val="000000" w:themeColor="text1"/>
                <w:lang w:eastAsia="ja-JP"/>
              </w:rPr>
              <w:t>1kg</w:t>
            </w:r>
            <w:r w:rsidRPr="0057082B">
              <w:rPr>
                <w:rFonts w:asciiTheme="minorEastAsia" w:eastAsiaTheme="minorEastAsia" w:hAnsiTheme="minorEastAsia" w:cs="MS Mincho" w:hint="eastAsia"/>
                <w:color w:val="000000" w:themeColor="text1"/>
                <w:lang w:eastAsia="ja-JP"/>
              </w:rPr>
              <w:t>当たり</w:t>
            </w:r>
            <w:r w:rsidRPr="0057082B">
              <w:rPr>
                <w:rFonts w:asciiTheme="minorEastAsia" w:eastAsiaTheme="minorEastAsia" w:hAnsiTheme="minorEastAsia"/>
                <w:color w:val="000000" w:themeColor="text1"/>
                <w:lang w:eastAsia="ja-JP"/>
              </w:rPr>
              <w:t>5mg</w:t>
            </w:r>
            <w:r w:rsidRPr="0057082B">
              <w:rPr>
                <w:rFonts w:asciiTheme="minorEastAsia" w:eastAsiaTheme="minorEastAsia" w:hAnsiTheme="minorEastAsia" w:cs="MS Mincho" w:hint="eastAsia"/>
                <w:color w:val="000000" w:themeColor="text1"/>
                <w:lang w:eastAsia="ja-JP"/>
              </w:rPr>
              <w:t>を</w:t>
            </w:r>
            <w:r w:rsidRPr="0057082B">
              <w:rPr>
                <w:rFonts w:asciiTheme="minorEastAsia" w:eastAsiaTheme="minorEastAsia" w:hAnsiTheme="minorEastAsia"/>
                <w:color w:val="000000" w:themeColor="text1"/>
                <w:lang w:eastAsia="ja-JP"/>
              </w:rPr>
              <w:t>1</w:t>
            </w:r>
            <w:r w:rsidRPr="0057082B">
              <w:rPr>
                <w:rFonts w:asciiTheme="minorEastAsia" w:eastAsiaTheme="minorEastAsia" w:hAnsiTheme="minorEastAsia" w:cs="MS Mincho" w:hint="eastAsia"/>
                <w:color w:val="000000" w:themeColor="text1"/>
                <w:lang w:eastAsia="ja-JP"/>
              </w:rPr>
              <w:t>回の投与量とし、最短</w:t>
            </w:r>
            <w:r w:rsidRPr="0057082B">
              <w:rPr>
                <w:rFonts w:asciiTheme="minorEastAsia" w:eastAsiaTheme="minorEastAsia" w:hAnsiTheme="minorEastAsia"/>
                <w:color w:val="000000" w:themeColor="text1"/>
                <w:lang w:eastAsia="ja-JP"/>
              </w:rPr>
              <w:t>4</w:t>
            </w:r>
            <w:r w:rsidRPr="0057082B">
              <w:rPr>
                <w:rFonts w:asciiTheme="minorEastAsia" w:eastAsiaTheme="minorEastAsia" w:hAnsiTheme="minorEastAsia" w:cs="MS Mincho" w:hint="eastAsia"/>
                <w:color w:val="000000" w:themeColor="text1"/>
                <w:lang w:eastAsia="ja-JP"/>
              </w:rPr>
              <w:t>週間の間隔で投与することができる。</w:t>
            </w:r>
            <w:r w:rsidRPr="0057082B">
              <w:rPr>
                <w:rFonts w:eastAsiaTheme="minorHAnsi"/>
                <w:color w:val="000000" w:themeColor="text1"/>
              </w:rPr>
              <w:t>&lt;/Lang&gt;</w:t>
            </w:r>
          </w:p>
          <w:p w14:paraId="565E6B04"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&lt;/Detail&gt;</w:t>
            </w:r>
          </w:p>
          <w:p w14:paraId="7F3C66AB"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&lt;/Item&gt;</w:t>
            </w:r>
          </w:p>
          <w:p w14:paraId="4B3BB5BE"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&lt;Item&gt;</w:t>
            </w:r>
          </w:p>
          <w:p w14:paraId="4CB80B2C"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&lt;Header&gt;</w:t>
            </w:r>
          </w:p>
          <w:p w14:paraId="4B9165F5"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&lt;Lang </w:t>
            </w:r>
            <w:proofErr w:type="spellStart"/>
            <w:proofErr w:type="gramStart"/>
            <w:r w:rsidRPr="0057082B">
              <w:rPr>
                <w:rFonts w:eastAsiaTheme="minorHAnsi"/>
                <w:color w:val="000000" w:themeColor="text1"/>
              </w:rPr>
              <w:t>xml:lang</w:t>
            </w:r>
            <w:proofErr w:type="spellEnd"/>
            <w:proofErr w:type="gramEnd"/>
            <w:r w:rsidRPr="0057082B">
              <w:rPr>
                <w:rFonts w:eastAsiaTheme="minorHAnsi"/>
                <w:color w:val="000000" w:themeColor="text1"/>
              </w:rPr>
              <w:t>="ja"&gt;</w:t>
            </w:r>
            <w:r w:rsidRPr="0057082B">
              <w:rPr>
                <w:rFonts w:asciiTheme="minorEastAsia" w:eastAsiaTheme="minorEastAsia" w:hAnsiTheme="minorEastAsia" w:cs="MS Mincho" w:hint="eastAsia"/>
                <w:color w:val="000000" w:themeColor="text1"/>
              </w:rPr>
              <w:t>〈</w:t>
            </w:r>
            <w:proofErr w:type="spellStart"/>
            <w:r w:rsidRPr="0057082B">
              <w:rPr>
                <w:rFonts w:asciiTheme="minorEastAsia" w:eastAsiaTheme="minorEastAsia" w:hAnsiTheme="minorEastAsia" w:cs="MS Mincho" w:hint="eastAsia"/>
                <w:color w:val="000000" w:themeColor="text1"/>
              </w:rPr>
              <w:t>潰瘍性大腸炎</w:t>
            </w:r>
            <w:proofErr w:type="spellEnd"/>
            <w:r w:rsidRPr="0057082B">
              <w:rPr>
                <w:rFonts w:asciiTheme="minorEastAsia" w:eastAsiaTheme="minorEastAsia" w:hAnsiTheme="minorEastAsia" w:cs="MS Mincho" w:hint="eastAsia"/>
                <w:color w:val="000000" w:themeColor="text1"/>
              </w:rPr>
              <w:t>〉</w:t>
            </w:r>
            <w:r w:rsidRPr="0057082B">
              <w:rPr>
                <w:rFonts w:eastAsiaTheme="minorHAnsi"/>
                <w:color w:val="000000" w:themeColor="text1"/>
              </w:rPr>
              <w:t>&lt;/Lang&gt;</w:t>
            </w:r>
          </w:p>
          <w:p w14:paraId="24015314"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rPr>
              <w:t xml:space="preserve">          </w:t>
            </w:r>
            <w:r w:rsidRPr="0057082B">
              <w:rPr>
                <w:rFonts w:eastAsiaTheme="minorHAnsi"/>
                <w:color w:val="000000" w:themeColor="text1"/>
                <w:lang w:eastAsia="ja-JP"/>
              </w:rPr>
              <w:t>&lt;/Header&gt;</w:t>
            </w:r>
          </w:p>
          <w:p w14:paraId="61DCEF65" w14:textId="77777777" w:rsidR="00692527" w:rsidRPr="0057082B" w:rsidRDefault="00692527" w:rsidP="00692527">
            <w:pPr>
              <w:rPr>
                <w:rFonts w:eastAsiaTheme="minorHAnsi"/>
                <w:color w:val="000000" w:themeColor="text1"/>
                <w:lang w:eastAsia="ja-JP"/>
              </w:rPr>
            </w:pPr>
            <w:r w:rsidRPr="0057082B">
              <w:rPr>
                <w:rFonts w:eastAsiaTheme="minorHAnsi"/>
                <w:color w:val="000000" w:themeColor="text1"/>
                <w:lang w:eastAsia="ja-JP"/>
              </w:rPr>
              <w:t xml:space="preserve">          &lt;Detail&gt;</w:t>
            </w:r>
          </w:p>
          <w:p w14:paraId="73D8DA51" w14:textId="77777777" w:rsidR="00692527" w:rsidRPr="0057082B" w:rsidRDefault="00692527" w:rsidP="00692527">
            <w:pPr>
              <w:rPr>
                <w:rFonts w:eastAsiaTheme="minorHAnsi"/>
                <w:color w:val="000000" w:themeColor="text1"/>
              </w:rPr>
            </w:pPr>
            <w:r w:rsidRPr="0057082B">
              <w:rPr>
                <w:rFonts w:eastAsiaTheme="minorHAnsi"/>
                <w:color w:val="000000" w:themeColor="text1"/>
                <w:lang w:eastAsia="ja-JP"/>
              </w:rPr>
              <w:t xml:space="preserve">            &lt;Lang </w:t>
            </w:r>
            <w:proofErr w:type="spellStart"/>
            <w:proofErr w:type="gramStart"/>
            <w:r w:rsidRPr="0057082B">
              <w:rPr>
                <w:rFonts w:eastAsiaTheme="minorHAnsi"/>
                <w:color w:val="000000" w:themeColor="text1"/>
                <w:lang w:eastAsia="ja-JP"/>
              </w:rPr>
              <w:t>xml:lang</w:t>
            </w:r>
            <w:proofErr w:type="spellEnd"/>
            <w:proofErr w:type="gramEnd"/>
            <w:r w:rsidRPr="0057082B">
              <w:rPr>
                <w:rFonts w:eastAsiaTheme="minorHAnsi"/>
                <w:color w:val="000000" w:themeColor="text1"/>
                <w:lang w:eastAsia="ja-JP"/>
              </w:rPr>
              <w:t>="ja"&gt;</w:t>
            </w:r>
            <w:r w:rsidRPr="0057082B">
              <w:rPr>
                <w:rFonts w:asciiTheme="minorEastAsia" w:eastAsiaTheme="minorEastAsia" w:hAnsiTheme="minorEastAsia" w:cs="MS Mincho" w:hint="eastAsia"/>
                <w:color w:val="000000" w:themeColor="text1"/>
                <w:lang w:eastAsia="ja-JP"/>
              </w:rPr>
              <w:t>通常、インフリキシマブ（遺伝子組換え）［インフリキシマブ後続</w:t>
            </w:r>
            <w:r w:rsidRPr="0057082B">
              <w:rPr>
                <w:rFonts w:asciiTheme="minorEastAsia" w:eastAsiaTheme="minorEastAsia" w:hAnsiTheme="minorEastAsia"/>
                <w:color w:val="000000" w:themeColor="text1"/>
                <w:lang w:eastAsia="ja-JP"/>
              </w:rPr>
              <w:t>3</w:t>
            </w:r>
            <w:r w:rsidRPr="0057082B">
              <w:rPr>
                <w:rFonts w:asciiTheme="minorEastAsia" w:eastAsiaTheme="minorEastAsia" w:hAnsiTheme="minorEastAsia" w:cs="MS Mincho" w:hint="eastAsia"/>
                <w:color w:val="000000" w:themeColor="text1"/>
                <w:lang w:eastAsia="ja-JP"/>
              </w:rPr>
              <w:t>］として、体重</w:t>
            </w:r>
            <w:r w:rsidRPr="0057082B">
              <w:rPr>
                <w:rFonts w:asciiTheme="minorEastAsia" w:eastAsiaTheme="minorEastAsia" w:hAnsiTheme="minorEastAsia"/>
                <w:color w:val="000000" w:themeColor="text1"/>
                <w:lang w:eastAsia="ja-JP"/>
              </w:rPr>
              <w:t>1kg</w:t>
            </w:r>
            <w:r w:rsidRPr="0057082B">
              <w:rPr>
                <w:rFonts w:asciiTheme="minorEastAsia" w:eastAsiaTheme="minorEastAsia" w:hAnsiTheme="minorEastAsia" w:cs="MS Mincho" w:hint="eastAsia"/>
                <w:color w:val="000000" w:themeColor="text1"/>
                <w:lang w:eastAsia="ja-JP"/>
              </w:rPr>
              <w:t>当たり</w:t>
            </w:r>
            <w:r w:rsidRPr="0057082B">
              <w:rPr>
                <w:rFonts w:asciiTheme="minorEastAsia" w:eastAsiaTheme="minorEastAsia" w:hAnsiTheme="minorEastAsia"/>
                <w:color w:val="000000" w:themeColor="text1"/>
                <w:lang w:eastAsia="ja-JP"/>
              </w:rPr>
              <w:t>5mg</w:t>
            </w:r>
            <w:r w:rsidRPr="0057082B">
              <w:rPr>
                <w:rFonts w:asciiTheme="minorEastAsia" w:eastAsiaTheme="minorEastAsia" w:hAnsiTheme="minorEastAsia" w:cs="MS Mincho" w:hint="eastAsia"/>
                <w:color w:val="000000" w:themeColor="text1"/>
                <w:lang w:eastAsia="ja-JP"/>
              </w:rPr>
              <w:t>を</w:t>
            </w:r>
            <w:r w:rsidRPr="0057082B">
              <w:rPr>
                <w:rFonts w:asciiTheme="minorEastAsia" w:eastAsiaTheme="minorEastAsia" w:hAnsiTheme="minorEastAsia"/>
                <w:color w:val="000000" w:themeColor="text1"/>
                <w:lang w:eastAsia="ja-JP"/>
              </w:rPr>
              <w:t>1</w:t>
            </w:r>
            <w:r w:rsidRPr="0057082B">
              <w:rPr>
                <w:rFonts w:asciiTheme="minorEastAsia" w:eastAsiaTheme="minorEastAsia" w:hAnsiTheme="minorEastAsia" w:cs="MS Mincho" w:hint="eastAsia"/>
                <w:color w:val="000000" w:themeColor="text1"/>
                <w:lang w:eastAsia="ja-JP"/>
              </w:rPr>
              <w:t>回の投与量とし点滴静注する。初回投与後、</w:t>
            </w:r>
            <w:r w:rsidRPr="0057082B">
              <w:rPr>
                <w:rFonts w:asciiTheme="minorEastAsia" w:eastAsiaTheme="minorEastAsia" w:hAnsiTheme="minorEastAsia"/>
                <w:color w:val="000000" w:themeColor="text1"/>
                <w:lang w:eastAsia="ja-JP"/>
              </w:rPr>
              <w:t>2</w:t>
            </w:r>
            <w:r w:rsidRPr="0057082B">
              <w:rPr>
                <w:rFonts w:asciiTheme="minorEastAsia" w:eastAsiaTheme="minorEastAsia" w:hAnsiTheme="minorEastAsia" w:cs="MS Mincho" w:hint="eastAsia"/>
                <w:color w:val="000000" w:themeColor="text1"/>
                <w:lang w:eastAsia="ja-JP"/>
              </w:rPr>
              <w:t>週、</w:t>
            </w:r>
            <w:r w:rsidRPr="0057082B">
              <w:rPr>
                <w:rFonts w:asciiTheme="minorEastAsia" w:eastAsiaTheme="minorEastAsia" w:hAnsiTheme="minorEastAsia"/>
                <w:color w:val="000000" w:themeColor="text1"/>
                <w:lang w:eastAsia="ja-JP"/>
              </w:rPr>
              <w:t>6</w:t>
            </w:r>
            <w:r w:rsidRPr="0057082B">
              <w:rPr>
                <w:rFonts w:asciiTheme="minorEastAsia" w:eastAsiaTheme="minorEastAsia" w:hAnsiTheme="minorEastAsia" w:cs="MS Mincho" w:hint="eastAsia"/>
                <w:color w:val="000000" w:themeColor="text1"/>
                <w:lang w:eastAsia="ja-JP"/>
              </w:rPr>
              <w:t>週に投与し、以後</w:t>
            </w:r>
            <w:r w:rsidRPr="0057082B">
              <w:rPr>
                <w:rFonts w:asciiTheme="minorEastAsia" w:eastAsiaTheme="minorEastAsia" w:hAnsiTheme="minorEastAsia"/>
                <w:color w:val="000000" w:themeColor="text1"/>
                <w:lang w:eastAsia="ja-JP"/>
              </w:rPr>
              <w:t>8</w:t>
            </w:r>
            <w:r w:rsidRPr="0057082B">
              <w:rPr>
                <w:rFonts w:asciiTheme="minorEastAsia" w:eastAsiaTheme="minorEastAsia" w:hAnsiTheme="minorEastAsia" w:cs="MS Mincho" w:hint="eastAsia"/>
                <w:color w:val="000000" w:themeColor="text1"/>
                <w:lang w:eastAsia="ja-JP"/>
              </w:rPr>
              <w:t>週間の間隔で投与を行うこと。</w:t>
            </w:r>
            <w:r w:rsidRPr="0057082B">
              <w:rPr>
                <w:rFonts w:eastAsiaTheme="minorHAnsi"/>
                <w:color w:val="000000" w:themeColor="text1"/>
              </w:rPr>
              <w:t>&lt;/Lang&gt;</w:t>
            </w:r>
          </w:p>
          <w:p w14:paraId="613C5374" w14:textId="77777777" w:rsidR="00692527" w:rsidRPr="0057082B" w:rsidRDefault="00692527" w:rsidP="00692527">
            <w:pPr>
              <w:rPr>
                <w:rFonts w:eastAsiaTheme="minorHAnsi"/>
                <w:color w:val="000000" w:themeColor="text1"/>
              </w:rPr>
            </w:pPr>
            <w:r w:rsidRPr="0057082B">
              <w:rPr>
                <w:rFonts w:eastAsiaTheme="minorHAnsi"/>
                <w:color w:val="000000" w:themeColor="text1"/>
              </w:rPr>
              <w:lastRenderedPageBreak/>
              <w:t xml:space="preserve">          &lt;/Detail&gt;</w:t>
            </w:r>
          </w:p>
          <w:p w14:paraId="625A770F"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&lt;/Item&gt;</w:t>
            </w:r>
          </w:p>
          <w:p w14:paraId="43966632"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w:t>
            </w:r>
            <w:proofErr w:type="spellStart"/>
            <w:r w:rsidRPr="0057082B">
              <w:rPr>
                <w:rFonts w:eastAsiaTheme="minorHAnsi"/>
                <w:color w:val="000000" w:themeColor="text1"/>
              </w:rPr>
              <w:t>SimpleList</w:t>
            </w:r>
            <w:proofErr w:type="spellEnd"/>
            <w:r w:rsidRPr="0057082B">
              <w:rPr>
                <w:rFonts w:eastAsiaTheme="minorHAnsi"/>
                <w:color w:val="000000" w:themeColor="text1"/>
              </w:rPr>
              <w:t>&gt;</w:t>
            </w:r>
          </w:p>
          <w:p w14:paraId="7BDB6DA4"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w:t>
            </w:r>
            <w:proofErr w:type="spellStart"/>
            <w:r w:rsidRPr="0057082B">
              <w:rPr>
                <w:rFonts w:eastAsiaTheme="minorHAnsi"/>
                <w:color w:val="000000" w:themeColor="text1"/>
              </w:rPr>
              <w:t>DoseAdmin</w:t>
            </w:r>
            <w:proofErr w:type="spellEnd"/>
            <w:r w:rsidRPr="0057082B">
              <w:rPr>
                <w:rFonts w:eastAsiaTheme="minorHAnsi"/>
                <w:color w:val="000000" w:themeColor="text1"/>
              </w:rPr>
              <w:t>&gt;</w:t>
            </w:r>
          </w:p>
          <w:p w14:paraId="33D18CD1" w14:textId="77777777" w:rsidR="00692527" w:rsidRPr="0057082B" w:rsidRDefault="00692527" w:rsidP="00692527">
            <w:pPr>
              <w:rPr>
                <w:rFonts w:eastAsiaTheme="minorEastAsia"/>
                <w:color w:val="000000" w:themeColor="text1"/>
                <w:lang w:eastAsia="ja-JP"/>
              </w:rPr>
            </w:pPr>
            <w:r w:rsidRPr="0057082B">
              <w:rPr>
                <w:rFonts w:eastAsiaTheme="minorHAnsi"/>
                <w:color w:val="000000" w:themeColor="text1"/>
              </w:rPr>
              <w:t xml:space="preserve">  &lt;/</w:t>
            </w:r>
            <w:proofErr w:type="spellStart"/>
            <w:r w:rsidRPr="0057082B">
              <w:rPr>
                <w:rFonts w:eastAsiaTheme="minorHAnsi"/>
                <w:color w:val="000000" w:themeColor="text1"/>
              </w:rPr>
              <w:t>InfoDoseAdmin</w:t>
            </w:r>
            <w:proofErr w:type="spellEnd"/>
            <w:r w:rsidRPr="0057082B">
              <w:rPr>
                <w:rFonts w:eastAsiaTheme="minorHAnsi"/>
                <w:color w:val="000000" w:themeColor="text1"/>
              </w:rPr>
              <w:t>&gt;</w:t>
            </w:r>
          </w:p>
          <w:p w14:paraId="4A6ECC35" w14:textId="2C0A38D8" w:rsidR="00692527" w:rsidRPr="0057082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1E41E2" w14:textId="77777777" w:rsidR="00692527" w:rsidRPr="0057082B" w:rsidRDefault="00692527" w:rsidP="00692527">
            <w:pPr>
              <w:rPr>
                <w:rFonts w:eastAsiaTheme="minorHAnsi"/>
                <w:color w:val="000000" w:themeColor="text1"/>
              </w:rPr>
            </w:pPr>
          </w:p>
        </w:tc>
      </w:tr>
      <w:tr w:rsidR="00692527" w:rsidRPr="000D1C20" w14:paraId="6DF0AC5E" w14:textId="77A577E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BDC5A" w14:textId="77777777" w:rsidR="00692527" w:rsidRPr="0057082B"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47B007" w14:textId="405C5DBA" w:rsidR="00692527" w:rsidRPr="0057082B" w:rsidRDefault="00692527" w:rsidP="00692527">
            <w:pPr>
              <w:rPr>
                <w:rFonts w:eastAsiaTheme="minorEastAsia"/>
                <w:color w:val="000000" w:themeColor="text1"/>
              </w:rPr>
            </w:pPr>
            <w:proofErr w:type="spellStart"/>
            <w:r w:rsidRPr="0057082B">
              <w:rPr>
                <w:rFonts w:hint="eastAsia"/>
                <w:color w:val="000000" w:themeColor="text1"/>
              </w:rPr>
              <w:t>用法及び</w:t>
            </w:r>
            <w:commentRangeStart w:id="157"/>
            <w:r w:rsidRPr="0057082B">
              <w:rPr>
                <w:rFonts w:hint="eastAsia"/>
                <w:color w:val="000000" w:themeColor="text1"/>
              </w:rPr>
              <w:t>用量</w:t>
            </w:r>
            <w:commentRangeEnd w:id="157"/>
            <w:proofErr w:type="spellEnd"/>
            <w:r w:rsidRPr="0057082B">
              <w:rPr>
                <w:rStyle w:val="CommentReference"/>
                <w:color w:val="000000" w:themeColor="text1"/>
              </w:rPr>
              <w:commentReference w:id="157"/>
            </w:r>
          </w:p>
          <w:p w14:paraId="718162C0" w14:textId="58D33FE9" w:rsidR="00692527" w:rsidRPr="0057082B" w:rsidRDefault="00692527" w:rsidP="00692527">
            <w:pPr>
              <w:rPr>
                <w:rFonts w:eastAsia="MS Gothic" w:cs="MS Gothic"/>
                <w:color w:val="000000" w:themeColor="text1"/>
              </w:rPr>
            </w:pPr>
            <w:r w:rsidRPr="00DB69EF">
              <w:rPr>
                <w:color w:val="00B050"/>
              </w:rPr>
              <w:t>JPI XML Element</w:t>
            </w:r>
            <w:r w:rsidRPr="00DB69EF">
              <w:rPr>
                <w:color w:val="00B050"/>
                <w:lang w:eastAsia="ja-JP"/>
              </w:rPr>
              <w:t>:</w:t>
            </w:r>
            <w:r w:rsidRPr="00DB69EF">
              <w:rPr>
                <w:color w:val="00B050"/>
              </w:rPr>
              <w:t xml:space="preserve"> </w:t>
            </w:r>
            <w:proofErr w:type="spellStart"/>
            <w:r w:rsidRPr="00DB69EF">
              <w:rPr>
                <w:color w:val="00B050"/>
                <w:lang w:eastAsia="ja-JP"/>
              </w:rPr>
              <w:t>DoseAdmin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52B40A" w14:textId="10CF64A6" w:rsidR="00692527" w:rsidRPr="0057082B" w:rsidRDefault="00692527" w:rsidP="00692527">
            <w:pPr>
              <w:rPr>
                <w:rFonts w:eastAsiaTheme="minorEastAsia"/>
                <w:i/>
                <w:iCs/>
                <w:color w:val="000000" w:themeColor="text1"/>
                <w:u w:val="single"/>
                <w:lang w:eastAsia="ja-JP"/>
              </w:rPr>
            </w:pPr>
            <w:proofErr w:type="spellStart"/>
            <w:r w:rsidRPr="0057082B">
              <w:rPr>
                <w:b/>
                <w:bCs/>
                <w:i/>
                <w:iCs/>
                <w:color w:val="000000" w:themeColor="text1"/>
                <w:u w:val="single"/>
                <w:lang w:eastAsia="ja-JP"/>
              </w:rPr>
              <w:t>Aromasin</w:t>
            </w:r>
            <w:proofErr w:type="spellEnd"/>
          </w:p>
          <w:p w14:paraId="5A6167B4" w14:textId="35FF699A" w:rsidR="00692527" w:rsidRPr="0057082B" w:rsidRDefault="00692527" w:rsidP="00692527">
            <w:pPr>
              <w:rPr>
                <w:rFonts w:eastAsiaTheme="minorEastAsia"/>
                <w:color w:val="000000" w:themeColor="text1"/>
              </w:rPr>
            </w:pPr>
            <w:r w:rsidRPr="0057082B">
              <w:rPr>
                <w:color w:val="000000" w:themeColor="text1"/>
              </w:rPr>
              <w:t>&lt;</w:t>
            </w:r>
            <w:proofErr w:type="spellStart"/>
            <w:r w:rsidRPr="0057082B">
              <w:rPr>
                <w:color w:val="000000" w:themeColor="text1"/>
              </w:rPr>
              <w:t>DoseAdmin</w:t>
            </w:r>
            <w:proofErr w:type="spellEnd"/>
            <w:r w:rsidRPr="0057082B">
              <w:rPr>
                <w:color w:val="000000" w:themeColor="text1"/>
              </w:rPr>
              <w:t>&gt;</w:t>
            </w:r>
          </w:p>
          <w:p w14:paraId="65D4577A"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&lt;Detail&gt;</w:t>
            </w:r>
          </w:p>
          <w:p w14:paraId="1E2CE386"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&lt;Lang </w:t>
            </w:r>
            <w:proofErr w:type="spellStart"/>
            <w:proofErr w:type="gramStart"/>
            <w:r w:rsidRPr="0057082B">
              <w:rPr>
                <w:rFonts w:eastAsiaTheme="minorHAnsi"/>
                <w:color w:val="000000" w:themeColor="text1"/>
              </w:rPr>
              <w:t>xml:lang</w:t>
            </w:r>
            <w:proofErr w:type="spellEnd"/>
            <w:proofErr w:type="gramEnd"/>
            <w:r w:rsidRPr="0057082B">
              <w:rPr>
                <w:rFonts w:eastAsiaTheme="minorHAnsi"/>
                <w:color w:val="000000" w:themeColor="text1"/>
              </w:rPr>
              <w:t>="ja"&gt;</w:t>
            </w:r>
            <w:r w:rsidRPr="0057082B">
              <w:rPr>
                <w:rFonts w:ascii="MS Mincho" w:eastAsia="MS Mincho" w:hAnsi="MS Mincho" w:cs="MS Mincho" w:hint="eastAsia"/>
                <w:color w:val="000000" w:themeColor="text1"/>
              </w:rPr>
              <w:t>通</w:t>
            </w:r>
            <w:r w:rsidRPr="00091B42">
              <w:rPr>
                <w:rFonts w:asciiTheme="minorEastAsia" w:eastAsiaTheme="minorEastAsia" w:hAnsiTheme="minorEastAsia" w:cs="MS Mincho" w:hint="eastAsia"/>
                <w:color w:val="000000" w:themeColor="text1"/>
              </w:rPr>
              <w:t>常、成人にはエキセメスタンとして</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日</w:t>
            </w:r>
            <w:r w:rsidRPr="00091B42">
              <w:rPr>
                <w:rFonts w:asciiTheme="minorEastAsia" w:eastAsiaTheme="minorEastAsia" w:hAnsiTheme="minorEastAsia"/>
                <w:color w:val="000000" w:themeColor="text1"/>
              </w:rPr>
              <w:t>1</w:t>
            </w:r>
            <w:r w:rsidRPr="00091B42">
              <w:rPr>
                <w:rFonts w:asciiTheme="minorEastAsia" w:eastAsiaTheme="minorEastAsia" w:hAnsiTheme="minorEastAsia" w:cs="MS Mincho" w:hint="eastAsia"/>
                <w:color w:val="000000" w:themeColor="text1"/>
              </w:rPr>
              <w:t>回</w:t>
            </w:r>
            <w:r w:rsidRPr="00091B42">
              <w:rPr>
                <w:rFonts w:asciiTheme="minorEastAsia" w:eastAsiaTheme="minorEastAsia" w:hAnsiTheme="minorEastAsia"/>
                <w:color w:val="000000" w:themeColor="text1"/>
              </w:rPr>
              <w:t>25mg</w:t>
            </w:r>
            <w:r w:rsidRPr="00091B42">
              <w:rPr>
                <w:rFonts w:asciiTheme="minorEastAsia" w:eastAsiaTheme="minorEastAsia" w:hAnsiTheme="minorEastAsia" w:cs="MS Mincho" w:hint="eastAsia"/>
                <w:color w:val="000000" w:themeColor="text1"/>
              </w:rPr>
              <w:t>を食後に経口投与する。</w:t>
            </w:r>
            <w:r w:rsidRPr="0057082B">
              <w:rPr>
                <w:rFonts w:eastAsiaTheme="minorHAnsi"/>
                <w:color w:val="000000" w:themeColor="text1"/>
              </w:rPr>
              <w:t>&lt;/Lang&gt;</w:t>
            </w:r>
          </w:p>
          <w:p w14:paraId="3B215D5A" w14:textId="77777777" w:rsidR="00692527" w:rsidRPr="0057082B" w:rsidRDefault="00692527" w:rsidP="00692527">
            <w:pPr>
              <w:rPr>
                <w:rFonts w:eastAsiaTheme="minorHAnsi"/>
                <w:color w:val="000000" w:themeColor="text1"/>
              </w:rPr>
            </w:pPr>
            <w:r w:rsidRPr="0057082B">
              <w:rPr>
                <w:rFonts w:eastAsiaTheme="minorHAnsi"/>
                <w:color w:val="000000" w:themeColor="text1"/>
              </w:rPr>
              <w:t xml:space="preserve">      &lt;/Detail&gt;</w:t>
            </w:r>
          </w:p>
          <w:p w14:paraId="0A071F17" w14:textId="77777777" w:rsidR="00692527" w:rsidRPr="0057082B" w:rsidRDefault="00692527" w:rsidP="00692527">
            <w:pPr>
              <w:rPr>
                <w:rFonts w:eastAsiaTheme="minorEastAsia"/>
                <w:color w:val="000000" w:themeColor="text1"/>
              </w:rPr>
            </w:pPr>
            <w:r w:rsidRPr="0057082B">
              <w:rPr>
                <w:color w:val="000000" w:themeColor="text1"/>
              </w:rPr>
              <w:t xml:space="preserve">    &lt;/</w:t>
            </w:r>
            <w:proofErr w:type="spellStart"/>
            <w:r w:rsidRPr="0057082B">
              <w:rPr>
                <w:color w:val="000000" w:themeColor="text1"/>
              </w:rPr>
              <w:t>DoseAdmin</w:t>
            </w:r>
            <w:proofErr w:type="spellEnd"/>
            <w:r w:rsidRPr="0057082B">
              <w:rPr>
                <w:color w:val="000000" w:themeColor="text1"/>
              </w:rPr>
              <w:t>&gt;</w:t>
            </w:r>
          </w:p>
          <w:p w14:paraId="4DD28271" w14:textId="77777777" w:rsidR="00692527" w:rsidRPr="0057082B" w:rsidRDefault="00692527" w:rsidP="00692527">
            <w:pPr>
              <w:rPr>
                <w:rFonts w:eastAsiaTheme="minorEastAsia"/>
                <w:color w:val="000000" w:themeColor="text1"/>
                <w:lang w:eastAsia="ja-JP"/>
              </w:rPr>
            </w:pPr>
          </w:p>
          <w:p w14:paraId="3E221D87" w14:textId="28B58AED" w:rsidR="00692527" w:rsidRPr="0057082B" w:rsidRDefault="00692527" w:rsidP="00692527">
            <w:pPr>
              <w:rPr>
                <w:rFonts w:eastAsiaTheme="minorEastAsia"/>
                <w:b/>
                <w:bCs/>
                <w:i/>
                <w:iCs/>
                <w:color w:val="000000" w:themeColor="text1"/>
                <w:u w:val="single"/>
                <w:lang w:eastAsia="ja-JP"/>
              </w:rPr>
            </w:pPr>
            <w:r w:rsidRPr="0057082B">
              <w:rPr>
                <w:b/>
                <w:bCs/>
                <w:i/>
                <w:iCs/>
                <w:color w:val="000000" w:themeColor="text1"/>
                <w:u w:val="single"/>
                <w:lang w:eastAsia="ja-JP"/>
              </w:rPr>
              <w:t>Infliximab BS Pfizer</w:t>
            </w:r>
          </w:p>
          <w:p w14:paraId="798EDB5F"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&lt;</w:t>
            </w:r>
            <w:proofErr w:type="spellStart"/>
            <w:r w:rsidRPr="0057082B">
              <w:rPr>
                <w:color w:val="000000" w:themeColor="text1"/>
                <w:lang w:eastAsia="ja-JP"/>
              </w:rPr>
              <w:t>DoseAdmin</w:t>
            </w:r>
            <w:proofErr w:type="spellEnd"/>
            <w:r w:rsidRPr="0057082B">
              <w:rPr>
                <w:color w:val="000000" w:themeColor="text1"/>
                <w:lang w:eastAsia="ja-JP"/>
              </w:rPr>
              <w:t>&gt;</w:t>
            </w:r>
          </w:p>
          <w:p w14:paraId="7882D6BA"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w:t>
            </w:r>
            <w:proofErr w:type="spellStart"/>
            <w:r w:rsidRPr="0057082B">
              <w:rPr>
                <w:color w:val="000000" w:themeColor="text1"/>
                <w:lang w:eastAsia="ja-JP"/>
              </w:rPr>
              <w:t>SimpleList</w:t>
            </w:r>
            <w:proofErr w:type="spellEnd"/>
            <w:r w:rsidRPr="0057082B">
              <w:rPr>
                <w:color w:val="000000" w:themeColor="text1"/>
                <w:lang w:eastAsia="ja-JP"/>
              </w:rPr>
              <w:t>&gt;</w:t>
            </w:r>
          </w:p>
          <w:p w14:paraId="4E748A4A"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67EA284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1D18EFA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〈関節リウマチ〉</w:t>
            </w:r>
            <w:r w:rsidRPr="0057082B">
              <w:rPr>
                <w:color w:val="000000" w:themeColor="text1"/>
                <w:lang w:eastAsia="ja-JP"/>
              </w:rPr>
              <w:t>&lt;/Lang&gt;</w:t>
            </w:r>
          </w:p>
          <w:p w14:paraId="60ADF5A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0CB55B9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24885101"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通常、インフリキシマブ（遺伝子組換え）［インフリキシマブ後続</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］として、体重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3mg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回の投与量とし点滴静注する。初回投与後、</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週、</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週に投与し、以後</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週間の間隔で投与を行うこと。なお、</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週の投与以後、効果不十分又は効果が減弱した場合には、投与量の増量や投与間隔の短縮が可能である。これらの投与量の増量や投与間隔の短縮は段階的に行う。</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当たりの投与量の上限は、</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週間の間隔であれば</w:t>
            </w:r>
            <w:r w:rsidRPr="00091B42">
              <w:rPr>
                <w:rFonts w:asciiTheme="minorEastAsia" w:hAnsiTheme="minorEastAsia"/>
                <w:color w:val="000000" w:themeColor="text1"/>
                <w:lang w:eastAsia="ja-JP"/>
              </w:rPr>
              <w:t>10mg</w:t>
            </w:r>
            <w:r w:rsidRPr="00091B42">
              <w:rPr>
                <w:rFonts w:asciiTheme="minorEastAsia" w:hAnsiTheme="minorEastAsia" w:hint="eastAsia"/>
                <w:color w:val="000000" w:themeColor="text1"/>
                <w:lang w:eastAsia="ja-JP"/>
              </w:rPr>
              <w:t>、投与間隔を短縮した場合であれば</w:t>
            </w:r>
            <w:r w:rsidRPr="00091B42">
              <w:rPr>
                <w:rFonts w:asciiTheme="minorEastAsia" w:hAnsiTheme="minorEastAsia"/>
                <w:color w:val="000000" w:themeColor="text1"/>
                <w:lang w:eastAsia="ja-JP"/>
              </w:rPr>
              <w:t>6mg</w:t>
            </w:r>
            <w:r w:rsidRPr="00091B42">
              <w:rPr>
                <w:rFonts w:asciiTheme="minorEastAsia" w:hAnsiTheme="minorEastAsia" w:hint="eastAsia"/>
                <w:color w:val="000000" w:themeColor="text1"/>
                <w:lang w:eastAsia="ja-JP"/>
              </w:rPr>
              <w:t>とする。また、最短の投与間隔は</w:t>
            </w:r>
            <w:r w:rsidRPr="00091B42">
              <w:rPr>
                <w:rFonts w:asciiTheme="minorEastAsia" w:hAnsiTheme="minorEastAsia"/>
                <w:color w:val="000000" w:themeColor="text1"/>
                <w:lang w:eastAsia="ja-JP"/>
              </w:rPr>
              <w:t>4</w:t>
            </w:r>
            <w:r w:rsidRPr="00091B42">
              <w:rPr>
                <w:rFonts w:asciiTheme="minorEastAsia" w:hAnsiTheme="minorEastAsia" w:hint="eastAsia"/>
                <w:color w:val="000000" w:themeColor="text1"/>
                <w:lang w:eastAsia="ja-JP"/>
              </w:rPr>
              <w:t>週間とする。本剤は、メトトレキサート製剤による治療に併用して用いること。</w:t>
            </w:r>
            <w:r w:rsidRPr="0057082B">
              <w:rPr>
                <w:color w:val="000000" w:themeColor="text1"/>
                <w:lang w:eastAsia="ja-JP"/>
              </w:rPr>
              <w:t>&lt;/Lang&gt;</w:t>
            </w:r>
          </w:p>
          <w:p w14:paraId="1C986B55"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1E5A58CC"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0B0D5770"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19E0288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478059E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57082B">
              <w:rPr>
                <w:rFonts w:hint="eastAsia"/>
                <w:color w:val="000000" w:themeColor="text1"/>
                <w:lang w:eastAsia="ja-JP"/>
              </w:rPr>
              <w:t>〈</w:t>
            </w:r>
            <w:r w:rsidRPr="00091B42">
              <w:rPr>
                <w:rFonts w:asciiTheme="minorEastAsia" w:hAnsiTheme="minorEastAsia" w:hint="eastAsia"/>
                <w:color w:val="000000" w:themeColor="text1"/>
                <w:lang w:eastAsia="ja-JP"/>
              </w:rPr>
              <w:t>ベーチェット病による難治性網膜ぶどう膜炎〉</w:t>
            </w:r>
            <w:r w:rsidRPr="0057082B">
              <w:rPr>
                <w:color w:val="000000" w:themeColor="text1"/>
                <w:lang w:eastAsia="ja-JP"/>
              </w:rPr>
              <w:t>&lt;/Lang&gt;</w:t>
            </w:r>
          </w:p>
          <w:p w14:paraId="2206B57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766D2E76"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559C4B98"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通常、インフリキシマブ（遺伝子組換え）［インフリキシマブ後続</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］として、体重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5mg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w:t>
            </w:r>
            <w:r w:rsidRPr="00091B42">
              <w:rPr>
                <w:rFonts w:asciiTheme="minorEastAsia" w:hAnsiTheme="minorEastAsia" w:hint="eastAsia"/>
                <w:color w:val="000000" w:themeColor="text1"/>
                <w:lang w:eastAsia="ja-JP"/>
              </w:rPr>
              <w:lastRenderedPageBreak/>
              <w:t>点滴静注する。初回投与後、</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週、</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週に投与し、以後</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週間の間隔で投与を行うこと。</w:t>
            </w:r>
            <w:r w:rsidRPr="0057082B">
              <w:rPr>
                <w:color w:val="000000" w:themeColor="text1"/>
                <w:lang w:eastAsia="ja-JP"/>
              </w:rPr>
              <w:t>&lt;/Lang&gt;</w:t>
            </w:r>
          </w:p>
          <w:p w14:paraId="680CE141"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512A6F0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63F329E6"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029B5724"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1C6AB9DA"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〈乾癬〉</w:t>
            </w:r>
            <w:r w:rsidRPr="0057082B">
              <w:rPr>
                <w:color w:val="000000" w:themeColor="text1"/>
                <w:lang w:eastAsia="ja-JP"/>
              </w:rPr>
              <w:t>&lt;/Lang&gt;</w:t>
            </w:r>
          </w:p>
          <w:p w14:paraId="45689566"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5838332F"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7F1076B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通常、インフリキシマブ（遺伝子組換え）［インフリキシマブ後続</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］として、体重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5mg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回の投与量とし点滴静注する。初回投与後、</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週、</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週に投与し、以後</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週間の間隔で投与を行うこと。なお、</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週の投与以後、効果不十分又は効果が減弱した場合には、投与量の増量や投与間隔の短縮が可能である。これらの投与量の増量や投与間隔の短縮は患者の状態に応じて段階的に行う。</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当たりの投与量の上限は、</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週間の間隔であれば</w:t>
            </w:r>
            <w:r w:rsidRPr="00091B42">
              <w:rPr>
                <w:rFonts w:asciiTheme="minorEastAsia" w:hAnsiTheme="minorEastAsia"/>
                <w:color w:val="000000" w:themeColor="text1"/>
                <w:lang w:eastAsia="ja-JP"/>
              </w:rPr>
              <w:t>10mg</w:t>
            </w:r>
            <w:r w:rsidRPr="00091B42">
              <w:rPr>
                <w:rFonts w:asciiTheme="minorEastAsia" w:hAnsiTheme="minorEastAsia" w:hint="eastAsia"/>
                <w:color w:val="000000" w:themeColor="text1"/>
                <w:lang w:eastAsia="ja-JP"/>
              </w:rPr>
              <w:t>、投与間隔を短縮した場合であれば</w:t>
            </w:r>
            <w:r w:rsidRPr="00091B42">
              <w:rPr>
                <w:rFonts w:asciiTheme="minorEastAsia" w:hAnsiTheme="minorEastAsia"/>
                <w:color w:val="000000" w:themeColor="text1"/>
                <w:lang w:eastAsia="ja-JP"/>
              </w:rPr>
              <w:t>6mg</w:t>
            </w:r>
            <w:r w:rsidRPr="00091B42">
              <w:rPr>
                <w:rFonts w:asciiTheme="minorEastAsia" w:hAnsiTheme="minorEastAsia" w:hint="eastAsia"/>
                <w:color w:val="000000" w:themeColor="text1"/>
                <w:lang w:eastAsia="ja-JP"/>
              </w:rPr>
              <w:t>とする。また、最短の投与間隔は</w:t>
            </w:r>
            <w:r w:rsidRPr="00091B42">
              <w:rPr>
                <w:rFonts w:asciiTheme="minorEastAsia" w:hAnsiTheme="minorEastAsia"/>
                <w:color w:val="000000" w:themeColor="text1"/>
                <w:lang w:eastAsia="ja-JP"/>
              </w:rPr>
              <w:t>4</w:t>
            </w:r>
            <w:r w:rsidRPr="00091B42">
              <w:rPr>
                <w:rFonts w:asciiTheme="minorEastAsia" w:hAnsiTheme="minorEastAsia" w:hint="eastAsia"/>
                <w:color w:val="000000" w:themeColor="text1"/>
                <w:lang w:eastAsia="ja-JP"/>
              </w:rPr>
              <w:t>週間とする。</w:t>
            </w:r>
            <w:r w:rsidRPr="0057082B">
              <w:rPr>
                <w:color w:val="000000" w:themeColor="text1"/>
                <w:lang w:eastAsia="ja-JP"/>
              </w:rPr>
              <w:t>&lt;/Lang&gt;</w:t>
            </w:r>
          </w:p>
          <w:p w14:paraId="35A6AF0F"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56969A01"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6A9F041C"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716D87A7"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11F9F79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〈強直性脊椎炎〉</w:t>
            </w:r>
            <w:r w:rsidRPr="0057082B">
              <w:rPr>
                <w:color w:val="000000" w:themeColor="text1"/>
                <w:lang w:eastAsia="ja-JP"/>
              </w:rPr>
              <w:t>&lt;/Lang&gt;</w:t>
            </w:r>
          </w:p>
          <w:p w14:paraId="3D9B7714"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10340858"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3730D5C9"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gramStart"/>
            <w:r w:rsidRPr="0057082B">
              <w:rPr>
                <w:color w:val="000000" w:themeColor="text1"/>
                <w:lang w:eastAsia="ja-JP"/>
              </w:rPr>
              <w:t>xml:lang</w:t>
            </w:r>
            <w:proofErr w:type="gramEnd"/>
            <w:r w:rsidRPr="0057082B">
              <w:rPr>
                <w:color w:val="000000" w:themeColor="text1"/>
                <w:lang w:eastAsia="ja-JP"/>
              </w:rPr>
              <w:t>="ja"&gt;</w:t>
            </w:r>
            <w:r w:rsidRPr="00091B42">
              <w:rPr>
                <w:rFonts w:asciiTheme="minorEastAsia" w:hAnsiTheme="minorEastAsia" w:hint="eastAsia"/>
                <w:lang w:eastAsia="ja-JP"/>
              </w:rPr>
              <w:t>通常、インフリキシマブ（遺伝子組換え）［インフリキシマブ後続</w:t>
            </w:r>
            <w:r w:rsidRPr="00091B42">
              <w:rPr>
                <w:rFonts w:asciiTheme="minorEastAsia" w:hAnsiTheme="minorEastAsia"/>
                <w:lang w:eastAsia="ja-JP"/>
              </w:rPr>
              <w:t>3</w:t>
            </w:r>
            <w:r w:rsidRPr="00091B42">
              <w:rPr>
                <w:rFonts w:asciiTheme="minorEastAsia" w:hAnsiTheme="minorEastAsia" w:hint="eastAsia"/>
                <w:lang w:eastAsia="ja-JP"/>
              </w:rPr>
              <w:t>］として、体重</w:t>
            </w:r>
            <w:r w:rsidRPr="00091B42">
              <w:rPr>
                <w:rFonts w:asciiTheme="minorEastAsia" w:hAnsiTheme="minorEastAsia"/>
                <w:lang w:eastAsia="ja-JP"/>
              </w:rPr>
              <w:t>1kg</w:t>
            </w:r>
            <w:r w:rsidRPr="00091B42">
              <w:rPr>
                <w:rFonts w:asciiTheme="minorEastAsia" w:hAnsiTheme="minorEastAsia" w:hint="eastAsia"/>
                <w:lang w:eastAsia="ja-JP"/>
              </w:rPr>
              <w:t>当たり</w:t>
            </w:r>
            <w:r w:rsidRPr="00091B42">
              <w:rPr>
                <w:rFonts w:asciiTheme="minorEastAsia" w:hAnsiTheme="minorEastAsia"/>
                <w:lang w:eastAsia="ja-JP"/>
              </w:rPr>
              <w:t>5mg</w:t>
            </w:r>
            <w:r w:rsidRPr="00091B42">
              <w:rPr>
                <w:rFonts w:asciiTheme="minorEastAsia" w:hAnsiTheme="minorEastAsia" w:hint="eastAsia"/>
                <w:lang w:eastAsia="ja-JP"/>
              </w:rPr>
              <w:t>を</w:t>
            </w:r>
            <w:r w:rsidRPr="00091B42">
              <w:rPr>
                <w:rFonts w:asciiTheme="minorEastAsia" w:hAnsiTheme="minorEastAsia"/>
                <w:lang w:eastAsia="ja-JP"/>
              </w:rPr>
              <w:t>1</w:t>
            </w:r>
            <w:r w:rsidRPr="00091B42">
              <w:rPr>
                <w:rFonts w:asciiTheme="minorEastAsia" w:hAnsiTheme="minorEastAsia" w:hint="eastAsia"/>
                <w:lang w:eastAsia="ja-JP"/>
              </w:rPr>
              <w:t>回の投与量とし点滴静注する。初回投与後、</w:t>
            </w:r>
            <w:r w:rsidRPr="00091B42">
              <w:rPr>
                <w:rFonts w:asciiTheme="minorEastAsia" w:hAnsiTheme="minorEastAsia"/>
                <w:lang w:eastAsia="ja-JP"/>
              </w:rPr>
              <w:t>2</w:t>
            </w:r>
            <w:r w:rsidRPr="00091B42">
              <w:rPr>
                <w:rFonts w:asciiTheme="minorEastAsia" w:hAnsiTheme="minorEastAsia" w:hint="eastAsia"/>
                <w:lang w:eastAsia="ja-JP"/>
              </w:rPr>
              <w:t>週、</w:t>
            </w:r>
            <w:r w:rsidRPr="00091B42">
              <w:rPr>
                <w:rFonts w:asciiTheme="minorEastAsia" w:hAnsiTheme="minorEastAsia"/>
                <w:lang w:eastAsia="ja-JP"/>
              </w:rPr>
              <w:t>6</w:t>
            </w:r>
            <w:r w:rsidRPr="00091B42">
              <w:rPr>
                <w:rFonts w:asciiTheme="minorEastAsia" w:hAnsiTheme="minorEastAsia" w:hint="eastAsia"/>
                <w:lang w:eastAsia="ja-JP"/>
              </w:rPr>
              <w:t>週に投与し、以後</w:t>
            </w:r>
            <w:r w:rsidRPr="00091B42">
              <w:rPr>
                <w:rFonts w:asciiTheme="minorEastAsia" w:hAnsiTheme="minorEastAsia"/>
                <w:lang w:eastAsia="ja-JP"/>
              </w:rPr>
              <w:t>6</w:t>
            </w:r>
            <w:r w:rsidRPr="00091B42">
              <w:rPr>
                <w:rFonts w:asciiTheme="minorEastAsia" w:hAnsiTheme="minorEastAsia" w:hint="eastAsia"/>
                <w:lang w:eastAsia="ja-JP"/>
              </w:rPr>
              <w:t>～</w:t>
            </w:r>
            <w:r w:rsidRPr="00091B42">
              <w:rPr>
                <w:rFonts w:asciiTheme="minorEastAsia" w:hAnsiTheme="minorEastAsia"/>
                <w:lang w:eastAsia="ja-JP"/>
              </w:rPr>
              <w:t>8</w:t>
            </w:r>
            <w:r w:rsidRPr="00091B42">
              <w:rPr>
                <w:rFonts w:asciiTheme="minorEastAsia" w:hAnsiTheme="minorEastAsia" w:hint="eastAsia"/>
                <w:lang w:eastAsia="ja-JP"/>
              </w:rPr>
              <w:t>週間の間隔で投与を行うこと。</w:t>
            </w:r>
            <w:r w:rsidRPr="0057082B">
              <w:rPr>
                <w:color w:val="000000" w:themeColor="text1"/>
                <w:lang w:eastAsia="ja-JP"/>
              </w:rPr>
              <w:t>&lt;/Lang&gt;</w:t>
            </w:r>
          </w:p>
          <w:p w14:paraId="6786543D"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275A884C"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572B80CF"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3AF95DB1"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0B8C16A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〈クローン病〉</w:t>
            </w:r>
            <w:r w:rsidRPr="0057082B">
              <w:rPr>
                <w:color w:val="000000" w:themeColor="text1"/>
                <w:lang w:eastAsia="ja-JP"/>
              </w:rPr>
              <w:t>&lt;/Lang&gt;</w:t>
            </w:r>
          </w:p>
          <w:p w14:paraId="184D1BB2"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612C4325"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7A18C737"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通常、インフリキシマブ（遺伝子組換え）［インフリキシマブ後続</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］として、体重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5mg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回の投与量とし点滴静注する。初回投与後、</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週、</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週に投与し、以後</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週間の間隔で投与を行うこと。なお、</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週の投与以後、効果が減弱した場合には、投与量の増量又は投与間隔の短縮が可能である。投与量を増量する場合は、体重</w:t>
            </w:r>
            <w:r w:rsidRPr="00091B42">
              <w:rPr>
                <w:rFonts w:asciiTheme="minorEastAsia" w:hAnsiTheme="minorEastAsia"/>
                <w:color w:val="000000" w:themeColor="text1"/>
                <w:lang w:eastAsia="ja-JP"/>
              </w:rPr>
              <w:lastRenderedPageBreak/>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10mg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回の投与量とすることができる。投与間隔を短縮する場合は、体重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5mg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回の投与量とし、最短</w:t>
            </w:r>
            <w:r w:rsidRPr="00091B42">
              <w:rPr>
                <w:rFonts w:asciiTheme="minorEastAsia" w:hAnsiTheme="minorEastAsia"/>
                <w:color w:val="000000" w:themeColor="text1"/>
                <w:lang w:eastAsia="ja-JP"/>
              </w:rPr>
              <w:t>4</w:t>
            </w:r>
            <w:r w:rsidRPr="00091B42">
              <w:rPr>
                <w:rFonts w:asciiTheme="minorEastAsia" w:hAnsiTheme="minorEastAsia" w:hint="eastAsia"/>
                <w:color w:val="000000" w:themeColor="text1"/>
                <w:lang w:eastAsia="ja-JP"/>
              </w:rPr>
              <w:t>週間の間隔で投与することができる。</w:t>
            </w:r>
            <w:r w:rsidRPr="0057082B">
              <w:rPr>
                <w:color w:val="000000" w:themeColor="text1"/>
                <w:lang w:eastAsia="ja-JP"/>
              </w:rPr>
              <w:t>&lt;/Lang&gt;</w:t>
            </w:r>
          </w:p>
          <w:p w14:paraId="239F94F3"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3C21ED71"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7C9EE69B"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7701D159"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1BC94C14"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〈潰瘍性大腸炎〉</w:t>
            </w:r>
            <w:r w:rsidRPr="0057082B">
              <w:rPr>
                <w:color w:val="000000" w:themeColor="text1"/>
                <w:lang w:eastAsia="ja-JP"/>
              </w:rPr>
              <w:t>&lt;/Lang&gt;</w:t>
            </w:r>
          </w:p>
          <w:p w14:paraId="147861C7"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&lt;/Header&gt;</w:t>
            </w:r>
          </w:p>
          <w:p w14:paraId="694BBFD8"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1A0BB649"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&lt;Lang </w:t>
            </w:r>
            <w:proofErr w:type="spellStart"/>
            <w:proofErr w:type="gramStart"/>
            <w:r w:rsidRPr="0057082B">
              <w:rPr>
                <w:color w:val="000000" w:themeColor="text1"/>
                <w:lang w:eastAsia="ja-JP"/>
              </w:rPr>
              <w:t>xml:lang</w:t>
            </w:r>
            <w:proofErr w:type="spellEnd"/>
            <w:proofErr w:type="gramEnd"/>
            <w:r w:rsidRPr="0057082B">
              <w:rPr>
                <w:color w:val="000000" w:themeColor="text1"/>
                <w:lang w:eastAsia="ja-JP"/>
              </w:rPr>
              <w:t>="ja"&gt;</w:t>
            </w:r>
            <w:r w:rsidRPr="00091B42">
              <w:rPr>
                <w:rFonts w:asciiTheme="minorEastAsia" w:hAnsiTheme="minorEastAsia" w:hint="eastAsia"/>
                <w:color w:val="000000" w:themeColor="text1"/>
                <w:lang w:eastAsia="ja-JP"/>
              </w:rPr>
              <w:t>通常、インフリキシマブ（遺伝子組換え）［インフリキシマブ後続</w:t>
            </w:r>
            <w:r w:rsidRPr="00091B42">
              <w:rPr>
                <w:rFonts w:asciiTheme="minorEastAsia" w:hAnsiTheme="minorEastAsia"/>
                <w:color w:val="000000" w:themeColor="text1"/>
                <w:lang w:eastAsia="ja-JP"/>
              </w:rPr>
              <w:t>3</w:t>
            </w:r>
            <w:r w:rsidRPr="00091B42">
              <w:rPr>
                <w:rFonts w:asciiTheme="minorEastAsia" w:hAnsiTheme="minorEastAsia" w:hint="eastAsia"/>
                <w:color w:val="000000" w:themeColor="text1"/>
                <w:lang w:eastAsia="ja-JP"/>
              </w:rPr>
              <w:t>］として、体重</w:t>
            </w:r>
            <w:r w:rsidRPr="00091B42">
              <w:rPr>
                <w:rFonts w:asciiTheme="minorEastAsia" w:hAnsiTheme="minorEastAsia"/>
                <w:color w:val="000000" w:themeColor="text1"/>
                <w:lang w:eastAsia="ja-JP"/>
              </w:rPr>
              <w:t>1kg</w:t>
            </w:r>
            <w:r w:rsidRPr="00091B42">
              <w:rPr>
                <w:rFonts w:asciiTheme="minorEastAsia" w:hAnsiTheme="minorEastAsia" w:hint="eastAsia"/>
                <w:color w:val="000000" w:themeColor="text1"/>
                <w:lang w:eastAsia="ja-JP"/>
              </w:rPr>
              <w:t>当たり</w:t>
            </w:r>
            <w:r w:rsidRPr="00091B42">
              <w:rPr>
                <w:rFonts w:asciiTheme="minorEastAsia" w:hAnsiTheme="minorEastAsia"/>
                <w:color w:val="000000" w:themeColor="text1"/>
                <w:lang w:eastAsia="ja-JP"/>
              </w:rPr>
              <w:t>5mg</w:t>
            </w:r>
            <w:r w:rsidRPr="00091B42">
              <w:rPr>
                <w:rFonts w:asciiTheme="minorEastAsia" w:hAnsiTheme="minorEastAsia" w:hint="eastAsia"/>
                <w:color w:val="000000" w:themeColor="text1"/>
                <w:lang w:eastAsia="ja-JP"/>
              </w:rPr>
              <w:t>を</w:t>
            </w:r>
            <w:r w:rsidRPr="00091B42">
              <w:rPr>
                <w:rFonts w:asciiTheme="minorEastAsia" w:hAnsiTheme="minorEastAsia"/>
                <w:color w:val="000000" w:themeColor="text1"/>
                <w:lang w:eastAsia="ja-JP"/>
              </w:rPr>
              <w:t>1</w:t>
            </w:r>
            <w:r w:rsidRPr="00091B42">
              <w:rPr>
                <w:rFonts w:asciiTheme="minorEastAsia" w:hAnsiTheme="minorEastAsia" w:hint="eastAsia"/>
                <w:color w:val="000000" w:themeColor="text1"/>
                <w:lang w:eastAsia="ja-JP"/>
              </w:rPr>
              <w:t>回の投与量とし点滴静注する。初回投与後、</w:t>
            </w:r>
            <w:r w:rsidRPr="00091B42">
              <w:rPr>
                <w:rFonts w:asciiTheme="minorEastAsia" w:hAnsiTheme="minorEastAsia"/>
                <w:color w:val="000000" w:themeColor="text1"/>
                <w:lang w:eastAsia="ja-JP"/>
              </w:rPr>
              <w:t>2</w:t>
            </w:r>
            <w:r w:rsidRPr="00091B42">
              <w:rPr>
                <w:rFonts w:asciiTheme="minorEastAsia" w:hAnsiTheme="minorEastAsia" w:hint="eastAsia"/>
                <w:color w:val="000000" w:themeColor="text1"/>
                <w:lang w:eastAsia="ja-JP"/>
              </w:rPr>
              <w:t>週、</w:t>
            </w:r>
            <w:r w:rsidRPr="00091B42">
              <w:rPr>
                <w:rFonts w:asciiTheme="minorEastAsia" w:hAnsiTheme="minorEastAsia"/>
                <w:color w:val="000000" w:themeColor="text1"/>
                <w:lang w:eastAsia="ja-JP"/>
              </w:rPr>
              <w:t>6</w:t>
            </w:r>
            <w:r w:rsidRPr="00091B42">
              <w:rPr>
                <w:rFonts w:asciiTheme="minorEastAsia" w:hAnsiTheme="minorEastAsia" w:hint="eastAsia"/>
                <w:color w:val="000000" w:themeColor="text1"/>
                <w:lang w:eastAsia="ja-JP"/>
              </w:rPr>
              <w:t>週に投与し、以後</w:t>
            </w:r>
            <w:r w:rsidRPr="00091B42">
              <w:rPr>
                <w:rFonts w:asciiTheme="minorEastAsia" w:hAnsiTheme="minorEastAsia"/>
                <w:color w:val="000000" w:themeColor="text1"/>
                <w:lang w:eastAsia="ja-JP"/>
              </w:rPr>
              <w:t>8</w:t>
            </w:r>
            <w:r w:rsidRPr="00091B42">
              <w:rPr>
                <w:rFonts w:asciiTheme="minorEastAsia" w:hAnsiTheme="minorEastAsia" w:hint="eastAsia"/>
                <w:color w:val="000000" w:themeColor="text1"/>
                <w:lang w:eastAsia="ja-JP"/>
              </w:rPr>
              <w:t>週間の間隔で投与を行うこと。</w:t>
            </w:r>
            <w:r w:rsidRPr="0057082B">
              <w:rPr>
                <w:color w:val="000000" w:themeColor="text1"/>
                <w:lang w:eastAsia="ja-JP"/>
              </w:rPr>
              <w:t>&lt;/Lang&gt;</w:t>
            </w:r>
          </w:p>
          <w:p w14:paraId="4E5CC8D0"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&lt;/Detail&gt;</w:t>
            </w:r>
          </w:p>
          <w:p w14:paraId="5890B98A"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&lt;/Item&gt;</w:t>
            </w:r>
          </w:p>
          <w:p w14:paraId="432AC524" w14:textId="77777777"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w:t>
            </w:r>
            <w:proofErr w:type="spellStart"/>
            <w:r w:rsidRPr="0057082B">
              <w:rPr>
                <w:color w:val="000000" w:themeColor="text1"/>
                <w:lang w:eastAsia="ja-JP"/>
              </w:rPr>
              <w:t>SimpleList</w:t>
            </w:r>
            <w:proofErr w:type="spellEnd"/>
            <w:r w:rsidRPr="0057082B">
              <w:rPr>
                <w:color w:val="000000" w:themeColor="text1"/>
                <w:lang w:eastAsia="ja-JP"/>
              </w:rPr>
              <w:t>&gt;</w:t>
            </w:r>
          </w:p>
          <w:p w14:paraId="61848078" w14:textId="5AD9C008" w:rsidR="00692527" w:rsidRPr="0057082B" w:rsidRDefault="00692527" w:rsidP="00692527">
            <w:pPr>
              <w:rPr>
                <w:rFonts w:eastAsiaTheme="minorEastAsia"/>
                <w:color w:val="000000" w:themeColor="text1"/>
                <w:lang w:eastAsia="ja-JP"/>
              </w:rPr>
            </w:pPr>
            <w:r w:rsidRPr="0057082B">
              <w:rPr>
                <w:color w:val="000000" w:themeColor="text1"/>
                <w:lang w:eastAsia="ja-JP"/>
              </w:rPr>
              <w:t xml:space="preserve">    &lt;/</w:t>
            </w:r>
            <w:proofErr w:type="spellStart"/>
            <w:r w:rsidRPr="0057082B">
              <w:rPr>
                <w:color w:val="000000" w:themeColor="text1"/>
                <w:lang w:eastAsia="ja-JP"/>
              </w:rPr>
              <w:t>DoseAdmin</w:t>
            </w:r>
            <w:proofErr w:type="spellEnd"/>
            <w:r w:rsidRPr="0057082B">
              <w:rPr>
                <w:color w:val="000000" w:themeColor="text1"/>
                <w:lang w:eastAsia="ja-JP"/>
              </w:rPr>
              <w:t>&gt;</w:t>
            </w:r>
          </w:p>
          <w:p w14:paraId="0BB65BE9" w14:textId="77777777" w:rsidR="00692527" w:rsidRPr="0057082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4D9B1" w14:textId="77777777" w:rsidR="00692527" w:rsidRPr="0057082B" w:rsidRDefault="00692527" w:rsidP="00692527">
            <w:pPr>
              <w:rPr>
                <w:rFonts w:eastAsiaTheme="minorHAnsi"/>
                <w:color w:val="000000" w:themeColor="text1"/>
              </w:rPr>
            </w:pPr>
          </w:p>
        </w:tc>
      </w:tr>
      <w:tr w:rsidR="00692527" w:rsidRPr="000D1C20" w14:paraId="6DA66BA5" w14:textId="6B7C81C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D7AD68" w14:textId="77777777" w:rsidR="00692527" w:rsidRPr="00BA390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F6F4A" w14:textId="77777777" w:rsidR="00692527" w:rsidRPr="00BA3904" w:rsidRDefault="00692527" w:rsidP="00692527">
            <w:pPr>
              <w:rPr>
                <w:rFonts w:eastAsiaTheme="minorEastAsia"/>
                <w:color w:val="000000" w:themeColor="text1"/>
                <w:lang w:eastAsia="ja-JP"/>
              </w:rPr>
            </w:pPr>
            <w:commentRangeStart w:id="158"/>
            <w:commentRangeStart w:id="159"/>
            <w:proofErr w:type="spellStart"/>
            <w:r w:rsidRPr="00BA3904">
              <w:rPr>
                <w:rFonts w:eastAsia="MS Gothic" w:cs="MS Gothic" w:hint="eastAsia"/>
                <w:color w:val="000000" w:themeColor="text1"/>
              </w:rPr>
              <w:t>用法及び用量に関する説明</w:t>
            </w:r>
            <w:proofErr w:type="spellEnd"/>
            <w:r w:rsidRPr="00BA3904">
              <w:rPr>
                <w:color w:val="000000" w:themeColor="text1"/>
              </w:rPr>
              <w:t xml:space="preserve"> (Explanation on Dosage and Administration)</w:t>
            </w:r>
          </w:p>
          <w:p w14:paraId="21244194" w14:textId="3BFEB188" w:rsidR="00692527" w:rsidRPr="00BA3904" w:rsidRDefault="00692527" w:rsidP="00692527">
            <w:pPr>
              <w:rPr>
                <w:rFonts w:eastAsiaTheme="minorEastAsia" w:cs="MS Gothic"/>
                <w:color w:val="000000" w:themeColor="text1"/>
                <w:lang w:eastAsia="ja-JP"/>
              </w:rPr>
            </w:pPr>
            <w:r w:rsidRPr="0057082B">
              <w:rPr>
                <w:color w:val="00B050"/>
              </w:rPr>
              <w:t>JPI XML Element</w:t>
            </w:r>
            <w:r w:rsidRPr="0057082B">
              <w:rPr>
                <w:color w:val="00B050"/>
                <w:lang w:eastAsia="ja-JP"/>
              </w:rPr>
              <w:t xml:space="preserve">: </w:t>
            </w:r>
            <w:proofErr w:type="spellStart"/>
            <w:r w:rsidRPr="0057082B">
              <w:rPr>
                <w:color w:val="00B050"/>
                <w:lang w:eastAsia="ja-JP"/>
              </w:rPr>
              <w:t>OtherRelatedMatters</w:t>
            </w:r>
            <w:commentRangeEnd w:id="158"/>
            <w:proofErr w:type="spellEnd"/>
            <w:r w:rsidRPr="0057082B">
              <w:rPr>
                <w:color w:val="00B050"/>
              </w:rPr>
              <w:commentReference w:id="158"/>
            </w:r>
            <w:commentRangeEnd w:id="159"/>
            <w:r>
              <w:rPr>
                <w:rStyle w:val="CommentReference"/>
              </w:rPr>
              <w:commentReference w:id="159"/>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E726C6" w14:textId="77777777" w:rsidR="00692527" w:rsidRPr="00BA3904" w:rsidRDefault="00692527" w:rsidP="00692527">
            <w:pPr>
              <w:rPr>
                <w:rFonts w:eastAsiaTheme="minorEastAsia"/>
                <w:i/>
                <w:iCs/>
                <w:color w:val="000000" w:themeColor="text1"/>
                <w:u w:val="single"/>
                <w:lang w:eastAsia="ja-JP"/>
              </w:rPr>
            </w:pPr>
            <w:proofErr w:type="spellStart"/>
            <w:r w:rsidRPr="00BA3904">
              <w:rPr>
                <w:b/>
                <w:bCs/>
                <w:i/>
                <w:iCs/>
                <w:color w:val="000000" w:themeColor="text1"/>
                <w:u w:val="single"/>
                <w:lang w:eastAsia="ja-JP"/>
              </w:rPr>
              <w:t>Aromasin</w:t>
            </w:r>
            <w:proofErr w:type="spellEnd"/>
            <w:r w:rsidRPr="00BA3904">
              <w:rPr>
                <w:b/>
                <w:bCs/>
                <w:i/>
                <w:iCs/>
                <w:color w:val="000000" w:themeColor="text1"/>
                <w:u w:val="single"/>
                <w:lang w:eastAsia="ja-JP"/>
              </w:rPr>
              <w:t xml:space="preserve"> </w:t>
            </w:r>
            <w:r w:rsidRPr="00BA3904">
              <w:rPr>
                <w:color w:val="000000" w:themeColor="text1"/>
                <w:lang w:eastAsia="ja-JP"/>
              </w:rPr>
              <w:t>NA</w:t>
            </w:r>
          </w:p>
          <w:p w14:paraId="6BA8463D" w14:textId="35467DB0" w:rsidR="00692527" w:rsidRPr="00BA3904" w:rsidRDefault="00692527" w:rsidP="00692527">
            <w:pPr>
              <w:rPr>
                <w:rFonts w:eastAsiaTheme="minorEastAsia"/>
                <w:b/>
                <w:bCs/>
                <w:i/>
                <w:iCs/>
                <w:color w:val="000000" w:themeColor="text1"/>
                <w:u w:val="single"/>
                <w:lang w:eastAsia="ja-JP"/>
              </w:rPr>
            </w:pPr>
            <w:r w:rsidRPr="00BA3904">
              <w:rPr>
                <w:b/>
                <w:bCs/>
                <w:i/>
                <w:iCs/>
                <w:color w:val="000000" w:themeColor="text1"/>
                <w:u w:val="single"/>
                <w:lang w:eastAsia="ja-JP"/>
              </w:rPr>
              <w:t xml:space="preserve">Infliximab BS Pfizer </w:t>
            </w:r>
            <w:r w:rsidRPr="00BA3904">
              <w:rPr>
                <w:color w:val="000000" w:themeColor="text1"/>
                <w:lang w:eastAsia="ja-JP"/>
              </w:rPr>
              <w:t>NA</w:t>
            </w:r>
          </w:p>
          <w:p w14:paraId="06F49998" w14:textId="77777777" w:rsidR="00692527" w:rsidRPr="00BA390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AB982" w14:textId="77777777" w:rsidR="00692527" w:rsidRPr="00BA3904" w:rsidRDefault="00692527" w:rsidP="00692527">
            <w:pPr>
              <w:rPr>
                <w:rFonts w:eastAsiaTheme="minorHAnsi"/>
                <w:color w:val="000000" w:themeColor="text1"/>
              </w:rPr>
            </w:pPr>
          </w:p>
        </w:tc>
      </w:tr>
      <w:tr w:rsidR="00692527" w:rsidRPr="000D1C20" w14:paraId="01DB3672" w14:textId="7207576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C7CF9" w14:textId="22D3D422" w:rsidR="00692527" w:rsidRPr="009C50FB" w:rsidRDefault="00692527" w:rsidP="00692527">
            <w:pPr>
              <w:rPr>
                <w:color w:val="000000" w:themeColor="text1"/>
              </w:rPr>
            </w:pPr>
            <w:r w:rsidRPr="009C50FB">
              <w:rPr>
                <w:color w:val="000000" w:themeColor="text1"/>
              </w:rPr>
              <w:t>7.</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508EDF" w14:textId="67225145" w:rsidR="00692527" w:rsidRPr="009C50FB" w:rsidRDefault="00692527" w:rsidP="00692527">
            <w:pPr>
              <w:rPr>
                <w:color w:val="000000" w:themeColor="text1"/>
              </w:rPr>
            </w:pPr>
            <w:proofErr w:type="spellStart"/>
            <w:r w:rsidRPr="009C50FB">
              <w:rPr>
                <w:rFonts w:eastAsia="MS Gothic" w:cs="MS Gothic" w:hint="eastAsia"/>
                <w:color w:val="000000" w:themeColor="text1"/>
              </w:rPr>
              <w:t>用法及び用量に関連する注意</w:t>
            </w:r>
            <w:proofErr w:type="spellEnd"/>
            <w:r w:rsidRPr="009C50FB">
              <w:rPr>
                <w:color w:val="000000" w:themeColor="text1"/>
              </w:rPr>
              <w:t xml:space="preserve"> (Precautions Related to Dosage)</w:t>
            </w:r>
          </w:p>
          <w:p w14:paraId="56D322D0" w14:textId="350A72A0" w:rsidR="00692527" w:rsidRPr="009C50FB" w:rsidRDefault="00692527" w:rsidP="00692527">
            <w:pPr>
              <w:rPr>
                <w:rFonts w:eastAsia="MS Gothic" w:cs="MS Gothic"/>
                <w:color w:val="000000" w:themeColor="text1"/>
              </w:rPr>
            </w:pPr>
            <w:r w:rsidRPr="00BA3904">
              <w:rPr>
                <w:rFonts w:eastAsiaTheme="minorHAnsi"/>
                <w:color w:val="00B050"/>
              </w:rPr>
              <w:t>JPI XML Element</w:t>
            </w:r>
            <w:r w:rsidRPr="00BA3904">
              <w:rPr>
                <w:color w:val="00B050"/>
                <w:lang w:eastAsia="ja-JP"/>
              </w:rPr>
              <w:t xml:space="preserve">: </w:t>
            </w:r>
            <w:proofErr w:type="spellStart"/>
            <w:r w:rsidRPr="00BA3904">
              <w:rPr>
                <w:color w:val="00B050"/>
                <w:lang w:eastAsia="ja-JP"/>
              </w:rPr>
              <w:t>DoseAdmin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B2423"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494B6B0" w14:textId="16DA10B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w:t>
            </w:r>
          </w:p>
          <w:p w14:paraId="5DCB4811"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4D2B93">
              <w:rPr>
                <w:rFonts w:asciiTheme="minorEastAsia" w:hAnsiTheme="minorEastAsia" w:hint="eastAsia"/>
                <w:color w:val="000000" w:themeColor="text1"/>
                <w:lang w:eastAsia="ja-JP"/>
              </w:rPr>
              <w:t>７</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用法及</w:t>
            </w:r>
            <w:proofErr w:type="gramEnd"/>
            <w:r w:rsidRPr="004D2B93">
              <w:rPr>
                <w:rFonts w:asciiTheme="minorEastAsia" w:hAnsiTheme="minorEastAsia" w:hint="eastAsia"/>
                <w:color w:val="000000" w:themeColor="text1"/>
                <w:lang w:eastAsia="ja-JP"/>
              </w:rPr>
              <w:t>び用量に関連する注意</w:t>
            </w:r>
            <w:r w:rsidRPr="00091B42">
              <w:rPr>
                <w:rFonts w:asciiTheme="minorEastAsia" w:hAnsiTheme="minorEastAsia"/>
                <w:color w:val="000000" w:themeColor="text1"/>
                <w:lang w:eastAsia="ja-JP"/>
              </w:rPr>
              <w:t>-</w:t>
            </w:r>
            <w:r w:rsidRPr="009C50FB">
              <w:rPr>
                <w:color w:val="000000" w:themeColor="text1"/>
                <w:lang w:eastAsia="ja-JP"/>
              </w:rPr>
              <w:t>-&gt;</w:t>
            </w:r>
          </w:p>
          <w:p w14:paraId="5A98A28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InfoPrecautionsDosage</w:t>
            </w:r>
            <w:proofErr w:type="spellEnd"/>
            <w:r w:rsidRPr="009C50FB">
              <w:rPr>
                <w:color w:val="000000" w:themeColor="text1"/>
                <w:lang w:eastAsia="ja-JP"/>
              </w:rPr>
              <w:t xml:space="preserve"> heading="fixing" id="</w:t>
            </w:r>
            <w:proofErr w:type="spellStart"/>
            <w:r w:rsidRPr="009C50FB">
              <w:rPr>
                <w:color w:val="000000" w:themeColor="text1"/>
                <w:lang w:eastAsia="ja-JP"/>
              </w:rPr>
              <w:t>HDR_InfoPrecautionsDosage</w:t>
            </w:r>
            <w:proofErr w:type="spellEnd"/>
            <w:r w:rsidRPr="009C50FB">
              <w:rPr>
                <w:color w:val="000000" w:themeColor="text1"/>
                <w:lang w:eastAsia="ja-JP"/>
              </w:rPr>
              <w:t xml:space="preserve">" </w:t>
            </w:r>
            <w:proofErr w:type="spellStart"/>
            <w:r w:rsidRPr="009C50FB">
              <w:rPr>
                <w:color w:val="000000" w:themeColor="text1"/>
                <w:lang w:eastAsia="ja-JP"/>
              </w:rPr>
              <w:t>wordingPatternOfInfoPrecautionsDosage</w:t>
            </w:r>
            <w:proofErr w:type="spellEnd"/>
            <w:r w:rsidRPr="009C50FB">
              <w:rPr>
                <w:color w:val="000000" w:themeColor="text1"/>
                <w:lang w:eastAsia="ja-JP"/>
              </w:rPr>
              <w:t>="1"&gt;</w:t>
            </w:r>
          </w:p>
          <w:p w14:paraId="2CA09D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28CE58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F14F93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32AA5F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〈効能共通〉</w:t>
            </w:r>
            <w:r w:rsidRPr="009C50FB">
              <w:rPr>
                <w:color w:val="000000" w:themeColor="text1"/>
                <w:lang w:eastAsia="ja-JP"/>
              </w:rPr>
              <w:t>&lt;/Lang&gt;</w:t>
            </w:r>
          </w:p>
          <w:p w14:paraId="4D0DFB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2C65D0F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590E24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id="HDR_PMDA_InfoPrecautionsDosage_20201013102953_26"&gt;</w:t>
            </w:r>
          </w:p>
          <w:p w14:paraId="0EA1698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15AE6E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本剤と他の生物学的製剤の併用について安全性及び有効性は確立していないので併用を避けること。</w:t>
            </w:r>
            <w:r w:rsidRPr="009C50FB">
              <w:rPr>
                <w:color w:val="000000" w:themeColor="text1"/>
                <w:lang w:eastAsia="ja-JP"/>
              </w:rPr>
              <w:t>&lt;/Lang&gt;</w:t>
            </w:r>
          </w:p>
          <w:p w14:paraId="77589A2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D1EEED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6BE515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E43C4F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8E7CDF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&lt;Item&gt;</w:t>
            </w:r>
          </w:p>
          <w:p w14:paraId="4FD614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62D8092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〈関節リウマチ〉</w:t>
            </w:r>
            <w:r w:rsidRPr="009C50FB">
              <w:rPr>
                <w:color w:val="000000" w:themeColor="text1"/>
                <w:lang w:eastAsia="ja-JP"/>
              </w:rPr>
              <w:t>&lt;/Lang&gt;</w:t>
            </w:r>
          </w:p>
          <w:p w14:paraId="14E30C8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65658E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0407B39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id="HDR_PMDA_InfoPrecautionsDosage_20200416171249_25"&gt;</w:t>
            </w:r>
          </w:p>
          <w:p w14:paraId="3680542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42A63B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国内及び海外の臨床試験により、メトトレキサート製剤併用での有効性及び安全性が確認されている。国内臨床試験におけるメトトレキサート製剤の併用量は、</w:t>
            </w:r>
            <w:r w:rsidRPr="004D2B93">
              <w:rPr>
                <w:rFonts w:asciiTheme="minorEastAsia" w:hAnsiTheme="minorEastAsia"/>
                <w:color w:val="000000" w:themeColor="text1"/>
                <w:lang w:eastAsia="ja-JP"/>
              </w:rPr>
              <w:t>6mg/</w:t>
            </w:r>
            <w:r w:rsidRPr="004D2B93">
              <w:rPr>
                <w:rFonts w:asciiTheme="minorEastAsia" w:hAnsiTheme="minorEastAsia" w:hint="eastAsia"/>
                <w:color w:val="000000" w:themeColor="text1"/>
                <w:lang w:eastAsia="ja-JP"/>
              </w:rPr>
              <w:t>週以上であり、メトトレキサート併用時の本剤に対する抗体の産生率は、メトトレキサート非併用時よりも低かった。なお、メトトレキサート製剤以外の抗リウマチ薬併用の有用性は確立していない。</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ref="HDR_PMDA_ImportantPrecautions_20201013102953_41"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ref="HDR_BloodLevel_8" /&gt;&lt;/Lang&gt;</w:t>
            </w:r>
          </w:p>
          <w:p w14:paraId="1941539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A31243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A475A0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id="HDR_PMDA_InfoPrecautionsDosage_20201013102953_28"&gt;</w:t>
            </w:r>
          </w:p>
          <w:p w14:paraId="2E56792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673354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初回、</w:t>
            </w:r>
            <w:r w:rsidRPr="004D2B93">
              <w:rPr>
                <w:rFonts w:asciiTheme="minorEastAsia" w:hAnsiTheme="minorEastAsia"/>
                <w:color w:val="000000" w:themeColor="text1"/>
                <w:lang w:eastAsia="ja-JP"/>
              </w:rPr>
              <w:t>2</w:t>
            </w:r>
            <w:r w:rsidRPr="004D2B93">
              <w:rPr>
                <w:rFonts w:asciiTheme="minorEastAsia" w:hAnsiTheme="minorEastAsia" w:hint="eastAsia"/>
                <w:color w:val="000000" w:themeColor="text1"/>
                <w:lang w:eastAsia="ja-JP"/>
              </w:rPr>
              <w:t>週、</w:t>
            </w:r>
            <w:r w:rsidRPr="004D2B93">
              <w:rPr>
                <w:rFonts w:asciiTheme="minorEastAsia" w:hAnsiTheme="minorEastAsia"/>
                <w:color w:val="000000" w:themeColor="text1"/>
                <w:lang w:eastAsia="ja-JP"/>
              </w:rPr>
              <w:t>6</w:t>
            </w:r>
            <w:r w:rsidRPr="004D2B93">
              <w:rPr>
                <w:rFonts w:asciiTheme="minorEastAsia" w:hAnsiTheme="minorEastAsia" w:hint="eastAsia"/>
                <w:color w:val="000000" w:themeColor="text1"/>
                <w:lang w:eastAsia="ja-JP"/>
              </w:rPr>
              <w:t>週投与までは</w:t>
            </w:r>
            <w:r w:rsidRPr="004D2B93">
              <w:rPr>
                <w:rFonts w:asciiTheme="minorEastAsia" w:hAnsiTheme="minorEastAsia"/>
                <w:color w:val="000000" w:themeColor="text1"/>
                <w:lang w:eastAsia="ja-JP"/>
              </w:rPr>
              <w:t>10mg/kg</w:t>
            </w:r>
            <w:r w:rsidRPr="004D2B93">
              <w:rPr>
                <w:rFonts w:asciiTheme="minorEastAsia" w:hAnsiTheme="minorEastAsia" w:hint="eastAsia"/>
                <w:color w:val="000000" w:themeColor="text1"/>
                <w:lang w:eastAsia="ja-JP"/>
              </w:rPr>
              <w:t>等への増量投与は行わないこと。また、増量により感染症の発現頻度が高まる恐れがあるため、感染症の発現には十分注意すること。</w:t>
            </w:r>
            <w:r w:rsidRPr="004D2B93">
              <w:rPr>
                <w:rFonts w:asciiTheme="minorEastAsia" w:hAnsiTheme="minorEastAsia"/>
                <w:color w:val="000000" w:themeColor="text1"/>
                <w:lang w:eastAsia="ja-JP"/>
              </w:rPr>
              <w:t>10mg/kg</w:t>
            </w:r>
            <w:r w:rsidRPr="004D2B93">
              <w:rPr>
                <w:rFonts w:asciiTheme="minorEastAsia" w:hAnsiTheme="minorEastAsia" w:hint="eastAsia"/>
                <w:color w:val="000000" w:themeColor="text1"/>
                <w:lang w:eastAsia="ja-JP"/>
              </w:rPr>
              <w:t>等の高用量を初回投与から行うことにより、重篤な感染症の発現頻度が高まったとの報告がある</w:t>
            </w:r>
            <w:r w:rsidRPr="009C50FB">
              <w:rPr>
                <w:color w:val="000000" w:themeColor="text1"/>
                <w:lang w:eastAsia="ja-JP"/>
              </w:rPr>
              <w:t>&lt;</w:t>
            </w:r>
            <w:proofErr w:type="spellStart"/>
            <w:r w:rsidRPr="009C50FB">
              <w:rPr>
                <w:color w:val="000000" w:themeColor="text1"/>
                <w:lang w:eastAsia="ja-JP"/>
              </w:rPr>
              <w:t>ReferenceBookRef</w:t>
            </w:r>
            <w:proofErr w:type="spellEnd"/>
            <w:r w:rsidRPr="009C50FB">
              <w:rPr>
                <w:color w:val="000000" w:themeColor="text1"/>
                <w:lang w:eastAsia="ja-JP"/>
              </w:rPr>
              <w:t xml:space="preserve"> ref="DOC_01" /&gt;</w:t>
            </w:r>
            <w:r w:rsidRPr="009C50FB">
              <w:rPr>
                <w:rFonts w:hint="eastAsia"/>
                <w:color w:val="000000" w:themeColor="text1"/>
                <w:lang w:eastAsia="ja-JP"/>
              </w:rPr>
              <w:t>。</w:t>
            </w:r>
            <w:r w:rsidRPr="009C50FB">
              <w:rPr>
                <w:color w:val="000000" w:themeColor="text1"/>
                <w:lang w:eastAsia="ja-JP"/>
              </w:rPr>
              <w:t>&lt;/Lang&gt;</w:t>
            </w:r>
          </w:p>
          <w:p w14:paraId="4CD073C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3F7A5D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EA0FFB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id="HDR_PMDA_InfoPrecautionsDosage_20201013102953_29"&gt;</w:t>
            </w:r>
          </w:p>
          <w:p w14:paraId="017E0F2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C17392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本剤による効果は、通常投与開始から</w:t>
            </w:r>
            <w:r w:rsidRPr="004D2B93">
              <w:rPr>
                <w:rFonts w:asciiTheme="minorEastAsia" w:hAnsiTheme="minorEastAsia"/>
                <w:color w:val="000000" w:themeColor="text1"/>
                <w:lang w:eastAsia="ja-JP"/>
              </w:rPr>
              <w:t>14</w:t>
            </w:r>
            <w:r w:rsidRPr="004D2B93">
              <w:rPr>
                <w:rFonts w:asciiTheme="minorEastAsia" w:hAnsiTheme="minorEastAsia" w:hint="eastAsia"/>
                <w:color w:val="000000" w:themeColor="text1"/>
                <w:lang w:eastAsia="ja-JP"/>
              </w:rPr>
              <w:t>週以内に得られることが確認されている。</w:t>
            </w:r>
            <w:r w:rsidRPr="004D2B93">
              <w:rPr>
                <w:rFonts w:asciiTheme="minorEastAsia" w:hAnsiTheme="minorEastAsia"/>
                <w:color w:val="000000" w:themeColor="text1"/>
                <w:lang w:eastAsia="ja-JP"/>
              </w:rPr>
              <w:t>14</w:t>
            </w:r>
            <w:r w:rsidRPr="004D2B93">
              <w:rPr>
                <w:rFonts w:asciiTheme="minorEastAsia" w:hAnsiTheme="minorEastAsia" w:hint="eastAsia"/>
                <w:color w:val="000000" w:themeColor="text1"/>
                <w:lang w:eastAsia="ja-JP"/>
              </w:rPr>
              <w:t>週以内に全く効果が得られない場合や、増量や投与間隔の短縮を行っても効果が得られない場合には、現在の治療計画の継続を慎重に再考すること。</w:t>
            </w:r>
            <w:r w:rsidRPr="009C50FB">
              <w:rPr>
                <w:color w:val="000000" w:themeColor="text1"/>
                <w:lang w:eastAsia="ja-JP"/>
              </w:rPr>
              <w:t>&lt;/Lang&gt;</w:t>
            </w:r>
          </w:p>
          <w:p w14:paraId="01F7A68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4BC011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B83128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id="HDR_PMDA_InfoPrecautionsDosage_20201013102953_30"&gt;</w:t>
            </w:r>
          </w:p>
          <w:p w14:paraId="3E6B560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6CF59B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本剤とアバタセプト（遺伝子組換え）の併用は行わないこと。海外で実施したプラセボを対照とした臨床試験において、本剤を含む抗</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製剤とアバタセプト（遺伝子組換え）の併用療法を受けた患者では併用による効果の増強は示されておらず、感染症及び重篤な</w:t>
            </w:r>
            <w:r w:rsidRPr="004D2B93">
              <w:rPr>
                <w:rFonts w:asciiTheme="minorEastAsia" w:hAnsiTheme="minorEastAsia" w:hint="eastAsia"/>
                <w:color w:val="000000" w:themeColor="text1"/>
                <w:lang w:eastAsia="ja-JP"/>
              </w:rPr>
              <w:lastRenderedPageBreak/>
              <w:t>感染症の発現率が本剤を含む抗</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製剤のみによる治療を受けた患者での発現率と比べて高かった。</w:t>
            </w:r>
            <w:r w:rsidRPr="009C50FB">
              <w:rPr>
                <w:color w:val="000000" w:themeColor="text1"/>
                <w:lang w:eastAsia="ja-JP"/>
              </w:rPr>
              <w:t>&lt;/Lang&gt;</w:t>
            </w:r>
          </w:p>
          <w:p w14:paraId="4BB1131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33695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0150D0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2A1C39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2D8A5D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C5DD40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569B517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〈乾癬〉</w:t>
            </w:r>
            <w:r w:rsidRPr="009C50FB">
              <w:rPr>
                <w:color w:val="000000" w:themeColor="text1"/>
                <w:lang w:eastAsia="ja-JP"/>
              </w:rPr>
              <w:t>&lt;/Lang&gt;</w:t>
            </w:r>
          </w:p>
          <w:p w14:paraId="1F90AB3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0C05B2F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51AFF1A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id="HDR_PMDA_InfoPrecautionsDosage_20201013102953_31"&gt;</w:t>
            </w:r>
          </w:p>
          <w:p w14:paraId="65D706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5247D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初回、</w:t>
            </w:r>
            <w:r w:rsidRPr="004D2B93">
              <w:rPr>
                <w:rFonts w:asciiTheme="minorEastAsia" w:hAnsiTheme="minorEastAsia"/>
                <w:color w:val="000000" w:themeColor="text1"/>
                <w:lang w:eastAsia="ja-JP"/>
              </w:rPr>
              <w:t>2</w:t>
            </w:r>
            <w:r w:rsidRPr="004D2B93">
              <w:rPr>
                <w:rFonts w:asciiTheme="minorEastAsia" w:hAnsiTheme="minorEastAsia" w:hint="eastAsia"/>
                <w:color w:val="000000" w:themeColor="text1"/>
                <w:lang w:eastAsia="ja-JP"/>
              </w:rPr>
              <w:t>週、</w:t>
            </w:r>
            <w:r w:rsidRPr="004D2B93">
              <w:rPr>
                <w:rFonts w:asciiTheme="minorEastAsia" w:hAnsiTheme="minorEastAsia"/>
                <w:color w:val="000000" w:themeColor="text1"/>
                <w:lang w:eastAsia="ja-JP"/>
              </w:rPr>
              <w:t>6</w:t>
            </w:r>
            <w:r w:rsidRPr="004D2B93">
              <w:rPr>
                <w:rFonts w:asciiTheme="minorEastAsia" w:hAnsiTheme="minorEastAsia" w:hint="eastAsia"/>
                <w:color w:val="000000" w:themeColor="text1"/>
                <w:lang w:eastAsia="ja-JP"/>
              </w:rPr>
              <w:t>週投与までは</w:t>
            </w:r>
            <w:r w:rsidRPr="004D2B93">
              <w:rPr>
                <w:rFonts w:asciiTheme="minorEastAsia" w:hAnsiTheme="minorEastAsia"/>
                <w:color w:val="000000" w:themeColor="text1"/>
                <w:lang w:eastAsia="ja-JP"/>
              </w:rPr>
              <w:t>10mg/kg</w:t>
            </w:r>
            <w:r w:rsidRPr="004D2B93">
              <w:rPr>
                <w:rFonts w:asciiTheme="minorEastAsia" w:hAnsiTheme="minorEastAsia" w:hint="eastAsia"/>
                <w:color w:val="000000" w:themeColor="text1"/>
                <w:lang w:eastAsia="ja-JP"/>
              </w:rPr>
              <w:t>等への増量投与は行わないこと。また、増量により感染症の発現頻度が高まる恐れがあるため、感染症の発現には十分注意すること。本剤による効果が全く認められない場合や、増量や投与間隔の短縮を行っても症状の改善が認められない場合には、現在の治療計画の継続を慎重に再考すること。</w:t>
            </w:r>
            <w:r w:rsidRPr="009C50FB">
              <w:rPr>
                <w:color w:val="000000" w:themeColor="text1"/>
                <w:lang w:eastAsia="ja-JP"/>
              </w:rPr>
              <w:t>&lt;/Lang&gt;</w:t>
            </w:r>
          </w:p>
          <w:p w14:paraId="63F6909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514FD6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149C2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55BEC03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1E0D58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96B48F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23DB382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〈クローン病〉</w:t>
            </w:r>
            <w:r w:rsidRPr="009C50FB">
              <w:rPr>
                <w:color w:val="000000" w:themeColor="text1"/>
                <w:lang w:eastAsia="ja-JP"/>
              </w:rPr>
              <w:t>&lt;/Lang&gt;</w:t>
            </w:r>
          </w:p>
          <w:p w14:paraId="2C05CC9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7585AA7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23E8B41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id="HDR_PMDA_InfoPrecautionsDosage_20201013102953_32"&gt;</w:t>
            </w:r>
          </w:p>
          <w:p w14:paraId="315217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55A4DA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本剤を初回投与後、</w:t>
            </w:r>
            <w:r w:rsidRPr="004D2B93">
              <w:rPr>
                <w:rFonts w:asciiTheme="minorEastAsia" w:hAnsiTheme="minorEastAsia"/>
                <w:color w:val="000000" w:themeColor="text1"/>
                <w:lang w:eastAsia="ja-JP"/>
              </w:rPr>
              <w:t>2</w:t>
            </w:r>
            <w:r w:rsidRPr="004D2B93">
              <w:rPr>
                <w:rFonts w:asciiTheme="minorEastAsia" w:hAnsiTheme="minorEastAsia" w:hint="eastAsia"/>
                <w:color w:val="000000" w:themeColor="text1"/>
                <w:lang w:eastAsia="ja-JP"/>
              </w:rPr>
              <w:t>週、</w:t>
            </w:r>
            <w:r w:rsidRPr="004D2B93">
              <w:rPr>
                <w:rFonts w:asciiTheme="minorEastAsia" w:hAnsiTheme="minorEastAsia"/>
                <w:color w:val="000000" w:themeColor="text1"/>
                <w:lang w:eastAsia="ja-JP"/>
              </w:rPr>
              <w:t>6</w:t>
            </w:r>
            <w:r w:rsidRPr="004D2B93">
              <w:rPr>
                <w:rFonts w:asciiTheme="minorEastAsia" w:hAnsiTheme="minorEastAsia" w:hint="eastAsia"/>
                <w:color w:val="000000" w:themeColor="text1"/>
                <w:lang w:eastAsia="ja-JP"/>
              </w:rPr>
              <w:t>週と投与した後、臨床症状や内視鏡所見等により治療効果を評価すること。効果が認められない場合には、さらに継続投与を行っても効果が得られない可能性があり、他の治療法を考慮すること。また、</w:t>
            </w:r>
            <w:r w:rsidRPr="004D2B93">
              <w:rPr>
                <w:rFonts w:asciiTheme="minorEastAsia" w:hAnsiTheme="minorEastAsia"/>
                <w:color w:val="000000" w:themeColor="text1"/>
                <w:lang w:eastAsia="ja-JP"/>
              </w:rPr>
              <w:t>10mg/kg</w:t>
            </w:r>
            <w:r w:rsidRPr="004D2B93">
              <w:rPr>
                <w:rFonts w:asciiTheme="minorEastAsia" w:hAnsiTheme="minorEastAsia" w:hint="eastAsia"/>
                <w:color w:val="000000" w:themeColor="text1"/>
                <w:lang w:eastAsia="ja-JP"/>
              </w:rPr>
              <w:t>への増量や投与間隔の短縮は、</w:t>
            </w:r>
            <w:r w:rsidRPr="004D2B93">
              <w:rPr>
                <w:rFonts w:asciiTheme="minorEastAsia" w:hAnsiTheme="minorEastAsia"/>
                <w:color w:val="000000" w:themeColor="text1"/>
                <w:lang w:eastAsia="ja-JP"/>
              </w:rPr>
              <w:t>5mg/kg 8</w:t>
            </w:r>
            <w:r w:rsidRPr="004D2B93">
              <w:rPr>
                <w:rFonts w:asciiTheme="minorEastAsia" w:hAnsiTheme="minorEastAsia" w:hint="eastAsia"/>
                <w:color w:val="000000" w:themeColor="text1"/>
                <w:lang w:eastAsia="ja-JP"/>
              </w:rPr>
              <w:t>週間隔投与による治療により効果は認められたものの、維持療法中に効果が減弱し、症状の再燃が認められた患者に対して行うこと。増量又は投与間隔の短縮を行っても効果が認められない場合には、他の治療法を考慮すること。</w:t>
            </w:r>
            <w:r w:rsidRPr="009C50FB">
              <w:rPr>
                <w:color w:val="000000" w:themeColor="text1"/>
                <w:lang w:eastAsia="ja-JP"/>
              </w:rPr>
              <w:t>&lt;/Lang&gt;</w:t>
            </w:r>
          </w:p>
          <w:p w14:paraId="6460CB7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06A73F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EF08FF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2DD0F0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3A511D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&lt;Item&gt;</w:t>
            </w:r>
          </w:p>
          <w:p w14:paraId="2EAA497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55D0097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〈潰瘍性大腸炎〉</w:t>
            </w:r>
            <w:r w:rsidRPr="009C50FB">
              <w:rPr>
                <w:color w:val="000000" w:themeColor="text1"/>
                <w:lang w:eastAsia="ja-JP"/>
              </w:rPr>
              <w:t>&lt;/Lang&gt;</w:t>
            </w:r>
          </w:p>
          <w:p w14:paraId="29088B9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7DF62B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5FDAD7E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id="HDR_PMDA_InfoPrecautionsDosage_20201013102953_33"&gt;</w:t>
            </w:r>
          </w:p>
          <w:p w14:paraId="699A89F1" w14:textId="77777777" w:rsidR="00692527" w:rsidRPr="009C50FB" w:rsidRDefault="00692527" w:rsidP="00692527">
            <w:pPr>
              <w:rPr>
                <w:rFonts w:asciiTheme="minorEastAsia" w:eastAsiaTheme="minorEastAsia" w:hAnsiTheme="minorEastAsia"/>
                <w:color w:val="000000" w:themeColor="text1"/>
                <w:lang w:eastAsia="ja-JP"/>
              </w:rPr>
            </w:pPr>
            <w:r w:rsidRPr="009C50FB">
              <w:rPr>
                <w:color w:val="000000" w:themeColor="text1"/>
                <w:lang w:eastAsia="ja-JP"/>
              </w:rPr>
              <w:t xml:space="preserve">            &lt;Detail&gt;</w:t>
            </w:r>
          </w:p>
          <w:p w14:paraId="68AAE380" w14:textId="77777777" w:rsidR="00692527" w:rsidRPr="009C50FB" w:rsidRDefault="00692527" w:rsidP="00692527">
            <w:pPr>
              <w:rPr>
                <w:rFonts w:eastAsiaTheme="minorEastAsia"/>
                <w:color w:val="000000" w:themeColor="text1"/>
                <w:lang w:eastAsia="ja-JP"/>
              </w:rPr>
            </w:pPr>
            <w:r w:rsidRPr="009C50FB">
              <w:rPr>
                <w:rFonts w:asciiTheme="minorEastAsia" w:hAnsiTheme="minorEastAsia"/>
                <w:color w:val="000000" w:themeColor="text1"/>
                <w:lang w:eastAsia="ja-JP"/>
              </w:rPr>
              <w:t xml:space="preserve">              &lt;Lang </w:t>
            </w:r>
            <w:proofErr w:type="spellStart"/>
            <w:proofErr w:type="gramStart"/>
            <w:r w:rsidRPr="009C50FB">
              <w:rPr>
                <w:rFonts w:asciiTheme="minorEastAsia" w:hAnsiTheme="minorEastAsia"/>
                <w:color w:val="000000" w:themeColor="text1"/>
                <w:lang w:eastAsia="ja-JP"/>
              </w:rPr>
              <w:t>xml:lang</w:t>
            </w:r>
            <w:proofErr w:type="spellEnd"/>
            <w:proofErr w:type="gramEnd"/>
            <w:r w:rsidRPr="009C50FB">
              <w:rPr>
                <w:rFonts w:asciiTheme="minorEastAsia" w:hAnsiTheme="minorEastAsia"/>
                <w:color w:val="000000" w:themeColor="text1"/>
                <w:lang w:eastAsia="ja-JP"/>
              </w:rPr>
              <w:t>="ja"&gt;</w:t>
            </w:r>
            <w:r w:rsidRPr="004D2B93">
              <w:rPr>
                <w:rFonts w:asciiTheme="minorEastAsia" w:hAnsiTheme="minorEastAsia" w:hint="eastAsia"/>
                <w:color w:val="000000" w:themeColor="text1"/>
                <w:lang w:eastAsia="ja-JP"/>
              </w:rPr>
              <w:t>本剤を初回投与後、</w:t>
            </w:r>
            <w:r w:rsidRPr="004D2B93">
              <w:rPr>
                <w:rFonts w:asciiTheme="minorEastAsia" w:hAnsiTheme="minorEastAsia"/>
                <w:color w:val="000000" w:themeColor="text1"/>
                <w:lang w:eastAsia="ja-JP"/>
              </w:rPr>
              <w:t>2</w:t>
            </w:r>
            <w:r w:rsidRPr="004D2B93">
              <w:rPr>
                <w:rFonts w:asciiTheme="minorEastAsia" w:hAnsiTheme="minorEastAsia" w:hint="eastAsia"/>
                <w:color w:val="000000" w:themeColor="text1"/>
                <w:lang w:eastAsia="ja-JP"/>
              </w:rPr>
              <w:t>週、</w:t>
            </w:r>
            <w:r w:rsidRPr="004D2B93">
              <w:rPr>
                <w:rFonts w:asciiTheme="minorEastAsia" w:hAnsiTheme="minorEastAsia"/>
                <w:color w:val="000000" w:themeColor="text1"/>
                <w:lang w:eastAsia="ja-JP"/>
              </w:rPr>
              <w:t>6</w:t>
            </w:r>
            <w:r w:rsidRPr="004D2B93">
              <w:rPr>
                <w:rFonts w:asciiTheme="minorEastAsia" w:hAnsiTheme="minorEastAsia" w:hint="eastAsia"/>
                <w:color w:val="000000" w:themeColor="text1"/>
                <w:lang w:eastAsia="ja-JP"/>
              </w:rPr>
              <w:t>週と投与した後、</w:t>
            </w:r>
            <w:r w:rsidRPr="004D2B93">
              <w:rPr>
                <w:rFonts w:asciiTheme="minorEastAsia" w:hAnsiTheme="minorEastAsia"/>
                <w:color w:val="000000" w:themeColor="text1"/>
                <w:lang w:eastAsia="ja-JP"/>
              </w:rPr>
              <w:t>8</w:t>
            </w:r>
            <w:r w:rsidRPr="004D2B93">
              <w:rPr>
                <w:rFonts w:asciiTheme="minorEastAsia" w:hAnsiTheme="minorEastAsia" w:hint="eastAsia"/>
                <w:color w:val="000000" w:themeColor="text1"/>
                <w:lang w:eastAsia="ja-JP"/>
              </w:rPr>
              <w:t>週時点で臨床症状や内視鏡所見等により治療効果を評価すること。効果が認められない場合には、さらに継続投与を行っても効果が得られない可能性があり、他の治療法を考慮すること。</w:t>
            </w:r>
            <w:r w:rsidRPr="009C50FB">
              <w:rPr>
                <w:color w:val="000000" w:themeColor="text1"/>
                <w:lang w:eastAsia="ja-JP"/>
              </w:rPr>
              <w:t>&lt;/Lang&gt;</w:t>
            </w:r>
          </w:p>
          <w:p w14:paraId="7EE696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F28365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4B8937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67FE5EE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48B84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63485E89" w14:textId="176A189B"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InfoPrecautionsDosage</w:t>
            </w:r>
            <w:proofErr w:type="spellEnd"/>
            <w:r w:rsidRPr="009C50FB">
              <w:rPr>
                <w:color w:val="000000" w:themeColor="text1"/>
                <w:lang w:eastAsia="ja-JP"/>
              </w:rPr>
              <w:t>&gt;</w:t>
            </w:r>
          </w:p>
          <w:p w14:paraId="7CEB74E7"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B0BDF9" w14:textId="77777777" w:rsidR="00692527" w:rsidRPr="009C50FB" w:rsidRDefault="00692527" w:rsidP="00692527">
            <w:pPr>
              <w:rPr>
                <w:rFonts w:eastAsiaTheme="minorHAnsi"/>
                <w:color w:val="000000" w:themeColor="text1"/>
              </w:rPr>
            </w:pPr>
          </w:p>
        </w:tc>
      </w:tr>
      <w:tr w:rsidR="00692527" w:rsidRPr="000D1C20" w14:paraId="02BEDC95" w14:textId="4707296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710B9D" w14:textId="6EC5B389" w:rsidR="00692527" w:rsidRPr="009C50FB" w:rsidRDefault="00692527" w:rsidP="00692527">
            <w:pPr>
              <w:rPr>
                <w:color w:val="000000" w:themeColor="text1"/>
              </w:rPr>
            </w:pPr>
            <w:r w:rsidRPr="009C50FB">
              <w:rPr>
                <w:color w:val="000000" w:themeColor="text1"/>
              </w:rPr>
              <w:lastRenderedPageBreak/>
              <w:t>8.</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D75A8E" w14:textId="690ED3F3" w:rsidR="00692527" w:rsidRPr="009C50FB" w:rsidRDefault="00692527" w:rsidP="00692527">
            <w:pPr>
              <w:rPr>
                <w:rFonts w:eastAsia="MS Gothic" w:cs="MS Gothic"/>
                <w:color w:val="000000" w:themeColor="text1"/>
              </w:rPr>
            </w:pPr>
            <w:proofErr w:type="spellStart"/>
            <w:r w:rsidRPr="009C50FB">
              <w:rPr>
                <w:rFonts w:eastAsia="MS Gothic" w:cs="MS Gothic" w:hint="eastAsia"/>
                <w:color w:val="000000" w:themeColor="text1"/>
              </w:rPr>
              <w:t>重要な基本的注意</w:t>
            </w:r>
            <w:proofErr w:type="spellEnd"/>
            <w:r w:rsidRPr="009C50FB">
              <w:rPr>
                <w:color w:val="000000" w:themeColor="text1"/>
              </w:rPr>
              <w:t xml:space="preserve"> (Important Precautions)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718D8C" w14:textId="57A2FE95" w:rsidR="00692527" w:rsidRPr="009C50FB" w:rsidRDefault="00692527" w:rsidP="00692527">
            <w:pPr>
              <w:rPr>
                <w:rFonts w:eastAsiaTheme="minorEastAsia"/>
                <w:b/>
                <w:bCs/>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35999E91"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4D2B93">
              <w:rPr>
                <w:rFonts w:asciiTheme="minorEastAsia" w:hAnsiTheme="minorEastAsia" w:hint="eastAsia"/>
                <w:color w:val="000000" w:themeColor="text1"/>
                <w:lang w:eastAsia="ja-JP"/>
              </w:rPr>
              <w:t>８</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重要</w:t>
            </w:r>
            <w:proofErr w:type="gramEnd"/>
            <w:r w:rsidRPr="004D2B93">
              <w:rPr>
                <w:rFonts w:asciiTheme="minorEastAsia" w:hAnsiTheme="minorEastAsia" w:hint="eastAsia"/>
                <w:color w:val="000000" w:themeColor="text1"/>
                <w:lang w:eastAsia="ja-JP"/>
              </w:rPr>
              <w:t>な基本的注意</w:t>
            </w:r>
            <w:r w:rsidRPr="009C50FB">
              <w:rPr>
                <w:color w:val="000000" w:themeColor="text1"/>
                <w:lang w:eastAsia="ja-JP"/>
              </w:rPr>
              <w:t>--&gt;</w:t>
            </w:r>
          </w:p>
          <w:p w14:paraId="6165027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ImportantPrecautions</w:t>
            </w:r>
            <w:proofErr w:type="spellEnd"/>
            <w:r w:rsidRPr="009C50FB">
              <w:rPr>
                <w:color w:val="000000" w:themeColor="text1"/>
                <w:lang w:eastAsia="ja-JP"/>
              </w:rPr>
              <w:t xml:space="preserve"> id="</w:t>
            </w:r>
            <w:proofErr w:type="spellStart"/>
            <w:r w:rsidRPr="009C50FB">
              <w:rPr>
                <w:color w:val="000000" w:themeColor="text1"/>
                <w:lang w:eastAsia="ja-JP"/>
              </w:rPr>
              <w:t>HDR_ImportantPrecautions</w:t>
            </w:r>
            <w:proofErr w:type="spellEnd"/>
            <w:r w:rsidRPr="009C50FB">
              <w:rPr>
                <w:color w:val="000000" w:themeColor="text1"/>
                <w:lang w:eastAsia="ja-JP"/>
              </w:rPr>
              <w:t>" heading="fixing"&gt;</w:t>
            </w:r>
          </w:p>
          <w:p w14:paraId="7B1C1D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00B48AE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id="HDR_ImportantPrecautions_1" heading="free"&gt;</w:t>
            </w:r>
          </w:p>
          <w:p w14:paraId="294275C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5ABFD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hint="eastAsia"/>
                <w:color w:val="000000" w:themeColor="text1"/>
                <w:lang w:eastAsia="ja-JP"/>
              </w:rPr>
              <w:t>本</w:t>
            </w:r>
            <w:r w:rsidRPr="004D2B93">
              <w:rPr>
                <w:rFonts w:asciiTheme="minorEastAsia" w:hAnsiTheme="minorEastAsia" w:hint="eastAsia"/>
                <w:color w:val="000000" w:themeColor="text1"/>
                <w:lang w:eastAsia="ja-JP"/>
              </w:rPr>
              <w:t>剤はホルモン療法剤であり、がんに対する薬物療法について十分な知識・経験を持つ医師のもとで、本剤による治療が適切と判断される患者についてのみ使用すること。</w:t>
            </w:r>
            <w:r w:rsidRPr="009C50FB">
              <w:rPr>
                <w:color w:val="000000" w:themeColor="text1"/>
                <w:lang w:eastAsia="ja-JP"/>
              </w:rPr>
              <w:t>&lt;/Lang&gt;</w:t>
            </w:r>
          </w:p>
          <w:p w14:paraId="6226FAA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C6BDB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0E2B57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id="HDR_ImportantPrecautions_2" heading="free"&gt;</w:t>
            </w:r>
          </w:p>
          <w:p w14:paraId="3458D0E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E520D1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は末梢アロマターゼを阻害することにより治療効果を発揮するものであり、活発な卵巣機能を有する閉経前の患者ではアロマターゼを阻害する効果は不十分であると予想されること、並びに閉経前の患者では使用経験がないことを考慮して、閉経前患者に対し使用しないこと。</w:t>
            </w:r>
            <w:r w:rsidRPr="009C50FB">
              <w:rPr>
                <w:color w:val="000000" w:themeColor="text1"/>
                <w:lang w:eastAsia="ja-JP"/>
              </w:rPr>
              <w:t>&lt;/Lang&gt;</w:t>
            </w:r>
          </w:p>
          <w:p w14:paraId="3CCE3FB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F7041E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09DFC2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id="HDR_ImportantPrecautions_3" heading="free"&gt;</w:t>
            </w:r>
          </w:p>
          <w:p w14:paraId="67DE98C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198618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本剤の投与によって、骨粗鬆症、骨折が起こりやすくなるので、骨密度等の骨状態を定期的に観察することが望ましい。</w:t>
            </w:r>
            <w:r w:rsidRPr="009C50FB">
              <w:rPr>
                <w:color w:val="000000" w:themeColor="text1"/>
                <w:lang w:eastAsia="ja-JP"/>
              </w:rPr>
              <w:t>&lt;/Lang&gt;</w:t>
            </w:r>
          </w:p>
          <w:p w14:paraId="2DE3A58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152328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&lt;/Item&gt;</w:t>
            </w:r>
          </w:p>
          <w:p w14:paraId="1969B3B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id="HDR_ImportantPrecautions_4" heading="free"&gt;</w:t>
            </w:r>
          </w:p>
          <w:p w14:paraId="071F8C2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050A1D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本剤の使用による嗜眠、傾眠、無力（症）及びめまいが報告されており、このような症状がある場合、機械操作や自動車の運転はさせないよう十分注意すること。</w:t>
            </w:r>
            <w:r w:rsidRPr="009C50FB">
              <w:rPr>
                <w:color w:val="000000" w:themeColor="text1"/>
                <w:lang w:eastAsia="ja-JP"/>
              </w:rPr>
              <w:t>&lt;/Lang&gt;</w:t>
            </w:r>
          </w:p>
          <w:p w14:paraId="105E722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24D237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456976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2E60F178" w14:textId="78F9FD1D"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ImportantPrecautions</w:t>
            </w:r>
            <w:proofErr w:type="spellEnd"/>
            <w:r w:rsidRPr="009C50FB">
              <w:rPr>
                <w:color w:val="000000" w:themeColor="text1"/>
                <w:lang w:eastAsia="ja-JP"/>
              </w:rPr>
              <w:t>&gt;</w:t>
            </w:r>
          </w:p>
          <w:p w14:paraId="73A75930" w14:textId="77777777" w:rsidR="00692527" w:rsidRPr="009C50FB" w:rsidRDefault="00692527" w:rsidP="00692527">
            <w:pPr>
              <w:rPr>
                <w:rFonts w:eastAsiaTheme="minorEastAsia"/>
                <w:color w:val="000000" w:themeColor="text1"/>
                <w:lang w:eastAsia="ja-JP"/>
              </w:rPr>
            </w:pPr>
          </w:p>
          <w:p w14:paraId="5FE33182" w14:textId="156CDC4E"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026FAB96"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4D2B93">
              <w:rPr>
                <w:rFonts w:asciiTheme="minorEastAsia" w:hAnsiTheme="minorEastAsia" w:hint="eastAsia"/>
                <w:color w:val="000000" w:themeColor="text1"/>
                <w:lang w:eastAsia="ja-JP"/>
              </w:rPr>
              <w:t>８</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重要</w:t>
            </w:r>
            <w:proofErr w:type="gramEnd"/>
            <w:r w:rsidRPr="004D2B93">
              <w:rPr>
                <w:rFonts w:asciiTheme="minorEastAsia" w:hAnsiTheme="minorEastAsia" w:hint="eastAsia"/>
                <w:color w:val="000000" w:themeColor="text1"/>
                <w:lang w:eastAsia="ja-JP"/>
              </w:rPr>
              <w:t>な基本的注意</w:t>
            </w:r>
            <w:r w:rsidRPr="009C50FB">
              <w:rPr>
                <w:color w:val="000000" w:themeColor="text1"/>
                <w:lang w:eastAsia="ja-JP"/>
              </w:rPr>
              <w:t>--&gt;</w:t>
            </w:r>
          </w:p>
          <w:p w14:paraId="1116478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ImportantPrecautions</w:t>
            </w:r>
            <w:proofErr w:type="spellEnd"/>
            <w:r w:rsidRPr="009C50FB">
              <w:rPr>
                <w:color w:val="000000" w:themeColor="text1"/>
                <w:lang w:eastAsia="ja-JP"/>
              </w:rPr>
              <w:t xml:space="preserve"> heading="fixing" id="</w:t>
            </w:r>
            <w:proofErr w:type="spellStart"/>
            <w:r w:rsidRPr="009C50FB">
              <w:rPr>
                <w:color w:val="000000" w:themeColor="text1"/>
                <w:lang w:eastAsia="ja-JP"/>
              </w:rPr>
              <w:t>HDR_ImportantPrecautions</w:t>
            </w:r>
            <w:proofErr w:type="spellEnd"/>
            <w:r w:rsidRPr="009C50FB">
              <w:rPr>
                <w:color w:val="000000" w:themeColor="text1"/>
                <w:lang w:eastAsia="ja-JP"/>
              </w:rPr>
              <w:t>"&gt;</w:t>
            </w:r>
          </w:p>
          <w:p w14:paraId="1EC1C13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0A1DF8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id="HDR_PMDA_ImportantPrecautions_20201013102953_34"&gt;</w:t>
            </w:r>
          </w:p>
          <w:p w14:paraId="3AD615F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2147F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本剤は血中濃度が長期にわたり持続するため（</w:t>
            </w:r>
            <w:r w:rsidRPr="004D2B93">
              <w:rPr>
                <w:rFonts w:asciiTheme="minorEastAsia" w:hAnsiTheme="minorEastAsia"/>
                <w:color w:val="000000" w:themeColor="text1"/>
                <w:lang w:eastAsia="ja-JP"/>
              </w:rPr>
              <w:t>5mg/kg</w:t>
            </w:r>
            <w:r w:rsidRPr="004D2B93">
              <w:rPr>
                <w:rFonts w:asciiTheme="minorEastAsia" w:hAnsiTheme="minorEastAsia" w:hint="eastAsia"/>
                <w:color w:val="000000" w:themeColor="text1"/>
                <w:lang w:eastAsia="ja-JP"/>
              </w:rPr>
              <w:t>投与時は少なくとも</w:t>
            </w:r>
            <w:r w:rsidRPr="004D2B93">
              <w:rPr>
                <w:rFonts w:asciiTheme="minorEastAsia" w:hAnsiTheme="minorEastAsia"/>
                <w:color w:val="000000" w:themeColor="text1"/>
                <w:lang w:eastAsia="ja-JP"/>
              </w:rPr>
              <w:t>8</w:t>
            </w:r>
            <w:r w:rsidRPr="004D2B93">
              <w:rPr>
                <w:rFonts w:asciiTheme="minorEastAsia" w:hAnsiTheme="minorEastAsia" w:hint="eastAsia"/>
                <w:color w:val="000000" w:themeColor="text1"/>
                <w:lang w:eastAsia="ja-JP"/>
              </w:rPr>
              <w:t>～</w:t>
            </w:r>
            <w:r w:rsidRPr="004D2B93">
              <w:rPr>
                <w:rFonts w:asciiTheme="minorEastAsia" w:hAnsiTheme="minorEastAsia"/>
                <w:color w:val="000000" w:themeColor="text1"/>
                <w:lang w:eastAsia="ja-JP"/>
              </w:rPr>
              <w:t>12</w:t>
            </w:r>
            <w:r w:rsidRPr="004D2B93">
              <w:rPr>
                <w:rFonts w:asciiTheme="minorEastAsia" w:hAnsiTheme="minorEastAsia" w:hint="eastAsia"/>
                <w:color w:val="000000" w:themeColor="text1"/>
                <w:lang w:eastAsia="ja-JP"/>
              </w:rPr>
              <w:t>週間）、この間には副作用の発現に注意すること。また、他の生物製剤との切り替えの際も注意すること。</w:t>
            </w:r>
            <w:r w:rsidRPr="009C50FB">
              <w:rPr>
                <w:color w:val="000000" w:themeColor="text1"/>
                <w:lang w:eastAsia="ja-JP"/>
              </w:rPr>
              <w:t>&lt;/Lang&gt;</w:t>
            </w:r>
          </w:p>
          <w:p w14:paraId="277270A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C59877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1AEF2A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id="HDR_PMDA_ImportantPrecautions_20201013102953_35"&gt;</w:t>
            </w:r>
          </w:p>
          <w:p w14:paraId="6F9F54B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E81FA3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4D2B93">
              <w:rPr>
                <w:rFonts w:asciiTheme="minorEastAsia" w:hAnsiTheme="minorEastAsia" w:hint="eastAsia"/>
                <w:color w:val="000000" w:themeColor="text1"/>
                <w:lang w:eastAsia="ja-JP"/>
              </w:rPr>
              <w:t>本剤投与に先立って結核に関する十分な問診及び胸部レントゲン検査に加え、インターフェロン</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γ遊離試験又はツベルクリン反応検査を行い、適宜胸部</w:t>
            </w:r>
            <w:r w:rsidRPr="004D2B93">
              <w:rPr>
                <w:rFonts w:asciiTheme="minorEastAsia" w:hAnsiTheme="minorEastAsia"/>
                <w:color w:val="000000" w:themeColor="text1"/>
                <w:lang w:eastAsia="ja-JP"/>
              </w:rPr>
              <w:t>CT</w:t>
            </w:r>
            <w:r w:rsidRPr="004D2B93">
              <w:rPr>
                <w:rFonts w:asciiTheme="minorEastAsia" w:hAnsiTheme="minorEastAsia" w:hint="eastAsia"/>
                <w:color w:val="000000" w:themeColor="text1"/>
                <w:lang w:eastAsia="ja-JP"/>
              </w:rPr>
              <w:t>検査等を行うことにより、結核感染の有無を確認すること。</w:t>
            </w:r>
            <w:r w:rsidRPr="004D2B93">
              <w:rPr>
                <w:rFonts w:asciiTheme="minorEastAsia" w:hAnsiTheme="minorEastAsia"/>
                <w:color w:val="000000" w:themeColor="text1"/>
                <w:lang w:eastAsia="ja-JP"/>
              </w:rPr>
              <w:t>&lt;?enter?&gt;</w:t>
            </w:r>
            <w:r w:rsidRPr="004D2B93">
              <w:rPr>
                <w:rFonts w:asciiTheme="minorEastAsia" w:hAnsiTheme="minorEastAsia" w:hint="eastAsia"/>
                <w:color w:val="000000" w:themeColor="text1"/>
                <w:lang w:eastAsia="ja-JP"/>
              </w:rPr>
              <w:t>また、本剤投与中も、胸部レントゲン検査等の適切な検査を定期的に行うなど結核症の発現には十分に注意し、患者に対し、結核を疑う症状が発現した場合（持続する咳、発熱等）には速やかに主治医に連絡するよう説明す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ref="HDR_PMDA_Warnings_20200416171249_4"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ref="HDR_PMDA_UseInPatientsWithComplicationsOrHistoryOfDiseasesEtc_20190603114407_49"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ref="HDR_PMDA_SeriousAdverseEvents_20201013102953_59" /&gt;&lt;/Lang&gt;</w:t>
            </w:r>
          </w:p>
          <w:p w14:paraId="6B684AF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B11012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66544B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id="HDR_PMDA_ImportantPrecautions_20201013102953_36"&gt;</w:t>
            </w:r>
          </w:p>
          <w:p w14:paraId="26096E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&lt;Detail&gt;</w:t>
            </w:r>
          </w:p>
          <w:p w14:paraId="52E3FEC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9C50FB">
              <w:rPr>
                <w:rFonts w:asciiTheme="minorEastAsia" w:hAnsiTheme="minorEastAsia" w:hint="eastAsia"/>
                <w:color w:val="000000" w:themeColor="text1"/>
                <w:lang w:eastAsia="ja-JP"/>
              </w:rPr>
              <w:t>本剤を含む抗</w:t>
            </w:r>
            <w:r w:rsidRPr="009C50FB">
              <w:rPr>
                <w:rFonts w:asciiTheme="minorEastAsia" w:hAnsiTheme="minorEastAsia"/>
                <w:color w:val="000000" w:themeColor="text1"/>
                <w:lang w:eastAsia="ja-JP"/>
              </w:rPr>
              <w:t>TNF</w:t>
            </w:r>
            <w:r w:rsidRPr="009C50FB">
              <w:rPr>
                <w:rFonts w:asciiTheme="minorEastAsia" w:hAnsiTheme="minorEastAsia" w:hint="eastAsia"/>
                <w:color w:val="000000" w:themeColor="text1"/>
                <w:lang w:eastAsia="ja-JP"/>
              </w:rPr>
              <w:t>製剤による</w:t>
            </w:r>
            <w:r w:rsidRPr="009C50FB">
              <w:rPr>
                <w:rFonts w:asciiTheme="minorEastAsia" w:hAnsiTheme="minorEastAsia"/>
                <w:color w:val="000000" w:themeColor="text1"/>
                <w:lang w:eastAsia="ja-JP"/>
              </w:rPr>
              <w:t>B</w:t>
            </w:r>
            <w:r w:rsidRPr="009C50FB">
              <w:rPr>
                <w:rFonts w:asciiTheme="minorEastAsia" w:hAnsiTheme="minorEastAsia" w:hint="eastAsia"/>
                <w:color w:val="000000" w:themeColor="text1"/>
                <w:lang w:eastAsia="ja-JP"/>
              </w:rPr>
              <w:t>型肝炎ウイルスの再活性化が報告されているので、本剤投与に先立って、</w:t>
            </w:r>
            <w:r w:rsidRPr="009C50FB">
              <w:rPr>
                <w:rFonts w:asciiTheme="minorEastAsia" w:hAnsiTheme="minorEastAsia"/>
                <w:color w:val="000000" w:themeColor="text1"/>
                <w:lang w:eastAsia="ja-JP"/>
              </w:rPr>
              <w:t>B</w:t>
            </w:r>
            <w:r w:rsidRPr="009C50FB">
              <w:rPr>
                <w:rFonts w:asciiTheme="minorEastAsia" w:hAnsiTheme="minorEastAsia" w:hint="eastAsia"/>
                <w:color w:val="000000" w:themeColor="text1"/>
                <w:lang w:eastAsia="ja-JP"/>
              </w:rPr>
              <w:t>型肝炎ウイルス感染の有無を確認すること。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ref="HDR_PMDA_UseInPatientsWithComplicationsOrHistoryOfDiseasesEtc_20201013102953_47" /&gt;&lt;/Lang&gt;</w:t>
            </w:r>
          </w:p>
          <w:p w14:paraId="0FB2F2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F1DB8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2484AE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id="HDR_PMDA_ImportantPrecautions_20201013102953_37"&gt;</w:t>
            </w:r>
          </w:p>
          <w:p w14:paraId="7A6D2D2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969C00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本剤を投与した後、発熱、咳嗽、呼吸困難等の間質性肺炎の症状があらわれた場合には速やかに主治医に連絡するよう患者に説明すること。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ref="HDR_PMDA_UseInPatientsWithComplicationsOrHistoryOfDiseasesEtc_20190603114407_56"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ref="HDR_PMDA_SeriousAdverseEvents_20201013102953_62" /&gt;&lt;/Lang&gt;</w:t>
            </w:r>
          </w:p>
          <w:p w14:paraId="78F7BF0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3675EA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FA63B9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id="HDR_PMDA_ImportantPrecautions_20201013102953_38"&gt;</w:t>
            </w:r>
          </w:p>
          <w:p w14:paraId="6749591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3EC830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9C50FB">
              <w:rPr>
                <w:rFonts w:asciiTheme="minorEastAsia" w:hAnsiTheme="minorEastAsia" w:hint="eastAsia"/>
                <w:color w:val="000000" w:themeColor="text1"/>
                <w:lang w:eastAsia="ja-JP"/>
              </w:rPr>
              <w:t>本</w:t>
            </w:r>
            <w:r w:rsidRPr="004D2B93">
              <w:rPr>
                <w:rFonts w:asciiTheme="minorEastAsia" w:hAnsiTheme="minorEastAsia" w:hint="eastAsia"/>
                <w:color w:val="000000" w:themeColor="text1"/>
                <w:lang w:eastAsia="ja-JP"/>
              </w:rPr>
              <w:t>剤治療中は、生ワクチン接種を行わないこと。また、本剤の投与と生ワクチン接種との間隔は十分にあけることが望ましい。やむを得ず生ワクチン接種から本剤の投与まで十分な間隔をあけることができない場合には、リスク・ベネフィットを慎重に判断した上で使用すること。生ワクチンによる感染症発現の可能性が否定できない。</w:t>
            </w:r>
            <w:r w:rsidRPr="009C50FB">
              <w:rPr>
                <w:color w:val="000000" w:themeColor="text1"/>
                <w:lang w:eastAsia="ja-JP"/>
              </w:rPr>
              <w:t>&lt;/Lang&gt;</w:t>
            </w:r>
          </w:p>
          <w:p w14:paraId="236B870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F28B99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864B4B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id="HDR_PMDA_ImportantPrecautions_20201013102953_39"&gt;</w:t>
            </w:r>
          </w:p>
          <w:p w14:paraId="1A75A8D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EDA600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4D2B93">
              <w:rPr>
                <w:rFonts w:asciiTheme="minorEastAsia" w:hAnsiTheme="minorEastAsia" w:hint="eastAsia"/>
                <w:color w:val="000000" w:themeColor="text1"/>
                <w:lang w:eastAsia="ja-JP"/>
              </w:rPr>
              <w:t>本剤投与中は</w:t>
            </w:r>
            <w:r w:rsidRPr="004D2B93">
              <w:rPr>
                <w:rFonts w:asciiTheme="minorEastAsia" w:hAnsiTheme="minorEastAsia"/>
                <w:color w:val="000000" w:themeColor="text1"/>
                <w:lang w:eastAsia="ja-JP"/>
              </w:rPr>
              <w:t>infusion reaction</w:t>
            </w:r>
            <w:r w:rsidRPr="004D2B93">
              <w:rPr>
                <w:rFonts w:asciiTheme="minorEastAsia" w:hAnsiTheme="minorEastAsia" w:hint="eastAsia"/>
                <w:color w:val="000000" w:themeColor="text1"/>
                <w:lang w:eastAsia="ja-JP"/>
              </w:rPr>
              <w:t>に対する適切な薬剤治療（アドレナリン、副腎皮質ホルモン剤、抗ヒスタミン剤又はアセトアミノフェン等）や緊急処置を直ちに実施できるよう十分な体制のもとで、投与を開始し、投与終了後も十分な観察を行うこと。また、遅発性過敏症（</w:t>
            </w:r>
            <w:r w:rsidRPr="004D2B93">
              <w:rPr>
                <w:rFonts w:asciiTheme="minorEastAsia" w:hAnsiTheme="minorEastAsia"/>
                <w:color w:val="000000" w:themeColor="text1"/>
                <w:lang w:eastAsia="ja-JP"/>
              </w:rPr>
              <w:t>3</w:t>
            </w:r>
            <w:r w:rsidRPr="004D2B93">
              <w:rPr>
                <w:rFonts w:asciiTheme="minorEastAsia" w:hAnsiTheme="minorEastAsia" w:hint="eastAsia"/>
                <w:color w:val="000000" w:themeColor="text1"/>
                <w:lang w:eastAsia="ja-JP"/>
              </w:rPr>
              <w:t>日以上経過後）があらわれることがあるので、患者に十分説明し、発疹、発熱、そう痒、手・顔面浮腫、じん麻疹、頭痛等が発現した場合、主治医に連絡するよう指示するなど適切な対応をとること。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ref="HDR_PMDA_Warnings_20200416171249_6"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ref="HDR_PMDA_Warnings_20200416171249_7"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ref="HDR_PMDA_ImportantPrecautions_20201013102953_41" </w:t>
            </w:r>
            <w:r w:rsidRPr="009C50FB">
              <w:rPr>
                <w:color w:val="000000" w:themeColor="text1"/>
                <w:lang w:eastAsia="ja-JP"/>
              </w:rPr>
              <w:lastRenderedPageBreak/>
              <w:t>/&gt;,&lt;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ref="HDR_PMDA_SeriousAdverseEvents_20190603114407_66"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ref="HDR_PMDA_SeriousAdverseEvents_20201013102953_64"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ref="HDR_PMDA_PrecautionsForApplication_20190603114407_87" /&gt;&lt;/Lang&gt;</w:t>
            </w:r>
          </w:p>
          <w:p w14:paraId="0AA38B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F295B2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09A864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id="HDR_PMDA_ImportantPrecautions_20201013102953_40"&gt;</w:t>
            </w:r>
          </w:p>
          <w:p w14:paraId="331DA0C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2AE472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臨床試験における投与後</w:t>
            </w:r>
            <w:r w:rsidRPr="004D2B93">
              <w:rPr>
                <w:rFonts w:asciiTheme="minorEastAsia" w:hAnsiTheme="minorEastAsia"/>
                <w:color w:val="000000" w:themeColor="text1"/>
                <w:lang w:eastAsia="ja-JP"/>
              </w:rPr>
              <w:t>3</w:t>
            </w:r>
            <w:r w:rsidRPr="004D2B93">
              <w:rPr>
                <w:rFonts w:asciiTheme="minorEastAsia" w:hAnsiTheme="minorEastAsia" w:hint="eastAsia"/>
                <w:color w:val="000000" w:themeColor="text1"/>
                <w:lang w:eastAsia="ja-JP"/>
              </w:rPr>
              <w:t>年間の追跡調査で、悪性リンパ腫等の悪性腫瘍の発現が報告されている。慢性炎症性疾患のある患者に長期の免疫抑制剤を投与した場合、感染症や悪性リンパ腫の発現の危険性が高まることが報告されている。また、本剤を含む抗</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製剤を使用した小児や若年成人においても、悪性リンパ腫等の悪性腫瘍が報告されている。本剤に起因するか明らかでないが、悪性腫瘍等の発現には注意すること。</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ref="HDR_PMDA_InformationBasedOnClinicalUse_20201013102953_71" /&gt;&lt;/Lang&gt;</w:t>
            </w:r>
          </w:p>
          <w:p w14:paraId="42ECF1A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7001E0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A8D353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id="HDR_PMDA_ImportantPrecautions_20201013102953_41"&gt;</w:t>
            </w:r>
          </w:p>
          <w:p w14:paraId="163F085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B300CE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4D2B93">
              <w:rPr>
                <w:rFonts w:asciiTheme="minorEastAsia" w:hAnsiTheme="minorEastAsia" w:hint="eastAsia"/>
                <w:color w:val="000000" w:themeColor="text1"/>
                <w:lang w:eastAsia="ja-JP"/>
              </w:rPr>
              <w:t>本剤はマウス蛋白由来部分があるため、ヒトには異種蛋白であり、投与後、本剤に対する抗体が産生されることがある。臨床試験において本剤に対する抗体の産生が確認された患者群は、抗体が産生されなかった患者群に比べ、</w:t>
            </w:r>
            <w:r w:rsidRPr="004D2B93">
              <w:rPr>
                <w:rFonts w:asciiTheme="minorEastAsia" w:hAnsiTheme="minorEastAsia"/>
                <w:color w:val="000000" w:themeColor="text1"/>
                <w:lang w:eastAsia="ja-JP"/>
              </w:rPr>
              <w:t>infusion reaction</w:t>
            </w:r>
            <w:r w:rsidRPr="004D2B93">
              <w:rPr>
                <w:rFonts w:asciiTheme="minorEastAsia" w:hAnsiTheme="minorEastAsia" w:hint="eastAsia"/>
                <w:color w:val="000000" w:themeColor="text1"/>
                <w:lang w:eastAsia="ja-JP"/>
              </w:rPr>
              <w:t>の発現が多い傾向にあり、また、本剤の血中濃度の持続が短くなる傾向がみられ、血中濃度が低下した患者では効果の減弱の可能性がある。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ref="HDR_PMDA_Warnings_20200416171249_6"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ref="HDR_PMDA_InfoPrecautionsDosage_20200416171249_25"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ref="HDR_PMDA_UseInPatientsWithComplicationsOrHistoryOfDiseasesEtc_20190603114407_58"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ref="HDR_PMDA_SeriousAdverseEvents_20190603114407_66" /&gt;,&lt;</w:t>
            </w:r>
            <w:proofErr w:type="spellStart"/>
            <w:r w:rsidRPr="009C50FB">
              <w:rPr>
                <w:color w:val="000000" w:themeColor="text1"/>
                <w:lang w:eastAsia="ja-JP"/>
              </w:rPr>
              <w:t>HeaderRef</w:t>
            </w:r>
            <w:proofErr w:type="spellEnd"/>
            <w:r w:rsidRPr="009C50FB">
              <w:rPr>
                <w:color w:val="000000" w:themeColor="text1"/>
                <w:lang w:eastAsia="ja-JP"/>
              </w:rPr>
              <w:t xml:space="preserve"> </w:t>
            </w:r>
            <w:r w:rsidRPr="009C50FB">
              <w:rPr>
                <w:color w:val="000000" w:themeColor="text1"/>
                <w:lang w:eastAsia="ja-JP"/>
              </w:rPr>
              <w:lastRenderedPageBreak/>
              <w:t>ref="HDR_PMDA_PrecautionsForApplication_20190603114407_87"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ref="HDR_BloodLevel_3"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ref="HDR_BloodLevel_8"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ref="HDR_BloodLevel_12"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ref="HDR_BloodLevel_14"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ref="HDR_BloodLevel_20" /&gt;,&lt;</w:t>
            </w:r>
            <w:proofErr w:type="spellStart"/>
            <w:r w:rsidRPr="009C50FB">
              <w:rPr>
                <w:color w:val="000000" w:themeColor="text1"/>
                <w:lang w:eastAsia="ja-JP"/>
              </w:rPr>
              <w:t>HeaderRef</w:t>
            </w:r>
            <w:proofErr w:type="spellEnd"/>
            <w:r w:rsidRPr="009C50FB">
              <w:rPr>
                <w:color w:val="000000" w:themeColor="text1"/>
                <w:lang w:eastAsia="ja-JP"/>
              </w:rPr>
              <w:t xml:space="preserve"> ref="HDR_BloodLevel_17" /&gt;&lt;/Lang&gt;</w:t>
            </w:r>
          </w:p>
          <w:p w14:paraId="4D6CF50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801F7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E8D160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heading="free" id="HDR_PMDA_ImportantPrecautions_20201013102953_42"&gt;</w:t>
            </w:r>
          </w:p>
          <w:p w14:paraId="75938D4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89F71C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本剤を投与した患者において、乾癬が悪化又は新規発現したとの報告がある。重症な場合には本剤投与の中止を考慮すること。</w:t>
            </w:r>
            <w:r w:rsidRPr="009C50FB">
              <w:rPr>
                <w:color w:val="000000" w:themeColor="text1"/>
                <w:lang w:eastAsia="ja-JP"/>
              </w:rPr>
              <w:t>&lt;/Lang&gt;</w:t>
            </w:r>
          </w:p>
          <w:p w14:paraId="57DC8D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3286A8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08C726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2A557D0A" w14:textId="3AD6B5A1" w:rsidR="00692527" w:rsidRPr="009C50FB" w:rsidRDefault="00692527" w:rsidP="00692527">
            <w:pPr>
              <w:rPr>
                <w:rFonts w:eastAsiaTheme="minorEastAsia"/>
                <w:b/>
                <w:bCs/>
                <w:i/>
                <w:iCs/>
                <w:color w:val="000000" w:themeColor="text1"/>
                <w:u w:val="single"/>
                <w:lang w:eastAsia="ja-JP"/>
              </w:rPr>
            </w:pPr>
            <w:r w:rsidRPr="009C50FB">
              <w:rPr>
                <w:color w:val="000000" w:themeColor="text1"/>
                <w:lang w:eastAsia="ja-JP"/>
              </w:rPr>
              <w:t xml:space="preserve">  &lt;/</w:t>
            </w:r>
            <w:proofErr w:type="spellStart"/>
            <w:r w:rsidRPr="009C50FB">
              <w:rPr>
                <w:color w:val="000000" w:themeColor="text1"/>
                <w:lang w:eastAsia="ja-JP"/>
              </w:rPr>
              <w:t>ImportantPrecautions</w:t>
            </w:r>
            <w:proofErr w:type="spellEnd"/>
            <w:r w:rsidRPr="009C50FB">
              <w:rPr>
                <w:color w:val="000000" w:themeColor="text1"/>
                <w:lang w:eastAsia="ja-JP"/>
              </w:rPr>
              <w:t>&gt;</w:t>
            </w:r>
          </w:p>
          <w:p w14:paraId="5AB9CF3A"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CD10D6" w14:textId="77777777" w:rsidR="00692527" w:rsidRPr="009C50FB" w:rsidRDefault="00692527" w:rsidP="00692527">
            <w:pPr>
              <w:rPr>
                <w:rFonts w:eastAsiaTheme="minorHAnsi"/>
                <w:color w:val="000000" w:themeColor="text1"/>
              </w:rPr>
            </w:pPr>
          </w:p>
        </w:tc>
      </w:tr>
      <w:tr w:rsidR="00692527" w:rsidRPr="000D1C20" w14:paraId="21F05117" w14:textId="642CD7D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0F95F" w14:textId="5DD17983" w:rsidR="00692527" w:rsidRPr="009C50FB" w:rsidRDefault="00692527" w:rsidP="00692527">
            <w:pPr>
              <w:rPr>
                <w:color w:val="000000" w:themeColor="text1"/>
              </w:rPr>
            </w:pPr>
            <w:r w:rsidRPr="009C50FB">
              <w:rPr>
                <w:color w:val="000000" w:themeColor="text1"/>
              </w:rPr>
              <w:lastRenderedPageBreak/>
              <w:t>9.</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D036D5"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特定の背景を有する患者に関する注意</w:t>
            </w:r>
            <w:proofErr w:type="spellEnd"/>
            <w:r w:rsidRPr="009C50FB">
              <w:rPr>
                <w:color w:val="000000" w:themeColor="text1"/>
              </w:rPr>
              <w:t xml:space="preserve"> (Precautions for Specific Populations)</w:t>
            </w:r>
          </w:p>
          <w:p w14:paraId="5F0BA906" w14:textId="1CB6AE78"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D4269D" w14:textId="0FC5E85E" w:rsidR="00692527" w:rsidRPr="009C50FB" w:rsidRDefault="00692527" w:rsidP="00692527">
            <w:pPr>
              <w:rPr>
                <w:rFonts w:eastAsiaTheme="minorEastAsia"/>
                <w:b/>
                <w:bCs/>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6728D244"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特定</w:t>
            </w:r>
            <w:proofErr w:type="gramEnd"/>
            <w:r w:rsidRPr="004D2B93">
              <w:rPr>
                <w:rFonts w:asciiTheme="minorEastAsia" w:hAnsiTheme="minorEastAsia" w:hint="eastAsia"/>
                <w:color w:val="000000" w:themeColor="text1"/>
                <w:lang w:eastAsia="ja-JP"/>
              </w:rPr>
              <w:t>の背景を有する患者に関する注意</w:t>
            </w:r>
            <w:r w:rsidRPr="009C50FB">
              <w:rPr>
                <w:color w:val="000000" w:themeColor="text1"/>
                <w:lang w:eastAsia="ja-JP"/>
              </w:rPr>
              <w:t>--&gt;</w:t>
            </w:r>
          </w:p>
          <w:p w14:paraId="2417648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UseInSpecificPopulations</w:t>
            </w:r>
            <w:proofErr w:type="spellEnd"/>
            <w:r w:rsidRPr="009C50FB">
              <w:rPr>
                <w:color w:val="000000" w:themeColor="text1"/>
                <w:lang w:eastAsia="ja-JP"/>
              </w:rPr>
              <w:t xml:space="preserve"> id="</w:t>
            </w:r>
            <w:proofErr w:type="spellStart"/>
            <w:r w:rsidRPr="009C50FB">
              <w:rPr>
                <w:color w:val="000000" w:themeColor="text1"/>
                <w:lang w:eastAsia="ja-JP"/>
              </w:rPr>
              <w:t>HDR_UseInSpecificPopulations</w:t>
            </w:r>
            <w:proofErr w:type="spellEnd"/>
            <w:r w:rsidRPr="009C50FB">
              <w:rPr>
                <w:color w:val="000000" w:themeColor="text1"/>
                <w:lang w:eastAsia="ja-JP"/>
              </w:rPr>
              <w:t>" heading="fixing"&gt;</w:t>
            </w:r>
          </w:p>
          <w:p w14:paraId="30776E9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２</w:t>
            </w:r>
            <w:r w:rsidRPr="004D2B93">
              <w:rPr>
                <w:rFonts w:asciiTheme="minorEastAsia" w:hAnsiTheme="minorEastAsia"/>
                <w:color w:val="000000" w:themeColor="text1"/>
                <w:lang w:eastAsia="ja-JP"/>
              </w:rPr>
              <w:t xml:space="preserve"> </w:t>
            </w:r>
            <w:r w:rsidRPr="004D2B93">
              <w:rPr>
                <w:rFonts w:asciiTheme="minorEastAsia" w:hAnsiTheme="minorEastAsia" w:hint="eastAsia"/>
                <w:color w:val="000000" w:themeColor="text1"/>
                <w:lang w:eastAsia="ja-JP"/>
              </w:rPr>
              <w:t>腎機能障害患者</w:t>
            </w:r>
            <w:r w:rsidRPr="009C50FB">
              <w:rPr>
                <w:color w:val="000000" w:themeColor="text1"/>
                <w:lang w:eastAsia="ja-JP"/>
              </w:rPr>
              <w:t>--&gt;</w:t>
            </w:r>
          </w:p>
          <w:p w14:paraId="70DBA7B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PatientsWithRenalImpairment</w:t>
            </w:r>
            <w:proofErr w:type="spellEnd"/>
            <w:r w:rsidRPr="009C50FB">
              <w:rPr>
                <w:color w:val="000000" w:themeColor="text1"/>
                <w:lang w:eastAsia="ja-JP"/>
              </w:rPr>
              <w:t xml:space="preserve"> id="</w:t>
            </w:r>
            <w:proofErr w:type="spellStart"/>
            <w:r w:rsidRPr="009C50FB">
              <w:rPr>
                <w:color w:val="000000" w:themeColor="text1"/>
                <w:lang w:eastAsia="ja-JP"/>
              </w:rPr>
              <w:t>HDR_PatientsWithRenalImpairment</w:t>
            </w:r>
            <w:proofErr w:type="spellEnd"/>
            <w:r w:rsidRPr="009C50FB">
              <w:rPr>
                <w:color w:val="000000" w:themeColor="text1"/>
                <w:lang w:eastAsia="ja-JP"/>
              </w:rPr>
              <w:t>" heading="fixing"&gt;</w:t>
            </w:r>
          </w:p>
          <w:p w14:paraId="35BE358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5D1772D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id="HDR_PatientsWithRenalImpairment_1" heading="free"&gt;</w:t>
            </w:r>
          </w:p>
          <w:p w14:paraId="679DD8A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2D8C849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重度の腎障害のある患者</w:t>
            </w:r>
            <w:r w:rsidRPr="009C50FB">
              <w:rPr>
                <w:color w:val="000000" w:themeColor="text1"/>
                <w:lang w:eastAsia="ja-JP"/>
              </w:rPr>
              <w:t>&lt;/Lang&gt;</w:t>
            </w:r>
          </w:p>
          <w:p w14:paraId="02C832A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554B422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33588B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本剤の重度の腎障害患者における長期安全性を指標とした臨床試験は実施していない。</w:t>
            </w:r>
            <w:r w:rsidRPr="009C50FB">
              <w:rPr>
                <w:color w:val="000000" w:themeColor="text1"/>
                <w:lang w:eastAsia="ja-JP"/>
              </w:rPr>
              <w:t>&lt;/Lang&gt;</w:t>
            </w:r>
          </w:p>
          <w:p w14:paraId="77CACE5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A59BA3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F4A94A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B3559A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PatientsWithRenalImpairment</w:t>
            </w:r>
            <w:proofErr w:type="spellEnd"/>
            <w:r w:rsidRPr="009C50FB">
              <w:rPr>
                <w:color w:val="000000" w:themeColor="text1"/>
                <w:lang w:eastAsia="ja-JP"/>
              </w:rPr>
              <w:t>&gt;</w:t>
            </w:r>
          </w:p>
          <w:p w14:paraId="18BD421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３</w:t>
            </w:r>
            <w:r w:rsidRPr="004D2B93">
              <w:rPr>
                <w:rFonts w:asciiTheme="minorEastAsia" w:hAnsiTheme="minorEastAsia"/>
                <w:color w:val="000000" w:themeColor="text1"/>
                <w:lang w:eastAsia="ja-JP"/>
              </w:rPr>
              <w:t xml:space="preserve"> </w:t>
            </w:r>
            <w:r w:rsidRPr="004D2B93">
              <w:rPr>
                <w:rFonts w:asciiTheme="minorEastAsia" w:hAnsiTheme="minorEastAsia" w:hint="eastAsia"/>
                <w:color w:val="000000" w:themeColor="text1"/>
                <w:lang w:eastAsia="ja-JP"/>
              </w:rPr>
              <w:t>肝機能障害患者</w:t>
            </w:r>
            <w:r w:rsidRPr="009C50FB">
              <w:rPr>
                <w:color w:val="000000" w:themeColor="text1"/>
                <w:lang w:eastAsia="ja-JP"/>
              </w:rPr>
              <w:t>--&gt;</w:t>
            </w:r>
          </w:p>
          <w:p w14:paraId="2F9D782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PatientsWithHepaticImpairment</w:t>
            </w:r>
            <w:proofErr w:type="spellEnd"/>
            <w:r w:rsidRPr="009C50FB">
              <w:rPr>
                <w:color w:val="000000" w:themeColor="text1"/>
                <w:lang w:eastAsia="ja-JP"/>
              </w:rPr>
              <w:t xml:space="preserve"> id="</w:t>
            </w:r>
            <w:proofErr w:type="spellStart"/>
            <w:r w:rsidRPr="009C50FB">
              <w:rPr>
                <w:color w:val="000000" w:themeColor="text1"/>
                <w:lang w:eastAsia="ja-JP"/>
              </w:rPr>
              <w:t>HDR_PatientsWithHepaticImpairment</w:t>
            </w:r>
            <w:proofErr w:type="spellEnd"/>
            <w:r w:rsidRPr="009C50FB">
              <w:rPr>
                <w:color w:val="000000" w:themeColor="text1"/>
                <w:lang w:eastAsia="ja-JP"/>
              </w:rPr>
              <w:t>" heading="fixing"&gt;</w:t>
            </w:r>
          </w:p>
          <w:p w14:paraId="471807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7FE7793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id="HDR_PatientsWithHepaticImpairment_1" heading="free"&gt;</w:t>
            </w:r>
          </w:p>
          <w:p w14:paraId="6E21A1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1B49DEB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重度の肝障害のある患者</w:t>
            </w:r>
            <w:r w:rsidRPr="009C50FB">
              <w:rPr>
                <w:color w:val="000000" w:themeColor="text1"/>
                <w:lang w:eastAsia="ja-JP"/>
              </w:rPr>
              <w:t>&lt;/Lang&gt;</w:t>
            </w:r>
          </w:p>
          <w:p w14:paraId="7BF1DBD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&lt;/Header&gt;</w:t>
            </w:r>
          </w:p>
          <w:p w14:paraId="088B73E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8EAA37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本剤の重度の肝障害患者における長期安全性を指標とした臨床試験は実施していない。</w:t>
            </w:r>
            <w:r w:rsidRPr="009C50FB">
              <w:rPr>
                <w:color w:val="000000" w:themeColor="text1"/>
                <w:lang w:eastAsia="ja-JP"/>
              </w:rPr>
              <w:t>&lt;/Lang&gt;</w:t>
            </w:r>
          </w:p>
          <w:p w14:paraId="0C8DBC5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47EFA3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65315E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3C7C490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PatientsWithHepaticImpairment</w:t>
            </w:r>
            <w:proofErr w:type="spellEnd"/>
            <w:r w:rsidRPr="009C50FB">
              <w:rPr>
                <w:color w:val="000000" w:themeColor="text1"/>
                <w:lang w:eastAsia="ja-JP"/>
              </w:rPr>
              <w:t>&gt;</w:t>
            </w:r>
          </w:p>
          <w:p w14:paraId="0709C8D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091B42">
              <w:rPr>
                <w:rFonts w:asciiTheme="minorEastAsia" w:hAnsiTheme="minorEastAsia" w:hint="eastAsia"/>
                <w:color w:val="000000" w:themeColor="text1"/>
                <w:lang w:eastAsia="ja-JP"/>
              </w:rPr>
              <w:t>９</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５</w:t>
            </w:r>
            <w:r w:rsidRPr="00091B42">
              <w:rPr>
                <w:rFonts w:asciiTheme="minorEastAsia" w:hAnsiTheme="minorEastAsia"/>
                <w:color w:val="000000" w:themeColor="text1"/>
                <w:lang w:eastAsia="ja-JP"/>
              </w:rPr>
              <w:t xml:space="preserve"> </w:t>
            </w:r>
            <w:r w:rsidRPr="00091B42">
              <w:rPr>
                <w:rFonts w:asciiTheme="minorEastAsia" w:hAnsiTheme="minorEastAsia" w:hint="eastAsia"/>
                <w:color w:val="000000" w:themeColor="text1"/>
                <w:lang w:eastAsia="ja-JP"/>
              </w:rPr>
              <w:t>妊婦</w:t>
            </w:r>
            <w:r w:rsidRPr="009C50FB">
              <w:rPr>
                <w:color w:val="000000" w:themeColor="text1"/>
                <w:lang w:eastAsia="ja-JP"/>
              </w:rPr>
              <w:t>--&gt;</w:t>
            </w:r>
          </w:p>
          <w:p w14:paraId="1D6B98C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 xml:space="preserve"> id="</w:t>
            </w:r>
            <w:proofErr w:type="spellStart"/>
            <w:r w:rsidRPr="009C50FB">
              <w:rPr>
                <w:color w:val="000000" w:themeColor="text1"/>
                <w:lang w:eastAsia="ja-JP"/>
              </w:rPr>
              <w:t>HDR_UseInPregnant</w:t>
            </w:r>
            <w:proofErr w:type="spellEnd"/>
            <w:r w:rsidRPr="009C50FB">
              <w:rPr>
                <w:color w:val="000000" w:themeColor="text1"/>
                <w:lang w:eastAsia="ja-JP"/>
              </w:rPr>
              <w:t>" heading="fixing"&gt;</w:t>
            </w:r>
          </w:p>
          <w:p w14:paraId="43D109F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5785CB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9C50FB">
              <w:rPr>
                <w:rFonts w:asciiTheme="minorEastAsia" w:hAnsiTheme="minorEastAsia" w:hint="eastAsia"/>
                <w:color w:val="000000" w:themeColor="text1"/>
                <w:lang w:eastAsia="ja-JP"/>
              </w:rPr>
              <w:t>妊</w:t>
            </w:r>
            <w:r w:rsidRPr="004D2B93">
              <w:rPr>
                <w:rFonts w:asciiTheme="minorEastAsia" w:hAnsiTheme="minorEastAsia" w:hint="eastAsia"/>
                <w:color w:val="000000" w:themeColor="text1"/>
                <w:lang w:eastAsia="ja-JP"/>
              </w:rPr>
              <w:t>婦又は妊娠している可能性のある女性には投与しないこと。本剤は、閉経後の患者を対象とするため、妊婦に対する投与は想定されていないが、妊婦への投与の安全性については次の知見がある。動物実験（ラット）で、分娩障害、妊娠期間の延長、吸収胚数の増加及び生存胎児数の減少が認められている。また動物実験（ウサギ）で、流産、吸収胚数の増加及び胎児体重の低下が認められている。しかし両種による動物実験で、催奇形性は認められてはいない。本剤の妊婦又は妊娠している可能性のある女性における臨床使用経験はない。</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ref="HDR_ContraIndications_1" /&gt;&lt;/Lang&gt;</w:t>
            </w:r>
          </w:p>
          <w:p w14:paraId="3589A85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D0C76A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&gt;</w:t>
            </w:r>
          </w:p>
          <w:p w14:paraId="623115C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６</w:t>
            </w:r>
            <w:r w:rsidRPr="004D2B93">
              <w:rPr>
                <w:rFonts w:asciiTheme="minorEastAsia" w:hAnsiTheme="minorEastAsia"/>
                <w:color w:val="000000" w:themeColor="text1"/>
                <w:lang w:eastAsia="ja-JP"/>
              </w:rPr>
              <w:t xml:space="preserve"> </w:t>
            </w:r>
            <w:r w:rsidRPr="004D2B93">
              <w:rPr>
                <w:rFonts w:asciiTheme="minorEastAsia" w:hAnsiTheme="minorEastAsia" w:hint="eastAsia"/>
                <w:color w:val="000000" w:themeColor="text1"/>
                <w:lang w:eastAsia="ja-JP"/>
              </w:rPr>
              <w:t>授乳婦</w:t>
            </w:r>
            <w:r w:rsidRPr="009C50FB">
              <w:rPr>
                <w:color w:val="000000" w:themeColor="text1"/>
                <w:lang w:eastAsia="ja-JP"/>
              </w:rPr>
              <w:t>--&gt;</w:t>
            </w:r>
          </w:p>
          <w:p w14:paraId="101E1C3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 xml:space="preserve"> id="</w:t>
            </w:r>
            <w:proofErr w:type="spellStart"/>
            <w:r w:rsidRPr="009C50FB">
              <w:rPr>
                <w:color w:val="000000" w:themeColor="text1"/>
                <w:lang w:eastAsia="ja-JP"/>
              </w:rPr>
              <w:t>HDR_UseInNursing</w:t>
            </w:r>
            <w:proofErr w:type="spellEnd"/>
            <w:r w:rsidRPr="009C50FB">
              <w:rPr>
                <w:color w:val="000000" w:themeColor="text1"/>
                <w:lang w:eastAsia="ja-JP"/>
              </w:rPr>
              <w:t>" heading="fixing"&gt;</w:t>
            </w:r>
          </w:p>
          <w:p w14:paraId="6E2DFD9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565805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投与しないこと。本剤は、閉経後の患者を対象とするため、授乳婦に対する投与は想定されていないが、授乳婦への投与の安全性については次の知見がある。動物実験（ラット）で乳汁中への移行が認められている。本剤の授乳中の女性における臨床使用経験はない。</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ref="HDR_ContraIndications_2" /&gt;&lt;/Lang&gt;</w:t>
            </w:r>
          </w:p>
          <w:p w14:paraId="51FA3DC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821254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&gt;</w:t>
            </w:r>
          </w:p>
          <w:p w14:paraId="7AAA6BAB" w14:textId="7AA100A4"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UseInSpecificPopulations</w:t>
            </w:r>
            <w:proofErr w:type="spellEnd"/>
            <w:r w:rsidRPr="009C50FB">
              <w:rPr>
                <w:color w:val="000000" w:themeColor="text1"/>
                <w:lang w:eastAsia="ja-JP"/>
              </w:rPr>
              <w:t>&gt;</w:t>
            </w:r>
          </w:p>
          <w:p w14:paraId="57BC3B5D" w14:textId="77777777" w:rsidR="00692527" w:rsidRPr="009C50FB" w:rsidRDefault="00692527" w:rsidP="00692527">
            <w:pPr>
              <w:rPr>
                <w:rFonts w:eastAsiaTheme="minorEastAsia"/>
                <w:color w:val="000000" w:themeColor="text1"/>
                <w:lang w:eastAsia="ja-JP"/>
              </w:rPr>
            </w:pPr>
          </w:p>
          <w:p w14:paraId="068FF785" w14:textId="6FD34033"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17AC2AF9"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特定</w:t>
            </w:r>
            <w:proofErr w:type="gramEnd"/>
            <w:r w:rsidRPr="004D2B93">
              <w:rPr>
                <w:rFonts w:asciiTheme="minorEastAsia" w:hAnsiTheme="minorEastAsia" w:hint="eastAsia"/>
                <w:color w:val="000000" w:themeColor="text1"/>
                <w:lang w:eastAsia="ja-JP"/>
              </w:rPr>
              <w:t>の背景を有する患者に関する注意</w:t>
            </w:r>
            <w:r w:rsidRPr="00091B42">
              <w:rPr>
                <w:rFonts w:asciiTheme="minorEastAsia" w:hAnsiTheme="minorEastAsia"/>
                <w:color w:val="000000" w:themeColor="text1"/>
                <w:lang w:eastAsia="ja-JP"/>
              </w:rPr>
              <w:t>-</w:t>
            </w:r>
            <w:r w:rsidRPr="009C50FB">
              <w:rPr>
                <w:color w:val="000000" w:themeColor="text1"/>
                <w:lang w:eastAsia="ja-JP"/>
              </w:rPr>
              <w:t>-&gt;</w:t>
            </w:r>
          </w:p>
          <w:p w14:paraId="42F952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UseInSpecificPopulations</w:t>
            </w:r>
            <w:proofErr w:type="spellEnd"/>
            <w:r w:rsidRPr="009C50FB">
              <w:rPr>
                <w:color w:val="000000" w:themeColor="text1"/>
                <w:lang w:eastAsia="ja-JP"/>
              </w:rPr>
              <w:t xml:space="preserve"> id="</w:t>
            </w:r>
            <w:proofErr w:type="spellStart"/>
            <w:r w:rsidRPr="009C50FB">
              <w:rPr>
                <w:color w:val="000000" w:themeColor="text1"/>
                <w:lang w:eastAsia="ja-JP"/>
              </w:rPr>
              <w:t>HDR_UseInSpecificPopulations</w:t>
            </w:r>
            <w:proofErr w:type="spellEnd"/>
            <w:r w:rsidRPr="009C50FB">
              <w:rPr>
                <w:color w:val="000000" w:themeColor="text1"/>
                <w:lang w:eastAsia="ja-JP"/>
              </w:rPr>
              <w:t>" heading="fixing"&gt;</w:t>
            </w:r>
          </w:p>
          <w:p w14:paraId="71D9DE0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１</w:t>
            </w:r>
            <w:r w:rsidRPr="004D2B93">
              <w:rPr>
                <w:rFonts w:asciiTheme="minorEastAsia" w:hAnsiTheme="minorEastAsia"/>
                <w:color w:val="000000" w:themeColor="text1"/>
                <w:lang w:eastAsia="ja-JP"/>
              </w:rPr>
              <w:t xml:space="preserve"> </w:t>
            </w:r>
            <w:r w:rsidRPr="004D2B93">
              <w:rPr>
                <w:rFonts w:asciiTheme="minorEastAsia" w:hAnsiTheme="minorEastAsia" w:hint="eastAsia"/>
                <w:color w:val="000000" w:themeColor="text1"/>
                <w:lang w:eastAsia="ja-JP"/>
              </w:rPr>
              <w:t>合併症・既往歴等のある患者</w:t>
            </w:r>
            <w:r w:rsidRPr="009C50FB">
              <w:rPr>
                <w:color w:val="000000" w:themeColor="text1"/>
                <w:lang w:eastAsia="ja-JP"/>
              </w:rPr>
              <w:t>--&gt;</w:t>
            </w:r>
          </w:p>
          <w:p w14:paraId="4E27926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UseInPatientsWithComplicationsOrHistoryOfDiseasesEtc</w:t>
            </w:r>
            <w:proofErr w:type="spellEnd"/>
            <w:r w:rsidRPr="009C50FB">
              <w:rPr>
                <w:color w:val="000000" w:themeColor="text1"/>
                <w:lang w:eastAsia="ja-JP"/>
              </w:rPr>
              <w:t xml:space="preserve"> id="</w:t>
            </w:r>
            <w:proofErr w:type="spellStart"/>
            <w:r w:rsidRPr="009C50FB">
              <w:rPr>
                <w:color w:val="000000" w:themeColor="text1"/>
                <w:lang w:eastAsia="ja-JP"/>
              </w:rPr>
              <w:t>HDR_UseInPatientsWithComplicationsOrHistoryOfDiseasesEtc</w:t>
            </w:r>
            <w:proofErr w:type="spellEnd"/>
            <w:r w:rsidRPr="009C50FB">
              <w:rPr>
                <w:color w:val="000000" w:themeColor="text1"/>
                <w:lang w:eastAsia="ja-JP"/>
              </w:rPr>
              <w:t>" heading="fixing"&gt;</w:t>
            </w:r>
          </w:p>
          <w:p w14:paraId="5F27530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02A816F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&lt;Item id="HDR_PMDA_UseInPatientsWithComplicationsOrHistoryOfDiseasesEtc_20190603114407_48" heading="free"&gt;</w:t>
            </w:r>
          </w:p>
          <w:p w14:paraId="058503A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 modified="</w:t>
            </w:r>
            <w:r w:rsidRPr="009C50FB">
              <w:rPr>
                <w:rFonts w:asciiTheme="minorEastAsia" w:hAnsiTheme="minorEastAsia" w:hint="eastAsia"/>
                <w:color w:val="000000" w:themeColor="text1"/>
                <w:lang w:eastAsia="ja-JP"/>
              </w:rPr>
              <w:t>前回</w:t>
            </w:r>
            <w:r w:rsidRPr="009C50FB">
              <w:rPr>
                <w:color w:val="000000" w:themeColor="text1"/>
                <w:lang w:eastAsia="ja-JP"/>
              </w:rPr>
              <w:t>"&gt;</w:t>
            </w:r>
          </w:p>
          <w:p w14:paraId="5AE8F66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感染症（重篤な感染症を除く）の患者又は感染症が疑われる患者</w:t>
            </w:r>
            <w:r w:rsidRPr="009C50FB">
              <w:rPr>
                <w:color w:val="000000" w:themeColor="text1"/>
                <w:lang w:eastAsia="ja-JP"/>
              </w:rPr>
              <w:t>&lt;/Lang&gt;</w:t>
            </w:r>
          </w:p>
          <w:p w14:paraId="3642BA9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38FDC95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B22D4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適切な処置と十分な観察が必要である。本剤は免疫反応を減弱する作用を有し、正常な免疫応答に影響を与える可能性がある。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ref="HDR_PMDA_Warnings_20200416171249_3"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ref="HDR_PMDA_ContraIndications_20190603114407_17"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ref="HDR_PMDA_SeriousAdverseEvents_20201013102953_58" /&gt;&lt;/Lang&gt;</w:t>
            </w:r>
          </w:p>
          <w:p w14:paraId="0246775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45C69B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850850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id="HDR_PMDA_UseInPatientsWithComplicationsOrHistoryOfDiseasesEtc_20190603114407_49" heading="free"&gt;</w:t>
            </w:r>
          </w:p>
          <w:p w14:paraId="540C051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6C2CB30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結核の既感染者（特に結核の既往歴のある患者及び胸部レントゲン上結核治癒所見のある患者）又は結核感染が疑われる患者</w:t>
            </w:r>
            <w:r w:rsidRPr="009C50FB">
              <w:rPr>
                <w:color w:val="000000" w:themeColor="text1"/>
                <w:lang w:eastAsia="ja-JP"/>
              </w:rPr>
              <w:t>&lt;/Lang&gt;</w:t>
            </w:r>
          </w:p>
          <w:p w14:paraId="09DDD63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1E6EA89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164732D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id="HDR_PMDA_UseInPatientsWithComplicationsOrHistoryOfDiseasesEtc_20201013102953_45" heading="free"&gt;</w:t>
            </w:r>
          </w:p>
          <w:p w14:paraId="4476A84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723099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r w:rsidRPr="009C50FB">
              <w:rPr>
                <w:color w:val="000000" w:themeColor="text1"/>
                <w:lang w:eastAsia="ja-JP"/>
              </w:rPr>
              <w:t>xml:lang</w:t>
            </w:r>
            <w:proofErr w:type="spellEnd"/>
            <w:r w:rsidRPr="009C50FB">
              <w:rPr>
                <w:color w:val="000000" w:themeColor="text1"/>
                <w:lang w:eastAsia="ja-JP"/>
              </w:rPr>
              <w:t>="ja"&gt;</w:t>
            </w:r>
            <w:r w:rsidRPr="004D2B93">
              <w:rPr>
                <w:rFonts w:asciiTheme="minorEastAsia" w:hAnsiTheme="minorEastAsia" w:hint="eastAsia"/>
                <w:color w:val="000000" w:themeColor="text1"/>
                <w:lang w:eastAsia="ja-JP"/>
              </w:rPr>
              <w:t>結核の既感染者は、問診及び胸部レントゲン検査等を定期的（投与開始後</w:t>
            </w:r>
            <w:r w:rsidRPr="004D2B93">
              <w:rPr>
                <w:rFonts w:asciiTheme="minorEastAsia" w:hAnsiTheme="minorEastAsia"/>
                <w:color w:val="000000" w:themeColor="text1"/>
                <w:lang w:eastAsia="ja-JP"/>
              </w:rPr>
              <w:t>2</w:t>
            </w:r>
            <w:r w:rsidRPr="004D2B93">
              <w:rPr>
                <w:rFonts w:asciiTheme="minorEastAsia" w:hAnsiTheme="minorEastAsia" w:hint="eastAsia"/>
                <w:color w:val="000000" w:themeColor="text1"/>
                <w:lang w:eastAsia="ja-JP"/>
              </w:rPr>
              <w:t>ヵ月間は可能な限り</w:t>
            </w:r>
            <w:r w:rsidRPr="004D2B93">
              <w:rPr>
                <w:rFonts w:asciiTheme="minorEastAsia" w:hAnsiTheme="minorEastAsia"/>
                <w:color w:val="000000" w:themeColor="text1"/>
                <w:lang w:eastAsia="ja-JP"/>
              </w:rPr>
              <w:t>1</w:t>
            </w:r>
            <w:r w:rsidRPr="004D2B93">
              <w:rPr>
                <w:rFonts w:asciiTheme="minorEastAsia" w:hAnsiTheme="minorEastAsia" w:hint="eastAsia"/>
                <w:color w:val="000000" w:themeColor="text1"/>
                <w:lang w:eastAsia="ja-JP"/>
              </w:rPr>
              <w:t>ヵ月に</w:t>
            </w:r>
            <w:r w:rsidRPr="004D2B93">
              <w:rPr>
                <w:rFonts w:asciiTheme="minorEastAsia" w:hAnsiTheme="minorEastAsia"/>
                <w:color w:val="000000" w:themeColor="text1"/>
                <w:lang w:eastAsia="ja-JP"/>
              </w:rPr>
              <w:t>1</w:t>
            </w:r>
            <w:r w:rsidRPr="004D2B93">
              <w:rPr>
                <w:rFonts w:asciiTheme="minorEastAsia" w:hAnsiTheme="minorEastAsia" w:hint="eastAsia"/>
                <w:color w:val="000000" w:themeColor="text1"/>
                <w:lang w:eastAsia="ja-JP"/>
              </w:rPr>
              <w:t>回、以降は適宜必要に応じて）に行うことにより、結核症状の発現に十分に注意すること。結核を活動化させるおそれがある。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ref="HDR_PMDA_Warnings_20200416171249_4"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ref="HDR_PMDA_ContraIndications_20190603114407_18"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ref="HDR_PMDA_ImportantPrecautions_20201013102953_35"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ref="HDR_PMDA_SeriousAdverseEvents_20201013102953_59" /&gt;&lt;/Lang&gt;</w:t>
            </w:r>
          </w:p>
          <w:p w14:paraId="363365C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CD47C8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EBA1CD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id="HDR_PMDA_UseInPatientsWithComplicationsOrHistoryOfDiseasesEtc_20201013102953_46" heading="free"&gt;</w:t>
            </w:r>
          </w:p>
          <w:p w14:paraId="34F116D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&lt;Detail&gt;</w:t>
            </w:r>
          </w:p>
          <w:p w14:paraId="2005C21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結核の既往歴を有する場合及び結核が疑われる場合には、結核の診療経験がある医師に相談すること。以下のいずれかの患者には、原則として抗結核薬の投与をした上で、本剤を投与すること。</w:t>
            </w:r>
            <w:r w:rsidRPr="009C50FB">
              <w:rPr>
                <w:color w:val="000000" w:themeColor="text1"/>
                <w:lang w:eastAsia="ja-JP"/>
              </w:rPr>
              <w:t>&lt;/Lang&gt;</w:t>
            </w:r>
          </w:p>
          <w:p w14:paraId="17F3EEF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422F7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UnorderedList</w:t>
            </w:r>
            <w:proofErr w:type="spellEnd"/>
            <w:r w:rsidRPr="009C50FB">
              <w:rPr>
                <w:color w:val="000000" w:themeColor="text1"/>
                <w:lang w:eastAsia="ja-JP"/>
              </w:rPr>
              <w:t>&gt;</w:t>
            </w:r>
          </w:p>
          <w:p w14:paraId="4C7D18A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62798E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820E44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胸部画像検査で陳旧性結核に合致するか推定される陰影を有する患者</w:t>
            </w:r>
            <w:r w:rsidRPr="009C50FB">
              <w:rPr>
                <w:color w:val="000000" w:themeColor="text1"/>
                <w:lang w:eastAsia="ja-JP"/>
              </w:rPr>
              <w:t>&lt;/Lang&gt;</w:t>
            </w:r>
          </w:p>
          <w:p w14:paraId="50E1567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FBF370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5AEBD9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BAB3C2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33004F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結核の治療歴（肺外結核を含む）を有する患者</w:t>
            </w:r>
            <w:r w:rsidRPr="009C50FB">
              <w:rPr>
                <w:color w:val="000000" w:themeColor="text1"/>
                <w:lang w:eastAsia="ja-JP"/>
              </w:rPr>
              <w:t>&lt;/Lang&gt;</w:t>
            </w:r>
          </w:p>
          <w:p w14:paraId="043ADB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102EB8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8127E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89823E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FA5C75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インターフェロン</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γ遊離試験やツベルクリン反応検査などの検査により、既感染が強く疑われる患者</w:t>
            </w:r>
            <w:r w:rsidRPr="009C50FB">
              <w:rPr>
                <w:color w:val="000000" w:themeColor="text1"/>
                <w:lang w:eastAsia="ja-JP"/>
              </w:rPr>
              <w:t>&lt;/Lang&gt;</w:t>
            </w:r>
          </w:p>
          <w:p w14:paraId="25DDCC9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8FFAC1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3795D9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2078FD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7270BB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結核患者との濃厚接触歴を有する患者</w:t>
            </w:r>
            <w:r w:rsidRPr="009C50FB">
              <w:rPr>
                <w:color w:val="000000" w:themeColor="text1"/>
                <w:lang w:eastAsia="ja-JP"/>
              </w:rPr>
              <w:t>&lt;/Lang&gt;</w:t>
            </w:r>
          </w:p>
          <w:p w14:paraId="5FF9640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D7FB76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7AD1B6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UnorderedList</w:t>
            </w:r>
            <w:proofErr w:type="spellEnd"/>
            <w:r w:rsidRPr="009C50FB">
              <w:rPr>
                <w:color w:val="000000" w:themeColor="text1"/>
                <w:lang w:eastAsia="ja-JP"/>
              </w:rPr>
              <w:t>&gt;</w:t>
            </w:r>
          </w:p>
          <w:p w14:paraId="3702196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695B1C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p>
          <w:p w14:paraId="17D2EB7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ref="HDR_PMDA_Warnings_20200416171249_4"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ref="HDR_PMDA_ContraIndications_20190603114407_18"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ref="HDR_PMDA_ImportantPrecautions_20201013102953_35"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ref="HDR_PMDA_SeriousAdverseEvents_20201013102953_59" /&gt;&lt;/Lang&gt;</w:t>
            </w:r>
          </w:p>
          <w:p w14:paraId="119F7CC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E82F4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0FCD90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2F1E18C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0A9C8F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&lt;Item id="HDR_PMDA_UseInPatientsWithComplicationsOrHistoryOfDiseasesEtc_20201013102953_47" heading="free"&gt;</w:t>
            </w:r>
          </w:p>
          <w:p w14:paraId="7C904FF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758066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color w:val="000000" w:themeColor="text1"/>
                <w:lang w:eastAsia="ja-JP"/>
              </w:rPr>
              <w:t>B</w:t>
            </w:r>
            <w:r w:rsidRPr="004D2B93">
              <w:rPr>
                <w:rFonts w:asciiTheme="minorEastAsia" w:hAnsiTheme="minorEastAsia" w:hint="eastAsia"/>
                <w:color w:val="000000" w:themeColor="text1"/>
                <w:lang w:eastAsia="ja-JP"/>
              </w:rPr>
              <w:t>型肝炎ウイルスキャリアの患者又は既往感染者（</w:t>
            </w:r>
            <w:r w:rsidRPr="004D2B93">
              <w:rPr>
                <w:rFonts w:asciiTheme="minorEastAsia" w:hAnsiTheme="minorEastAsia"/>
                <w:color w:val="000000" w:themeColor="text1"/>
                <w:lang w:eastAsia="ja-JP"/>
              </w:rPr>
              <w:t>HBs</w:t>
            </w:r>
            <w:r w:rsidRPr="004D2B93">
              <w:rPr>
                <w:rFonts w:asciiTheme="minorEastAsia" w:hAnsiTheme="minorEastAsia" w:hint="eastAsia"/>
                <w:color w:val="000000" w:themeColor="text1"/>
                <w:lang w:eastAsia="ja-JP"/>
              </w:rPr>
              <w:t>抗原陰性、かつ</w:t>
            </w:r>
            <w:r w:rsidRPr="004D2B93">
              <w:rPr>
                <w:rFonts w:asciiTheme="minorEastAsia" w:hAnsiTheme="minorEastAsia"/>
                <w:color w:val="000000" w:themeColor="text1"/>
                <w:lang w:eastAsia="ja-JP"/>
              </w:rPr>
              <w:t>HBc</w:t>
            </w:r>
            <w:r w:rsidRPr="004D2B93">
              <w:rPr>
                <w:rFonts w:asciiTheme="minorEastAsia" w:hAnsiTheme="minorEastAsia" w:hint="eastAsia"/>
                <w:color w:val="000000" w:themeColor="text1"/>
                <w:lang w:eastAsia="ja-JP"/>
              </w:rPr>
              <w:t>抗体または</w:t>
            </w:r>
            <w:r w:rsidRPr="004D2B93">
              <w:rPr>
                <w:rFonts w:asciiTheme="minorEastAsia" w:hAnsiTheme="minorEastAsia"/>
                <w:color w:val="000000" w:themeColor="text1"/>
                <w:lang w:eastAsia="ja-JP"/>
              </w:rPr>
              <w:t>HBs</w:t>
            </w:r>
            <w:r w:rsidRPr="004D2B93">
              <w:rPr>
                <w:rFonts w:asciiTheme="minorEastAsia" w:hAnsiTheme="minorEastAsia" w:hint="eastAsia"/>
                <w:color w:val="000000" w:themeColor="text1"/>
                <w:lang w:eastAsia="ja-JP"/>
              </w:rPr>
              <w:t>抗体陽性）</w:t>
            </w:r>
            <w:r w:rsidRPr="009C50FB">
              <w:rPr>
                <w:color w:val="000000" w:themeColor="text1"/>
                <w:lang w:eastAsia="ja-JP"/>
              </w:rPr>
              <w:t>&lt;/Lang&gt;</w:t>
            </w:r>
          </w:p>
          <w:p w14:paraId="16FA714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20D7FAF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8C4D2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肝機能検査値や肝炎ウイルスマーカーのモニタリングを行うなど、</w:t>
            </w:r>
            <w:r w:rsidRPr="004D2B93">
              <w:rPr>
                <w:rFonts w:asciiTheme="minorEastAsia" w:hAnsiTheme="minorEastAsia"/>
                <w:color w:val="000000" w:themeColor="text1"/>
                <w:lang w:eastAsia="ja-JP"/>
              </w:rPr>
              <w:t>B</w:t>
            </w:r>
            <w:r w:rsidRPr="004D2B93">
              <w:rPr>
                <w:rFonts w:asciiTheme="minorEastAsia" w:hAnsiTheme="minorEastAsia" w:hint="eastAsia"/>
                <w:color w:val="000000" w:themeColor="text1"/>
                <w:lang w:eastAsia="ja-JP"/>
              </w:rPr>
              <w:t>型肝炎ウイルスの再活性化の徴候や症状の発現に注意すること。本剤を含む抗</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製剤が投与された</w:t>
            </w:r>
            <w:r w:rsidRPr="004D2B93">
              <w:rPr>
                <w:rFonts w:asciiTheme="minorEastAsia" w:hAnsiTheme="minorEastAsia"/>
                <w:color w:val="000000" w:themeColor="text1"/>
                <w:lang w:eastAsia="ja-JP"/>
              </w:rPr>
              <w:t>B</w:t>
            </w:r>
            <w:r w:rsidRPr="004D2B93">
              <w:rPr>
                <w:rFonts w:asciiTheme="minorEastAsia" w:hAnsiTheme="minorEastAsia" w:hint="eastAsia"/>
                <w:color w:val="000000" w:themeColor="text1"/>
                <w:lang w:eastAsia="ja-JP"/>
              </w:rPr>
              <w:t>型肝炎ウイルスキャリアの患者又は既往感染者において、</w:t>
            </w:r>
            <w:r w:rsidRPr="004D2B93">
              <w:rPr>
                <w:rFonts w:asciiTheme="minorEastAsia" w:hAnsiTheme="minorEastAsia"/>
                <w:color w:val="000000" w:themeColor="text1"/>
                <w:lang w:eastAsia="ja-JP"/>
              </w:rPr>
              <w:t>B</w:t>
            </w:r>
            <w:r w:rsidRPr="004D2B93">
              <w:rPr>
                <w:rFonts w:asciiTheme="minorEastAsia" w:hAnsiTheme="minorEastAsia" w:hint="eastAsia"/>
                <w:color w:val="000000" w:themeColor="text1"/>
                <w:lang w:eastAsia="ja-JP"/>
              </w:rPr>
              <w:t>型肝炎ウイルスの再活性化が報告されている。なお、これらの報告の多くは、他の免疫抑制作用をもつ薬剤を併用投与した患者に起きている。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ref="HDR_PMDA_ImportantPrecautions_20201013102953_36" /&gt;&lt;/Lang&gt;</w:t>
            </w:r>
          </w:p>
          <w:p w14:paraId="51CA0FA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FC7EC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3B7EC9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id="HDR_PMDA_UseInPatientsWithComplicationsOrHistoryOfDiseasesEtc_20190603114407_53" heading="free"&gt;</w:t>
            </w:r>
          </w:p>
          <w:p w14:paraId="01FC415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56349F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脱髄疾患が疑われる徴候を有する患者及び家族歴のある患者</w:t>
            </w:r>
            <w:r w:rsidRPr="009C50FB">
              <w:rPr>
                <w:color w:val="000000" w:themeColor="text1"/>
                <w:lang w:eastAsia="ja-JP"/>
              </w:rPr>
              <w:t>&lt;/Lang&gt;</w:t>
            </w:r>
          </w:p>
          <w:p w14:paraId="0D19A51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2BDFF0E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492882B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id="HDR_PMDA_UseInPatientsWithComplicationsOrHistoryOfDiseasesEtc_20201013102953_49" heading="free"&gt;</w:t>
            </w:r>
          </w:p>
          <w:p w14:paraId="322B68F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665C3C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脱髄疾患が疑われる徴候を有する患者については、神経学的評価や画像診断等の検査を行い、慎重に危険性と有益性を評価した上で本剤適用の妥当性を検討し、投与後は十分に観察を行うこと。脱髄疾患発現のおそれ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ref="HDR_PMDA_Warnings_20200416171249_8"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ref="HDR_PMDA_ContraIndications_20190603114407_20"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ref="HDR_PMDA_SeriousAdverseEvents_20201013102953_61" /&gt;&lt;/Lang&gt;</w:t>
            </w:r>
          </w:p>
          <w:p w14:paraId="4915C9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3DB0DF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5B2948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id="HDR_PMDA_UseInPatientsWithComplicationsOrHistoryOfDiseasesEtc_20201013102953_50" heading="free"&gt;</w:t>
            </w:r>
          </w:p>
          <w:p w14:paraId="0EF86E1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BA5000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脱髄疾患の家族歴のある患者は、適宜画像診断等の検査を実施し、十分に注意すること。脱髄疾患発現のおそれがある。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ref="HDR_PMDA_Warnings_20200416171249_1"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ref="HDR_PMDA_Warnings_20200416171249_8"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ref="HDR_PMDA_ContraIndications_20190603114407_20"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ref="HDR_PMDA_SeriousAdverseEvents_20201013102953_61" /&gt;&lt;/Lang&gt;</w:t>
            </w:r>
          </w:p>
          <w:p w14:paraId="3400422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8F5971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0B1786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4364488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9403A3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id="HDR_PMDA_UseInPatientsWithComplicationsOrHistoryOfDiseasesEtc_20190603114407_56" heading="free"&gt;</w:t>
            </w:r>
          </w:p>
          <w:p w14:paraId="3006268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7700B4B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間質性肺炎の既往歴のある患者</w:t>
            </w:r>
            <w:r w:rsidRPr="009C50FB">
              <w:rPr>
                <w:color w:val="000000" w:themeColor="text1"/>
                <w:lang w:eastAsia="ja-JP"/>
              </w:rPr>
              <w:t>&lt;/Lang&gt;</w:t>
            </w:r>
          </w:p>
          <w:p w14:paraId="7122196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436BDD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31CFCE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定期的に問診を行うなど、注意すること。間質性肺炎が増悪又は再発することがある。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ref="HDR_PMDA_ImportantPrecautions_20201013102953_37" /</w:t>
            </w:r>
            <w:proofErr w:type="gramStart"/>
            <w:r w:rsidRPr="009C50FB">
              <w:rPr>
                <w:color w:val="000000" w:themeColor="text1"/>
                <w:lang w:eastAsia="ja-JP"/>
              </w:rPr>
              <w:t>&gt;,&lt;</w:t>
            </w:r>
            <w:proofErr w:type="spellStart"/>
            <w:proofErr w:type="gramEnd"/>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ref="HDR_PMDA_SeriousAdverseEvents_20201013102953_62" /&gt;&lt;/Lang&gt;</w:t>
            </w:r>
          </w:p>
          <w:p w14:paraId="0A1FEF8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636042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14A871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id="HDR_PMDA_UseInPatientsWithComplicationsOrHistoryOfDiseasesEtc_20190603114407_57" heading="free"&gt;</w:t>
            </w:r>
          </w:p>
          <w:p w14:paraId="032DE8D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1349238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重篤な血液疾患（汎血球減少、再生不良性貧血等）の患者又はその既往歴のある患者</w:t>
            </w:r>
            <w:r w:rsidRPr="009C50FB">
              <w:rPr>
                <w:color w:val="000000" w:themeColor="text1"/>
                <w:lang w:eastAsia="ja-JP"/>
              </w:rPr>
              <w:t>&lt;/Lang&gt;</w:t>
            </w:r>
          </w:p>
          <w:p w14:paraId="77E4626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0F9F3BD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AC88DA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9C50FB">
              <w:rPr>
                <w:rFonts w:asciiTheme="minorEastAsia" w:hAnsiTheme="minorEastAsia" w:hint="eastAsia"/>
                <w:color w:val="000000" w:themeColor="text1"/>
                <w:lang w:eastAsia="ja-JP"/>
              </w:rPr>
              <w:t>血液疾患が悪化するおそれがある。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ref="HDR_PMDA_SeriousAdverseEvents_20201013102953_66" /&gt;&lt;/Lang&gt;</w:t>
            </w:r>
          </w:p>
          <w:p w14:paraId="2AEE85D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B90C0C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B41477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id="HDR_PMDA_UseInPatientsWithComplicationsOrHistoryOfDiseasesEtc_20190603114407_58" heading="free"&gt;</w:t>
            </w:r>
          </w:p>
          <w:p w14:paraId="325ECB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79B1438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本剤投与経験のある患者</w:t>
            </w:r>
            <w:r w:rsidRPr="009C50FB">
              <w:rPr>
                <w:color w:val="000000" w:themeColor="text1"/>
                <w:lang w:eastAsia="ja-JP"/>
              </w:rPr>
              <w:t>&lt;/Lang&gt;</w:t>
            </w:r>
          </w:p>
          <w:p w14:paraId="2078E9C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59ACB59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1BEE38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r w:rsidRPr="009C50FB">
              <w:rPr>
                <w:color w:val="000000" w:themeColor="text1"/>
                <w:lang w:eastAsia="ja-JP"/>
              </w:rPr>
              <w:t>xml:lang</w:t>
            </w:r>
            <w:proofErr w:type="spellEnd"/>
            <w:r w:rsidRPr="009C50FB">
              <w:rPr>
                <w:color w:val="000000" w:themeColor="text1"/>
                <w:lang w:eastAsia="ja-JP"/>
              </w:rPr>
              <w:t>="ja"</w:t>
            </w:r>
            <w:r w:rsidRPr="009C50FB">
              <w:rPr>
                <w:rFonts w:asciiTheme="minorEastAsia" w:hAnsiTheme="minorEastAsia"/>
                <w:color w:val="000000" w:themeColor="text1"/>
                <w:lang w:eastAsia="ja-JP"/>
              </w:rPr>
              <w:t>&gt;</w:t>
            </w:r>
            <w:r w:rsidRPr="004D2B93">
              <w:rPr>
                <w:rFonts w:asciiTheme="minorEastAsia" w:hAnsiTheme="minorEastAsia"/>
                <w:color w:val="000000" w:themeColor="text1"/>
                <w:lang w:eastAsia="ja-JP"/>
              </w:rPr>
              <w:t>Infusion Reaction</w:t>
            </w:r>
            <w:r w:rsidRPr="004D2B93">
              <w:rPr>
                <w:rFonts w:asciiTheme="minorEastAsia" w:hAnsiTheme="minorEastAsia" w:hint="eastAsia"/>
                <w:color w:val="000000" w:themeColor="text1"/>
                <w:lang w:eastAsia="ja-JP"/>
              </w:rPr>
              <w:t>、遅発性過敏症が発現する可能性がある。</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ref="HDR_PMDA_Warnings_20200416171249_6" </w:t>
            </w:r>
            <w:r w:rsidRPr="009C50FB">
              <w:rPr>
                <w:color w:val="000000" w:themeColor="text1"/>
                <w:lang w:eastAsia="ja-JP"/>
              </w:rPr>
              <w:lastRenderedPageBreak/>
              <w:t>/&gt;,&lt;</w:t>
            </w:r>
            <w:proofErr w:type="spellStart"/>
            <w:r w:rsidRPr="009C50FB">
              <w:rPr>
                <w:color w:val="000000" w:themeColor="text1"/>
                <w:lang w:eastAsia="ja-JP"/>
              </w:rPr>
              <w:t>HeaderRef</w:t>
            </w:r>
            <w:proofErr w:type="spellEnd"/>
            <w:r w:rsidRPr="009C50FB">
              <w:rPr>
                <w:color w:val="000000" w:themeColor="text1"/>
                <w:lang w:eastAsia="ja-JP"/>
              </w:rPr>
              <w:t xml:space="preserve"> ref="HDR_PMDA_Warnings_20200416171249_7"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ref="HDR_PMDA_ContraIndications_20190603114407_19"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ref="HDR_PMDA_ImportantPrecautions_20201013102953_39"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ref="HDR_PMDA_ImportantPrecautions_20201013102953_41"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ref="HDR_PMDA_SeriousAdverseEvents_20190603114407_66"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ref="HDR_PMDA_SeriousAdverseEvents_20201013102953_64" /&gt;,&lt;</w:t>
            </w:r>
            <w:proofErr w:type="spellStart"/>
            <w:r w:rsidRPr="009C50FB">
              <w:rPr>
                <w:color w:val="000000" w:themeColor="text1"/>
                <w:lang w:eastAsia="ja-JP"/>
              </w:rPr>
              <w:t>HeaderRef</w:t>
            </w:r>
            <w:proofErr w:type="spellEnd"/>
            <w:r w:rsidRPr="009C50FB">
              <w:rPr>
                <w:color w:val="000000" w:themeColor="text1"/>
                <w:lang w:eastAsia="ja-JP"/>
              </w:rPr>
              <w:t xml:space="preserve"> ref="HDR_PMDA_PrecautionsForApplication_20190603114407_87" /&gt;&lt;/Lang&gt;</w:t>
            </w:r>
          </w:p>
          <w:p w14:paraId="232AA58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61DFC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765B76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543A77B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UseInPatientsWithComplicationsOrHistoryOfDiseasesEtc</w:t>
            </w:r>
            <w:proofErr w:type="spellEnd"/>
            <w:r w:rsidRPr="009C50FB">
              <w:rPr>
                <w:color w:val="000000" w:themeColor="text1"/>
                <w:lang w:eastAsia="ja-JP"/>
              </w:rPr>
              <w:t>&gt;</w:t>
            </w:r>
          </w:p>
          <w:p w14:paraId="620F53E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4D2B93">
              <w:rPr>
                <w:rFonts w:asciiTheme="minorEastAsia" w:hAnsiTheme="minorEastAsia" w:hint="eastAsia"/>
                <w:color w:val="000000" w:themeColor="text1"/>
                <w:lang w:eastAsia="ja-JP"/>
              </w:rPr>
              <w:t>９</w:t>
            </w:r>
            <w:r w:rsidRPr="004D2B93">
              <w:rPr>
                <w:rFonts w:asciiTheme="minorEastAsia" w:hAnsiTheme="minorEastAsia"/>
                <w:color w:val="000000" w:themeColor="text1"/>
                <w:lang w:eastAsia="ja-JP"/>
              </w:rPr>
              <w:t>.</w:t>
            </w:r>
            <w:r w:rsidRPr="004D2B93">
              <w:rPr>
                <w:rFonts w:asciiTheme="minorEastAsia" w:hAnsiTheme="minorEastAsia" w:hint="eastAsia"/>
                <w:color w:val="000000" w:themeColor="text1"/>
                <w:lang w:eastAsia="ja-JP"/>
              </w:rPr>
              <w:t>５</w:t>
            </w:r>
            <w:r w:rsidRPr="004D2B93">
              <w:rPr>
                <w:rFonts w:asciiTheme="minorEastAsia" w:hAnsiTheme="minorEastAsia"/>
                <w:color w:val="000000" w:themeColor="text1"/>
                <w:lang w:eastAsia="ja-JP"/>
              </w:rPr>
              <w:t xml:space="preserve"> </w:t>
            </w:r>
            <w:r w:rsidRPr="004D2B93">
              <w:rPr>
                <w:rFonts w:asciiTheme="minorEastAsia" w:hAnsiTheme="minorEastAsia" w:hint="eastAsia"/>
                <w:color w:val="000000" w:themeColor="text1"/>
                <w:lang w:eastAsia="ja-JP"/>
              </w:rPr>
              <w:t>妊婦</w:t>
            </w:r>
            <w:r w:rsidRPr="009C50FB">
              <w:rPr>
                <w:color w:val="000000" w:themeColor="text1"/>
                <w:lang w:eastAsia="ja-JP"/>
              </w:rPr>
              <w:t>--&gt;</w:t>
            </w:r>
          </w:p>
          <w:p w14:paraId="011306D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 xml:space="preserve"> id="</w:t>
            </w:r>
            <w:proofErr w:type="spellStart"/>
            <w:r w:rsidRPr="009C50FB">
              <w:rPr>
                <w:color w:val="000000" w:themeColor="text1"/>
                <w:lang w:eastAsia="ja-JP"/>
              </w:rPr>
              <w:t>HDR_UseInPregnant</w:t>
            </w:r>
            <w:proofErr w:type="spellEnd"/>
            <w:r w:rsidRPr="009C50FB">
              <w:rPr>
                <w:color w:val="000000" w:themeColor="text1"/>
                <w:lang w:eastAsia="ja-JP"/>
              </w:rPr>
              <w:t>" heading="fixing"&gt;</w:t>
            </w:r>
          </w:p>
          <w:p w14:paraId="51F9F68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7D72F75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id="HDR_PMDA_UseInPregnant_20201013102953_54" heading="free"&gt;</w:t>
            </w:r>
          </w:p>
          <w:p w14:paraId="3E871A7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01050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hint="eastAsia"/>
                <w:color w:val="000000" w:themeColor="text1"/>
                <w:lang w:eastAsia="ja-JP"/>
              </w:rPr>
              <w:t>妊</w:t>
            </w:r>
            <w:r w:rsidRPr="004D2B93">
              <w:rPr>
                <w:rFonts w:asciiTheme="minorEastAsia" w:hAnsiTheme="minorEastAsia" w:hint="eastAsia"/>
                <w:color w:val="000000" w:themeColor="text1"/>
                <w:lang w:eastAsia="ja-JP"/>
              </w:rPr>
              <w:t>婦又は妊娠している可能性のある女性には、治療上の有益性が危険性を上まわると判断される場合にのみ投与すること。本剤投与による生殖発生毒性試験は実施されていない（本剤がヒト</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α特異的で動物実験が実施できないため）。また、マウス</w:t>
            </w:r>
            <w:r w:rsidRPr="004D2B93">
              <w:rPr>
                <w:rFonts w:asciiTheme="minorEastAsia" w:hAnsiTheme="minorEastAsia"/>
                <w:color w:val="000000" w:themeColor="text1"/>
                <w:lang w:eastAsia="ja-JP"/>
              </w:rPr>
              <w:t>TNF</w:t>
            </w:r>
            <w:r w:rsidRPr="004D2B93">
              <w:rPr>
                <w:rFonts w:asciiTheme="minorEastAsia" w:hAnsiTheme="minorEastAsia" w:hint="eastAsia"/>
                <w:color w:val="000000" w:themeColor="text1"/>
                <w:lang w:eastAsia="ja-JP"/>
              </w:rPr>
              <w:t>αを中和する抗体投与により、マウスを用いて検討された結果では、催奇形性、母体毒性、胎児毒性は認められていない。</w:t>
            </w:r>
            <w:r w:rsidRPr="009C50FB">
              <w:rPr>
                <w:color w:val="000000" w:themeColor="text1"/>
                <w:lang w:eastAsia="ja-JP"/>
              </w:rPr>
              <w:t>&lt;/Lang&gt;</w:t>
            </w:r>
          </w:p>
          <w:p w14:paraId="6CFF74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F2B828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33BA7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id="HDR_PMDA_UseInPregnant_20201013102953_55" heading="free"&gt;</w:t>
            </w:r>
          </w:p>
          <w:p w14:paraId="0293ACE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65D411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D2B93">
              <w:rPr>
                <w:rFonts w:asciiTheme="minorEastAsia" w:hAnsiTheme="minorEastAsia" w:hint="eastAsia"/>
                <w:color w:val="000000" w:themeColor="text1"/>
                <w:lang w:eastAsia="ja-JP"/>
              </w:rPr>
              <w:t>本剤は胎盤通過性があるとの報告がある。従って、本剤の投与を受けた患者からの出生児においては、感染のリスクが高まる可能性があるため、生ワクチンを接種する際には注意が必要である。</w:t>
            </w:r>
            <w:r w:rsidRPr="009C50FB">
              <w:rPr>
                <w:color w:val="000000" w:themeColor="text1"/>
                <w:lang w:eastAsia="ja-JP"/>
              </w:rPr>
              <w:t>&lt;/Lang&gt;</w:t>
            </w:r>
          </w:p>
          <w:p w14:paraId="7296A5A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85F207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46C37E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16A8D91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&gt;</w:t>
            </w:r>
          </w:p>
          <w:p w14:paraId="669CB76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091B42">
              <w:rPr>
                <w:rFonts w:asciiTheme="minorEastAsia" w:hAnsiTheme="minorEastAsia" w:hint="eastAsia"/>
                <w:color w:val="000000" w:themeColor="text1"/>
                <w:lang w:eastAsia="ja-JP"/>
              </w:rPr>
              <w:t>９</w:t>
            </w:r>
            <w:r w:rsidRPr="00091B42">
              <w:rPr>
                <w:rFonts w:asciiTheme="minorEastAsia" w:hAnsiTheme="minorEastAsia"/>
                <w:color w:val="000000" w:themeColor="text1"/>
                <w:lang w:eastAsia="ja-JP"/>
              </w:rPr>
              <w:t>.</w:t>
            </w:r>
            <w:r w:rsidRPr="00091B42">
              <w:rPr>
                <w:rFonts w:asciiTheme="minorEastAsia" w:hAnsiTheme="minorEastAsia" w:hint="eastAsia"/>
                <w:color w:val="000000" w:themeColor="text1"/>
                <w:lang w:eastAsia="ja-JP"/>
              </w:rPr>
              <w:t>６</w:t>
            </w:r>
            <w:r w:rsidRPr="00091B42">
              <w:rPr>
                <w:rFonts w:asciiTheme="minorEastAsia" w:hAnsiTheme="minorEastAsia"/>
                <w:color w:val="000000" w:themeColor="text1"/>
                <w:lang w:eastAsia="ja-JP"/>
              </w:rPr>
              <w:t xml:space="preserve"> </w:t>
            </w:r>
            <w:r w:rsidRPr="00091B42">
              <w:rPr>
                <w:rFonts w:asciiTheme="minorEastAsia" w:hAnsiTheme="minorEastAsia" w:hint="eastAsia"/>
                <w:color w:val="000000" w:themeColor="text1"/>
                <w:lang w:eastAsia="ja-JP"/>
              </w:rPr>
              <w:t>授乳婦</w:t>
            </w:r>
            <w:r w:rsidRPr="009C50FB">
              <w:rPr>
                <w:color w:val="000000" w:themeColor="text1"/>
                <w:lang w:eastAsia="ja-JP"/>
              </w:rPr>
              <w:t>--&gt;</w:t>
            </w:r>
          </w:p>
          <w:p w14:paraId="2534837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 xml:space="preserve"> id="</w:t>
            </w:r>
            <w:proofErr w:type="spellStart"/>
            <w:r w:rsidRPr="009C50FB">
              <w:rPr>
                <w:color w:val="000000" w:themeColor="text1"/>
                <w:lang w:eastAsia="ja-JP"/>
              </w:rPr>
              <w:t>HDR_UseInNursing</w:t>
            </w:r>
            <w:proofErr w:type="spellEnd"/>
            <w:r w:rsidRPr="009C50FB">
              <w:rPr>
                <w:color w:val="000000" w:themeColor="text1"/>
                <w:lang w:eastAsia="ja-JP"/>
              </w:rPr>
              <w:t>" heading="fixing"&gt;</w:t>
            </w:r>
          </w:p>
          <w:p w14:paraId="6AA3798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C79934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hint="eastAsia"/>
                <w:color w:val="000000" w:themeColor="text1"/>
                <w:lang w:eastAsia="ja-JP"/>
              </w:rPr>
              <w:t>治療上の有益性及び母乳栄養の有益性を考慮し、授乳の継続又は中止を検討すること。</w:t>
            </w:r>
            <w:r w:rsidRPr="009C50FB">
              <w:rPr>
                <w:color w:val="000000" w:themeColor="text1"/>
                <w:lang w:eastAsia="ja-JP"/>
              </w:rPr>
              <w:t>&lt;/Lang&gt;</w:t>
            </w:r>
          </w:p>
          <w:p w14:paraId="7F13A17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F27606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&gt;</w:t>
            </w:r>
          </w:p>
          <w:p w14:paraId="14AA0C3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D51B90">
              <w:rPr>
                <w:rFonts w:asciiTheme="minorEastAsia" w:hAnsiTheme="minorEastAsia" w:hint="eastAsia"/>
                <w:color w:val="000000" w:themeColor="text1"/>
                <w:lang w:eastAsia="ja-JP"/>
              </w:rPr>
              <w:t>９</w:t>
            </w:r>
            <w:r w:rsidRPr="00D51B90">
              <w:rPr>
                <w:rFonts w:asciiTheme="minorEastAsia" w:hAnsiTheme="minorEastAsia"/>
                <w:color w:val="000000" w:themeColor="text1"/>
                <w:lang w:eastAsia="ja-JP"/>
              </w:rPr>
              <w:t>.</w:t>
            </w:r>
            <w:r w:rsidRPr="00D51B90">
              <w:rPr>
                <w:rFonts w:asciiTheme="minorEastAsia" w:hAnsiTheme="minorEastAsia" w:hint="eastAsia"/>
                <w:color w:val="000000" w:themeColor="text1"/>
                <w:lang w:eastAsia="ja-JP"/>
              </w:rPr>
              <w:t>７</w:t>
            </w:r>
            <w:r w:rsidRPr="00D51B90">
              <w:rPr>
                <w:rFonts w:asciiTheme="minorEastAsia" w:hAnsiTheme="minorEastAsia"/>
                <w:color w:val="000000" w:themeColor="text1"/>
                <w:lang w:eastAsia="ja-JP"/>
              </w:rPr>
              <w:t xml:space="preserve"> </w:t>
            </w:r>
            <w:r w:rsidRPr="00D51B90">
              <w:rPr>
                <w:rFonts w:asciiTheme="minorEastAsia" w:hAnsiTheme="minorEastAsia" w:hint="eastAsia"/>
                <w:color w:val="000000" w:themeColor="text1"/>
                <w:lang w:eastAsia="ja-JP"/>
              </w:rPr>
              <w:t>小児等</w:t>
            </w:r>
            <w:r w:rsidRPr="009C50FB">
              <w:rPr>
                <w:color w:val="000000" w:themeColor="text1"/>
                <w:lang w:eastAsia="ja-JP"/>
              </w:rPr>
              <w:t>--&gt;</w:t>
            </w:r>
          </w:p>
          <w:p w14:paraId="5AA24CD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PediatricUse</w:t>
            </w:r>
            <w:proofErr w:type="spellEnd"/>
            <w:r w:rsidRPr="009C50FB">
              <w:rPr>
                <w:color w:val="000000" w:themeColor="text1"/>
                <w:lang w:eastAsia="ja-JP"/>
              </w:rPr>
              <w:t xml:space="preserve"> id="</w:t>
            </w:r>
            <w:proofErr w:type="spellStart"/>
            <w:r w:rsidRPr="009C50FB">
              <w:rPr>
                <w:color w:val="000000" w:themeColor="text1"/>
                <w:lang w:eastAsia="ja-JP"/>
              </w:rPr>
              <w:t>HDR_PediatricUse</w:t>
            </w:r>
            <w:proofErr w:type="spellEnd"/>
            <w:r w:rsidRPr="009C50FB">
              <w:rPr>
                <w:color w:val="000000" w:themeColor="text1"/>
                <w:lang w:eastAsia="ja-JP"/>
              </w:rPr>
              <w:t>" heading="fixing"&gt;</w:t>
            </w:r>
          </w:p>
          <w:p w14:paraId="1F6A2E1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47780B3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353206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070F376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hint="eastAsia"/>
                <w:color w:val="000000" w:themeColor="text1"/>
                <w:lang w:eastAsia="ja-JP"/>
              </w:rPr>
              <w:t>〈クローン病及び潰瘍性大腸炎〉</w:t>
            </w:r>
            <w:r w:rsidRPr="009C50FB">
              <w:rPr>
                <w:color w:val="000000" w:themeColor="text1"/>
                <w:lang w:eastAsia="ja-JP"/>
              </w:rPr>
              <w:t>&lt;/Lang&gt;</w:t>
            </w:r>
          </w:p>
          <w:p w14:paraId="6DCD73C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7DDED7A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69041D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id="HDR_PMDA_PediatricUse_20201013102953_56" heading="free"&gt;</w:t>
            </w:r>
          </w:p>
          <w:p w14:paraId="5DE7C18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EF7D66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color w:val="000000" w:themeColor="text1"/>
                <w:lang w:eastAsia="ja-JP"/>
              </w:rPr>
              <w:t>6</w:t>
            </w:r>
            <w:r w:rsidRPr="00D51B90">
              <w:rPr>
                <w:rFonts w:asciiTheme="minorEastAsia" w:hAnsiTheme="minorEastAsia" w:hint="eastAsia"/>
                <w:color w:val="000000" w:themeColor="text1"/>
                <w:lang w:eastAsia="ja-JP"/>
              </w:rPr>
              <w:t>歳未満の幼児等を対象とした国内臨床試験は実施していないため、これらの患者には治療上の有益性が危険性を上回ると判断される場合のみ投与し、副作用の発現に十分注意すること。</w:t>
            </w:r>
            <w:r w:rsidRPr="009C50FB">
              <w:rPr>
                <w:color w:val="000000" w:themeColor="text1"/>
                <w:lang w:eastAsia="ja-JP"/>
              </w:rPr>
              <w:t>&lt;/Lang&gt;</w:t>
            </w:r>
          </w:p>
          <w:p w14:paraId="24E8BAA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F4E84D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24A3D7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523C0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7A2FE7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3090AB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1CED3FD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hint="eastAsia"/>
                <w:color w:val="000000" w:themeColor="text1"/>
                <w:lang w:eastAsia="ja-JP"/>
              </w:rPr>
              <w:t>〈上記以外の効能〉</w:t>
            </w:r>
            <w:r w:rsidRPr="009C50FB">
              <w:rPr>
                <w:color w:val="000000" w:themeColor="text1"/>
                <w:lang w:eastAsia="ja-JP"/>
              </w:rPr>
              <w:t>&lt;/Lang&gt;</w:t>
            </w:r>
          </w:p>
          <w:p w14:paraId="54B6CC6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03CC9F8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5C11C20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id="HDR_PMDA_PediatricUse_20201013102953_57" heading="free"&gt;</w:t>
            </w:r>
          </w:p>
          <w:p w14:paraId="304D96A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B9883A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hint="eastAsia"/>
                <w:color w:val="000000" w:themeColor="text1"/>
                <w:lang w:eastAsia="ja-JP"/>
              </w:rPr>
              <w:t>小児等を対象とした臨床試験は実施していない。</w:t>
            </w:r>
            <w:r w:rsidRPr="009C50FB">
              <w:rPr>
                <w:color w:val="000000" w:themeColor="text1"/>
                <w:lang w:eastAsia="ja-JP"/>
              </w:rPr>
              <w:t>&lt;/Lang&gt;</w:t>
            </w:r>
          </w:p>
          <w:p w14:paraId="14FF0CA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79580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D6883D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D975FF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34A81A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5C5C5FC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PediatricUse</w:t>
            </w:r>
            <w:proofErr w:type="spellEnd"/>
            <w:r w:rsidRPr="009C50FB">
              <w:rPr>
                <w:color w:val="000000" w:themeColor="text1"/>
                <w:lang w:eastAsia="ja-JP"/>
              </w:rPr>
              <w:t>&gt;</w:t>
            </w:r>
          </w:p>
          <w:p w14:paraId="5ED2F7B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D51B90">
              <w:rPr>
                <w:rFonts w:asciiTheme="minorEastAsia" w:hAnsiTheme="minorEastAsia" w:hint="eastAsia"/>
                <w:color w:val="000000" w:themeColor="text1"/>
                <w:lang w:eastAsia="ja-JP"/>
              </w:rPr>
              <w:t>９</w:t>
            </w:r>
            <w:r w:rsidRPr="00D51B90">
              <w:rPr>
                <w:rFonts w:asciiTheme="minorEastAsia" w:hAnsiTheme="minorEastAsia"/>
                <w:color w:val="000000" w:themeColor="text1"/>
                <w:lang w:eastAsia="ja-JP"/>
              </w:rPr>
              <w:t>.</w:t>
            </w:r>
            <w:r w:rsidRPr="00D51B90">
              <w:rPr>
                <w:rFonts w:asciiTheme="minorEastAsia" w:hAnsiTheme="minorEastAsia" w:hint="eastAsia"/>
                <w:color w:val="000000" w:themeColor="text1"/>
                <w:lang w:eastAsia="ja-JP"/>
              </w:rPr>
              <w:t>８</w:t>
            </w:r>
            <w:r w:rsidRPr="00D51B90">
              <w:rPr>
                <w:rFonts w:asciiTheme="minorEastAsia" w:hAnsiTheme="minorEastAsia"/>
                <w:color w:val="000000" w:themeColor="text1"/>
                <w:lang w:eastAsia="ja-JP"/>
              </w:rPr>
              <w:t xml:space="preserve"> </w:t>
            </w:r>
            <w:r w:rsidRPr="00D51B90">
              <w:rPr>
                <w:rFonts w:asciiTheme="minorEastAsia" w:hAnsiTheme="minorEastAsia" w:hint="eastAsia"/>
                <w:color w:val="000000" w:themeColor="text1"/>
                <w:lang w:eastAsia="ja-JP"/>
              </w:rPr>
              <w:t>高齢者</w:t>
            </w:r>
            <w:r w:rsidRPr="009C50FB">
              <w:rPr>
                <w:color w:val="000000" w:themeColor="text1"/>
                <w:lang w:eastAsia="ja-JP"/>
              </w:rPr>
              <w:t>--&gt;</w:t>
            </w:r>
          </w:p>
          <w:p w14:paraId="5E74F3B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UseInTheElderly</w:t>
            </w:r>
            <w:proofErr w:type="spellEnd"/>
            <w:r w:rsidRPr="009C50FB">
              <w:rPr>
                <w:color w:val="000000" w:themeColor="text1"/>
                <w:lang w:eastAsia="ja-JP"/>
              </w:rPr>
              <w:t xml:space="preserve"> id="</w:t>
            </w:r>
            <w:proofErr w:type="spellStart"/>
            <w:r w:rsidRPr="009C50FB">
              <w:rPr>
                <w:color w:val="000000" w:themeColor="text1"/>
                <w:lang w:eastAsia="ja-JP"/>
              </w:rPr>
              <w:t>HDR_UseInTheElderly</w:t>
            </w:r>
            <w:proofErr w:type="spellEnd"/>
            <w:r w:rsidRPr="009C50FB">
              <w:rPr>
                <w:color w:val="000000" w:themeColor="text1"/>
                <w:lang w:eastAsia="ja-JP"/>
              </w:rPr>
              <w:t>" heading="fixing"&gt;</w:t>
            </w:r>
          </w:p>
          <w:p w14:paraId="47B709C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3FEDDA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D51B90">
              <w:rPr>
                <w:rFonts w:asciiTheme="minorEastAsia" w:hAnsiTheme="minorEastAsia" w:hint="eastAsia"/>
                <w:color w:val="000000" w:themeColor="text1"/>
                <w:lang w:eastAsia="ja-JP"/>
              </w:rPr>
              <w:t>感染症等の副作用の発現に留意し、十分な観察を行うこと。一般に生理機能（免疫機能等）が低下している。</w:t>
            </w:r>
            <w:r w:rsidRPr="009C50FB">
              <w:rPr>
                <w:color w:val="000000" w:themeColor="text1"/>
                <w:lang w:eastAsia="ja-JP"/>
              </w:rPr>
              <w:t>&lt;/Lang&gt;</w:t>
            </w:r>
          </w:p>
          <w:p w14:paraId="738A18A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3E06F0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w:t>
            </w:r>
            <w:proofErr w:type="spellStart"/>
            <w:r w:rsidRPr="009C50FB">
              <w:rPr>
                <w:color w:val="000000" w:themeColor="text1"/>
                <w:lang w:eastAsia="ja-JP"/>
              </w:rPr>
              <w:t>UseInTheElderly</w:t>
            </w:r>
            <w:proofErr w:type="spellEnd"/>
            <w:r w:rsidRPr="009C50FB">
              <w:rPr>
                <w:color w:val="000000" w:themeColor="text1"/>
                <w:lang w:eastAsia="ja-JP"/>
              </w:rPr>
              <w:t>&gt;</w:t>
            </w:r>
          </w:p>
          <w:p w14:paraId="5D603128" w14:textId="240F0C9F"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UseInSpecificPopulations</w:t>
            </w:r>
            <w:proofErr w:type="spellEnd"/>
            <w:r w:rsidRPr="009C50FB">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626014" w14:textId="77777777" w:rsidR="00692527" w:rsidRPr="009C50FB" w:rsidRDefault="00692527" w:rsidP="00692527">
            <w:pPr>
              <w:rPr>
                <w:rFonts w:eastAsiaTheme="minorHAnsi"/>
                <w:color w:val="000000" w:themeColor="text1"/>
              </w:rPr>
            </w:pPr>
          </w:p>
        </w:tc>
      </w:tr>
      <w:tr w:rsidR="00692527" w:rsidRPr="000D1C20" w14:paraId="7DAB2F5B" w14:textId="388E5B7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639D8C" w14:textId="23704084" w:rsidR="00692527" w:rsidRPr="009C50FB" w:rsidRDefault="00692527" w:rsidP="00692527">
            <w:pPr>
              <w:rPr>
                <w:color w:val="000000" w:themeColor="text1"/>
              </w:rPr>
            </w:pPr>
            <w:r w:rsidRPr="009C50FB">
              <w:rPr>
                <w:color w:val="000000" w:themeColor="text1"/>
              </w:rPr>
              <w:lastRenderedPageBreak/>
              <w:t>9.1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D75305"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合併症・既往歴等のある患者</w:t>
            </w:r>
            <w:proofErr w:type="spellEnd"/>
            <w:r w:rsidRPr="009C50FB">
              <w:rPr>
                <w:color w:val="000000" w:themeColor="text1"/>
              </w:rPr>
              <w:t xml:space="preserve"> (Patients with Complications or History of Diseases)</w:t>
            </w:r>
          </w:p>
          <w:p w14:paraId="579FD48E"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BFFE19"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B8EE785"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A6AC69F"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gramEnd"/>
            <w:r w:rsidRPr="00D51B90">
              <w:rPr>
                <w:rFonts w:asciiTheme="minorEastAsia" w:eastAsiaTheme="minorEastAsia" w:hAnsiTheme="minorEastAsia" w:cs="MS Mincho" w:hint="eastAsia"/>
                <w:color w:val="000000" w:themeColor="text1"/>
              </w:rPr>
              <w:t>９</w:t>
            </w:r>
            <w:r w:rsidRPr="00D51B90">
              <w:rPr>
                <w:rFonts w:asciiTheme="minorEastAsia" w:eastAsiaTheme="minorEastAsia" w:hAnsiTheme="minorEastAsia"/>
                <w:color w:val="000000" w:themeColor="text1"/>
              </w:rPr>
              <w:t>.</w:t>
            </w:r>
            <w:r w:rsidRPr="00D51B90">
              <w:rPr>
                <w:rFonts w:asciiTheme="minorEastAsia" w:eastAsiaTheme="minorEastAsia" w:hAnsiTheme="minorEastAsia" w:cs="MS Mincho" w:hint="eastAsia"/>
                <w:color w:val="000000" w:themeColor="text1"/>
              </w:rPr>
              <w:t>１</w:t>
            </w:r>
            <w:r w:rsidRPr="00D51B90">
              <w:rPr>
                <w:rFonts w:asciiTheme="minorEastAsia" w:eastAsiaTheme="minorEastAsia" w:hAnsiTheme="minorEastAsia"/>
                <w:color w:val="000000" w:themeColor="text1"/>
              </w:rPr>
              <w:t xml:space="preserve"> </w:t>
            </w:r>
            <w:proofErr w:type="spellStart"/>
            <w:r w:rsidRPr="00D51B90">
              <w:rPr>
                <w:rFonts w:asciiTheme="minorEastAsia" w:eastAsiaTheme="minorEastAsia" w:hAnsiTheme="minorEastAsia" w:cs="MS Mincho" w:hint="eastAsia"/>
                <w:color w:val="000000" w:themeColor="text1"/>
              </w:rPr>
              <w:t>合併症・既往歴等のある患者</w:t>
            </w:r>
            <w:proofErr w:type="spellEnd"/>
            <w:r w:rsidRPr="009C50FB">
              <w:rPr>
                <w:rFonts w:eastAsiaTheme="minorHAnsi"/>
                <w:color w:val="000000" w:themeColor="text1"/>
              </w:rPr>
              <w:t>--&gt;</w:t>
            </w:r>
          </w:p>
          <w:p w14:paraId="5D5285B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UseInPatientsWithComplicationsOrHistoryOfDiseasesEtc</w:t>
            </w:r>
            <w:proofErr w:type="spellEnd"/>
            <w:r w:rsidRPr="009C50FB">
              <w:rPr>
                <w:rFonts w:eastAsiaTheme="minorHAnsi"/>
                <w:color w:val="000000" w:themeColor="text1"/>
              </w:rPr>
              <w:t xml:space="preserve"> id="</w:t>
            </w:r>
            <w:proofErr w:type="spellStart"/>
            <w:r w:rsidRPr="009C50FB">
              <w:rPr>
                <w:rFonts w:eastAsiaTheme="minorHAnsi"/>
                <w:color w:val="000000" w:themeColor="text1"/>
              </w:rPr>
              <w:t>HDR_UseInPatientsWithComplicationsOrHistoryOfDiseasesEtc</w:t>
            </w:r>
            <w:proofErr w:type="spellEnd"/>
            <w:r w:rsidRPr="009C50FB">
              <w:rPr>
                <w:rFonts w:eastAsiaTheme="minorHAnsi"/>
                <w:color w:val="000000" w:themeColor="text1"/>
              </w:rPr>
              <w:t>" heading="fixing"&gt;</w:t>
            </w:r>
          </w:p>
          <w:p w14:paraId="41E0DA6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numberContinued</w:t>
            </w:r>
            <w:proofErr w:type="spellEnd"/>
            <w:r w:rsidRPr="009C50FB">
              <w:rPr>
                <w:rFonts w:eastAsiaTheme="minorHAnsi"/>
                <w:color w:val="000000" w:themeColor="text1"/>
              </w:rPr>
              <w:t>="false"&gt;</w:t>
            </w:r>
          </w:p>
          <w:p w14:paraId="6A26A2B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id="HDR_PMDA_UseInPatientsWithComplicationsOrHistoryOfDiseasesEtc_20190603114407_48" heading="free"&gt;</w:t>
            </w:r>
          </w:p>
          <w:p w14:paraId="673D1A6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 modified="</w:t>
            </w:r>
            <w:proofErr w:type="spellStart"/>
            <w:r w:rsidRPr="009C50FB">
              <w:rPr>
                <w:rFonts w:asciiTheme="minorEastAsia" w:eastAsiaTheme="minorEastAsia" w:hAnsiTheme="minorEastAsia" w:cs="MS Mincho" w:hint="eastAsia"/>
                <w:color w:val="000000" w:themeColor="text1"/>
              </w:rPr>
              <w:t>前回</w:t>
            </w:r>
            <w:proofErr w:type="spellEnd"/>
            <w:r w:rsidRPr="009C50FB">
              <w:rPr>
                <w:rFonts w:eastAsiaTheme="minorHAnsi"/>
                <w:color w:val="000000" w:themeColor="text1"/>
              </w:rPr>
              <w:t>"&gt;</w:t>
            </w:r>
          </w:p>
          <w:p w14:paraId="2E2AA5A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感染症（重篤な感染症を除く）の患者又は感染症が疑われる患者</w:t>
            </w:r>
            <w:proofErr w:type="spellEnd"/>
            <w:r w:rsidRPr="009C50FB">
              <w:rPr>
                <w:rFonts w:eastAsiaTheme="minorHAnsi"/>
                <w:color w:val="000000" w:themeColor="text1"/>
              </w:rPr>
              <w:t>&lt;/Lang&gt;</w:t>
            </w:r>
          </w:p>
          <w:p w14:paraId="3522C9E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12A82D3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58DA397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gramStart"/>
            <w:r w:rsidRPr="009C50FB">
              <w:rPr>
                <w:rFonts w:eastAsiaTheme="minorHAnsi"/>
                <w:color w:val="000000" w:themeColor="text1"/>
              </w:rPr>
              <w:t>xml:lang</w:t>
            </w:r>
            <w:proofErr w:type="gramEnd"/>
            <w:r w:rsidRPr="009C50FB">
              <w:rPr>
                <w:rFonts w:eastAsiaTheme="minorHAnsi"/>
                <w:color w:val="000000" w:themeColor="text1"/>
              </w:rPr>
              <w:t>="ja"&gt;</w:t>
            </w:r>
            <w:r w:rsidRPr="009C50FB">
              <w:rPr>
                <w:rFonts w:asciiTheme="minorEastAsia" w:eastAsiaTheme="minorEastAsia" w:hAnsiTheme="minorEastAsia" w:cs="MS Mincho" w:hint="eastAsia"/>
                <w:color w:val="000000" w:themeColor="text1"/>
              </w:rPr>
              <w:t>適切な処置と十分な観察が必要である。本剤は免疫反応を減弱する作用を有し、正常な免疫応答に影響を与える可能性がある。</w:t>
            </w:r>
            <w:r w:rsidRPr="009C50FB">
              <w:rPr>
                <w:rFonts w:eastAsiaTheme="minorHAnsi"/>
                <w:color w:val="000000" w:themeColor="text1"/>
              </w:rPr>
              <w:t>&lt;HeaderRef ref="HDR_PMDA_Warnings_20200416171249_1"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ref="HDR_PMDA_Warnings_20200416171249_3"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ref="HDR_PMDA_ContraIndications_20190603114407_17"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ref="HDR_PMDA_SeriousAdverseEvents_20201013102953_58" /&gt;&lt;/Lang&gt;</w:t>
            </w:r>
          </w:p>
          <w:p w14:paraId="46DC734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1240840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5016C53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id="HDR_PMDA_UseInPatientsWithComplicationsOrHistoryOfDiseasesEtc_20190603114407_49" heading="free"&gt;</w:t>
            </w:r>
          </w:p>
          <w:p w14:paraId="14985DF8"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&lt;Header&gt;</w:t>
            </w:r>
          </w:p>
          <w:p w14:paraId="3459B329"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結核の既感染者（特に結核の既往歴のある患者及び胸部レントゲン上結核治癒所見のある患者）又は結核感染が疑われる患者</w:t>
            </w:r>
            <w:r w:rsidRPr="009C50FB">
              <w:rPr>
                <w:rFonts w:eastAsiaTheme="minorHAnsi"/>
                <w:color w:val="000000" w:themeColor="text1"/>
                <w:lang w:eastAsia="ja-JP"/>
              </w:rPr>
              <w:t>&lt;/Lang&gt;</w:t>
            </w:r>
          </w:p>
          <w:p w14:paraId="703AEAFB"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&lt;/Header&gt;</w:t>
            </w:r>
          </w:p>
          <w:p w14:paraId="1F559D2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numberContinued</w:t>
            </w:r>
            <w:proofErr w:type="spellEnd"/>
            <w:r w:rsidRPr="009C50FB">
              <w:rPr>
                <w:rFonts w:eastAsiaTheme="minorHAnsi"/>
                <w:color w:val="000000" w:themeColor="text1"/>
              </w:rPr>
              <w:t>="false"&gt;</w:t>
            </w:r>
          </w:p>
          <w:p w14:paraId="327A2E9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id="HDR_PMDA_UseInPatientsWithComplicationsOrHistoryOfDiseasesEtc_20201013102953_45" heading="free"&gt;</w:t>
            </w:r>
          </w:p>
          <w:p w14:paraId="145A3FC2"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&lt;Detail&gt;</w:t>
            </w:r>
          </w:p>
          <w:p w14:paraId="654CB457"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r w:rsidRPr="009C50FB">
              <w:rPr>
                <w:rFonts w:eastAsiaTheme="minorHAnsi"/>
                <w:color w:val="000000" w:themeColor="text1"/>
                <w:lang w:eastAsia="ja-JP"/>
              </w:rPr>
              <w:t>xml:lang</w:t>
            </w:r>
            <w:proofErr w:type="spell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結核の既感染者は、問診及び胸部レントゲン検査等を定期的（投与開始後</w:t>
            </w:r>
            <w:r w:rsidRPr="009C50FB">
              <w:rPr>
                <w:rFonts w:asciiTheme="minorEastAsia" w:eastAsiaTheme="minorEastAsia" w:hAnsiTheme="minorEastAsia"/>
                <w:color w:val="000000" w:themeColor="text1"/>
                <w:lang w:eastAsia="ja-JP"/>
              </w:rPr>
              <w:t>2</w:t>
            </w:r>
            <w:r w:rsidRPr="009C50FB">
              <w:rPr>
                <w:rFonts w:asciiTheme="minorEastAsia" w:eastAsiaTheme="minorEastAsia" w:hAnsiTheme="minorEastAsia" w:cs="MS Mincho" w:hint="eastAsia"/>
                <w:color w:val="000000" w:themeColor="text1"/>
                <w:lang w:eastAsia="ja-JP"/>
              </w:rPr>
              <w:t>ヵ月間は可能な限り</w:t>
            </w:r>
            <w:r w:rsidRPr="009C50FB">
              <w:rPr>
                <w:rFonts w:asciiTheme="minorEastAsia" w:eastAsiaTheme="minorEastAsia" w:hAnsiTheme="minorEastAsia"/>
                <w:color w:val="000000" w:themeColor="text1"/>
                <w:lang w:eastAsia="ja-JP"/>
              </w:rPr>
              <w:t>1</w:t>
            </w:r>
            <w:r w:rsidRPr="009C50FB">
              <w:rPr>
                <w:rFonts w:asciiTheme="minorEastAsia" w:eastAsiaTheme="minorEastAsia" w:hAnsiTheme="minorEastAsia" w:cs="MS Mincho" w:hint="eastAsia"/>
                <w:color w:val="000000" w:themeColor="text1"/>
                <w:lang w:eastAsia="ja-JP"/>
              </w:rPr>
              <w:t>ヵ月に</w:t>
            </w:r>
            <w:r w:rsidRPr="009C50FB">
              <w:rPr>
                <w:rFonts w:asciiTheme="minorEastAsia" w:eastAsiaTheme="minorEastAsia" w:hAnsiTheme="minorEastAsia"/>
                <w:color w:val="000000" w:themeColor="text1"/>
                <w:lang w:eastAsia="ja-JP"/>
              </w:rPr>
              <w:t>1</w:t>
            </w:r>
            <w:r w:rsidRPr="009C50FB">
              <w:rPr>
                <w:rFonts w:asciiTheme="minorEastAsia" w:eastAsiaTheme="minorEastAsia" w:hAnsiTheme="minorEastAsia" w:cs="MS Mincho" w:hint="eastAsia"/>
                <w:color w:val="000000" w:themeColor="text1"/>
                <w:lang w:eastAsia="ja-JP"/>
              </w:rPr>
              <w:t>回、以降は適宜必要に応じて）に行うことにより、結核症状の発現に十分に注意す</w:t>
            </w:r>
            <w:r w:rsidRPr="009C50FB">
              <w:rPr>
                <w:rFonts w:asciiTheme="minorEastAsia" w:eastAsiaTheme="minorEastAsia" w:hAnsiTheme="minorEastAsia" w:cs="MS Mincho" w:hint="eastAsia"/>
                <w:color w:val="000000" w:themeColor="text1"/>
                <w:lang w:eastAsia="ja-JP"/>
              </w:rPr>
              <w:lastRenderedPageBreak/>
              <w:t>ること。結核を活動化させるおそれがある。</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ref="HDR_PMDA_Warnings_20200416171249_1" /&gt;,&lt;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ref="HDR_PMDA_Warnings_20200416171249_4" /&gt;,&lt;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ref="HDR_PMDA_ContraIndications_20190603114407_18" /&gt;,&lt;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ref="HDR_PMDA_ImportantPrecautions_20201013102953_35" /&gt;,&lt;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ref="HDR_PMDA_SeriousAdverseEvents_20201013102953_59" /&gt;&lt;/Lang&gt;</w:t>
            </w:r>
          </w:p>
          <w:p w14:paraId="4AAF56A8"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&lt;/Detail&gt;</w:t>
            </w:r>
          </w:p>
          <w:p w14:paraId="439C37D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5B16C72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id="HDR_PMDA_UseInPatientsWithComplicationsOrHistoryOfDiseasesEtc_20201013102953_46" heading="free"&gt;</w:t>
            </w:r>
          </w:p>
          <w:p w14:paraId="13E449F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&lt;Detail&gt;</w:t>
            </w:r>
          </w:p>
          <w:p w14:paraId="37F748AD"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結核の既往歴を有する場合及び結核が疑われる場合には、結核の診療経験がある医師に相談すること。以下のいずれかの患者には、原則として抗結核薬の投与をした上で、本剤を投与すること。</w:t>
            </w:r>
            <w:r w:rsidRPr="009C50FB">
              <w:rPr>
                <w:rFonts w:eastAsiaTheme="minorHAnsi"/>
                <w:color w:val="000000" w:themeColor="text1"/>
                <w:lang w:eastAsia="ja-JP"/>
              </w:rPr>
              <w:t>&lt;/Lang&gt;</w:t>
            </w:r>
          </w:p>
          <w:p w14:paraId="24ABDF8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&lt;/Detail&gt;</w:t>
            </w:r>
          </w:p>
          <w:p w14:paraId="70AC01BB"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w:t>
            </w:r>
            <w:proofErr w:type="spellStart"/>
            <w:r w:rsidRPr="009C50FB">
              <w:rPr>
                <w:rFonts w:eastAsiaTheme="minorHAnsi"/>
                <w:color w:val="000000" w:themeColor="text1"/>
                <w:lang w:eastAsia="ja-JP"/>
              </w:rPr>
              <w:t>UnorderedList</w:t>
            </w:r>
            <w:proofErr w:type="spellEnd"/>
            <w:r w:rsidRPr="009C50FB">
              <w:rPr>
                <w:rFonts w:eastAsiaTheme="minorHAnsi"/>
                <w:color w:val="000000" w:themeColor="text1"/>
                <w:lang w:eastAsia="ja-JP"/>
              </w:rPr>
              <w:t>&gt;</w:t>
            </w:r>
          </w:p>
          <w:p w14:paraId="11CB5727"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&lt;Item&gt;</w:t>
            </w:r>
          </w:p>
          <w:p w14:paraId="40DB1C27"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&lt;Detail&gt;</w:t>
            </w:r>
          </w:p>
          <w:p w14:paraId="30D3EBB8"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胸部画像検査で陳旧性結核に合致するか推定される陰影を有する患者</w:t>
            </w:r>
            <w:r w:rsidRPr="009C50FB">
              <w:rPr>
                <w:rFonts w:eastAsiaTheme="minorHAnsi"/>
                <w:color w:val="000000" w:themeColor="text1"/>
                <w:lang w:eastAsia="ja-JP"/>
              </w:rPr>
              <w:t>&lt;/Lang&gt;</w:t>
            </w:r>
          </w:p>
          <w:p w14:paraId="4D06CCBB"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&lt;/Detail&gt;</w:t>
            </w:r>
          </w:p>
          <w:p w14:paraId="18E9087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3EF576B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69D950D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50FFC8B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結核の治療歴（肺外結核を含む）を有する患者</w:t>
            </w:r>
            <w:proofErr w:type="spellEnd"/>
            <w:r w:rsidRPr="009C50FB">
              <w:rPr>
                <w:rFonts w:eastAsiaTheme="minorHAnsi"/>
                <w:color w:val="000000" w:themeColor="text1"/>
              </w:rPr>
              <w:t>&lt;/Lang&gt;</w:t>
            </w:r>
          </w:p>
          <w:p w14:paraId="7FC4B2B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38089E80"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&lt;/Item&gt;</w:t>
            </w:r>
          </w:p>
          <w:p w14:paraId="3DB558C3"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&lt;Item&gt;</w:t>
            </w:r>
          </w:p>
          <w:p w14:paraId="711AF685"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&lt;Detail&gt;</w:t>
            </w:r>
          </w:p>
          <w:p w14:paraId="327049AC"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インターフェロン</w:t>
            </w:r>
            <w:r w:rsidRPr="009C50FB">
              <w:rPr>
                <w:rFonts w:asciiTheme="minorEastAsia" w:eastAsiaTheme="minorEastAsia" w:hAnsiTheme="minorEastAsia"/>
                <w:color w:val="000000" w:themeColor="text1"/>
                <w:lang w:eastAsia="ja-JP"/>
              </w:rPr>
              <w:t>-</w:t>
            </w:r>
            <w:r w:rsidRPr="009C50FB">
              <w:rPr>
                <w:rFonts w:asciiTheme="minorEastAsia" w:eastAsiaTheme="minorEastAsia" w:hAnsiTheme="minorEastAsia" w:hint="eastAsia"/>
                <w:color w:val="000000" w:themeColor="text1"/>
              </w:rPr>
              <w:t>γ</w:t>
            </w:r>
            <w:r w:rsidRPr="009C50FB">
              <w:rPr>
                <w:rFonts w:asciiTheme="minorEastAsia" w:eastAsiaTheme="minorEastAsia" w:hAnsiTheme="minorEastAsia" w:cs="MS Mincho" w:hint="eastAsia"/>
                <w:color w:val="000000" w:themeColor="text1"/>
                <w:lang w:eastAsia="ja-JP"/>
              </w:rPr>
              <w:t>遊離試験やツベルクリン反応検査などの検査により、既感染が強く疑われる患者</w:t>
            </w:r>
            <w:r w:rsidRPr="009C50FB">
              <w:rPr>
                <w:rFonts w:eastAsiaTheme="minorHAnsi"/>
                <w:color w:val="000000" w:themeColor="text1"/>
                <w:lang w:eastAsia="ja-JP"/>
              </w:rPr>
              <w:t>&lt;/Lang&gt;</w:t>
            </w:r>
          </w:p>
          <w:p w14:paraId="18C720FB"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&lt;/Detail&gt;</w:t>
            </w:r>
          </w:p>
          <w:p w14:paraId="2A48FA5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4CB8246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4F58A27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165D611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結核患者との濃厚接触歴を有する患者</w:t>
            </w:r>
            <w:proofErr w:type="spellEnd"/>
            <w:r w:rsidRPr="009C50FB">
              <w:rPr>
                <w:rFonts w:eastAsiaTheme="minorHAnsi"/>
                <w:color w:val="000000" w:themeColor="text1"/>
              </w:rPr>
              <w:t>&lt;/Lang&gt;</w:t>
            </w:r>
          </w:p>
          <w:p w14:paraId="17614E4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0B049465" w14:textId="77777777" w:rsidR="00692527" w:rsidRPr="009C50FB" w:rsidRDefault="00692527" w:rsidP="00692527">
            <w:pPr>
              <w:rPr>
                <w:rFonts w:eastAsiaTheme="minorHAnsi"/>
                <w:color w:val="000000" w:themeColor="text1"/>
              </w:rPr>
            </w:pPr>
            <w:r w:rsidRPr="009C50FB">
              <w:rPr>
                <w:rFonts w:eastAsiaTheme="minorHAnsi"/>
                <w:color w:val="000000" w:themeColor="text1"/>
              </w:rPr>
              <w:lastRenderedPageBreak/>
              <w:t xml:space="preserve">                &lt;/Item&gt;</w:t>
            </w:r>
          </w:p>
          <w:p w14:paraId="49BDACA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UnorderedList</w:t>
            </w:r>
            <w:proofErr w:type="spellEnd"/>
            <w:r w:rsidRPr="009C50FB">
              <w:rPr>
                <w:rFonts w:eastAsiaTheme="minorHAnsi"/>
                <w:color w:val="000000" w:themeColor="text1"/>
              </w:rPr>
              <w:t>&gt;</w:t>
            </w:r>
          </w:p>
          <w:p w14:paraId="0C96355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798982A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
          <w:p w14:paraId="2B65388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ref="HDR_PMDA_Warnings_20200416171249_1"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ref="HDR_PMDA_Warnings_20200416171249_4"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ref="HDR_PMDA_ContraIndications_20190603114407_18"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ref="HDR_PMDA_ImportantPrecautions_20201013102953_35"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ref="HDR_PMDA_SeriousAdverseEvents_20201013102953_59" /&gt;&lt;/Lang&gt;</w:t>
            </w:r>
          </w:p>
          <w:p w14:paraId="6536450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E02B09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783CD67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&gt;</w:t>
            </w:r>
          </w:p>
          <w:p w14:paraId="50FD403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1E9570D9"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id="HDR_PMDA_UseInPatientsWithComplicationsOrHistoryOfDiseasesEtc_20201013102953_47" heading="free"&gt;</w:t>
            </w:r>
          </w:p>
          <w:p w14:paraId="6616F9C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1A78B23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gramStart"/>
            <w:r w:rsidRPr="009C50FB">
              <w:rPr>
                <w:rFonts w:eastAsiaTheme="minorHAnsi"/>
                <w:color w:val="000000" w:themeColor="text1"/>
              </w:rPr>
              <w:t>xml:lang</w:t>
            </w:r>
            <w:proofErr w:type="gramEnd"/>
            <w:r w:rsidRPr="009C50FB">
              <w:rPr>
                <w:rFonts w:eastAsiaTheme="minorHAnsi"/>
                <w:color w:val="000000" w:themeColor="text1"/>
              </w:rPr>
              <w:t>="ja"&gt;</w:t>
            </w:r>
            <w:r w:rsidRPr="009C50FB">
              <w:rPr>
                <w:rFonts w:asciiTheme="minorEastAsia" w:eastAsiaTheme="minorEastAsia" w:hAnsiTheme="minorEastAsia"/>
                <w:color w:val="000000" w:themeColor="text1"/>
              </w:rPr>
              <w:t>B</w:t>
            </w:r>
            <w:r w:rsidRPr="009C50FB">
              <w:rPr>
                <w:rFonts w:asciiTheme="minorEastAsia" w:eastAsiaTheme="minorEastAsia" w:hAnsiTheme="minorEastAsia" w:cs="MS Mincho" w:hint="eastAsia"/>
                <w:color w:val="000000" w:themeColor="text1"/>
              </w:rPr>
              <w:t>型肝炎ウイルスキャリアの患者又は既往感染者（</w:t>
            </w:r>
            <w:r w:rsidRPr="009C50FB">
              <w:rPr>
                <w:rFonts w:asciiTheme="minorEastAsia" w:eastAsiaTheme="minorEastAsia" w:hAnsiTheme="minorEastAsia"/>
                <w:color w:val="000000" w:themeColor="text1"/>
              </w:rPr>
              <w:t>HBs</w:t>
            </w:r>
            <w:r w:rsidRPr="009C50FB">
              <w:rPr>
                <w:rFonts w:asciiTheme="minorEastAsia" w:eastAsiaTheme="minorEastAsia" w:hAnsiTheme="minorEastAsia" w:cs="MS Mincho" w:hint="eastAsia"/>
                <w:color w:val="000000" w:themeColor="text1"/>
              </w:rPr>
              <w:t>抗原陰性、かつ</w:t>
            </w:r>
            <w:r w:rsidRPr="009C50FB">
              <w:rPr>
                <w:rFonts w:asciiTheme="minorEastAsia" w:eastAsiaTheme="minorEastAsia" w:hAnsiTheme="minorEastAsia"/>
                <w:color w:val="000000" w:themeColor="text1"/>
              </w:rPr>
              <w:t>HBc</w:t>
            </w:r>
            <w:r w:rsidRPr="009C50FB">
              <w:rPr>
                <w:rFonts w:asciiTheme="minorEastAsia" w:eastAsiaTheme="minorEastAsia" w:hAnsiTheme="minorEastAsia" w:cs="MS Mincho" w:hint="eastAsia"/>
                <w:color w:val="000000" w:themeColor="text1"/>
              </w:rPr>
              <w:t>抗体または</w:t>
            </w:r>
            <w:r w:rsidRPr="009C50FB">
              <w:rPr>
                <w:rFonts w:asciiTheme="minorEastAsia" w:eastAsiaTheme="minorEastAsia" w:hAnsiTheme="minorEastAsia"/>
                <w:color w:val="000000" w:themeColor="text1"/>
              </w:rPr>
              <w:t>HBs</w:t>
            </w:r>
            <w:r w:rsidRPr="009C50FB">
              <w:rPr>
                <w:rFonts w:asciiTheme="minorEastAsia" w:eastAsiaTheme="minorEastAsia" w:hAnsiTheme="minorEastAsia" w:cs="MS Mincho" w:hint="eastAsia"/>
                <w:color w:val="000000" w:themeColor="text1"/>
              </w:rPr>
              <w:t>抗体陽性）</w:t>
            </w:r>
            <w:r w:rsidRPr="009C50FB">
              <w:rPr>
                <w:rFonts w:eastAsiaTheme="minorHAnsi"/>
                <w:color w:val="000000" w:themeColor="text1"/>
              </w:rPr>
              <w:t>&lt;/Lang&gt;</w:t>
            </w:r>
          </w:p>
          <w:p w14:paraId="235AA66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t xml:space="preserve">          </w:t>
            </w:r>
            <w:r w:rsidRPr="009C50FB">
              <w:rPr>
                <w:rFonts w:eastAsiaTheme="minorHAnsi"/>
                <w:color w:val="000000" w:themeColor="text1"/>
                <w:lang w:eastAsia="ja-JP"/>
              </w:rPr>
              <w:t>&lt;/Header&gt;</w:t>
            </w:r>
          </w:p>
          <w:p w14:paraId="67AF7C63"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&lt;Detail&gt;</w:t>
            </w:r>
          </w:p>
          <w:p w14:paraId="5243C52B"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肝機能検査値や肝炎ウイルスマーカーのモニタリングを行うなど、</w:t>
            </w:r>
            <w:r w:rsidRPr="009C50FB">
              <w:rPr>
                <w:rFonts w:asciiTheme="minorEastAsia" w:eastAsiaTheme="minorEastAsia" w:hAnsiTheme="minorEastAsia"/>
                <w:color w:val="000000" w:themeColor="text1"/>
                <w:lang w:eastAsia="ja-JP"/>
              </w:rPr>
              <w:t>B</w:t>
            </w:r>
            <w:r w:rsidRPr="009C50FB">
              <w:rPr>
                <w:rFonts w:asciiTheme="minorEastAsia" w:eastAsiaTheme="minorEastAsia" w:hAnsiTheme="minorEastAsia" w:cs="MS Mincho" w:hint="eastAsia"/>
                <w:color w:val="000000" w:themeColor="text1"/>
                <w:lang w:eastAsia="ja-JP"/>
              </w:rPr>
              <w:t>型肝炎ウイルスの再活性化の徴候や症状の発現に注意すること。本剤を含む抗</w:t>
            </w:r>
            <w:r w:rsidRPr="009C50FB">
              <w:rPr>
                <w:rFonts w:asciiTheme="minorEastAsia" w:eastAsiaTheme="minorEastAsia" w:hAnsiTheme="minorEastAsia"/>
                <w:color w:val="000000" w:themeColor="text1"/>
                <w:lang w:eastAsia="ja-JP"/>
              </w:rPr>
              <w:t>TNF</w:t>
            </w:r>
            <w:r w:rsidRPr="009C50FB">
              <w:rPr>
                <w:rFonts w:asciiTheme="minorEastAsia" w:eastAsiaTheme="minorEastAsia" w:hAnsiTheme="minorEastAsia" w:cs="MS Mincho" w:hint="eastAsia"/>
                <w:color w:val="000000" w:themeColor="text1"/>
                <w:lang w:eastAsia="ja-JP"/>
              </w:rPr>
              <w:t>製剤が投与された</w:t>
            </w:r>
            <w:r w:rsidRPr="009C50FB">
              <w:rPr>
                <w:rFonts w:asciiTheme="minorEastAsia" w:eastAsiaTheme="minorEastAsia" w:hAnsiTheme="minorEastAsia"/>
                <w:color w:val="000000" w:themeColor="text1"/>
                <w:lang w:eastAsia="ja-JP"/>
              </w:rPr>
              <w:t>B</w:t>
            </w:r>
            <w:r w:rsidRPr="009C50FB">
              <w:rPr>
                <w:rFonts w:asciiTheme="minorEastAsia" w:eastAsiaTheme="minorEastAsia" w:hAnsiTheme="minorEastAsia" w:cs="MS Mincho" w:hint="eastAsia"/>
                <w:color w:val="000000" w:themeColor="text1"/>
                <w:lang w:eastAsia="ja-JP"/>
              </w:rPr>
              <w:t>型肝炎ウイルスキャリアの患者又は既往感染者において、</w:t>
            </w:r>
            <w:r w:rsidRPr="009C50FB">
              <w:rPr>
                <w:rFonts w:asciiTheme="minorEastAsia" w:eastAsiaTheme="minorEastAsia" w:hAnsiTheme="minorEastAsia"/>
                <w:color w:val="000000" w:themeColor="text1"/>
                <w:lang w:eastAsia="ja-JP"/>
              </w:rPr>
              <w:t>B</w:t>
            </w:r>
            <w:r w:rsidRPr="009C50FB">
              <w:rPr>
                <w:rFonts w:asciiTheme="minorEastAsia" w:eastAsiaTheme="minorEastAsia" w:hAnsiTheme="minorEastAsia" w:cs="MS Mincho" w:hint="eastAsia"/>
                <w:color w:val="000000" w:themeColor="text1"/>
                <w:lang w:eastAsia="ja-JP"/>
              </w:rPr>
              <w:t>型肝炎ウイルスの再活性化が報告されている。なお、これらの報告の多くは、他の免疫抑制作用をもつ薬剤を併用投与した患者に起きている。</w:t>
            </w:r>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ref="HDR_PMDA_ImportantPrecautions_20201013102953_36" /&gt;&lt;/Lang&gt;</w:t>
            </w:r>
          </w:p>
          <w:p w14:paraId="0CEFEF5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BBDCBF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6B45FFF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id="HDR_PMDA_UseInPatientsWithComplicationsOrHistoryOfDiseasesEtc_20190603114407_53" heading="free"&gt;</w:t>
            </w:r>
          </w:p>
          <w:p w14:paraId="7779AD1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11F1A5F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脱髄疾患が疑われる徴候を有する患者及び家族歴のある患者</w:t>
            </w:r>
            <w:proofErr w:type="spellEnd"/>
            <w:r w:rsidRPr="009C50FB">
              <w:rPr>
                <w:rFonts w:eastAsiaTheme="minorHAnsi"/>
                <w:color w:val="000000" w:themeColor="text1"/>
              </w:rPr>
              <w:t>&lt;/Lang&gt;</w:t>
            </w:r>
          </w:p>
          <w:p w14:paraId="7E78DC8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7DB030A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 xml:space="preserve"> </w:t>
            </w:r>
            <w:proofErr w:type="spellStart"/>
            <w:r w:rsidRPr="009C50FB">
              <w:rPr>
                <w:rFonts w:eastAsiaTheme="minorHAnsi"/>
                <w:color w:val="000000" w:themeColor="text1"/>
              </w:rPr>
              <w:t>numberContinued</w:t>
            </w:r>
            <w:proofErr w:type="spellEnd"/>
            <w:r w:rsidRPr="009C50FB">
              <w:rPr>
                <w:rFonts w:eastAsiaTheme="minorHAnsi"/>
                <w:color w:val="000000" w:themeColor="text1"/>
              </w:rPr>
              <w:t>="false"&gt;</w:t>
            </w:r>
          </w:p>
          <w:p w14:paraId="6B47772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id="HDR_PMDA_UseInPatientsWithComplicationsOrHistoryOfDiseasesEtc_20201013102953_49" heading="free"&gt;</w:t>
            </w:r>
          </w:p>
          <w:p w14:paraId="2FB39A3E"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rPr>
              <w:lastRenderedPageBreak/>
              <w:t xml:space="preserve">              </w:t>
            </w:r>
            <w:r w:rsidRPr="009C50FB">
              <w:rPr>
                <w:rFonts w:eastAsiaTheme="minorHAnsi"/>
                <w:color w:val="000000" w:themeColor="text1"/>
                <w:lang w:eastAsia="ja-JP"/>
              </w:rPr>
              <w:t>&lt;Detail&gt;</w:t>
            </w:r>
          </w:p>
          <w:p w14:paraId="18310C7A" w14:textId="77777777" w:rsidR="00692527" w:rsidRPr="009C50FB" w:rsidRDefault="00692527" w:rsidP="00692527">
            <w:pPr>
              <w:rPr>
                <w:rFonts w:eastAsiaTheme="minorHAnsi"/>
                <w:color w:val="000000" w:themeColor="text1"/>
                <w:lang w:eastAsia="ja-JP"/>
              </w:rPr>
            </w:pPr>
            <w:r w:rsidRPr="009C50FB">
              <w:rPr>
                <w:rFonts w:eastAsiaTheme="minorHAnsi"/>
                <w:color w:val="000000" w:themeColor="text1"/>
                <w:lang w:eastAsia="ja-JP"/>
              </w:rPr>
              <w:t xml:space="preserve">                &lt;Lang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脱髄疾患が疑われる徴候を有する患者については、神経学的評価や画像診断等の検査を行い、慎重に危険性と有益性を評価した上で本剤適用の妥当性を検討し、投与後は十分に観察を行うこと。脱髄疾患発現のおそれがある。</w:t>
            </w:r>
            <w:r w:rsidRPr="009C50FB">
              <w:rPr>
                <w:rFonts w:eastAsiaTheme="minorHAnsi"/>
                <w:color w:val="000000" w:themeColor="text1"/>
                <w:lang w:eastAsia="ja-JP"/>
              </w:rPr>
              <w:t>&lt;</w:t>
            </w:r>
            <w:proofErr w:type="spellStart"/>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ref="HDR_PMDA_Warnings_20200416171249_1" /</w:t>
            </w:r>
            <w:proofErr w:type="gramStart"/>
            <w:r w:rsidRPr="009C50FB">
              <w:rPr>
                <w:rFonts w:eastAsiaTheme="minorHAnsi"/>
                <w:color w:val="000000" w:themeColor="text1"/>
                <w:lang w:eastAsia="ja-JP"/>
              </w:rPr>
              <w:t>&gt;,&lt;</w:t>
            </w:r>
            <w:proofErr w:type="spellStart"/>
            <w:proofErr w:type="gramEnd"/>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ref="HDR_PMDA_Warnings_20200416171249_8" /</w:t>
            </w:r>
            <w:proofErr w:type="gramStart"/>
            <w:r w:rsidRPr="009C50FB">
              <w:rPr>
                <w:rFonts w:eastAsiaTheme="minorHAnsi"/>
                <w:color w:val="000000" w:themeColor="text1"/>
                <w:lang w:eastAsia="ja-JP"/>
              </w:rPr>
              <w:t>&gt;,&lt;</w:t>
            </w:r>
            <w:proofErr w:type="spellStart"/>
            <w:proofErr w:type="gramEnd"/>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ref="HDR_PMDA_ContraIndications_20190603114407_20" /</w:t>
            </w:r>
            <w:proofErr w:type="gramStart"/>
            <w:r w:rsidRPr="009C50FB">
              <w:rPr>
                <w:rFonts w:eastAsiaTheme="minorHAnsi"/>
                <w:color w:val="000000" w:themeColor="text1"/>
                <w:lang w:eastAsia="ja-JP"/>
              </w:rPr>
              <w:t>&gt;,&lt;</w:t>
            </w:r>
            <w:proofErr w:type="spellStart"/>
            <w:proofErr w:type="gramEnd"/>
            <w:r w:rsidRPr="009C50FB">
              <w:rPr>
                <w:rFonts w:eastAsiaTheme="minorHAnsi"/>
                <w:color w:val="000000" w:themeColor="text1"/>
                <w:lang w:eastAsia="ja-JP"/>
              </w:rPr>
              <w:t>HeaderRef</w:t>
            </w:r>
            <w:proofErr w:type="spellEnd"/>
            <w:r w:rsidRPr="009C50FB">
              <w:rPr>
                <w:rFonts w:eastAsiaTheme="minorHAnsi"/>
                <w:color w:val="000000" w:themeColor="text1"/>
                <w:lang w:eastAsia="ja-JP"/>
              </w:rPr>
              <w:t xml:space="preserve"> ref="HDR_PMDA_SeriousAdverseEvents_20201013102953_61" /&gt;&lt;/Lang&gt;</w:t>
            </w:r>
          </w:p>
          <w:p w14:paraId="2CB85088" w14:textId="77777777" w:rsidR="00692527" w:rsidRPr="009C50FB" w:rsidRDefault="00692527" w:rsidP="00692527">
            <w:pPr>
              <w:rPr>
                <w:rFonts w:eastAsiaTheme="minorHAnsi"/>
                <w:color w:val="000000" w:themeColor="text1"/>
              </w:rPr>
            </w:pPr>
            <w:r w:rsidRPr="009C50FB">
              <w:rPr>
                <w:rFonts w:eastAsiaTheme="minorHAnsi"/>
                <w:color w:val="000000" w:themeColor="text1"/>
                <w:lang w:eastAsia="ja-JP"/>
              </w:rPr>
              <w:t xml:space="preserve">              </w:t>
            </w:r>
            <w:r w:rsidRPr="009C50FB">
              <w:rPr>
                <w:rFonts w:eastAsiaTheme="minorHAnsi"/>
                <w:color w:val="000000" w:themeColor="text1"/>
              </w:rPr>
              <w:t>&lt;/Detail&gt;</w:t>
            </w:r>
          </w:p>
          <w:p w14:paraId="35F62B5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3FE8F8A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id="HDR_PMDA_UseInPatientsWithComplicationsOrHistoryOfDiseasesEtc_20201013102953_50" heading="free"&gt;</w:t>
            </w:r>
          </w:p>
          <w:p w14:paraId="6797EE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4AB5757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gramStart"/>
            <w:r w:rsidRPr="009C50FB">
              <w:rPr>
                <w:rFonts w:eastAsiaTheme="minorHAnsi"/>
                <w:color w:val="000000" w:themeColor="text1"/>
              </w:rPr>
              <w:t>xml:lang</w:t>
            </w:r>
            <w:proofErr w:type="gramEnd"/>
            <w:r w:rsidRPr="009C50FB">
              <w:rPr>
                <w:rFonts w:eastAsiaTheme="minorHAnsi"/>
                <w:color w:val="000000" w:themeColor="text1"/>
              </w:rPr>
              <w:t>="ja"&gt;</w:t>
            </w:r>
            <w:r w:rsidRPr="009C50FB">
              <w:rPr>
                <w:rFonts w:asciiTheme="minorEastAsia" w:eastAsiaTheme="minorEastAsia" w:hAnsiTheme="minorEastAsia" w:cs="MS Mincho" w:hint="eastAsia"/>
                <w:color w:val="000000" w:themeColor="text1"/>
              </w:rPr>
              <w:t>脱髄疾患の家族歴のある患者は、適宜画像診断等の検査を実施し、十分に注意すること。脱髄疾患発現のおそれがある。</w:t>
            </w:r>
            <w:r w:rsidRPr="009C50FB">
              <w:rPr>
                <w:rFonts w:eastAsiaTheme="minorHAnsi"/>
                <w:color w:val="000000" w:themeColor="text1"/>
              </w:rPr>
              <w:t>&lt;HeaderRef ref="HDR_PMDA_Warnings_20200416171249_1"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ref="HDR_PMDA_Warnings_20200416171249_8"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ref="HDR_PMDA_ContraIndications_20190603114407_20"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ref="HDR_PMDA_SeriousAdverseEvents_20201013102953_61" /&gt;&lt;/Lang&gt;</w:t>
            </w:r>
          </w:p>
          <w:p w14:paraId="2E67B2F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5B488C2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0936CF9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&gt;</w:t>
            </w:r>
          </w:p>
          <w:p w14:paraId="16C7095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6CBDD92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id="HDR_PMDA_UseInPatientsWithComplicationsOrHistoryOfDiseasesEtc_20190603114407_56" heading="free"&gt;</w:t>
            </w:r>
          </w:p>
          <w:p w14:paraId="4A4137E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430AD80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間質性肺炎の既往歴のある患者</w:t>
            </w:r>
            <w:proofErr w:type="spellEnd"/>
            <w:r w:rsidRPr="009C50FB">
              <w:rPr>
                <w:rFonts w:eastAsiaTheme="minorHAnsi"/>
                <w:color w:val="000000" w:themeColor="text1"/>
              </w:rPr>
              <w:t>&lt;/Lang&gt;</w:t>
            </w:r>
          </w:p>
          <w:p w14:paraId="120F9F4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7C5F1D5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7F69B8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w:t>
            </w:r>
            <w:r w:rsidRPr="009C50FB">
              <w:rPr>
                <w:rFonts w:eastAsiaTheme="minorHAnsi"/>
                <w:color w:val="000000" w:themeColor="text1"/>
                <w:lang w:eastAsia="ja-JP"/>
              </w:rPr>
              <w:t xml:space="preserve">&lt;Lang </w:t>
            </w:r>
            <w:proofErr w:type="spellStart"/>
            <w:proofErr w:type="gramStart"/>
            <w:r w:rsidRPr="009C50FB">
              <w:rPr>
                <w:rFonts w:eastAsiaTheme="minorHAnsi"/>
                <w:color w:val="000000" w:themeColor="text1"/>
                <w:lang w:eastAsia="ja-JP"/>
              </w:rPr>
              <w:t>xml:lang</w:t>
            </w:r>
            <w:proofErr w:type="spellEnd"/>
            <w:proofErr w:type="gramEnd"/>
            <w:r w:rsidRPr="009C50FB">
              <w:rPr>
                <w:rFonts w:eastAsiaTheme="minorHAnsi"/>
                <w:color w:val="000000" w:themeColor="text1"/>
                <w:lang w:eastAsia="ja-JP"/>
              </w:rPr>
              <w:t>="ja"&gt;</w:t>
            </w:r>
            <w:r w:rsidRPr="009C50FB">
              <w:rPr>
                <w:rFonts w:asciiTheme="minorEastAsia" w:eastAsiaTheme="minorEastAsia" w:hAnsiTheme="minorEastAsia" w:cs="MS Mincho" w:hint="eastAsia"/>
                <w:color w:val="000000" w:themeColor="text1"/>
                <w:lang w:eastAsia="ja-JP"/>
              </w:rPr>
              <w:t>定期的に問診を行うなど、注意すること。間質性肺炎が増悪又は再発することがある。</w:t>
            </w:r>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ref="HDR_PMDA_ImportantPrecautions_20201013102953_37" /</w:t>
            </w:r>
            <w:proofErr w:type="gramStart"/>
            <w:r w:rsidRPr="009C50FB">
              <w:rPr>
                <w:rFonts w:eastAsiaTheme="minorHAnsi"/>
                <w:color w:val="000000" w:themeColor="text1"/>
              </w:rPr>
              <w:t>&gt;,&lt;</w:t>
            </w:r>
            <w:proofErr w:type="spellStart"/>
            <w:proofErr w:type="gramEnd"/>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ref="HDR_PMDA_SeriousAdverseEvents_20201013102953_62" /&gt;&lt;/Lang&gt;</w:t>
            </w:r>
          </w:p>
          <w:p w14:paraId="7AB977F6"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383C041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7176AE2A"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id="HDR_PMDA_UseInPatientsWithComplicationsOrHistoryOfDiseasesEtc_20190603114407_57" heading="free"&gt;</w:t>
            </w:r>
          </w:p>
          <w:p w14:paraId="71047518" w14:textId="77777777" w:rsidR="00692527" w:rsidRPr="009C50FB" w:rsidRDefault="00692527" w:rsidP="00692527">
            <w:pPr>
              <w:rPr>
                <w:rFonts w:eastAsiaTheme="minorHAnsi"/>
                <w:color w:val="000000" w:themeColor="text1"/>
              </w:rPr>
            </w:pPr>
            <w:r w:rsidRPr="009C50FB">
              <w:rPr>
                <w:rFonts w:eastAsiaTheme="minorHAnsi"/>
                <w:color w:val="000000" w:themeColor="text1"/>
              </w:rPr>
              <w:lastRenderedPageBreak/>
              <w:t xml:space="preserve">          &lt;Header&gt;</w:t>
            </w:r>
          </w:p>
          <w:p w14:paraId="530D130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重篤な血液疾患（汎血球減少、再生不良性貧血等）の患者又はその既往歴のある患者</w:t>
            </w:r>
            <w:proofErr w:type="spellEnd"/>
            <w:r w:rsidRPr="009C50FB">
              <w:rPr>
                <w:rFonts w:eastAsiaTheme="minorHAnsi"/>
                <w:color w:val="000000" w:themeColor="text1"/>
              </w:rPr>
              <w:t>&lt;/Lang&gt;</w:t>
            </w:r>
          </w:p>
          <w:p w14:paraId="379FD061"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0909F51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5E0CB472"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血液疾患が悪化するおそれがある</w:t>
            </w:r>
            <w:proofErr w:type="spellEnd"/>
            <w:r w:rsidRPr="009C50FB">
              <w:rPr>
                <w:rFonts w:asciiTheme="minorEastAsia" w:eastAsiaTheme="minorEastAsia" w:hAnsiTheme="minorEastAsia" w:cs="MS Mincho" w:hint="eastAsia"/>
                <w:color w:val="000000" w:themeColor="text1"/>
              </w:rPr>
              <w:t>。</w:t>
            </w:r>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ref="HDR_PMDA_SeriousAdverseEvents_20201013102953_66" /&gt;&lt;/Lang&gt;</w:t>
            </w:r>
          </w:p>
          <w:p w14:paraId="287356A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BCF107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01B784F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 id="HDR_PMDA_UseInPatientsWithComplicationsOrHistoryOfDiseasesEtc_20190603114407_58" heading="free"&gt;</w:t>
            </w:r>
          </w:p>
          <w:p w14:paraId="7875BD24"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57E6091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本剤投与経験のある患者</w:t>
            </w:r>
            <w:proofErr w:type="spellEnd"/>
            <w:r w:rsidRPr="009C50FB">
              <w:rPr>
                <w:rFonts w:eastAsiaTheme="minorHAnsi"/>
                <w:color w:val="000000" w:themeColor="text1"/>
              </w:rPr>
              <w:t>&lt;/Lang&gt;</w:t>
            </w:r>
          </w:p>
          <w:p w14:paraId="2EF871D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&lt;/Header&gt;</w:t>
            </w:r>
          </w:p>
          <w:p w14:paraId="0C33B91F"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37518B5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r w:rsidRPr="009C50FB">
              <w:rPr>
                <w:rFonts w:eastAsiaTheme="minorHAnsi"/>
                <w:color w:val="000000" w:themeColor="text1"/>
              </w:rPr>
              <w:t>xml:lang</w:t>
            </w:r>
            <w:proofErr w:type="spellEnd"/>
            <w:r w:rsidRPr="009C50FB">
              <w:rPr>
                <w:rFonts w:eastAsiaTheme="minorHAnsi"/>
                <w:color w:val="000000" w:themeColor="text1"/>
              </w:rPr>
              <w:t>="ja"&gt;</w:t>
            </w:r>
            <w:r w:rsidRPr="009C50FB">
              <w:rPr>
                <w:rFonts w:asciiTheme="minorEastAsia" w:eastAsiaTheme="minorEastAsia" w:hAnsiTheme="minorEastAsia"/>
                <w:color w:val="000000" w:themeColor="text1"/>
              </w:rPr>
              <w:t xml:space="preserve">Infusion </w:t>
            </w:r>
            <w:proofErr w:type="spellStart"/>
            <w:r w:rsidRPr="009C50FB">
              <w:rPr>
                <w:rFonts w:asciiTheme="minorEastAsia" w:eastAsiaTheme="minorEastAsia" w:hAnsiTheme="minorEastAsia"/>
                <w:color w:val="000000" w:themeColor="text1"/>
              </w:rPr>
              <w:t>Reaction</w:t>
            </w:r>
            <w:r w:rsidRPr="009C50FB">
              <w:rPr>
                <w:rFonts w:asciiTheme="minorEastAsia" w:eastAsiaTheme="minorEastAsia" w:hAnsiTheme="minorEastAsia" w:cs="MS Mincho" w:hint="eastAsia"/>
                <w:color w:val="000000" w:themeColor="text1"/>
              </w:rPr>
              <w:t>、遅発性過敏症が発現する可能性がある</w:t>
            </w:r>
            <w:proofErr w:type="spellEnd"/>
            <w:r w:rsidRPr="009C50FB">
              <w:rPr>
                <w:rFonts w:asciiTheme="minorEastAsia" w:eastAsiaTheme="minorEastAsia" w:hAnsiTheme="minorEastAsia" w:cs="MS Mincho" w:hint="eastAsia"/>
                <w:color w:val="000000" w:themeColor="text1"/>
              </w:rPr>
              <w:t>。</w:t>
            </w:r>
            <w:r w:rsidRPr="009C50FB">
              <w:rPr>
                <w:rFonts w:eastAsiaTheme="minorHAnsi"/>
                <w:color w:val="000000" w:themeColor="text1"/>
              </w:rPr>
              <w: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ref="HDR_PMDA_Warnings_20200416171249_6"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ref="HDR_PMDA_Warnings_20200416171249_7"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ref="HDR_PMDA_ContraIndications_20190603114407_19"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ref="HDR_PMDA_ImportantPrecautions_20201013102953_39"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ref="HDR_PMDA_ImportantPrecautions_20201013102953_41"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ref="HDR_PMDA_SeriousAdverseEvents_20190603114407_66"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ref="HDR_PMDA_SeriousAdverseEvents_20201013102953_64" /&gt;,&lt;</w:t>
            </w:r>
            <w:proofErr w:type="spellStart"/>
            <w:r w:rsidRPr="009C50FB">
              <w:rPr>
                <w:rFonts w:eastAsiaTheme="minorHAnsi"/>
                <w:color w:val="000000" w:themeColor="text1"/>
              </w:rPr>
              <w:t>HeaderRef</w:t>
            </w:r>
            <w:proofErr w:type="spellEnd"/>
            <w:r w:rsidRPr="009C50FB">
              <w:rPr>
                <w:rFonts w:eastAsiaTheme="minorHAnsi"/>
                <w:color w:val="000000" w:themeColor="text1"/>
              </w:rPr>
              <w:t xml:space="preserve"> ref="HDR_PMDA_PrecautionsForApplication_20190603114407_87" /&gt;&lt;/Lang&gt;</w:t>
            </w:r>
          </w:p>
          <w:p w14:paraId="4E5B6178"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22B722C5"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&lt;/Item&gt;</w:t>
            </w:r>
          </w:p>
          <w:p w14:paraId="66BDA1CD"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OrderedList</w:t>
            </w:r>
            <w:proofErr w:type="spellEnd"/>
            <w:r w:rsidRPr="009C50FB">
              <w:rPr>
                <w:rFonts w:eastAsiaTheme="minorHAnsi"/>
                <w:color w:val="000000" w:themeColor="text1"/>
              </w:rPr>
              <w:t>&gt;</w:t>
            </w:r>
          </w:p>
          <w:p w14:paraId="1F4B6804"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 xml:space="preserve">    &lt;/</w:t>
            </w:r>
            <w:proofErr w:type="spellStart"/>
            <w:r w:rsidRPr="009C50FB">
              <w:rPr>
                <w:rFonts w:eastAsiaTheme="minorHAnsi"/>
                <w:color w:val="000000" w:themeColor="text1"/>
              </w:rPr>
              <w:t>UseInPatientsWithComplicationsOrHistoryOfDiseasesEtc</w:t>
            </w:r>
            <w:proofErr w:type="spellEnd"/>
            <w:r w:rsidRPr="009C50FB">
              <w:rPr>
                <w:rFonts w:eastAsiaTheme="minorHAnsi"/>
                <w:color w:val="000000" w:themeColor="text1"/>
              </w:rPr>
              <w:t>&gt;</w:t>
            </w:r>
          </w:p>
          <w:p w14:paraId="29AA3D7B" w14:textId="13F52532"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57CBDB" w14:textId="77777777" w:rsidR="00692527" w:rsidRPr="009C50FB" w:rsidRDefault="00692527" w:rsidP="00692527">
            <w:pPr>
              <w:rPr>
                <w:rFonts w:eastAsiaTheme="minorHAnsi"/>
                <w:color w:val="000000" w:themeColor="text1"/>
              </w:rPr>
            </w:pPr>
          </w:p>
        </w:tc>
      </w:tr>
      <w:tr w:rsidR="00692527" w:rsidRPr="000D1C20" w14:paraId="26085DA4" w14:textId="2C11A75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D61BDB" w14:textId="1276C85F" w:rsidR="00692527" w:rsidRPr="009C50FB" w:rsidRDefault="00692527" w:rsidP="00692527">
            <w:pPr>
              <w:rPr>
                <w:color w:val="000000" w:themeColor="text1"/>
              </w:rPr>
            </w:pPr>
            <w:r w:rsidRPr="009C50FB">
              <w:rPr>
                <w:color w:val="000000" w:themeColor="text1"/>
              </w:rPr>
              <w:lastRenderedPageBreak/>
              <w:t>9.2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779B8" w14:textId="25D757FC" w:rsidR="00692527" w:rsidRPr="009C50FB" w:rsidRDefault="00692527" w:rsidP="00692527">
            <w:pPr>
              <w:rPr>
                <w:rFonts w:eastAsia="MS Gothic" w:cs="MS Gothic"/>
                <w:color w:val="000000" w:themeColor="text1"/>
              </w:rPr>
            </w:pPr>
            <w:proofErr w:type="spellStart"/>
            <w:r w:rsidRPr="009C50FB">
              <w:rPr>
                <w:rFonts w:eastAsia="MS Gothic" w:cs="MS Gothic" w:hint="eastAsia"/>
                <w:color w:val="000000" w:themeColor="text1"/>
              </w:rPr>
              <w:t>腎機能障害患者</w:t>
            </w:r>
            <w:proofErr w:type="spellEnd"/>
            <w:r w:rsidRPr="009C50FB">
              <w:rPr>
                <w:color w:val="000000" w:themeColor="text1"/>
              </w:rPr>
              <w:t xml:space="preserve"> (Patients with Renal Impairment)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4B2447" w14:textId="61D43FA6" w:rsidR="00692527" w:rsidRPr="009C50FB"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p>
          <w:p w14:paraId="27474D94"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416B6B">
              <w:rPr>
                <w:rFonts w:asciiTheme="minorEastAsia" w:hAnsiTheme="minorEastAsia" w:hint="eastAsia"/>
                <w:color w:val="000000" w:themeColor="text1"/>
                <w:lang w:eastAsia="ja-JP"/>
              </w:rPr>
              <w:t>９</w:t>
            </w:r>
            <w:r w:rsidRPr="00416B6B">
              <w:rPr>
                <w:rFonts w:asciiTheme="minorEastAsia" w:hAnsiTheme="minorEastAsia"/>
                <w:color w:val="000000" w:themeColor="text1"/>
                <w:lang w:eastAsia="ja-JP"/>
              </w:rPr>
              <w:t>.</w:t>
            </w:r>
            <w:r w:rsidRPr="00416B6B">
              <w:rPr>
                <w:rFonts w:asciiTheme="minorEastAsia" w:hAnsiTheme="minorEastAsia" w:hint="eastAsia"/>
                <w:color w:val="000000" w:themeColor="text1"/>
                <w:lang w:eastAsia="ja-JP"/>
              </w:rPr>
              <w:t>２</w:t>
            </w:r>
            <w:r w:rsidRPr="00416B6B">
              <w:rPr>
                <w:rFonts w:asciiTheme="minorEastAsia" w:hAnsiTheme="minorEastAsia"/>
                <w:color w:val="000000" w:themeColor="text1"/>
                <w:lang w:eastAsia="ja-JP"/>
              </w:rPr>
              <w:t xml:space="preserve"> </w:t>
            </w:r>
            <w:r w:rsidRPr="00416B6B">
              <w:rPr>
                <w:rFonts w:asciiTheme="minorEastAsia" w:hAnsiTheme="minorEastAsia" w:hint="eastAsia"/>
                <w:color w:val="000000" w:themeColor="text1"/>
                <w:lang w:eastAsia="ja-JP"/>
              </w:rPr>
              <w:t>腎機能障害患者</w:t>
            </w:r>
            <w:r w:rsidRPr="009C50FB">
              <w:rPr>
                <w:color w:val="000000" w:themeColor="text1"/>
                <w:lang w:eastAsia="ja-JP"/>
              </w:rPr>
              <w:t>--&gt;</w:t>
            </w:r>
          </w:p>
          <w:p w14:paraId="7577F96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PatientsWithRenalImpairment</w:t>
            </w:r>
            <w:proofErr w:type="spellEnd"/>
            <w:r w:rsidRPr="009C50FB">
              <w:rPr>
                <w:color w:val="000000" w:themeColor="text1"/>
                <w:lang w:eastAsia="ja-JP"/>
              </w:rPr>
              <w:t xml:space="preserve"> id="</w:t>
            </w:r>
            <w:proofErr w:type="spellStart"/>
            <w:r w:rsidRPr="009C50FB">
              <w:rPr>
                <w:color w:val="000000" w:themeColor="text1"/>
                <w:lang w:eastAsia="ja-JP"/>
              </w:rPr>
              <w:t>HDR_PatientsWithRenalImpairment</w:t>
            </w:r>
            <w:proofErr w:type="spellEnd"/>
            <w:r w:rsidRPr="009C50FB">
              <w:rPr>
                <w:color w:val="000000" w:themeColor="text1"/>
                <w:lang w:eastAsia="ja-JP"/>
              </w:rPr>
              <w:t>" heading="fixing"&gt;</w:t>
            </w:r>
          </w:p>
          <w:p w14:paraId="16A8186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49BCC03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id="HDR_PatientsWithRenalImpairment_1" heading="free"&gt;</w:t>
            </w:r>
          </w:p>
          <w:p w14:paraId="692702E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18A73A9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重度の腎障害のある患者</w:t>
            </w:r>
            <w:r w:rsidRPr="009C50FB">
              <w:rPr>
                <w:color w:val="000000" w:themeColor="text1"/>
                <w:lang w:eastAsia="ja-JP"/>
              </w:rPr>
              <w:t>&lt;/Lang&gt;</w:t>
            </w:r>
          </w:p>
          <w:p w14:paraId="627FE1E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&lt;/Header&gt;</w:t>
            </w:r>
          </w:p>
          <w:p w14:paraId="5F09A74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063BC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091B42">
              <w:rPr>
                <w:rFonts w:asciiTheme="minorEastAsia" w:hAnsiTheme="minorEastAsia" w:hint="eastAsia"/>
                <w:color w:val="000000" w:themeColor="text1"/>
                <w:lang w:eastAsia="ja-JP"/>
              </w:rPr>
              <w:t>本</w:t>
            </w:r>
            <w:r w:rsidRPr="00416B6B">
              <w:rPr>
                <w:rFonts w:asciiTheme="minorEastAsia" w:hAnsiTheme="minorEastAsia" w:hint="eastAsia"/>
                <w:color w:val="000000" w:themeColor="text1"/>
                <w:lang w:eastAsia="ja-JP"/>
              </w:rPr>
              <w:t>剤の重度の腎障害患者における長期安全性を指標とした臨床試験は実施していない。</w:t>
            </w:r>
            <w:r w:rsidRPr="009C50FB">
              <w:rPr>
                <w:color w:val="000000" w:themeColor="text1"/>
                <w:lang w:eastAsia="ja-JP"/>
              </w:rPr>
              <w:t>&lt;/Lang&gt;</w:t>
            </w:r>
          </w:p>
          <w:p w14:paraId="5D3C419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BAE549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19EF166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09A868AA" w14:textId="043BD553"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PatientsWithRenalImpairment</w:t>
            </w:r>
            <w:proofErr w:type="spellEnd"/>
            <w:r w:rsidRPr="009C50FB">
              <w:rPr>
                <w:color w:val="000000" w:themeColor="text1"/>
                <w:lang w:eastAsia="ja-JP"/>
              </w:rPr>
              <w:t>&gt;</w:t>
            </w:r>
          </w:p>
          <w:p w14:paraId="646F8EE9" w14:textId="77777777" w:rsidR="00692527" w:rsidRPr="009C50FB" w:rsidRDefault="00692527" w:rsidP="00692527">
            <w:pPr>
              <w:rPr>
                <w:rFonts w:eastAsiaTheme="minorEastAsia"/>
                <w:i/>
                <w:iCs/>
                <w:color w:val="000000" w:themeColor="text1"/>
                <w:u w:val="single"/>
                <w:lang w:eastAsia="ja-JP"/>
              </w:rPr>
            </w:pPr>
          </w:p>
          <w:p w14:paraId="491B05DA" w14:textId="06DCDECE"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w:t>
            </w:r>
            <w:r w:rsidRPr="009C50FB">
              <w:rPr>
                <w:color w:val="000000" w:themeColor="text1"/>
                <w:lang w:eastAsia="ja-JP"/>
              </w:rPr>
              <w:t>NA</w:t>
            </w:r>
          </w:p>
          <w:p w14:paraId="60058DE4"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4D6529" w14:textId="77777777" w:rsidR="00692527" w:rsidRPr="009C50FB" w:rsidRDefault="00692527" w:rsidP="00692527">
            <w:pPr>
              <w:rPr>
                <w:rFonts w:eastAsiaTheme="minorHAnsi"/>
                <w:color w:val="000000" w:themeColor="text1"/>
              </w:rPr>
            </w:pPr>
          </w:p>
        </w:tc>
      </w:tr>
      <w:tr w:rsidR="00692527" w:rsidRPr="000D1C20" w14:paraId="3B3E5A7E" w14:textId="41AF741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FD1D8B" w14:textId="5A35DDC3" w:rsidR="00692527" w:rsidRPr="009C50FB" w:rsidRDefault="00692527" w:rsidP="00692527">
            <w:pPr>
              <w:rPr>
                <w:color w:val="000000" w:themeColor="text1"/>
              </w:rPr>
            </w:pPr>
            <w:r w:rsidRPr="009C50FB">
              <w:rPr>
                <w:color w:val="000000" w:themeColor="text1"/>
              </w:rPr>
              <w:t>9.3</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1A75DB"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肝機能障害患者</w:t>
            </w:r>
            <w:proofErr w:type="spellEnd"/>
            <w:r w:rsidRPr="009C50FB">
              <w:rPr>
                <w:color w:val="000000" w:themeColor="text1"/>
              </w:rPr>
              <w:t xml:space="preserve"> (Patients with Hepatic Impairment)</w:t>
            </w:r>
          </w:p>
          <w:p w14:paraId="6E63237A" w14:textId="77777777" w:rsidR="00692527" w:rsidRPr="009C50FB" w:rsidRDefault="00692527" w:rsidP="00692527">
            <w:pPr>
              <w:rPr>
                <w:rFonts w:eastAsia="MS Gothic" w:cs="MS Gothic"/>
                <w:color w:val="000000" w:themeColor="text1"/>
                <w:lang w:val="en-CA"/>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E9D18E" w14:textId="76BF0148" w:rsidR="00692527" w:rsidRPr="009C50FB" w:rsidRDefault="00692527" w:rsidP="00692527">
            <w:pPr>
              <w:rPr>
                <w:rFonts w:eastAsiaTheme="minorEastAsia"/>
                <w:b/>
                <w:bCs/>
                <w:i/>
                <w:iCs/>
                <w:color w:val="000000" w:themeColor="text1"/>
                <w:u w:val="single"/>
                <w:lang w:eastAsia="ja-JP"/>
              </w:rPr>
            </w:pPr>
            <w:proofErr w:type="spellStart"/>
            <w:r w:rsidRPr="009C50FB">
              <w:rPr>
                <w:b/>
                <w:bCs/>
                <w:i/>
                <w:iCs/>
                <w:color w:val="000000" w:themeColor="text1"/>
                <w:u w:val="single"/>
                <w:lang w:eastAsia="ja-JP"/>
              </w:rPr>
              <w:t>Aromasin</w:t>
            </w:r>
            <w:proofErr w:type="spellEnd"/>
          </w:p>
          <w:p w14:paraId="1850D344"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416B6B">
              <w:rPr>
                <w:rFonts w:asciiTheme="minorEastAsia" w:hAnsiTheme="minorEastAsia" w:hint="eastAsia"/>
                <w:color w:val="000000" w:themeColor="text1"/>
                <w:lang w:eastAsia="ja-JP"/>
              </w:rPr>
              <w:t>９</w:t>
            </w:r>
            <w:r w:rsidRPr="00416B6B">
              <w:rPr>
                <w:rFonts w:asciiTheme="minorEastAsia" w:hAnsiTheme="minorEastAsia"/>
                <w:color w:val="000000" w:themeColor="text1"/>
                <w:lang w:eastAsia="ja-JP"/>
              </w:rPr>
              <w:t>.</w:t>
            </w:r>
            <w:r w:rsidRPr="00416B6B">
              <w:rPr>
                <w:rFonts w:asciiTheme="minorEastAsia" w:hAnsiTheme="minorEastAsia" w:hint="eastAsia"/>
                <w:color w:val="000000" w:themeColor="text1"/>
                <w:lang w:eastAsia="ja-JP"/>
              </w:rPr>
              <w:t>３</w:t>
            </w:r>
            <w:r w:rsidRPr="00416B6B">
              <w:rPr>
                <w:rFonts w:asciiTheme="minorEastAsia" w:hAnsiTheme="minorEastAsia"/>
                <w:color w:val="000000" w:themeColor="text1"/>
                <w:lang w:eastAsia="ja-JP"/>
              </w:rPr>
              <w:t xml:space="preserve"> </w:t>
            </w:r>
            <w:r w:rsidRPr="00416B6B">
              <w:rPr>
                <w:rFonts w:asciiTheme="minorEastAsia" w:hAnsiTheme="minorEastAsia" w:hint="eastAsia"/>
                <w:color w:val="000000" w:themeColor="text1"/>
                <w:lang w:eastAsia="ja-JP"/>
              </w:rPr>
              <w:t>肝機能障害患者</w:t>
            </w:r>
            <w:r w:rsidRPr="009C50FB">
              <w:rPr>
                <w:color w:val="000000" w:themeColor="text1"/>
                <w:lang w:eastAsia="ja-JP"/>
              </w:rPr>
              <w:t>--&gt;</w:t>
            </w:r>
          </w:p>
          <w:p w14:paraId="6FC592F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PatientsWithHepaticImpairment</w:t>
            </w:r>
            <w:proofErr w:type="spellEnd"/>
            <w:r w:rsidRPr="009C50FB">
              <w:rPr>
                <w:color w:val="000000" w:themeColor="text1"/>
                <w:lang w:eastAsia="ja-JP"/>
              </w:rPr>
              <w:t xml:space="preserve"> id="</w:t>
            </w:r>
            <w:proofErr w:type="spellStart"/>
            <w:r w:rsidRPr="009C50FB">
              <w:rPr>
                <w:color w:val="000000" w:themeColor="text1"/>
                <w:lang w:eastAsia="ja-JP"/>
              </w:rPr>
              <w:t>HDR_PatientsWithHepaticImpairment</w:t>
            </w:r>
            <w:proofErr w:type="spellEnd"/>
            <w:r w:rsidRPr="009C50FB">
              <w:rPr>
                <w:color w:val="000000" w:themeColor="text1"/>
                <w:lang w:eastAsia="ja-JP"/>
              </w:rPr>
              <w:t>" heading="fixing"&gt;</w:t>
            </w:r>
          </w:p>
          <w:p w14:paraId="09A427F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799CCEC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id="HDR_PatientsWithHepaticImpairment_1" heading="free"&gt;</w:t>
            </w:r>
          </w:p>
          <w:p w14:paraId="0FB5385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363EC38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重度の肝障害のある患者</w:t>
            </w:r>
            <w:r w:rsidRPr="009C50FB">
              <w:rPr>
                <w:color w:val="000000" w:themeColor="text1"/>
                <w:lang w:eastAsia="ja-JP"/>
              </w:rPr>
              <w:t>&lt;/Lang&gt;</w:t>
            </w:r>
          </w:p>
          <w:p w14:paraId="20E1250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7855925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5DB306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本剤の重度の肝障害患者における長期安全性を指標とした臨床試験は実施していない。</w:t>
            </w:r>
            <w:r w:rsidRPr="009C50FB">
              <w:rPr>
                <w:color w:val="000000" w:themeColor="text1"/>
                <w:lang w:eastAsia="ja-JP"/>
              </w:rPr>
              <w:t>&lt;/Lang&gt;</w:t>
            </w:r>
          </w:p>
          <w:p w14:paraId="44DCA66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FE78B3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0D57F3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3E46CD9B" w14:textId="297F76CB"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PatientsWithHepaticImpairment</w:t>
            </w:r>
            <w:proofErr w:type="spellEnd"/>
            <w:r w:rsidRPr="009C50FB">
              <w:rPr>
                <w:color w:val="000000" w:themeColor="text1"/>
                <w:lang w:eastAsia="ja-JP"/>
              </w:rPr>
              <w:t>&gt;</w:t>
            </w:r>
          </w:p>
          <w:p w14:paraId="0FF794F9" w14:textId="77777777" w:rsidR="00692527" w:rsidRPr="009C50FB" w:rsidRDefault="00692527" w:rsidP="00692527">
            <w:pPr>
              <w:rPr>
                <w:rFonts w:eastAsiaTheme="minorEastAsia"/>
                <w:i/>
                <w:iCs/>
                <w:color w:val="000000" w:themeColor="text1"/>
                <w:u w:val="single"/>
                <w:lang w:eastAsia="ja-JP"/>
              </w:rPr>
            </w:pPr>
          </w:p>
          <w:p w14:paraId="622DDA90" w14:textId="47612655"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w:t>
            </w:r>
            <w:r w:rsidRPr="009C50FB">
              <w:rPr>
                <w:color w:val="000000" w:themeColor="text1"/>
                <w:lang w:eastAsia="ja-JP"/>
              </w:rPr>
              <w:t>NA</w:t>
            </w:r>
          </w:p>
          <w:p w14:paraId="6C54F22F"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05F9D3" w14:textId="77777777" w:rsidR="00692527" w:rsidRPr="009C50FB" w:rsidRDefault="00692527" w:rsidP="00692527">
            <w:pPr>
              <w:rPr>
                <w:rFonts w:eastAsiaTheme="minorHAnsi"/>
                <w:color w:val="000000" w:themeColor="text1"/>
              </w:rPr>
            </w:pPr>
          </w:p>
        </w:tc>
      </w:tr>
      <w:tr w:rsidR="00692527" w:rsidRPr="000D1C20" w14:paraId="43584439" w14:textId="1B7F9E7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26EE2" w14:textId="5B20061A" w:rsidR="00692527" w:rsidRPr="009C50FB" w:rsidRDefault="00692527" w:rsidP="00692527">
            <w:pPr>
              <w:rPr>
                <w:color w:val="000000" w:themeColor="text1"/>
              </w:rPr>
            </w:pPr>
            <w:r w:rsidRPr="009C50FB">
              <w:rPr>
                <w:color w:val="000000" w:themeColor="text1"/>
              </w:rPr>
              <w:t>9.4</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4CF82" w14:textId="78A5CF89" w:rsidR="00692527" w:rsidRPr="009C50FB" w:rsidRDefault="00692527" w:rsidP="00692527">
            <w:pPr>
              <w:rPr>
                <w:rFonts w:eastAsia="MS Gothic" w:cs="MS Gothic"/>
                <w:color w:val="000000" w:themeColor="text1"/>
              </w:rPr>
            </w:pPr>
            <w:proofErr w:type="spellStart"/>
            <w:r w:rsidRPr="009C50FB">
              <w:rPr>
                <w:rFonts w:eastAsia="MS Gothic" w:cs="MS Gothic" w:hint="eastAsia"/>
                <w:color w:val="000000" w:themeColor="text1"/>
              </w:rPr>
              <w:t>生殖能を有する者</w:t>
            </w:r>
            <w:proofErr w:type="spellEnd"/>
            <w:r w:rsidRPr="009C50FB">
              <w:rPr>
                <w:color w:val="000000" w:themeColor="text1"/>
              </w:rPr>
              <w:t xml:space="preserve"> (Males and Females of Reproductive Potential)</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897931"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1CD0C514" w14:textId="63E212A4"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r w:rsidRPr="009C50FB">
              <w:rPr>
                <w:color w:val="000000" w:themeColor="text1"/>
                <w:lang w:eastAsia="ja-JP"/>
              </w:rPr>
              <w:t xml:space="preserve"> NA</w:t>
            </w:r>
          </w:p>
          <w:p w14:paraId="79998E48"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EFCCDF" w14:textId="77777777" w:rsidR="00692527" w:rsidRPr="009C50FB" w:rsidRDefault="00692527" w:rsidP="00692527">
            <w:pPr>
              <w:rPr>
                <w:rFonts w:eastAsiaTheme="minorHAnsi"/>
                <w:color w:val="000000" w:themeColor="text1"/>
              </w:rPr>
            </w:pPr>
          </w:p>
        </w:tc>
      </w:tr>
      <w:tr w:rsidR="00692527" w:rsidRPr="000D1C20" w14:paraId="054395E2" w14:textId="2061365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5F262" w14:textId="138E26FD" w:rsidR="00692527" w:rsidRPr="009C50FB" w:rsidRDefault="00692527" w:rsidP="00692527">
            <w:pPr>
              <w:rPr>
                <w:color w:val="000000" w:themeColor="text1"/>
              </w:rPr>
            </w:pPr>
            <w:r w:rsidRPr="009C50FB">
              <w:rPr>
                <w:color w:val="000000" w:themeColor="text1"/>
              </w:rPr>
              <w:t>9.5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906DE5" w14:textId="2908CC25" w:rsidR="00692527" w:rsidRPr="009C50FB" w:rsidRDefault="00692527" w:rsidP="00692527">
            <w:pPr>
              <w:rPr>
                <w:rFonts w:eastAsiaTheme="minorEastAsia"/>
                <w:color w:val="000000" w:themeColor="text1"/>
                <w:lang w:eastAsia="ja-JP"/>
              </w:rPr>
            </w:pPr>
            <w:proofErr w:type="spellStart"/>
            <w:r w:rsidRPr="009C50FB">
              <w:rPr>
                <w:rFonts w:eastAsia="MS Gothic" w:cs="MS Gothic" w:hint="eastAsia"/>
                <w:color w:val="000000" w:themeColor="text1"/>
              </w:rPr>
              <w:t>妊婦</w:t>
            </w:r>
            <w:proofErr w:type="spellEnd"/>
            <w:r w:rsidRPr="009C50FB">
              <w:rPr>
                <w:color w:val="000000" w:themeColor="text1"/>
              </w:rPr>
              <w:t xml:space="preserve"> (Use in Pregnant)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20302B" w14:textId="58FA0F99" w:rsidR="00692527" w:rsidRPr="009C50FB"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p>
          <w:p w14:paraId="2432C4A3"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416B6B">
              <w:rPr>
                <w:rFonts w:asciiTheme="minorEastAsia" w:hAnsiTheme="minorEastAsia" w:hint="eastAsia"/>
                <w:color w:val="000000" w:themeColor="text1"/>
                <w:lang w:eastAsia="ja-JP"/>
              </w:rPr>
              <w:t>９</w:t>
            </w:r>
            <w:r w:rsidRPr="00416B6B">
              <w:rPr>
                <w:rFonts w:asciiTheme="minorEastAsia" w:hAnsiTheme="minorEastAsia"/>
                <w:color w:val="000000" w:themeColor="text1"/>
                <w:lang w:eastAsia="ja-JP"/>
              </w:rPr>
              <w:t>.</w:t>
            </w:r>
            <w:r w:rsidRPr="00416B6B">
              <w:rPr>
                <w:rFonts w:asciiTheme="minorEastAsia" w:hAnsiTheme="minorEastAsia" w:hint="eastAsia"/>
                <w:color w:val="000000" w:themeColor="text1"/>
                <w:lang w:eastAsia="ja-JP"/>
              </w:rPr>
              <w:t>５</w:t>
            </w:r>
            <w:r w:rsidRPr="00416B6B">
              <w:rPr>
                <w:rFonts w:asciiTheme="minorEastAsia" w:hAnsiTheme="minorEastAsia"/>
                <w:color w:val="000000" w:themeColor="text1"/>
                <w:lang w:eastAsia="ja-JP"/>
              </w:rPr>
              <w:t xml:space="preserve"> </w:t>
            </w:r>
            <w:r w:rsidRPr="00416B6B">
              <w:rPr>
                <w:rFonts w:asciiTheme="minorEastAsia" w:hAnsiTheme="minorEastAsia" w:hint="eastAsia"/>
                <w:color w:val="000000" w:themeColor="text1"/>
                <w:lang w:eastAsia="ja-JP"/>
              </w:rPr>
              <w:t>妊婦</w:t>
            </w:r>
            <w:r w:rsidRPr="009C50FB">
              <w:rPr>
                <w:color w:val="000000" w:themeColor="text1"/>
                <w:lang w:eastAsia="ja-JP"/>
              </w:rPr>
              <w:t>--&gt;</w:t>
            </w:r>
          </w:p>
          <w:p w14:paraId="4AAE78C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 xml:space="preserve"> id="</w:t>
            </w:r>
            <w:proofErr w:type="spellStart"/>
            <w:r w:rsidRPr="009C50FB">
              <w:rPr>
                <w:color w:val="000000" w:themeColor="text1"/>
                <w:lang w:eastAsia="ja-JP"/>
              </w:rPr>
              <w:t>HDR_UseInPregnant</w:t>
            </w:r>
            <w:proofErr w:type="spellEnd"/>
            <w:r w:rsidRPr="009C50FB">
              <w:rPr>
                <w:color w:val="000000" w:themeColor="text1"/>
                <w:lang w:eastAsia="ja-JP"/>
              </w:rPr>
              <w:t>" heading="fixing"&gt;</w:t>
            </w:r>
          </w:p>
          <w:p w14:paraId="225D5DA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2DE182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妊婦又は妊娠している可能性のある女性には投与しないこと。本剤は、閉経後の患者を対象とするため、妊婦に対する投与は想定されていないが、妊婦への投与の安全性については次の知見がある。動物実験（ラット）で、分娩障害、妊娠期間の延長、吸収胚数の増加及び生存胎児数の減少が認められている。また動物実験（ウサギ）で、流産、吸収胚数の増加及び胎児体重の低下が認められている。しかし両種による動物実験で、催奇形性は認められてはいない。本剤の妊婦又は妊娠し</w:t>
            </w:r>
            <w:r w:rsidRPr="00416B6B">
              <w:rPr>
                <w:rFonts w:asciiTheme="minorEastAsia" w:hAnsiTheme="minorEastAsia" w:hint="eastAsia"/>
                <w:color w:val="000000" w:themeColor="text1"/>
                <w:lang w:eastAsia="ja-JP"/>
              </w:rPr>
              <w:lastRenderedPageBreak/>
              <w:t>ている可能性のある女性における臨床使用経験はない。</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ref="HDR_ContraIndications_1" /&gt;&lt;/Lang&gt;</w:t>
            </w:r>
          </w:p>
          <w:p w14:paraId="4D512CC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3959F6E" w14:textId="3E302A35"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&gt;</w:t>
            </w:r>
          </w:p>
          <w:p w14:paraId="30D40A48" w14:textId="77777777" w:rsidR="00692527" w:rsidRPr="009C50FB" w:rsidRDefault="00692527" w:rsidP="00692527">
            <w:pPr>
              <w:rPr>
                <w:rFonts w:eastAsiaTheme="minorEastAsia"/>
                <w:color w:val="000000" w:themeColor="text1"/>
                <w:lang w:eastAsia="ja-JP"/>
              </w:rPr>
            </w:pPr>
          </w:p>
          <w:p w14:paraId="0AAB1B18" w14:textId="6B9F6F63"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4E868540"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416B6B">
              <w:rPr>
                <w:rFonts w:asciiTheme="minorEastAsia" w:hAnsiTheme="minorEastAsia" w:hint="eastAsia"/>
                <w:color w:val="000000" w:themeColor="text1"/>
                <w:lang w:eastAsia="ja-JP"/>
              </w:rPr>
              <w:t>９</w:t>
            </w:r>
            <w:r w:rsidRPr="00416B6B">
              <w:rPr>
                <w:rFonts w:asciiTheme="minorEastAsia" w:hAnsiTheme="minorEastAsia"/>
                <w:color w:val="000000" w:themeColor="text1"/>
                <w:lang w:eastAsia="ja-JP"/>
              </w:rPr>
              <w:t>.</w:t>
            </w:r>
            <w:r w:rsidRPr="00416B6B">
              <w:rPr>
                <w:rFonts w:asciiTheme="minorEastAsia" w:hAnsiTheme="minorEastAsia" w:hint="eastAsia"/>
                <w:color w:val="000000" w:themeColor="text1"/>
                <w:lang w:eastAsia="ja-JP"/>
              </w:rPr>
              <w:t>５</w:t>
            </w:r>
            <w:r w:rsidRPr="00416B6B">
              <w:rPr>
                <w:rFonts w:asciiTheme="minorEastAsia" w:hAnsiTheme="minorEastAsia"/>
                <w:color w:val="000000" w:themeColor="text1"/>
                <w:lang w:eastAsia="ja-JP"/>
              </w:rPr>
              <w:t xml:space="preserve"> </w:t>
            </w:r>
            <w:r w:rsidRPr="00416B6B">
              <w:rPr>
                <w:rFonts w:asciiTheme="minorEastAsia" w:hAnsiTheme="minorEastAsia" w:hint="eastAsia"/>
                <w:color w:val="000000" w:themeColor="text1"/>
                <w:lang w:eastAsia="ja-JP"/>
              </w:rPr>
              <w:t>妊婦</w:t>
            </w:r>
            <w:r w:rsidRPr="009C50FB">
              <w:rPr>
                <w:color w:val="000000" w:themeColor="text1"/>
                <w:lang w:eastAsia="ja-JP"/>
              </w:rPr>
              <w:t>--&gt;</w:t>
            </w:r>
          </w:p>
          <w:p w14:paraId="19B2B5E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 xml:space="preserve"> id="</w:t>
            </w:r>
            <w:proofErr w:type="spellStart"/>
            <w:r w:rsidRPr="009C50FB">
              <w:rPr>
                <w:color w:val="000000" w:themeColor="text1"/>
                <w:lang w:eastAsia="ja-JP"/>
              </w:rPr>
              <w:t>HDR_UseInPregnant</w:t>
            </w:r>
            <w:proofErr w:type="spellEnd"/>
            <w:r w:rsidRPr="009C50FB">
              <w:rPr>
                <w:color w:val="000000" w:themeColor="text1"/>
                <w:lang w:eastAsia="ja-JP"/>
              </w:rPr>
              <w:t>" heading="fixing"&gt;</w:t>
            </w:r>
          </w:p>
          <w:p w14:paraId="77F8331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07CD7FC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id="HDR_PMDA_UseInPregnant_20201013102953_54" heading="free"&gt;</w:t>
            </w:r>
          </w:p>
          <w:p w14:paraId="71AAED2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558A3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妊婦又は妊娠している可能性のある女性には、治療上の有益性が危険性を上まわると判断される場合にのみ投与すること。本剤投与による生殖発生毒性試験は実施されていない（本剤がヒト</w:t>
            </w:r>
            <w:r w:rsidRPr="00416B6B">
              <w:rPr>
                <w:rFonts w:asciiTheme="minorEastAsia" w:hAnsiTheme="minorEastAsia"/>
                <w:color w:val="000000" w:themeColor="text1"/>
                <w:lang w:eastAsia="ja-JP"/>
              </w:rPr>
              <w:t>TNF</w:t>
            </w:r>
            <w:r w:rsidRPr="00416B6B">
              <w:rPr>
                <w:rFonts w:asciiTheme="minorEastAsia" w:hAnsiTheme="minorEastAsia" w:hint="eastAsia"/>
                <w:color w:val="000000" w:themeColor="text1"/>
                <w:lang w:eastAsia="ja-JP"/>
              </w:rPr>
              <w:t>α特異的で動物実験が実施できないため）。また、マウス</w:t>
            </w:r>
            <w:r w:rsidRPr="00416B6B">
              <w:rPr>
                <w:rFonts w:asciiTheme="minorEastAsia" w:hAnsiTheme="minorEastAsia"/>
                <w:color w:val="000000" w:themeColor="text1"/>
                <w:lang w:eastAsia="ja-JP"/>
              </w:rPr>
              <w:t>TNF</w:t>
            </w:r>
            <w:r w:rsidRPr="00416B6B">
              <w:rPr>
                <w:rFonts w:asciiTheme="minorEastAsia" w:hAnsiTheme="minorEastAsia" w:hint="eastAsia"/>
                <w:color w:val="000000" w:themeColor="text1"/>
                <w:lang w:eastAsia="ja-JP"/>
              </w:rPr>
              <w:t>αを中和する抗体投与により、マウスを用いて検討された結果では、催奇形性、母体毒性、胎児毒性は認められていない。</w:t>
            </w:r>
            <w:r w:rsidRPr="009C50FB">
              <w:rPr>
                <w:color w:val="000000" w:themeColor="text1"/>
                <w:lang w:eastAsia="ja-JP"/>
              </w:rPr>
              <w:t>&lt;/Lang&gt;</w:t>
            </w:r>
          </w:p>
          <w:p w14:paraId="7474C27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E55B37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78D29A7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id="HDR_PMDA_UseInPregnant_20201013102953_55" heading="free"&gt;</w:t>
            </w:r>
          </w:p>
          <w:p w14:paraId="427DD1C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FE6936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本剤は胎盤通過性があるとの報告がある。従って、本剤の投与を受けた患者からの出生児においては、感染のリスクが高まる可能性があるため、生ワクチンを接種する際には注意が必要である。</w:t>
            </w:r>
            <w:r w:rsidRPr="009C50FB">
              <w:rPr>
                <w:color w:val="000000" w:themeColor="text1"/>
                <w:lang w:eastAsia="ja-JP"/>
              </w:rPr>
              <w:t>&lt;/Lang&gt;</w:t>
            </w:r>
          </w:p>
          <w:p w14:paraId="7BB14F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C336D8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BFDEE5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73D4D14A" w14:textId="17AC998E"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UseInPregnant</w:t>
            </w:r>
            <w:proofErr w:type="spellEnd"/>
            <w:r w:rsidRPr="009C50FB">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6E6C8A" w14:textId="77777777" w:rsidR="00692527" w:rsidRPr="009C50FB" w:rsidRDefault="00692527" w:rsidP="00692527">
            <w:pPr>
              <w:rPr>
                <w:rFonts w:eastAsiaTheme="minorHAnsi"/>
                <w:color w:val="000000" w:themeColor="text1"/>
              </w:rPr>
            </w:pPr>
          </w:p>
        </w:tc>
      </w:tr>
      <w:tr w:rsidR="00692527" w:rsidRPr="000D1C20" w14:paraId="7D1F8C5B" w14:textId="1A416A4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D9A385" w14:textId="267E31E2" w:rsidR="00692527" w:rsidRPr="009C50FB" w:rsidRDefault="00692527" w:rsidP="00692527">
            <w:pPr>
              <w:rPr>
                <w:color w:val="000000" w:themeColor="text1"/>
              </w:rPr>
            </w:pPr>
            <w:r w:rsidRPr="009C50FB">
              <w:rPr>
                <w:color w:val="000000" w:themeColor="text1"/>
              </w:rPr>
              <w:t>9.6</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74B7C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授乳婦</w:t>
            </w:r>
            <w:proofErr w:type="spellEnd"/>
            <w:r w:rsidRPr="009C50FB">
              <w:rPr>
                <w:color w:val="000000" w:themeColor="text1"/>
              </w:rPr>
              <w:t xml:space="preserve"> (Use in Nursing)</w:t>
            </w:r>
          </w:p>
          <w:p w14:paraId="1462E36F"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B5E88" w14:textId="27900015" w:rsidR="00692527" w:rsidRPr="009C50FB"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p>
          <w:p w14:paraId="145AE5A9"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416B6B">
              <w:rPr>
                <w:rFonts w:asciiTheme="minorEastAsia" w:hAnsiTheme="minorEastAsia" w:hint="eastAsia"/>
                <w:color w:val="000000" w:themeColor="text1"/>
                <w:lang w:eastAsia="ja-JP"/>
              </w:rPr>
              <w:t>９</w:t>
            </w:r>
            <w:r w:rsidRPr="00416B6B">
              <w:rPr>
                <w:rFonts w:asciiTheme="minorEastAsia" w:hAnsiTheme="minorEastAsia"/>
                <w:color w:val="000000" w:themeColor="text1"/>
                <w:lang w:eastAsia="ja-JP"/>
              </w:rPr>
              <w:t>.</w:t>
            </w:r>
            <w:r w:rsidRPr="00416B6B">
              <w:rPr>
                <w:rFonts w:asciiTheme="minorEastAsia" w:hAnsiTheme="minorEastAsia" w:hint="eastAsia"/>
                <w:color w:val="000000" w:themeColor="text1"/>
                <w:lang w:eastAsia="ja-JP"/>
              </w:rPr>
              <w:t>６</w:t>
            </w:r>
            <w:r w:rsidRPr="00416B6B">
              <w:rPr>
                <w:rFonts w:asciiTheme="minorEastAsia" w:hAnsiTheme="minorEastAsia"/>
                <w:color w:val="000000" w:themeColor="text1"/>
                <w:lang w:eastAsia="ja-JP"/>
              </w:rPr>
              <w:t xml:space="preserve"> </w:t>
            </w:r>
            <w:r w:rsidRPr="00416B6B">
              <w:rPr>
                <w:rFonts w:asciiTheme="minorEastAsia" w:hAnsiTheme="minorEastAsia" w:hint="eastAsia"/>
                <w:color w:val="000000" w:themeColor="text1"/>
                <w:lang w:eastAsia="ja-JP"/>
              </w:rPr>
              <w:t>授乳婦</w:t>
            </w:r>
            <w:r w:rsidRPr="009C50FB">
              <w:rPr>
                <w:color w:val="000000" w:themeColor="text1"/>
                <w:lang w:eastAsia="ja-JP"/>
              </w:rPr>
              <w:t>--&gt;</w:t>
            </w:r>
          </w:p>
          <w:p w14:paraId="7E29399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 xml:space="preserve"> id="</w:t>
            </w:r>
            <w:proofErr w:type="spellStart"/>
            <w:r w:rsidRPr="009C50FB">
              <w:rPr>
                <w:color w:val="000000" w:themeColor="text1"/>
                <w:lang w:eastAsia="ja-JP"/>
              </w:rPr>
              <w:t>HDR_UseInNursing</w:t>
            </w:r>
            <w:proofErr w:type="spellEnd"/>
            <w:r w:rsidRPr="009C50FB">
              <w:rPr>
                <w:color w:val="000000" w:themeColor="text1"/>
                <w:lang w:eastAsia="ja-JP"/>
              </w:rPr>
              <w:t>" heading="fixing"&gt;</w:t>
            </w:r>
          </w:p>
          <w:p w14:paraId="0E9354B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525918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416B6B">
              <w:rPr>
                <w:rFonts w:asciiTheme="minorEastAsia" w:hAnsiTheme="minorEastAsia" w:hint="eastAsia"/>
                <w:color w:val="000000" w:themeColor="text1"/>
                <w:lang w:eastAsia="ja-JP"/>
              </w:rPr>
              <w:t>投与しないこと。本剤は、閉経後の患者を対象とするため、授乳婦に対する投与は想定されていないが、授乳婦への投与の安全性については次の知見がある。動物実験（ラット）で乳汁中への移行が認められている。本剤の授乳中の女性における臨床使用経験はない。</w:t>
            </w:r>
            <w:r w:rsidRPr="009C50FB">
              <w:rPr>
                <w:color w:val="000000" w:themeColor="text1"/>
                <w:lang w:eastAsia="ja-JP"/>
              </w:rPr>
              <w:t>&lt;</w:t>
            </w:r>
            <w:proofErr w:type="spellStart"/>
            <w:r w:rsidRPr="009C50FB">
              <w:rPr>
                <w:color w:val="000000" w:themeColor="text1"/>
                <w:lang w:eastAsia="ja-JP"/>
              </w:rPr>
              <w:t>HeaderRef</w:t>
            </w:r>
            <w:proofErr w:type="spellEnd"/>
            <w:r w:rsidRPr="009C50FB">
              <w:rPr>
                <w:color w:val="000000" w:themeColor="text1"/>
                <w:lang w:eastAsia="ja-JP"/>
              </w:rPr>
              <w:t xml:space="preserve"> ref="HDR_ContraIndications_2" /&gt;&lt;/Lang&gt;</w:t>
            </w:r>
          </w:p>
          <w:p w14:paraId="4D4C9F7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6320F1E3" w14:textId="0F8F6823"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UseInNursing</w:t>
            </w:r>
            <w:proofErr w:type="spellEnd"/>
            <w:r w:rsidRPr="009C50FB">
              <w:rPr>
                <w:color w:val="000000" w:themeColor="text1"/>
                <w:lang w:eastAsia="ja-JP"/>
              </w:rPr>
              <w:t>&gt;</w:t>
            </w:r>
          </w:p>
          <w:p w14:paraId="6A66ACC2" w14:textId="77777777" w:rsidR="00692527" w:rsidRPr="009C50FB" w:rsidRDefault="00692527" w:rsidP="00692527">
            <w:pPr>
              <w:rPr>
                <w:rFonts w:eastAsiaTheme="minorEastAsia"/>
                <w:i/>
                <w:iCs/>
                <w:color w:val="000000" w:themeColor="text1"/>
                <w:u w:val="single"/>
                <w:lang w:eastAsia="ja-JP"/>
              </w:rPr>
            </w:pPr>
          </w:p>
          <w:p w14:paraId="23A931B6"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5EA34458"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lastRenderedPageBreak/>
              <w:t>&lt;!--</w:t>
            </w:r>
            <w:proofErr w:type="gramEnd"/>
            <w:r w:rsidRPr="009C50FB">
              <w:rPr>
                <w:rFonts w:asciiTheme="minorEastAsia" w:eastAsiaTheme="minorEastAsia" w:hAnsiTheme="minorEastAsia" w:cs="MS Mincho" w:hint="eastAsia"/>
                <w:color w:val="000000" w:themeColor="text1"/>
              </w:rPr>
              <w:t>９</w:t>
            </w:r>
            <w:r w:rsidRPr="009C50FB">
              <w:rPr>
                <w:rFonts w:asciiTheme="minorEastAsia" w:eastAsiaTheme="minorEastAsia" w:hAnsiTheme="minorEastAsia"/>
                <w:color w:val="000000" w:themeColor="text1"/>
              </w:rPr>
              <w:t>.</w:t>
            </w:r>
            <w:r w:rsidRPr="009C50FB">
              <w:rPr>
                <w:rFonts w:asciiTheme="minorEastAsia" w:eastAsiaTheme="minorEastAsia" w:hAnsiTheme="minorEastAsia" w:cs="MS Mincho" w:hint="eastAsia"/>
                <w:color w:val="000000" w:themeColor="text1"/>
              </w:rPr>
              <w:t>６</w:t>
            </w:r>
            <w:r w:rsidRPr="009C50FB">
              <w:rPr>
                <w:rFonts w:asciiTheme="minorEastAsia" w:eastAsiaTheme="minorEastAsia" w:hAnsiTheme="minorEastAsia"/>
                <w:color w:val="000000" w:themeColor="text1"/>
              </w:rPr>
              <w:t xml:space="preserve"> </w:t>
            </w:r>
            <w:proofErr w:type="spellStart"/>
            <w:r w:rsidRPr="009C50FB">
              <w:rPr>
                <w:rFonts w:asciiTheme="minorEastAsia" w:eastAsiaTheme="minorEastAsia" w:hAnsiTheme="minorEastAsia" w:cs="MS Mincho" w:hint="eastAsia"/>
                <w:color w:val="000000" w:themeColor="text1"/>
              </w:rPr>
              <w:t>授乳婦</w:t>
            </w:r>
            <w:proofErr w:type="spellEnd"/>
            <w:r w:rsidRPr="009C50FB">
              <w:rPr>
                <w:rFonts w:eastAsiaTheme="minorHAnsi"/>
                <w:color w:val="000000" w:themeColor="text1"/>
              </w:rPr>
              <w:t>--&gt;</w:t>
            </w:r>
          </w:p>
          <w:p w14:paraId="3881C2E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UseInNursing</w:t>
            </w:r>
            <w:proofErr w:type="spellEnd"/>
            <w:r w:rsidRPr="009C50FB">
              <w:rPr>
                <w:rFonts w:eastAsiaTheme="minorHAnsi"/>
                <w:color w:val="000000" w:themeColor="text1"/>
              </w:rPr>
              <w:t xml:space="preserve"> id="</w:t>
            </w:r>
            <w:proofErr w:type="spellStart"/>
            <w:r w:rsidRPr="009C50FB">
              <w:rPr>
                <w:rFonts w:eastAsiaTheme="minorHAnsi"/>
                <w:color w:val="000000" w:themeColor="text1"/>
              </w:rPr>
              <w:t>HDR_UseInNursing</w:t>
            </w:r>
            <w:proofErr w:type="spellEnd"/>
            <w:r w:rsidRPr="009C50FB">
              <w:rPr>
                <w:rFonts w:eastAsiaTheme="minorHAnsi"/>
                <w:color w:val="000000" w:themeColor="text1"/>
              </w:rPr>
              <w:t>" heading="fixing"&gt;</w:t>
            </w:r>
          </w:p>
          <w:p w14:paraId="651EF713"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FF987F7"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治療上の有益性及び母乳栄養の有益性を考慮し、授乳の継続又は中止を検討すること</w:t>
            </w:r>
            <w:proofErr w:type="spellEnd"/>
            <w:r w:rsidRPr="009C50FB">
              <w:rPr>
                <w:rFonts w:asciiTheme="minorEastAsia" w:eastAsiaTheme="minorEastAsia" w:hAnsiTheme="minorEastAsia" w:cs="MS Mincho" w:hint="eastAsia"/>
                <w:color w:val="000000" w:themeColor="text1"/>
              </w:rPr>
              <w:t>。</w:t>
            </w:r>
            <w:r w:rsidRPr="009C50FB">
              <w:rPr>
                <w:rFonts w:eastAsiaTheme="minorHAnsi"/>
                <w:color w:val="000000" w:themeColor="text1"/>
              </w:rPr>
              <w:t>&lt;/Lang&gt;</w:t>
            </w:r>
          </w:p>
          <w:p w14:paraId="52E1F66E"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6FA75950"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 xml:space="preserve">    &lt;/</w:t>
            </w:r>
            <w:proofErr w:type="spellStart"/>
            <w:r w:rsidRPr="009C50FB">
              <w:rPr>
                <w:rFonts w:eastAsiaTheme="minorHAnsi"/>
                <w:color w:val="000000" w:themeColor="text1"/>
              </w:rPr>
              <w:t>UseInNursing</w:t>
            </w:r>
            <w:proofErr w:type="spellEnd"/>
            <w:r w:rsidRPr="009C50FB">
              <w:rPr>
                <w:rFonts w:eastAsiaTheme="minorHAnsi"/>
                <w:color w:val="000000" w:themeColor="text1"/>
              </w:rPr>
              <w:t>&gt;</w:t>
            </w:r>
          </w:p>
          <w:p w14:paraId="30BBE30E" w14:textId="41B7C2C9"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9622D1" w14:textId="77777777" w:rsidR="00692527" w:rsidRPr="009C50FB" w:rsidRDefault="00692527" w:rsidP="00692527">
            <w:pPr>
              <w:rPr>
                <w:rFonts w:eastAsiaTheme="minorHAnsi"/>
                <w:color w:val="000000" w:themeColor="text1"/>
              </w:rPr>
            </w:pPr>
          </w:p>
        </w:tc>
      </w:tr>
      <w:tr w:rsidR="00692527" w:rsidRPr="000D1C20" w14:paraId="21872B97" w14:textId="65DD843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586FD3" w14:textId="2F16637B" w:rsidR="00692527" w:rsidRPr="009C50FB" w:rsidRDefault="00692527" w:rsidP="00692527">
            <w:pPr>
              <w:rPr>
                <w:color w:val="000000" w:themeColor="text1"/>
              </w:rPr>
            </w:pPr>
            <w:r w:rsidRPr="009C50FB">
              <w:rPr>
                <w:color w:val="000000" w:themeColor="text1"/>
              </w:rPr>
              <w:t>9.7</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4A609C"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小児等</w:t>
            </w:r>
            <w:proofErr w:type="spellEnd"/>
            <w:r w:rsidRPr="009C50FB">
              <w:rPr>
                <w:color w:val="000000" w:themeColor="text1"/>
              </w:rPr>
              <w:t xml:space="preserve"> (Pediatric Use)</w:t>
            </w:r>
          </w:p>
          <w:p w14:paraId="61C6D9BA"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069D8F"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2FE30B93"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4EF945A1"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proofErr w:type="gramEnd"/>
            <w:r w:rsidRPr="007E140E">
              <w:rPr>
                <w:rFonts w:asciiTheme="minorEastAsia" w:hAnsiTheme="minorEastAsia" w:hint="eastAsia"/>
                <w:color w:val="000000" w:themeColor="text1"/>
                <w:lang w:eastAsia="ja-JP"/>
              </w:rPr>
              <w:t>９</w:t>
            </w:r>
            <w:r w:rsidRPr="007E140E">
              <w:rPr>
                <w:rFonts w:asciiTheme="minorEastAsia" w:hAnsiTheme="minorEastAsia"/>
                <w:color w:val="000000" w:themeColor="text1"/>
                <w:lang w:eastAsia="ja-JP"/>
              </w:rPr>
              <w:t>.</w:t>
            </w:r>
            <w:r w:rsidRPr="007E140E">
              <w:rPr>
                <w:rFonts w:asciiTheme="minorEastAsia" w:hAnsiTheme="minorEastAsia" w:hint="eastAsia"/>
                <w:color w:val="000000" w:themeColor="text1"/>
                <w:lang w:eastAsia="ja-JP"/>
              </w:rPr>
              <w:t>７</w:t>
            </w:r>
            <w:r w:rsidRPr="007E140E">
              <w:rPr>
                <w:rFonts w:asciiTheme="minorEastAsia" w:hAnsiTheme="minorEastAsia"/>
                <w:color w:val="000000" w:themeColor="text1"/>
                <w:lang w:eastAsia="ja-JP"/>
              </w:rPr>
              <w:t xml:space="preserve"> </w:t>
            </w:r>
            <w:r w:rsidRPr="007E140E">
              <w:rPr>
                <w:rFonts w:asciiTheme="minorEastAsia" w:hAnsiTheme="minorEastAsia" w:hint="eastAsia"/>
                <w:color w:val="000000" w:themeColor="text1"/>
                <w:lang w:eastAsia="ja-JP"/>
              </w:rPr>
              <w:t>小児等</w:t>
            </w:r>
            <w:r w:rsidRPr="009C50FB">
              <w:rPr>
                <w:color w:val="000000" w:themeColor="text1"/>
                <w:lang w:eastAsia="ja-JP"/>
              </w:rPr>
              <w:t>--&gt;</w:t>
            </w:r>
          </w:p>
          <w:p w14:paraId="4BF1109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PediatricUse</w:t>
            </w:r>
            <w:proofErr w:type="spellEnd"/>
            <w:r w:rsidRPr="009C50FB">
              <w:rPr>
                <w:color w:val="000000" w:themeColor="text1"/>
                <w:lang w:eastAsia="ja-JP"/>
              </w:rPr>
              <w:t xml:space="preserve"> id="</w:t>
            </w:r>
            <w:proofErr w:type="spellStart"/>
            <w:r w:rsidRPr="009C50FB">
              <w:rPr>
                <w:color w:val="000000" w:themeColor="text1"/>
                <w:lang w:eastAsia="ja-JP"/>
              </w:rPr>
              <w:t>HDR_PediatricUse</w:t>
            </w:r>
            <w:proofErr w:type="spellEnd"/>
            <w:r w:rsidRPr="009C50FB">
              <w:rPr>
                <w:color w:val="000000" w:themeColor="text1"/>
                <w:lang w:eastAsia="ja-JP"/>
              </w:rPr>
              <w:t>" heading="fixing"&gt;</w:t>
            </w:r>
          </w:p>
          <w:p w14:paraId="7A159E2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2A606A2D"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4FD6028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602B1DF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〈クローン病及び潰瘍性大腸炎〉</w:t>
            </w:r>
            <w:r w:rsidRPr="009C50FB">
              <w:rPr>
                <w:color w:val="000000" w:themeColor="text1"/>
                <w:lang w:eastAsia="ja-JP"/>
              </w:rPr>
              <w:t>&lt;/Lang&gt;</w:t>
            </w:r>
          </w:p>
          <w:p w14:paraId="7129D71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6D2E3E7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="false"&gt;</w:t>
            </w:r>
          </w:p>
          <w:p w14:paraId="221F274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id="HDR_PMDA_PediatricUse_20201013102953_56" heading="free"&gt;</w:t>
            </w:r>
          </w:p>
          <w:p w14:paraId="2032DD1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A5845F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color w:val="000000" w:themeColor="text1"/>
                <w:lang w:eastAsia="ja-JP"/>
              </w:rPr>
              <w:t>6</w:t>
            </w:r>
            <w:r w:rsidRPr="007E140E">
              <w:rPr>
                <w:rFonts w:asciiTheme="minorEastAsia" w:hAnsiTheme="minorEastAsia" w:hint="eastAsia"/>
                <w:color w:val="000000" w:themeColor="text1"/>
                <w:lang w:eastAsia="ja-JP"/>
              </w:rPr>
              <w:t>歳未満の幼児等を対象とした国内臨床試験は実施していないため、これらの患者には治療上の有益性が危険性を上回ると判断される場合のみ投与し、副作用の発現に十分注意すること。</w:t>
            </w:r>
            <w:r w:rsidRPr="009C50FB">
              <w:rPr>
                <w:color w:val="000000" w:themeColor="text1"/>
                <w:lang w:eastAsia="ja-JP"/>
              </w:rPr>
              <w:t>&lt;/Lang&gt;</w:t>
            </w:r>
          </w:p>
          <w:p w14:paraId="0782198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51A64B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00960F4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17D3FD7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3AB08C3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21FEE25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A3F18E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〈上記以外の効能〉</w:t>
            </w:r>
            <w:r w:rsidRPr="009C50FB">
              <w:rPr>
                <w:color w:val="000000" w:themeColor="text1"/>
                <w:lang w:eastAsia="ja-JP"/>
              </w:rPr>
              <w:t>&lt;/Lang&gt;</w:t>
            </w:r>
          </w:p>
          <w:p w14:paraId="71AB06D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&lt;/Header&gt;</w:t>
            </w:r>
          </w:p>
          <w:p w14:paraId="49327DC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 xml:space="preserve"> </w:t>
            </w:r>
            <w:proofErr w:type="spellStart"/>
            <w:r w:rsidRPr="009C50FB">
              <w:rPr>
                <w:color w:val="000000" w:themeColor="text1"/>
                <w:lang w:eastAsia="ja-JP"/>
              </w:rPr>
              <w:t>numberContinued</w:t>
            </w:r>
            <w:proofErr w:type="spellEnd"/>
            <w:r w:rsidRPr="009C50FB">
              <w:rPr>
                <w:color w:val="000000" w:themeColor="text1"/>
                <w:lang w:eastAsia="ja-JP"/>
              </w:rPr>
              <w:t>="true"&gt;</w:t>
            </w:r>
          </w:p>
          <w:p w14:paraId="310F6DE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 id="HDR_PMDA_PediatricUse_20201013102953_57" heading="free"&gt;</w:t>
            </w:r>
          </w:p>
          <w:p w14:paraId="37F7ABA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382029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小児等を対象とした臨床試験は実施していない。</w:t>
            </w:r>
            <w:r w:rsidRPr="009C50FB">
              <w:rPr>
                <w:color w:val="000000" w:themeColor="text1"/>
                <w:lang w:eastAsia="ja-JP"/>
              </w:rPr>
              <w:t>&lt;/Lang&gt;</w:t>
            </w:r>
          </w:p>
          <w:p w14:paraId="1DAAF0B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41E07DD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5C49264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OrderedList</w:t>
            </w:r>
            <w:proofErr w:type="spellEnd"/>
            <w:r w:rsidRPr="009C50FB">
              <w:rPr>
                <w:color w:val="000000" w:themeColor="text1"/>
                <w:lang w:eastAsia="ja-JP"/>
              </w:rPr>
              <w:t>&gt;</w:t>
            </w:r>
          </w:p>
          <w:p w14:paraId="7D4F5FD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&lt;/Item&gt;</w:t>
            </w:r>
          </w:p>
          <w:p w14:paraId="691BBAD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SimpleList</w:t>
            </w:r>
            <w:proofErr w:type="spellEnd"/>
            <w:r w:rsidRPr="009C50FB">
              <w:rPr>
                <w:color w:val="000000" w:themeColor="text1"/>
                <w:lang w:eastAsia="ja-JP"/>
              </w:rPr>
              <w:t>&gt;</w:t>
            </w:r>
          </w:p>
          <w:p w14:paraId="02FE27A6" w14:textId="67DB320D"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w:t>
            </w:r>
            <w:proofErr w:type="spellStart"/>
            <w:r w:rsidRPr="009C50FB">
              <w:rPr>
                <w:color w:val="000000" w:themeColor="text1"/>
                <w:lang w:eastAsia="ja-JP"/>
              </w:rPr>
              <w:t>PediatricUse</w:t>
            </w:r>
            <w:proofErr w:type="spellEnd"/>
            <w:r w:rsidRPr="009C50FB">
              <w:rPr>
                <w:color w:val="000000" w:themeColor="text1"/>
                <w:lang w:eastAsia="ja-JP"/>
              </w:rPr>
              <w:t>&gt;</w:t>
            </w:r>
          </w:p>
          <w:p w14:paraId="249B99E0"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25EB86" w14:textId="77777777" w:rsidR="00692527" w:rsidRPr="009C50FB" w:rsidRDefault="00692527" w:rsidP="00692527">
            <w:pPr>
              <w:rPr>
                <w:rFonts w:eastAsiaTheme="minorHAnsi"/>
                <w:color w:val="000000" w:themeColor="text1"/>
              </w:rPr>
            </w:pPr>
          </w:p>
        </w:tc>
      </w:tr>
      <w:tr w:rsidR="00692527" w:rsidRPr="000D1C20" w14:paraId="6A7732F4" w14:textId="0EC55F2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F04D43" w14:textId="1091380D" w:rsidR="00692527" w:rsidRPr="009C50FB" w:rsidRDefault="00692527" w:rsidP="00692527">
            <w:pPr>
              <w:rPr>
                <w:color w:val="000000" w:themeColor="text1"/>
              </w:rPr>
            </w:pPr>
            <w:r w:rsidRPr="009C50FB">
              <w:rPr>
                <w:color w:val="000000" w:themeColor="text1"/>
              </w:rPr>
              <w:t>9.8</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37FCE1"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高齢者</w:t>
            </w:r>
            <w:proofErr w:type="spellEnd"/>
            <w:r w:rsidRPr="009C50FB">
              <w:rPr>
                <w:color w:val="000000" w:themeColor="text1"/>
              </w:rPr>
              <w:t xml:space="preserve"> (Use in the Elderly)</w:t>
            </w:r>
          </w:p>
          <w:p w14:paraId="52D0D948" w14:textId="77777777" w:rsidR="00692527" w:rsidRPr="009C50FB" w:rsidRDefault="00692527" w:rsidP="00692527">
            <w:pPr>
              <w:rPr>
                <w:rFonts w:eastAsia="MS Gothic" w:cs="MS Gothic"/>
                <w:color w:val="000000" w:themeColor="text1"/>
                <w:lang w:val="en-CA"/>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48EB" w14:textId="77777777" w:rsidR="00692527" w:rsidRPr="009C50FB" w:rsidRDefault="00692527" w:rsidP="00692527">
            <w:pPr>
              <w:rPr>
                <w:rFonts w:eastAsiaTheme="minorEastAsia"/>
                <w:i/>
                <w:iCs/>
                <w:color w:val="000000" w:themeColor="text1"/>
                <w:u w:val="single"/>
                <w:lang w:eastAsia="ja-JP"/>
              </w:rPr>
            </w:pPr>
            <w:proofErr w:type="spellStart"/>
            <w:r w:rsidRPr="009C50FB">
              <w:rPr>
                <w:b/>
                <w:bCs/>
                <w:i/>
                <w:iCs/>
                <w:color w:val="000000" w:themeColor="text1"/>
                <w:u w:val="single"/>
                <w:lang w:eastAsia="ja-JP"/>
              </w:rPr>
              <w:t>Aromasin</w:t>
            </w:r>
            <w:proofErr w:type="spellEnd"/>
            <w:r w:rsidRPr="009C50FB">
              <w:rPr>
                <w:b/>
                <w:bCs/>
                <w:i/>
                <w:iCs/>
                <w:color w:val="000000" w:themeColor="text1"/>
                <w:u w:val="single"/>
                <w:lang w:eastAsia="ja-JP"/>
              </w:rPr>
              <w:t xml:space="preserve"> </w:t>
            </w:r>
            <w:r w:rsidRPr="009C50FB">
              <w:rPr>
                <w:color w:val="000000" w:themeColor="text1"/>
                <w:lang w:eastAsia="ja-JP"/>
              </w:rPr>
              <w:t>NA</w:t>
            </w:r>
          </w:p>
          <w:p w14:paraId="5F041FAB" w14:textId="77777777"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Infliximab BS Pfizer</w:t>
            </w:r>
          </w:p>
          <w:p w14:paraId="2642C881" w14:textId="77777777" w:rsidR="00692527" w:rsidRPr="009C50FB" w:rsidRDefault="00692527" w:rsidP="00692527">
            <w:pPr>
              <w:rPr>
                <w:rFonts w:eastAsiaTheme="minorHAnsi"/>
                <w:color w:val="000000" w:themeColor="text1"/>
              </w:rPr>
            </w:pPr>
            <w:proofErr w:type="gramStart"/>
            <w:r w:rsidRPr="009C50FB">
              <w:rPr>
                <w:rFonts w:eastAsiaTheme="minorHAnsi"/>
                <w:color w:val="000000" w:themeColor="text1"/>
              </w:rPr>
              <w:t>&lt;!--</w:t>
            </w:r>
            <w:proofErr w:type="gramEnd"/>
            <w:r w:rsidRPr="009C50FB">
              <w:rPr>
                <w:rFonts w:asciiTheme="minorEastAsia" w:eastAsiaTheme="minorEastAsia" w:hAnsiTheme="minorEastAsia" w:cs="MS Mincho" w:hint="eastAsia"/>
                <w:color w:val="000000" w:themeColor="text1"/>
              </w:rPr>
              <w:t>９</w:t>
            </w:r>
            <w:r w:rsidRPr="009C50FB">
              <w:rPr>
                <w:rFonts w:asciiTheme="minorEastAsia" w:eastAsiaTheme="minorEastAsia" w:hAnsiTheme="minorEastAsia"/>
                <w:color w:val="000000" w:themeColor="text1"/>
              </w:rPr>
              <w:t>.</w:t>
            </w:r>
            <w:r w:rsidRPr="009C50FB">
              <w:rPr>
                <w:rFonts w:asciiTheme="minorEastAsia" w:eastAsiaTheme="minorEastAsia" w:hAnsiTheme="minorEastAsia" w:cs="MS Mincho" w:hint="eastAsia"/>
                <w:color w:val="000000" w:themeColor="text1"/>
              </w:rPr>
              <w:t>８</w:t>
            </w:r>
            <w:r w:rsidRPr="009C50FB">
              <w:rPr>
                <w:rFonts w:asciiTheme="minorEastAsia" w:eastAsiaTheme="minorEastAsia" w:hAnsiTheme="minorEastAsia"/>
                <w:color w:val="000000" w:themeColor="text1"/>
              </w:rPr>
              <w:t xml:space="preserve"> </w:t>
            </w:r>
            <w:proofErr w:type="spellStart"/>
            <w:r w:rsidRPr="009C50FB">
              <w:rPr>
                <w:rFonts w:asciiTheme="minorEastAsia" w:eastAsiaTheme="minorEastAsia" w:hAnsiTheme="minorEastAsia" w:cs="MS Mincho" w:hint="eastAsia"/>
                <w:color w:val="000000" w:themeColor="text1"/>
              </w:rPr>
              <w:t>高齢者</w:t>
            </w:r>
            <w:proofErr w:type="spellEnd"/>
            <w:r w:rsidRPr="009C50FB">
              <w:rPr>
                <w:rFonts w:eastAsiaTheme="minorHAnsi"/>
                <w:color w:val="000000" w:themeColor="text1"/>
              </w:rPr>
              <w:t>--&gt;</w:t>
            </w:r>
          </w:p>
          <w:p w14:paraId="6B12D25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w:t>
            </w:r>
            <w:proofErr w:type="spellStart"/>
            <w:r w:rsidRPr="009C50FB">
              <w:rPr>
                <w:rFonts w:eastAsiaTheme="minorHAnsi"/>
                <w:color w:val="000000" w:themeColor="text1"/>
              </w:rPr>
              <w:t>UseInTheElderly</w:t>
            </w:r>
            <w:proofErr w:type="spellEnd"/>
            <w:r w:rsidRPr="009C50FB">
              <w:rPr>
                <w:rFonts w:eastAsiaTheme="minorHAnsi"/>
                <w:color w:val="000000" w:themeColor="text1"/>
              </w:rPr>
              <w:t xml:space="preserve"> id="</w:t>
            </w:r>
            <w:proofErr w:type="spellStart"/>
            <w:r w:rsidRPr="009C50FB">
              <w:rPr>
                <w:rFonts w:eastAsiaTheme="minorHAnsi"/>
                <w:color w:val="000000" w:themeColor="text1"/>
              </w:rPr>
              <w:t>HDR_UseInTheElderly</w:t>
            </w:r>
            <w:proofErr w:type="spellEnd"/>
            <w:r w:rsidRPr="009C50FB">
              <w:rPr>
                <w:rFonts w:eastAsiaTheme="minorHAnsi"/>
                <w:color w:val="000000" w:themeColor="text1"/>
              </w:rPr>
              <w:t>" heading="fixing"&gt;</w:t>
            </w:r>
          </w:p>
          <w:p w14:paraId="4C1CD090"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087A068C"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&lt;Lang </w:t>
            </w:r>
            <w:proofErr w:type="spellStart"/>
            <w:proofErr w:type="gramStart"/>
            <w:r w:rsidRPr="009C50FB">
              <w:rPr>
                <w:rFonts w:eastAsiaTheme="minorHAnsi"/>
                <w:color w:val="000000" w:themeColor="text1"/>
              </w:rPr>
              <w:t>xml:lang</w:t>
            </w:r>
            <w:proofErr w:type="spellEnd"/>
            <w:proofErr w:type="gramEnd"/>
            <w:r w:rsidRPr="009C50FB">
              <w:rPr>
                <w:rFonts w:eastAsiaTheme="minorHAnsi"/>
                <w:color w:val="000000" w:themeColor="text1"/>
              </w:rPr>
              <w:t>="ja"&gt;</w:t>
            </w:r>
            <w:proofErr w:type="spellStart"/>
            <w:r w:rsidRPr="009C50FB">
              <w:rPr>
                <w:rFonts w:asciiTheme="minorEastAsia" w:eastAsiaTheme="minorEastAsia" w:hAnsiTheme="minorEastAsia" w:cs="MS Mincho" w:hint="eastAsia"/>
                <w:color w:val="000000" w:themeColor="text1"/>
              </w:rPr>
              <w:t>感染症等の副作用の発現に留意し、十分な観察を行うこと</w:t>
            </w:r>
            <w:proofErr w:type="spellEnd"/>
            <w:r w:rsidRPr="009C50FB">
              <w:rPr>
                <w:rFonts w:asciiTheme="minorEastAsia" w:eastAsiaTheme="minorEastAsia" w:hAnsiTheme="minorEastAsia" w:cs="MS Mincho" w:hint="eastAsia"/>
                <w:color w:val="000000" w:themeColor="text1"/>
              </w:rPr>
              <w:t>。</w:t>
            </w:r>
            <w:r w:rsidRPr="009C50FB">
              <w:rPr>
                <w:rFonts w:asciiTheme="minorEastAsia" w:eastAsiaTheme="minorEastAsia" w:hAnsiTheme="minorEastAsia" w:cs="MS Mincho" w:hint="eastAsia"/>
                <w:color w:val="000000" w:themeColor="text1"/>
                <w:lang w:eastAsia="ja-JP"/>
              </w:rPr>
              <w:t>一般に生理機能（免疫機能等）が低下している。</w:t>
            </w:r>
            <w:r w:rsidRPr="009C50FB">
              <w:rPr>
                <w:rFonts w:eastAsiaTheme="minorHAnsi"/>
                <w:color w:val="000000" w:themeColor="text1"/>
              </w:rPr>
              <w:t>&lt;/Lang&gt;</w:t>
            </w:r>
          </w:p>
          <w:p w14:paraId="4C59E15B" w14:textId="77777777" w:rsidR="00692527" w:rsidRPr="009C50FB" w:rsidRDefault="00692527" w:rsidP="00692527">
            <w:pPr>
              <w:rPr>
                <w:rFonts w:eastAsiaTheme="minorHAnsi"/>
                <w:color w:val="000000" w:themeColor="text1"/>
              </w:rPr>
            </w:pPr>
            <w:r w:rsidRPr="009C50FB">
              <w:rPr>
                <w:rFonts w:eastAsiaTheme="minorHAnsi"/>
                <w:color w:val="000000" w:themeColor="text1"/>
              </w:rPr>
              <w:t xml:space="preserve">      &lt;/Detail&gt;</w:t>
            </w:r>
          </w:p>
          <w:p w14:paraId="249AB275" w14:textId="77777777" w:rsidR="00692527" w:rsidRPr="009C50FB" w:rsidRDefault="00692527" w:rsidP="00692527">
            <w:pPr>
              <w:rPr>
                <w:rFonts w:eastAsiaTheme="minorEastAsia"/>
                <w:color w:val="000000" w:themeColor="text1"/>
                <w:lang w:eastAsia="ja-JP"/>
              </w:rPr>
            </w:pPr>
            <w:r w:rsidRPr="009C50FB">
              <w:rPr>
                <w:rFonts w:eastAsiaTheme="minorHAnsi"/>
                <w:color w:val="000000" w:themeColor="text1"/>
              </w:rPr>
              <w:t xml:space="preserve">    &lt;/</w:t>
            </w:r>
            <w:proofErr w:type="spellStart"/>
            <w:r w:rsidRPr="009C50FB">
              <w:rPr>
                <w:rFonts w:eastAsiaTheme="minorHAnsi"/>
                <w:color w:val="000000" w:themeColor="text1"/>
              </w:rPr>
              <w:t>UseInTheElderly</w:t>
            </w:r>
            <w:proofErr w:type="spellEnd"/>
            <w:r w:rsidRPr="009C50FB">
              <w:rPr>
                <w:rFonts w:eastAsiaTheme="minorHAnsi"/>
                <w:color w:val="000000" w:themeColor="text1"/>
              </w:rPr>
              <w:t>&gt;</w:t>
            </w:r>
          </w:p>
          <w:p w14:paraId="312C861C" w14:textId="7AB3347F"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144FF" w14:textId="77777777" w:rsidR="00692527" w:rsidRPr="009C50FB" w:rsidRDefault="00692527" w:rsidP="00692527">
            <w:pPr>
              <w:rPr>
                <w:rFonts w:eastAsiaTheme="minorHAnsi"/>
                <w:color w:val="000000" w:themeColor="text1"/>
              </w:rPr>
            </w:pPr>
          </w:p>
        </w:tc>
      </w:tr>
      <w:tr w:rsidR="00692527" w:rsidRPr="000D1C20" w14:paraId="1EB0D4A7" w14:textId="64B714A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EAA410" w14:textId="3FC25BB2" w:rsidR="00692527" w:rsidRPr="009C50FB" w:rsidRDefault="00692527" w:rsidP="00692527">
            <w:pPr>
              <w:rPr>
                <w:color w:val="000000" w:themeColor="text1"/>
              </w:rPr>
            </w:pPr>
            <w:r w:rsidRPr="009C50FB">
              <w:rPr>
                <w:color w:val="000000" w:themeColor="text1"/>
              </w:rPr>
              <w:t>10.</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7963DE" w14:textId="77777777" w:rsidR="00692527" w:rsidRPr="009C50FB" w:rsidRDefault="00692527" w:rsidP="00692527">
            <w:pPr>
              <w:rPr>
                <w:color w:val="000000" w:themeColor="text1"/>
              </w:rPr>
            </w:pPr>
            <w:proofErr w:type="spellStart"/>
            <w:r w:rsidRPr="009C50FB">
              <w:rPr>
                <w:rFonts w:eastAsia="MS Gothic" w:cs="MS Gothic" w:hint="eastAsia"/>
                <w:color w:val="000000" w:themeColor="text1"/>
              </w:rPr>
              <w:t>相互作用</w:t>
            </w:r>
            <w:proofErr w:type="spellEnd"/>
            <w:r w:rsidRPr="009C50FB">
              <w:rPr>
                <w:color w:val="000000" w:themeColor="text1"/>
              </w:rPr>
              <w:t xml:space="preserve"> (Interactions)</w:t>
            </w:r>
          </w:p>
          <w:p w14:paraId="39A4E975" w14:textId="77777777" w:rsidR="00692527" w:rsidRPr="009C50FB"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41EC88" w14:textId="37333DD3" w:rsidR="00692527" w:rsidRPr="009C50FB" w:rsidRDefault="00692527" w:rsidP="00692527">
            <w:pPr>
              <w:rPr>
                <w:rFonts w:eastAsiaTheme="minorEastAsia"/>
                <w:color w:val="000000" w:themeColor="text1"/>
                <w:lang w:eastAsia="ja-JP"/>
              </w:rPr>
            </w:pPr>
            <w:proofErr w:type="spellStart"/>
            <w:r w:rsidRPr="009C50FB">
              <w:rPr>
                <w:b/>
                <w:bCs/>
                <w:i/>
                <w:iCs/>
                <w:color w:val="000000" w:themeColor="text1"/>
                <w:u w:val="single"/>
                <w:lang w:eastAsia="ja-JP"/>
              </w:rPr>
              <w:t>Aromasin</w:t>
            </w:r>
            <w:proofErr w:type="spellEnd"/>
          </w:p>
          <w:p w14:paraId="4C7424C6" w14:textId="77777777" w:rsidR="00692527" w:rsidRPr="009C50FB" w:rsidRDefault="00692527" w:rsidP="00692527">
            <w:pPr>
              <w:rPr>
                <w:rFonts w:eastAsiaTheme="minorEastAsia"/>
                <w:color w:val="000000" w:themeColor="text1"/>
                <w:lang w:eastAsia="ja-JP"/>
              </w:rPr>
            </w:pPr>
            <w:proofErr w:type="gramStart"/>
            <w:r w:rsidRPr="009C50FB">
              <w:rPr>
                <w:color w:val="000000" w:themeColor="text1"/>
                <w:lang w:eastAsia="ja-JP"/>
              </w:rPr>
              <w:t>&lt;!--</w:t>
            </w:r>
            <w:r w:rsidRPr="007E140E">
              <w:rPr>
                <w:rFonts w:asciiTheme="minorEastAsia" w:hAnsiTheme="minorEastAsia" w:hint="eastAsia"/>
                <w:color w:val="000000" w:themeColor="text1"/>
                <w:lang w:eastAsia="ja-JP"/>
              </w:rPr>
              <w:t>１０</w:t>
            </w:r>
            <w:r w:rsidRPr="007E140E">
              <w:rPr>
                <w:rFonts w:asciiTheme="minorEastAsia" w:hAnsiTheme="minorEastAsia"/>
                <w:color w:val="000000" w:themeColor="text1"/>
                <w:lang w:eastAsia="ja-JP"/>
              </w:rPr>
              <w:t>.</w:t>
            </w:r>
            <w:r w:rsidRPr="007E140E">
              <w:rPr>
                <w:rFonts w:asciiTheme="minorEastAsia" w:hAnsiTheme="minorEastAsia" w:hint="eastAsia"/>
                <w:color w:val="000000" w:themeColor="text1"/>
                <w:lang w:eastAsia="ja-JP"/>
              </w:rPr>
              <w:t>相互作用</w:t>
            </w:r>
            <w:proofErr w:type="gramEnd"/>
            <w:r w:rsidRPr="009C50FB">
              <w:rPr>
                <w:color w:val="000000" w:themeColor="text1"/>
                <w:lang w:eastAsia="ja-JP"/>
              </w:rPr>
              <w:t>--&gt;</w:t>
            </w:r>
          </w:p>
          <w:p w14:paraId="1EB38FA8"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&lt;Interactions id="</w:t>
            </w:r>
            <w:proofErr w:type="spellStart"/>
            <w:r w:rsidRPr="009C50FB">
              <w:rPr>
                <w:color w:val="000000" w:themeColor="text1"/>
                <w:lang w:eastAsia="ja-JP"/>
              </w:rPr>
              <w:t>HDR_Interactions</w:t>
            </w:r>
            <w:proofErr w:type="spellEnd"/>
            <w:r w:rsidRPr="009C50FB">
              <w:rPr>
                <w:color w:val="000000" w:themeColor="text1"/>
                <w:lang w:eastAsia="ja-JP"/>
              </w:rPr>
              <w:t>" heading="fixing"&gt;</w:t>
            </w:r>
          </w:p>
          <w:p w14:paraId="699ADDB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w:t>
            </w:r>
            <w:proofErr w:type="gramStart"/>
            <w:r w:rsidRPr="009C50FB">
              <w:rPr>
                <w:color w:val="000000" w:themeColor="text1"/>
                <w:lang w:eastAsia="ja-JP"/>
              </w:rPr>
              <w:t>&lt;!--</w:t>
            </w:r>
            <w:proofErr w:type="gramEnd"/>
            <w:r w:rsidRPr="007E140E">
              <w:rPr>
                <w:rFonts w:asciiTheme="minorEastAsia" w:hAnsiTheme="minorEastAsia" w:hint="eastAsia"/>
                <w:color w:val="000000" w:themeColor="text1"/>
                <w:lang w:eastAsia="ja-JP"/>
              </w:rPr>
              <w:t>１０</w:t>
            </w:r>
            <w:r w:rsidRPr="007E140E">
              <w:rPr>
                <w:rFonts w:asciiTheme="minorEastAsia" w:hAnsiTheme="minorEastAsia"/>
                <w:color w:val="000000" w:themeColor="text1"/>
                <w:lang w:eastAsia="ja-JP"/>
              </w:rPr>
              <w:t>.</w:t>
            </w:r>
            <w:r w:rsidRPr="007E140E">
              <w:rPr>
                <w:rFonts w:asciiTheme="minorEastAsia" w:hAnsiTheme="minorEastAsia" w:hint="eastAsia"/>
                <w:color w:val="000000" w:themeColor="text1"/>
                <w:lang w:eastAsia="ja-JP"/>
              </w:rPr>
              <w:t>２</w:t>
            </w:r>
            <w:r w:rsidRPr="007E140E">
              <w:rPr>
                <w:rFonts w:asciiTheme="minorEastAsia" w:hAnsiTheme="minorEastAsia"/>
                <w:color w:val="000000" w:themeColor="text1"/>
                <w:lang w:eastAsia="ja-JP"/>
              </w:rPr>
              <w:t xml:space="preserve"> </w:t>
            </w:r>
            <w:r w:rsidRPr="007E140E">
              <w:rPr>
                <w:rFonts w:asciiTheme="minorEastAsia" w:hAnsiTheme="minorEastAsia" w:hint="eastAsia"/>
                <w:color w:val="000000" w:themeColor="text1"/>
                <w:lang w:eastAsia="ja-JP"/>
              </w:rPr>
              <w:t>併用注意（併用に注意すること）</w:t>
            </w:r>
            <w:r w:rsidRPr="009C50FB">
              <w:rPr>
                <w:color w:val="000000" w:themeColor="text1"/>
                <w:lang w:eastAsia="ja-JP"/>
              </w:rPr>
              <w:t>--&gt;</w:t>
            </w:r>
          </w:p>
          <w:p w14:paraId="7537E24F"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PrecautionsForCombinations</w:t>
            </w:r>
            <w:proofErr w:type="spellEnd"/>
            <w:r w:rsidRPr="009C50FB">
              <w:rPr>
                <w:color w:val="000000" w:themeColor="text1"/>
                <w:lang w:eastAsia="ja-JP"/>
              </w:rPr>
              <w:t xml:space="preserve"> id="</w:t>
            </w:r>
            <w:proofErr w:type="spellStart"/>
            <w:r w:rsidRPr="009C50FB">
              <w:rPr>
                <w:color w:val="000000" w:themeColor="text1"/>
                <w:lang w:eastAsia="ja-JP"/>
              </w:rPr>
              <w:t>HDR_PrecautionsForCombinations</w:t>
            </w:r>
            <w:proofErr w:type="spellEnd"/>
            <w:r w:rsidRPr="009C50FB">
              <w:rPr>
                <w:color w:val="000000" w:themeColor="text1"/>
                <w:lang w:eastAsia="ja-JP"/>
              </w:rPr>
              <w:t>" heading="fixing"&gt;</w:t>
            </w:r>
          </w:p>
          <w:p w14:paraId="7BF1D91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PrecautionsForCombination</w:t>
            </w:r>
            <w:proofErr w:type="spellEnd"/>
            <w:r w:rsidRPr="009C50FB">
              <w:rPr>
                <w:color w:val="000000" w:themeColor="text1"/>
                <w:lang w:eastAsia="ja-JP"/>
              </w:rPr>
              <w:t>&gt;</w:t>
            </w:r>
          </w:p>
          <w:p w14:paraId="082188C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PrecautionsForCombi</w:t>
            </w:r>
            <w:proofErr w:type="spellEnd"/>
            <w:r w:rsidRPr="009C50FB">
              <w:rPr>
                <w:color w:val="000000" w:themeColor="text1"/>
                <w:lang w:eastAsia="ja-JP"/>
              </w:rPr>
              <w:t>&gt;</w:t>
            </w:r>
          </w:p>
          <w:p w14:paraId="098993F7"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WidthDefinition</w:t>
            </w:r>
            <w:proofErr w:type="spellEnd"/>
            <w:r w:rsidRPr="009C50FB">
              <w:rPr>
                <w:color w:val="000000" w:themeColor="text1"/>
                <w:lang w:eastAsia="ja-JP"/>
              </w:rPr>
              <w:t xml:space="preserve"> </w:t>
            </w:r>
            <w:proofErr w:type="spellStart"/>
            <w:r w:rsidRPr="009C50FB">
              <w:rPr>
                <w:color w:val="000000" w:themeColor="text1"/>
                <w:lang w:eastAsia="ja-JP"/>
              </w:rPr>
              <w:t>totalWidth</w:t>
            </w:r>
            <w:proofErr w:type="spellEnd"/>
            <w:r w:rsidRPr="009C50FB">
              <w:rPr>
                <w:color w:val="000000" w:themeColor="text1"/>
                <w:lang w:eastAsia="ja-JP"/>
              </w:rPr>
              <w:t>="100%"&gt;</w:t>
            </w:r>
          </w:p>
          <w:p w14:paraId="7DFE1164"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&lt;Col width="23.96%" /&gt;</w:t>
            </w:r>
          </w:p>
          <w:p w14:paraId="16EE1F0B"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&lt;Col width="33.12%" /&gt;</w:t>
            </w:r>
          </w:p>
          <w:p w14:paraId="4829AA4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&lt;Col width="41.41%" /&gt;</w:t>
            </w:r>
          </w:p>
          <w:p w14:paraId="017587D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WidthDefinition</w:t>
            </w:r>
            <w:proofErr w:type="spellEnd"/>
            <w:r w:rsidRPr="009C50FB">
              <w:rPr>
                <w:color w:val="000000" w:themeColor="text1"/>
                <w:lang w:eastAsia="ja-JP"/>
              </w:rPr>
              <w:t>&gt;</w:t>
            </w:r>
          </w:p>
          <w:p w14:paraId="14E8D8C3"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&lt;Drug&gt;</w:t>
            </w:r>
          </w:p>
          <w:p w14:paraId="43D07746"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DrugName</w:t>
            </w:r>
            <w:proofErr w:type="spellEnd"/>
            <w:r w:rsidRPr="009C50FB">
              <w:rPr>
                <w:color w:val="000000" w:themeColor="text1"/>
                <w:lang w:eastAsia="ja-JP"/>
              </w:rPr>
              <w:t>&gt;</w:t>
            </w:r>
          </w:p>
          <w:p w14:paraId="2F7C93E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5941FFF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エストロゲン含有製剤</w:t>
            </w:r>
            <w:r w:rsidRPr="009C50FB">
              <w:rPr>
                <w:color w:val="000000" w:themeColor="text1"/>
                <w:lang w:eastAsia="ja-JP"/>
              </w:rPr>
              <w:t>&lt;/Lang&gt;</w:t>
            </w:r>
          </w:p>
          <w:p w14:paraId="5406AAA2"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1ECCF04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DrugName</w:t>
            </w:r>
            <w:proofErr w:type="spellEnd"/>
            <w:r w:rsidRPr="009C50FB">
              <w:rPr>
                <w:color w:val="000000" w:themeColor="text1"/>
                <w:lang w:eastAsia="ja-JP"/>
              </w:rPr>
              <w:t>&gt;</w:t>
            </w:r>
          </w:p>
          <w:p w14:paraId="3729BA9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ClinSymptomsAndMeasures</w:t>
            </w:r>
            <w:proofErr w:type="spellEnd"/>
            <w:r w:rsidRPr="009C50FB">
              <w:rPr>
                <w:color w:val="000000" w:themeColor="text1"/>
                <w:lang w:eastAsia="ja-JP"/>
              </w:rPr>
              <w:t>&gt;</w:t>
            </w:r>
          </w:p>
          <w:p w14:paraId="56E7150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7A1FA5C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本剤の効果を減弱させる可能性がある。</w:t>
            </w:r>
            <w:r w:rsidRPr="009C50FB">
              <w:rPr>
                <w:color w:val="000000" w:themeColor="text1"/>
                <w:lang w:eastAsia="ja-JP"/>
              </w:rPr>
              <w:t>&lt;/Lang&gt;</w:t>
            </w:r>
          </w:p>
          <w:p w14:paraId="2B26DDFE"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0D1F1CF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ClinSymptomsAndMeasures</w:t>
            </w:r>
            <w:proofErr w:type="spellEnd"/>
            <w:r w:rsidRPr="009C50FB">
              <w:rPr>
                <w:color w:val="000000" w:themeColor="text1"/>
                <w:lang w:eastAsia="ja-JP"/>
              </w:rPr>
              <w:t>&gt;</w:t>
            </w:r>
          </w:p>
          <w:p w14:paraId="7DA5D77C"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MechanismAndRiskFactors</w:t>
            </w:r>
            <w:proofErr w:type="spellEnd"/>
            <w:r w:rsidRPr="009C50FB">
              <w:rPr>
                <w:color w:val="000000" w:themeColor="text1"/>
                <w:lang w:eastAsia="ja-JP"/>
              </w:rPr>
              <w:t>&gt;</w:t>
            </w:r>
          </w:p>
          <w:p w14:paraId="5E48A801"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2462273A"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&lt;Lang </w:t>
            </w:r>
            <w:proofErr w:type="spellStart"/>
            <w:proofErr w:type="gramStart"/>
            <w:r w:rsidRPr="009C50FB">
              <w:rPr>
                <w:color w:val="000000" w:themeColor="text1"/>
                <w:lang w:eastAsia="ja-JP"/>
              </w:rPr>
              <w:t>xml:lang</w:t>
            </w:r>
            <w:proofErr w:type="spellEnd"/>
            <w:proofErr w:type="gramEnd"/>
            <w:r w:rsidRPr="009C50FB">
              <w:rPr>
                <w:color w:val="000000" w:themeColor="text1"/>
                <w:lang w:eastAsia="ja-JP"/>
              </w:rPr>
              <w:t>="ja"&gt;</w:t>
            </w:r>
            <w:r w:rsidRPr="007E140E">
              <w:rPr>
                <w:rFonts w:asciiTheme="minorEastAsia" w:hAnsiTheme="minorEastAsia" w:hint="eastAsia"/>
                <w:color w:val="000000" w:themeColor="text1"/>
                <w:lang w:eastAsia="ja-JP"/>
              </w:rPr>
              <w:t>本剤の薬理作用はエストロゲン合成阻害によるものであるため。</w:t>
            </w:r>
            <w:r w:rsidRPr="009C50FB">
              <w:rPr>
                <w:color w:val="000000" w:themeColor="text1"/>
                <w:lang w:eastAsia="ja-JP"/>
              </w:rPr>
              <w:t>&lt;/Lang&gt;</w:t>
            </w:r>
          </w:p>
          <w:p w14:paraId="64878F0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&lt;/Detail&gt;</w:t>
            </w:r>
          </w:p>
          <w:p w14:paraId="3F86A07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MechanismAndRiskFactors</w:t>
            </w:r>
            <w:proofErr w:type="spellEnd"/>
            <w:r w:rsidRPr="009C50FB">
              <w:rPr>
                <w:color w:val="000000" w:themeColor="text1"/>
                <w:lang w:eastAsia="ja-JP"/>
              </w:rPr>
              <w:t>&gt;</w:t>
            </w:r>
          </w:p>
          <w:p w14:paraId="2AC5B890"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&lt;/Drug&gt;</w:t>
            </w:r>
          </w:p>
          <w:p w14:paraId="7E4637E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lastRenderedPageBreak/>
              <w:t xml:space="preserve">        &lt;/</w:t>
            </w:r>
            <w:proofErr w:type="spellStart"/>
            <w:r w:rsidRPr="009C50FB">
              <w:rPr>
                <w:color w:val="000000" w:themeColor="text1"/>
                <w:lang w:eastAsia="ja-JP"/>
              </w:rPr>
              <w:t>PrecautionsForCombi</w:t>
            </w:r>
            <w:proofErr w:type="spellEnd"/>
            <w:r w:rsidRPr="009C50FB">
              <w:rPr>
                <w:color w:val="000000" w:themeColor="text1"/>
                <w:lang w:eastAsia="ja-JP"/>
              </w:rPr>
              <w:t>&gt;</w:t>
            </w:r>
          </w:p>
          <w:p w14:paraId="66DBF069"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PrecautionsForCombination</w:t>
            </w:r>
            <w:proofErr w:type="spellEnd"/>
            <w:r w:rsidRPr="009C50FB">
              <w:rPr>
                <w:color w:val="000000" w:themeColor="text1"/>
                <w:lang w:eastAsia="ja-JP"/>
              </w:rPr>
              <w:t>&gt;</w:t>
            </w:r>
          </w:p>
          <w:p w14:paraId="1EA2D545" w14:textId="77777777"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w:t>
            </w:r>
            <w:proofErr w:type="spellStart"/>
            <w:r w:rsidRPr="009C50FB">
              <w:rPr>
                <w:color w:val="000000" w:themeColor="text1"/>
                <w:lang w:eastAsia="ja-JP"/>
              </w:rPr>
              <w:t>PrecautionsForCombinations</w:t>
            </w:r>
            <w:proofErr w:type="spellEnd"/>
            <w:r w:rsidRPr="009C50FB">
              <w:rPr>
                <w:color w:val="000000" w:themeColor="text1"/>
                <w:lang w:eastAsia="ja-JP"/>
              </w:rPr>
              <w:t>&gt;</w:t>
            </w:r>
          </w:p>
          <w:p w14:paraId="56F0CD11" w14:textId="67DC8BD6" w:rsidR="00692527" w:rsidRPr="009C50FB" w:rsidRDefault="00692527" w:rsidP="00692527">
            <w:pPr>
              <w:rPr>
                <w:rFonts w:eastAsiaTheme="minorEastAsia"/>
                <w:color w:val="000000" w:themeColor="text1"/>
                <w:lang w:eastAsia="ja-JP"/>
              </w:rPr>
            </w:pPr>
            <w:r w:rsidRPr="009C50FB">
              <w:rPr>
                <w:color w:val="000000" w:themeColor="text1"/>
                <w:lang w:eastAsia="ja-JP"/>
              </w:rPr>
              <w:t xml:space="preserve">  &lt;/Interactions&gt;</w:t>
            </w:r>
          </w:p>
          <w:p w14:paraId="64CF1228" w14:textId="77777777" w:rsidR="00692527" w:rsidRPr="009C50FB" w:rsidRDefault="00692527" w:rsidP="00692527">
            <w:pPr>
              <w:rPr>
                <w:rFonts w:eastAsiaTheme="minorEastAsia"/>
                <w:i/>
                <w:iCs/>
                <w:color w:val="000000" w:themeColor="text1"/>
                <w:u w:val="single"/>
                <w:lang w:eastAsia="ja-JP"/>
              </w:rPr>
            </w:pPr>
          </w:p>
          <w:p w14:paraId="550EBA13" w14:textId="3096CEC3" w:rsidR="00692527" w:rsidRPr="009C50FB" w:rsidRDefault="00692527" w:rsidP="00692527">
            <w:pPr>
              <w:rPr>
                <w:rFonts w:eastAsiaTheme="minorEastAsia"/>
                <w:b/>
                <w:bCs/>
                <w:i/>
                <w:iCs/>
                <w:color w:val="000000" w:themeColor="text1"/>
                <w:u w:val="single"/>
                <w:lang w:eastAsia="ja-JP"/>
              </w:rPr>
            </w:pPr>
            <w:r w:rsidRPr="009C50FB">
              <w:rPr>
                <w:b/>
                <w:bCs/>
                <w:i/>
                <w:iCs/>
                <w:color w:val="000000" w:themeColor="text1"/>
                <w:u w:val="single"/>
                <w:lang w:eastAsia="ja-JP"/>
              </w:rPr>
              <w:t xml:space="preserve">Infliximab BS Pfizer </w:t>
            </w:r>
            <w:r w:rsidRPr="009C50FB">
              <w:rPr>
                <w:color w:val="000000" w:themeColor="text1"/>
                <w:lang w:eastAsia="ja-JP"/>
              </w:rPr>
              <w:t>NA</w:t>
            </w:r>
          </w:p>
          <w:p w14:paraId="069CF9DC" w14:textId="77777777" w:rsidR="00692527" w:rsidRPr="009C50FB"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A140C9" w14:textId="77777777" w:rsidR="00692527" w:rsidRPr="009C50FB" w:rsidRDefault="00692527" w:rsidP="00692527">
            <w:pPr>
              <w:rPr>
                <w:rFonts w:eastAsiaTheme="minorHAnsi"/>
                <w:color w:val="000000" w:themeColor="text1"/>
              </w:rPr>
            </w:pPr>
          </w:p>
        </w:tc>
      </w:tr>
      <w:tr w:rsidR="00692527" w:rsidRPr="00E87448" w14:paraId="36FF3BCF"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FE867" w14:textId="77777777" w:rsidR="00692527" w:rsidRPr="00E87448"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1041BD" w14:textId="455CC270" w:rsidR="00692527" w:rsidRPr="00E87448" w:rsidRDefault="00692527" w:rsidP="00692527">
            <w:pPr>
              <w:rPr>
                <w:rFonts w:eastAsia="MS Gothic" w:cs="MS Gothic"/>
                <w:color w:val="000000" w:themeColor="text1"/>
                <w:lang w:eastAsia="ja-JP"/>
              </w:rPr>
            </w:pPr>
            <w:r w:rsidRPr="00E87448">
              <w:rPr>
                <w:rFonts w:eastAsia="MS Gothic" w:cs="MS Gothic" w:hint="eastAsia"/>
                <w:color w:val="000000" w:themeColor="text1"/>
                <w:lang w:eastAsia="ja-JP"/>
              </w:rPr>
              <w:t>相互作用の</w:t>
            </w:r>
            <w:commentRangeStart w:id="160"/>
            <w:r w:rsidRPr="00E87448">
              <w:rPr>
                <w:rFonts w:eastAsia="MS Gothic" w:cs="MS Gothic" w:hint="eastAsia"/>
                <w:color w:val="000000" w:themeColor="text1"/>
                <w:lang w:eastAsia="ja-JP"/>
              </w:rPr>
              <w:t>概略</w:t>
            </w:r>
            <w:commentRangeEnd w:id="160"/>
            <w:r w:rsidRPr="00324235">
              <w:rPr>
                <w:rStyle w:val="CommentReference"/>
                <w:color w:val="000000" w:themeColor="text1"/>
              </w:rPr>
              <w:commentReference w:id="160"/>
            </w:r>
          </w:p>
          <w:p w14:paraId="6E3AC50A" w14:textId="3F862816"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p>
          <w:p w14:paraId="5A868F42" w14:textId="14089386" w:rsidR="00692527" w:rsidRPr="00324235" w:rsidRDefault="00692527" w:rsidP="00692527">
            <w:pPr>
              <w:rPr>
                <w:rFonts w:eastAsia="MS Gothic" w:cs="MS Gothic"/>
                <w:color w:val="00B050"/>
              </w:rPr>
            </w:pPr>
            <w:proofErr w:type="spellStart"/>
            <w:r w:rsidRPr="00324235">
              <w:rPr>
                <w:rFonts w:eastAsia="MS Gothic" w:cs="MS Gothic"/>
                <w:color w:val="00B050"/>
              </w:rPr>
              <w:t>SummaryOfCombination</w:t>
            </w:r>
            <w:proofErr w:type="spellEnd"/>
          </w:p>
          <w:p w14:paraId="6E938F02" w14:textId="36575E52" w:rsidR="00692527" w:rsidRPr="00E87448"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39682" w14:textId="77777777" w:rsidR="00692527" w:rsidRDefault="00692527" w:rsidP="00692527">
            <w:pPr>
              <w:rPr>
                <w:rFonts w:eastAsiaTheme="minorEastAsia"/>
                <w:b/>
                <w:bCs/>
                <w:i/>
                <w:iCs/>
                <w:color w:val="000000" w:themeColor="text1"/>
                <w:u w:val="single"/>
                <w:lang w:val="en-CA" w:eastAsia="ja-JP"/>
              </w:rPr>
            </w:pPr>
            <w:r w:rsidRPr="00E87448">
              <w:rPr>
                <w:rFonts w:eastAsiaTheme="minorEastAsia" w:hint="eastAsia"/>
                <w:b/>
                <w:bCs/>
                <w:i/>
                <w:iCs/>
                <w:color w:val="000000" w:themeColor="text1"/>
                <w:u w:val="single"/>
                <w:lang w:val="en-CA" w:eastAsia="ja-JP"/>
              </w:rPr>
              <w:t>PaxlovidPACK600, 300</w:t>
            </w:r>
          </w:p>
          <w:p w14:paraId="752D6E87" w14:textId="315AA25D" w:rsidR="00692527" w:rsidRPr="00324235" w:rsidRDefault="00692527" w:rsidP="00692527">
            <w:pPr>
              <w:rPr>
                <w:rFonts w:eastAsiaTheme="minorEastAsia"/>
                <w:color w:val="000000" w:themeColor="text1"/>
                <w:lang w:eastAsia="ja-JP"/>
              </w:rPr>
            </w:pPr>
            <w:r w:rsidRPr="00324235">
              <w:rPr>
                <w:rFonts w:eastAsiaTheme="minorEastAsia"/>
                <w:color w:val="000000" w:themeColor="text1"/>
                <w:lang w:eastAsia="ja-JP"/>
              </w:rPr>
              <w:t>&lt;</w:t>
            </w:r>
            <w:proofErr w:type="spellStart"/>
            <w:r w:rsidRPr="00324235">
              <w:rPr>
                <w:rFonts w:eastAsiaTheme="minorEastAsia"/>
                <w:color w:val="000000" w:themeColor="text1"/>
                <w:lang w:eastAsia="ja-JP"/>
              </w:rPr>
              <w:t>SummaryOfCombination</w:t>
            </w:r>
            <w:proofErr w:type="spellEnd"/>
            <w:r w:rsidRPr="00324235">
              <w:rPr>
                <w:rFonts w:eastAsiaTheme="minorEastAsia"/>
                <w:color w:val="000000" w:themeColor="text1"/>
                <w:lang w:eastAsia="ja-JP"/>
              </w:rPr>
              <w:t>&gt;</w:t>
            </w:r>
          </w:p>
          <w:p w14:paraId="6AF634B1" w14:textId="6902600E" w:rsidR="00692527" w:rsidRPr="00324235" w:rsidRDefault="00692527" w:rsidP="00692527">
            <w:pPr>
              <w:rPr>
                <w:rFonts w:eastAsiaTheme="minorEastAsia"/>
                <w:color w:val="000000" w:themeColor="text1"/>
                <w:lang w:eastAsia="ja-JP"/>
              </w:rPr>
            </w:pPr>
            <w:r w:rsidRPr="00324235">
              <w:rPr>
                <w:rFonts w:eastAsiaTheme="minorEastAsia"/>
                <w:color w:val="000000" w:themeColor="text1"/>
                <w:lang w:eastAsia="ja-JP"/>
              </w:rPr>
              <w:t>&lt;Item heading="free"&gt;</w:t>
            </w:r>
          </w:p>
          <w:p w14:paraId="025049B0" w14:textId="4CC7AF4B" w:rsidR="00692527" w:rsidRPr="00324235" w:rsidRDefault="00692527" w:rsidP="00692527">
            <w:pPr>
              <w:rPr>
                <w:rFonts w:eastAsiaTheme="minorEastAsia"/>
                <w:color w:val="000000" w:themeColor="text1"/>
                <w:lang w:eastAsia="ja-JP"/>
              </w:rPr>
            </w:pPr>
            <w:r w:rsidRPr="00324235">
              <w:rPr>
                <w:rFonts w:eastAsiaTheme="minorEastAsia" w:hint="eastAsia"/>
                <w:color w:val="000000" w:themeColor="text1"/>
                <w:lang w:eastAsia="ja-JP"/>
              </w:rPr>
              <w:t>&lt;Detail modified="</w:t>
            </w:r>
            <w:r w:rsidRPr="00324235">
              <w:rPr>
                <w:rFonts w:eastAsiaTheme="minorEastAsia" w:hint="eastAsia"/>
                <w:color w:val="000000" w:themeColor="text1"/>
                <w:lang w:eastAsia="ja-JP"/>
              </w:rPr>
              <w:t>今回</w:t>
            </w:r>
            <w:r w:rsidRPr="00324235">
              <w:rPr>
                <w:rFonts w:eastAsiaTheme="minorEastAsia" w:hint="eastAsia"/>
                <w:color w:val="000000" w:themeColor="text1"/>
                <w:lang w:eastAsia="ja-JP"/>
              </w:rPr>
              <w:t>"&gt;</w:t>
            </w:r>
          </w:p>
          <w:p w14:paraId="0822B0DC" w14:textId="77777777" w:rsidR="00692527" w:rsidRDefault="00692527" w:rsidP="00692527">
            <w:pPr>
              <w:rPr>
                <w:rFonts w:eastAsiaTheme="minorEastAsia"/>
                <w:color w:val="000000" w:themeColor="text1"/>
                <w:lang w:eastAsia="ja-JP"/>
              </w:rPr>
            </w:pPr>
            <w:r w:rsidRPr="00324235">
              <w:rPr>
                <w:rFonts w:eastAsiaTheme="minorEastAsia" w:hint="eastAsia"/>
                <w:color w:val="000000" w:themeColor="text1"/>
                <w:lang w:eastAsia="ja-JP"/>
              </w:rPr>
              <w:t xml:space="preserve">&lt;Lang </w:t>
            </w:r>
            <w:proofErr w:type="spellStart"/>
            <w:proofErr w:type="gramStart"/>
            <w:r w:rsidRPr="00324235">
              <w:rPr>
                <w:rFonts w:eastAsiaTheme="minorEastAsia" w:hint="eastAsia"/>
                <w:color w:val="000000" w:themeColor="text1"/>
                <w:lang w:eastAsia="ja-JP"/>
              </w:rPr>
              <w:t>xml:lang</w:t>
            </w:r>
            <w:proofErr w:type="spellEnd"/>
            <w:proofErr w:type="gramEnd"/>
            <w:r w:rsidRPr="00324235">
              <w:rPr>
                <w:rFonts w:eastAsiaTheme="minorEastAsia" w:hint="eastAsia"/>
                <w:color w:val="000000" w:themeColor="text1"/>
                <w:lang w:eastAsia="ja-JP"/>
              </w:rPr>
              <w:t>="ja"&gt;</w:t>
            </w:r>
            <w:r w:rsidRPr="00324235">
              <w:rPr>
                <w:rFonts w:asciiTheme="minorEastAsia" w:eastAsiaTheme="minorEastAsia" w:hAnsiTheme="minorEastAsia" w:hint="eastAsia"/>
                <w:color w:val="000000" w:themeColor="text1"/>
                <w:lang w:eastAsia="ja-JP"/>
              </w:rPr>
              <w:t>本剤はCYP3Aを強く阻害し、また、P-</w:t>
            </w:r>
            <w:proofErr w:type="spellStart"/>
            <w:r w:rsidRPr="00324235">
              <w:rPr>
                <w:rFonts w:asciiTheme="minorEastAsia" w:eastAsiaTheme="minorEastAsia" w:hAnsiTheme="minorEastAsia" w:hint="eastAsia"/>
                <w:color w:val="000000" w:themeColor="text1"/>
                <w:lang w:eastAsia="ja-JP"/>
              </w:rPr>
              <w:t>gp</w:t>
            </w:r>
            <w:proofErr w:type="spellEnd"/>
            <w:r w:rsidRPr="00324235">
              <w:rPr>
                <w:rFonts w:asciiTheme="minorEastAsia" w:eastAsiaTheme="minorEastAsia" w:hAnsiTheme="minorEastAsia" w:hint="eastAsia"/>
                <w:color w:val="000000" w:themeColor="text1"/>
                <w:lang w:eastAsia="ja-JP"/>
              </w:rPr>
              <w:t>を阻害する。ニルマトレルビル及びリトナビルはCYP3Aの基質である。他の薬剤との相互作用は、可能なすべての組み合わせについて検討されているわけではないので、併用に際しては用量に留意して慎重に投与すること。</w:t>
            </w:r>
            <w:r w:rsidRPr="00324235">
              <w:rPr>
                <w:rFonts w:eastAsiaTheme="minorEastAsia" w:hint="eastAsia"/>
                <w:color w:val="000000" w:themeColor="text1"/>
                <w:lang w:eastAsia="ja-JP"/>
              </w:rPr>
              <w:t>&lt;</w:t>
            </w:r>
            <w:proofErr w:type="spellStart"/>
            <w:r w:rsidRPr="00324235">
              <w:rPr>
                <w:rFonts w:eastAsiaTheme="minorEastAsia" w:hint="eastAsia"/>
                <w:color w:val="000000" w:themeColor="text1"/>
                <w:lang w:eastAsia="ja-JP"/>
              </w:rPr>
              <w:t>HeaderRef</w:t>
            </w:r>
            <w:proofErr w:type="spellEnd"/>
            <w:r w:rsidRPr="00324235">
              <w:rPr>
                <w:rFonts w:eastAsiaTheme="minorEastAsia" w:hint="eastAsia"/>
                <w:color w:val="000000" w:themeColor="text1"/>
                <w:lang w:eastAsia="ja-JP"/>
              </w:rPr>
              <w:t xml:space="preserve"> ref="</w:t>
            </w:r>
            <w:proofErr w:type="spellStart"/>
            <w:r w:rsidRPr="00324235">
              <w:rPr>
                <w:rFonts w:eastAsiaTheme="minorEastAsia" w:hint="eastAsia"/>
                <w:color w:val="000000" w:themeColor="text1"/>
                <w:lang w:eastAsia="ja-JP"/>
              </w:rPr>
              <w:t>HDR_ImportantPrecautions</w:t>
            </w:r>
            <w:proofErr w:type="spellEnd"/>
            <w:r w:rsidRPr="00324235">
              <w:rPr>
                <w:rFonts w:eastAsiaTheme="minorEastAsia" w:hint="eastAsia"/>
                <w:color w:val="000000" w:themeColor="text1"/>
                <w:lang w:eastAsia="ja-JP"/>
              </w:rPr>
              <w:t>" /</w:t>
            </w:r>
            <w:proofErr w:type="gramStart"/>
            <w:r w:rsidRPr="00324235">
              <w:rPr>
                <w:rFonts w:eastAsiaTheme="minorEastAsia" w:hint="eastAsia"/>
                <w:color w:val="000000" w:themeColor="text1"/>
                <w:lang w:eastAsia="ja-JP"/>
              </w:rPr>
              <w:t>&gt;,&lt;</w:t>
            </w:r>
            <w:proofErr w:type="spellStart"/>
            <w:proofErr w:type="gramEnd"/>
            <w:r w:rsidRPr="00324235">
              <w:rPr>
                <w:rFonts w:eastAsiaTheme="minorEastAsia" w:hint="eastAsia"/>
                <w:color w:val="000000" w:themeColor="text1"/>
                <w:lang w:eastAsia="ja-JP"/>
              </w:rPr>
              <w:t>HeaderRef</w:t>
            </w:r>
            <w:proofErr w:type="spellEnd"/>
            <w:r w:rsidRPr="00324235">
              <w:rPr>
                <w:rFonts w:eastAsiaTheme="minorEastAsia" w:hint="eastAsia"/>
                <w:color w:val="000000" w:themeColor="text1"/>
                <w:lang w:eastAsia="ja-JP"/>
              </w:rPr>
              <w:t xml:space="preserve"> ref="HDR_DrugAndDrugInteractions_1" /</w:t>
            </w:r>
            <w:proofErr w:type="gramStart"/>
            <w:r w:rsidRPr="00324235">
              <w:rPr>
                <w:rFonts w:eastAsiaTheme="minorEastAsia" w:hint="eastAsia"/>
                <w:color w:val="000000" w:themeColor="text1"/>
                <w:lang w:eastAsia="ja-JP"/>
              </w:rPr>
              <w:t>&gt;,&lt;</w:t>
            </w:r>
            <w:proofErr w:type="spellStart"/>
            <w:proofErr w:type="gramEnd"/>
            <w:r w:rsidRPr="00324235">
              <w:rPr>
                <w:rFonts w:eastAsiaTheme="minorEastAsia" w:hint="eastAsia"/>
                <w:color w:val="000000" w:themeColor="text1"/>
                <w:lang w:eastAsia="ja-JP"/>
              </w:rPr>
              <w:t>Header</w:t>
            </w:r>
            <w:r w:rsidRPr="00324235">
              <w:rPr>
                <w:rFonts w:eastAsiaTheme="minorEastAsia"/>
                <w:color w:val="000000" w:themeColor="text1"/>
                <w:lang w:eastAsia="ja-JP"/>
              </w:rPr>
              <w:t>Ref</w:t>
            </w:r>
            <w:proofErr w:type="spellEnd"/>
            <w:r w:rsidRPr="00324235">
              <w:rPr>
                <w:rFonts w:eastAsiaTheme="minorEastAsia"/>
                <w:color w:val="000000" w:themeColor="text1"/>
                <w:lang w:eastAsia="ja-JP"/>
              </w:rPr>
              <w:t xml:space="preserve"> ref="HDR_DrugAndDrugInteractions_2" /&gt;&lt;/Lang&gt;</w:t>
            </w:r>
          </w:p>
          <w:p w14:paraId="54621CEC" w14:textId="59A7743A" w:rsidR="00692527" w:rsidRPr="00324235" w:rsidRDefault="00692527" w:rsidP="00692527">
            <w:pPr>
              <w:rPr>
                <w:rFonts w:eastAsiaTheme="minorEastAsia"/>
                <w:color w:val="000000" w:themeColor="text1"/>
                <w:lang w:eastAsia="ja-JP"/>
              </w:rPr>
            </w:pPr>
            <w:r w:rsidRPr="00324235">
              <w:rPr>
                <w:rFonts w:eastAsiaTheme="minorEastAsia"/>
                <w:color w:val="000000" w:themeColor="text1"/>
                <w:lang w:eastAsia="ja-JP"/>
              </w:rPr>
              <w:t>&lt;/Detail&gt;</w:t>
            </w:r>
          </w:p>
          <w:p w14:paraId="52FC6033" w14:textId="1618BD2F" w:rsidR="00692527" w:rsidRPr="00324235" w:rsidRDefault="00692527" w:rsidP="00692527">
            <w:pPr>
              <w:rPr>
                <w:rFonts w:eastAsiaTheme="minorEastAsia"/>
                <w:color w:val="000000" w:themeColor="text1"/>
                <w:lang w:eastAsia="ja-JP"/>
              </w:rPr>
            </w:pPr>
            <w:r w:rsidRPr="00324235">
              <w:rPr>
                <w:rFonts w:eastAsiaTheme="minorEastAsia"/>
                <w:color w:val="000000" w:themeColor="text1"/>
                <w:lang w:eastAsia="ja-JP"/>
              </w:rPr>
              <w:t>&lt;/Item&gt;</w:t>
            </w:r>
          </w:p>
          <w:p w14:paraId="2D189406" w14:textId="77777777" w:rsidR="00692527" w:rsidRDefault="00692527" w:rsidP="00692527">
            <w:pPr>
              <w:rPr>
                <w:rFonts w:eastAsiaTheme="minorEastAsia"/>
                <w:color w:val="000000" w:themeColor="text1"/>
                <w:lang w:eastAsia="ja-JP"/>
              </w:rPr>
            </w:pPr>
            <w:r w:rsidRPr="00324235">
              <w:rPr>
                <w:rFonts w:eastAsiaTheme="minorEastAsia"/>
                <w:color w:val="000000" w:themeColor="text1"/>
                <w:lang w:eastAsia="ja-JP"/>
              </w:rPr>
              <w:t>&lt;/</w:t>
            </w:r>
            <w:proofErr w:type="spellStart"/>
            <w:r w:rsidRPr="00324235">
              <w:rPr>
                <w:rFonts w:eastAsiaTheme="minorEastAsia"/>
                <w:color w:val="000000" w:themeColor="text1"/>
                <w:lang w:eastAsia="ja-JP"/>
              </w:rPr>
              <w:t>SummaryOfCombination</w:t>
            </w:r>
            <w:proofErr w:type="spellEnd"/>
            <w:r w:rsidRPr="00324235">
              <w:rPr>
                <w:rFonts w:eastAsiaTheme="minorEastAsia"/>
                <w:color w:val="000000" w:themeColor="text1"/>
                <w:lang w:eastAsia="ja-JP"/>
              </w:rPr>
              <w:t>&gt;</w:t>
            </w:r>
          </w:p>
          <w:p w14:paraId="2DE22688" w14:textId="06064893" w:rsidR="00692527" w:rsidRPr="00E87448"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ECEAF9" w14:textId="77777777" w:rsidR="00692527" w:rsidRPr="00E87448" w:rsidRDefault="00692527" w:rsidP="00692527">
            <w:pPr>
              <w:rPr>
                <w:rFonts w:eastAsiaTheme="minorHAnsi"/>
                <w:color w:val="000000" w:themeColor="text1"/>
                <w:lang w:eastAsia="ja-JP"/>
              </w:rPr>
            </w:pPr>
          </w:p>
        </w:tc>
      </w:tr>
      <w:tr w:rsidR="00692527" w:rsidRPr="000D1C20" w14:paraId="58C825AE" w14:textId="5BF6238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DABBD3" w14:textId="2FC0C65A" w:rsidR="00692527" w:rsidRPr="00E87448" w:rsidRDefault="00692527" w:rsidP="00692527">
            <w:pPr>
              <w:rPr>
                <w:color w:val="000000" w:themeColor="text1"/>
              </w:rPr>
            </w:pPr>
            <w:r w:rsidRPr="00E87448">
              <w:rPr>
                <w:color w:val="000000" w:themeColor="text1"/>
              </w:rPr>
              <w:t>10.1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4471F" w14:textId="2AA9B35A" w:rsidR="00692527" w:rsidRPr="00E87448" w:rsidRDefault="00692527" w:rsidP="00692527">
            <w:pPr>
              <w:rPr>
                <w:rFonts w:eastAsia="MS Gothic" w:cs="MS Gothic"/>
                <w:color w:val="000000" w:themeColor="text1"/>
              </w:rPr>
            </w:pPr>
            <w:proofErr w:type="spellStart"/>
            <w:r w:rsidRPr="00E87448">
              <w:rPr>
                <w:rFonts w:eastAsia="MS Gothic" w:cs="MS Gothic"/>
                <w:color w:val="000000" w:themeColor="text1"/>
              </w:rPr>
              <w:t>併用禁忌（併用しないこと</w:t>
            </w:r>
            <w:proofErr w:type="spellEnd"/>
            <w:r w:rsidRPr="00E87448">
              <w:rPr>
                <w:rFonts w:eastAsia="MS Gothic" w:cs="MS Gothic"/>
                <w:color w:val="000000" w:themeColor="text1"/>
              </w:rPr>
              <w:t>）</w:t>
            </w:r>
            <w:r w:rsidRPr="00E87448">
              <w:rPr>
                <w:color w:val="000000" w:themeColor="text1"/>
              </w:rPr>
              <w:t xml:space="preserve"> (Contraindicated Combinations)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48B429" w14:textId="40D92DB2" w:rsidR="00692527" w:rsidRPr="00E87448" w:rsidRDefault="00692527" w:rsidP="00692527">
            <w:pPr>
              <w:rPr>
                <w:rFonts w:eastAsiaTheme="minorEastAsia"/>
                <w:b/>
                <w:bCs/>
                <w:i/>
                <w:iCs/>
                <w:color w:val="000000" w:themeColor="text1"/>
                <w:u w:val="single"/>
                <w:lang w:eastAsia="ja-JP"/>
              </w:rPr>
            </w:pPr>
            <w:proofErr w:type="spellStart"/>
            <w:r w:rsidRPr="00E87448">
              <w:rPr>
                <w:rFonts w:eastAsiaTheme="minorEastAsia" w:hint="eastAsia"/>
                <w:b/>
                <w:bCs/>
                <w:i/>
                <w:iCs/>
                <w:color w:val="000000" w:themeColor="text1"/>
                <w:u w:val="single"/>
                <w:lang w:eastAsia="ja-JP"/>
              </w:rPr>
              <w:t>Aromasin</w:t>
            </w:r>
            <w:proofErr w:type="spellEnd"/>
            <w:r>
              <w:rPr>
                <w:rFonts w:eastAsiaTheme="minorEastAsia" w:hint="eastAsia"/>
                <w:b/>
                <w:bCs/>
                <w:i/>
                <w:iCs/>
                <w:color w:val="000000" w:themeColor="text1"/>
                <w:u w:val="single"/>
                <w:lang w:eastAsia="ja-JP"/>
              </w:rPr>
              <w:t xml:space="preserve"> </w:t>
            </w:r>
            <w:r w:rsidRPr="00E87448">
              <w:rPr>
                <w:rFonts w:eastAsiaTheme="minorEastAsia" w:hint="eastAsia"/>
                <w:color w:val="000000" w:themeColor="text1"/>
                <w:lang w:eastAsia="ja-JP"/>
              </w:rPr>
              <w:t>NA</w:t>
            </w:r>
          </w:p>
          <w:p w14:paraId="39954C2F" w14:textId="77777777" w:rsidR="00692527" w:rsidRPr="00E87448" w:rsidRDefault="00692527" w:rsidP="00692527">
            <w:pPr>
              <w:rPr>
                <w:rFonts w:eastAsiaTheme="minorEastAsia"/>
                <w:color w:val="000000" w:themeColor="text1"/>
                <w:lang w:eastAsia="ja-JP"/>
              </w:rPr>
            </w:pPr>
            <w:r w:rsidRPr="00E87448">
              <w:rPr>
                <w:rFonts w:eastAsiaTheme="minorEastAsia" w:hint="eastAsia"/>
                <w:b/>
                <w:bCs/>
                <w:i/>
                <w:iCs/>
                <w:color w:val="000000" w:themeColor="text1"/>
                <w:u w:val="single"/>
                <w:lang w:eastAsia="ja-JP"/>
              </w:rPr>
              <w:t xml:space="preserve">Infliximab BS Pfizer </w:t>
            </w:r>
            <w:r w:rsidRPr="00E87448">
              <w:rPr>
                <w:color w:val="000000" w:themeColor="text1"/>
                <w:lang w:eastAsia="ja-JP"/>
              </w:rPr>
              <w:t>NA</w:t>
            </w:r>
          </w:p>
          <w:p w14:paraId="3C095651" w14:textId="56E76E95" w:rsidR="00692527" w:rsidRPr="00E87448"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BD20C0" w14:textId="77777777" w:rsidR="00692527" w:rsidRPr="00E87448" w:rsidRDefault="00692527" w:rsidP="00692527">
            <w:pPr>
              <w:rPr>
                <w:rFonts w:eastAsiaTheme="minorHAnsi"/>
                <w:color w:val="000000" w:themeColor="text1"/>
                <w:lang w:eastAsia="ja-JP"/>
              </w:rPr>
            </w:pPr>
          </w:p>
        </w:tc>
      </w:tr>
      <w:tr w:rsidR="00692527" w:rsidRPr="000D1C20" w14:paraId="73F2C1DD" w14:textId="139537E6" w:rsidTr="009C50FB">
        <w:trPr>
          <w:trHeight w:val="588"/>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B9559"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8F6CFC" w14:textId="77777777" w:rsidR="00692527" w:rsidRPr="00B20994" w:rsidRDefault="00692527" w:rsidP="00692527">
            <w:pPr>
              <w:rPr>
                <w:color w:val="000000" w:themeColor="text1"/>
              </w:rPr>
            </w:pPr>
            <w:proofErr w:type="spellStart"/>
            <w:r w:rsidRPr="00B20994">
              <w:rPr>
                <w:rFonts w:eastAsia="MS Gothic" w:cs="MS Gothic"/>
                <w:color w:val="000000" w:themeColor="text1"/>
              </w:rPr>
              <w:t>指示文</w:t>
            </w:r>
            <w:proofErr w:type="spellEnd"/>
            <w:r w:rsidRPr="00B20994">
              <w:rPr>
                <w:color w:val="000000" w:themeColor="text1"/>
              </w:rPr>
              <w:t xml:space="preserve"> (</w:t>
            </w:r>
            <w:commentRangeStart w:id="161"/>
            <w:r w:rsidRPr="00B20994">
              <w:rPr>
                <w:color w:val="000000" w:themeColor="text1"/>
              </w:rPr>
              <w:t>Instruction</w:t>
            </w:r>
            <w:commentRangeEnd w:id="161"/>
            <w:r w:rsidRPr="00B20994">
              <w:rPr>
                <w:rStyle w:val="CommentReference"/>
                <w:rFonts w:eastAsiaTheme="minorEastAsia"/>
                <w:color w:val="000000" w:themeColor="text1"/>
                <w:lang w:val="en-CA"/>
              </w:rPr>
              <w:commentReference w:id="161"/>
            </w:r>
            <w:r w:rsidRPr="00B20994">
              <w:rPr>
                <w:color w:val="000000" w:themeColor="text1"/>
              </w:rPr>
              <w:t>)</w:t>
            </w:r>
          </w:p>
          <w:p w14:paraId="006D3B4C"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042CE"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2FFE2498" w14:textId="77777777" w:rsidR="00692527" w:rsidRPr="00B20994" w:rsidRDefault="00692527" w:rsidP="00692527">
            <w:pPr>
              <w:rPr>
                <w:rFonts w:eastAsiaTheme="minorEastAsia"/>
                <w:color w:val="000000" w:themeColor="text1"/>
                <w:lang w:eastAsia="ja-JP"/>
              </w:rPr>
            </w:pPr>
            <w:r w:rsidRPr="00B20994">
              <w:rPr>
                <w:rFonts w:eastAsiaTheme="minorEastAsia" w:hint="eastAsia"/>
                <w:b/>
                <w:bCs/>
                <w:i/>
                <w:iCs/>
                <w:color w:val="000000" w:themeColor="text1"/>
                <w:u w:val="single"/>
                <w:lang w:eastAsia="ja-JP"/>
              </w:rPr>
              <w:t xml:space="preserve">Infliximab BS Pfizer </w:t>
            </w:r>
            <w:r w:rsidRPr="00B20994">
              <w:rPr>
                <w:color w:val="000000" w:themeColor="text1"/>
                <w:lang w:eastAsia="ja-JP"/>
              </w:rPr>
              <w:t>NA</w:t>
            </w:r>
          </w:p>
          <w:p w14:paraId="79887C6B" w14:textId="78388BC8" w:rsidR="00692527" w:rsidRPr="00B20994" w:rsidRDefault="00692527" w:rsidP="00692527">
            <w:pPr>
              <w:rPr>
                <w:rFonts w:eastAsiaTheme="minorEastAsia"/>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E316B" w14:textId="77777777" w:rsidR="00692527" w:rsidRPr="00B20994" w:rsidRDefault="00692527" w:rsidP="00692527">
            <w:pPr>
              <w:rPr>
                <w:rFonts w:eastAsiaTheme="minorHAnsi"/>
                <w:color w:val="000000" w:themeColor="text1"/>
              </w:rPr>
            </w:pPr>
          </w:p>
        </w:tc>
      </w:tr>
      <w:tr w:rsidR="00692527" w:rsidRPr="000D1C20" w14:paraId="0E20F70A" w14:textId="6A91D89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042BD4"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7A0DF0"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薬剤名等</w:t>
            </w:r>
            <w:proofErr w:type="spellEnd"/>
            <w:r w:rsidRPr="00B20994">
              <w:rPr>
                <w:color w:val="000000" w:themeColor="text1"/>
              </w:rPr>
              <w:t xml:space="preserve"> (Drug Name etc.)</w:t>
            </w:r>
          </w:p>
          <w:p w14:paraId="12123744"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D89DBC"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2692DC1C" w14:textId="77777777" w:rsidR="00692527" w:rsidRPr="00B20994" w:rsidRDefault="00692527" w:rsidP="00692527">
            <w:pPr>
              <w:rPr>
                <w:rFonts w:eastAsiaTheme="minorEastAsia"/>
                <w:color w:val="000000" w:themeColor="text1"/>
                <w:lang w:eastAsia="ja-JP"/>
              </w:rPr>
            </w:pPr>
            <w:r w:rsidRPr="00B20994">
              <w:rPr>
                <w:rFonts w:eastAsiaTheme="minorEastAsia" w:hint="eastAsia"/>
                <w:b/>
                <w:bCs/>
                <w:i/>
                <w:iCs/>
                <w:color w:val="000000" w:themeColor="text1"/>
                <w:u w:val="single"/>
                <w:lang w:eastAsia="ja-JP"/>
              </w:rPr>
              <w:t xml:space="preserve">Infliximab BS Pfizer </w:t>
            </w:r>
            <w:r w:rsidRPr="00B20994">
              <w:rPr>
                <w:color w:val="000000" w:themeColor="text1"/>
                <w:lang w:eastAsia="ja-JP"/>
              </w:rPr>
              <w:t>NA</w:t>
            </w:r>
          </w:p>
          <w:p w14:paraId="5FDED79C" w14:textId="630B3217" w:rsidR="00692527" w:rsidRPr="00B20994" w:rsidRDefault="00692527" w:rsidP="00692527">
            <w:pPr>
              <w:rPr>
                <w:rFonts w:eastAsiaTheme="minorEastAsia"/>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2E7350" w14:textId="77777777" w:rsidR="00692527" w:rsidRPr="00B20994" w:rsidRDefault="00692527" w:rsidP="00692527">
            <w:pPr>
              <w:rPr>
                <w:rFonts w:eastAsiaTheme="minorHAnsi"/>
                <w:color w:val="000000" w:themeColor="text1"/>
              </w:rPr>
            </w:pPr>
          </w:p>
        </w:tc>
      </w:tr>
      <w:tr w:rsidR="00692527" w:rsidRPr="000D1C20" w14:paraId="4A6CA332" w14:textId="56AA301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B1E306"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D31206" w14:textId="77777777" w:rsidR="00692527" w:rsidRPr="00B20994" w:rsidRDefault="00692527" w:rsidP="00692527">
            <w:pPr>
              <w:rPr>
                <w:color w:val="000000" w:themeColor="text1"/>
              </w:rPr>
            </w:pPr>
            <w:proofErr w:type="spellStart"/>
            <w:r w:rsidRPr="00B20994">
              <w:rPr>
                <w:rFonts w:eastAsia="MS Gothic" w:cs="MS Gothic"/>
                <w:color w:val="000000" w:themeColor="text1"/>
              </w:rPr>
              <w:t>臨床症状・措置方法</w:t>
            </w:r>
            <w:proofErr w:type="spellEnd"/>
            <w:r w:rsidRPr="00B20994">
              <w:rPr>
                <w:color w:val="000000" w:themeColor="text1"/>
              </w:rPr>
              <w:t xml:space="preserve"> (Clinical Symptoms and Measures)</w:t>
            </w:r>
          </w:p>
          <w:p w14:paraId="405F23FD"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BBC1C9" w14:textId="1C4D9B12"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1CF46D57" w14:textId="11AF773D" w:rsidR="00692527" w:rsidRPr="00B20994" w:rsidRDefault="00692527" w:rsidP="00692527">
            <w:pPr>
              <w:tabs>
                <w:tab w:val="left" w:pos="1147"/>
              </w:tabs>
              <w:rPr>
                <w:rFonts w:eastAsiaTheme="minorHAnsi"/>
                <w:color w:val="000000" w:themeColor="text1"/>
              </w:rPr>
            </w:pPr>
            <w:r w:rsidRPr="00B20994">
              <w:rPr>
                <w:rFonts w:eastAsiaTheme="minorEastAsia" w:hint="eastAsia"/>
                <w:b/>
                <w:bCs/>
                <w:i/>
                <w:iCs/>
                <w:color w:val="000000" w:themeColor="text1"/>
                <w:u w:val="single"/>
                <w:lang w:eastAsia="ja-JP"/>
              </w:rPr>
              <w:t xml:space="preserve">Infliximab BS Pfizer </w:t>
            </w:r>
            <w:r w:rsidRPr="00B20994">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04B481" w14:textId="77777777" w:rsidR="00692527" w:rsidRPr="00B20994" w:rsidRDefault="00692527" w:rsidP="00692527">
            <w:pPr>
              <w:rPr>
                <w:rFonts w:eastAsiaTheme="minorHAnsi"/>
                <w:color w:val="000000" w:themeColor="text1"/>
              </w:rPr>
            </w:pPr>
          </w:p>
        </w:tc>
      </w:tr>
      <w:tr w:rsidR="00692527" w:rsidRPr="000D1C20" w14:paraId="68500AA5" w14:textId="2A63388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B66C05"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5FFDFF" w14:textId="77777777" w:rsidR="00692527" w:rsidRPr="00B20994" w:rsidRDefault="00692527" w:rsidP="00692527">
            <w:pPr>
              <w:rPr>
                <w:color w:val="000000" w:themeColor="text1"/>
              </w:rPr>
            </w:pPr>
            <w:proofErr w:type="spellStart"/>
            <w:r w:rsidRPr="00B20994">
              <w:rPr>
                <w:rFonts w:eastAsia="MS Gothic" w:cs="MS Gothic"/>
                <w:color w:val="000000" w:themeColor="text1"/>
              </w:rPr>
              <w:t>機序・危険因子</w:t>
            </w:r>
            <w:proofErr w:type="spellEnd"/>
            <w:r w:rsidRPr="00B20994">
              <w:rPr>
                <w:color w:val="000000" w:themeColor="text1"/>
              </w:rPr>
              <w:t xml:space="preserve"> (Mechanism and Risk Factors)</w:t>
            </w:r>
          </w:p>
          <w:p w14:paraId="345ABF07"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0E2F8E"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185F46C3" w14:textId="587E4523" w:rsidR="00692527" w:rsidRPr="00B20994" w:rsidRDefault="00692527" w:rsidP="00692527">
            <w:pPr>
              <w:rPr>
                <w:rFonts w:eastAsiaTheme="minorHAnsi"/>
                <w:color w:val="000000" w:themeColor="text1"/>
              </w:rPr>
            </w:pPr>
            <w:r w:rsidRPr="00B20994">
              <w:rPr>
                <w:rFonts w:eastAsiaTheme="minorEastAsia" w:hint="eastAsia"/>
                <w:b/>
                <w:bCs/>
                <w:i/>
                <w:iCs/>
                <w:color w:val="000000" w:themeColor="text1"/>
                <w:u w:val="single"/>
                <w:lang w:eastAsia="ja-JP"/>
              </w:rPr>
              <w:t xml:space="preserve">Infliximab BS Pfizer </w:t>
            </w:r>
            <w:r w:rsidRPr="00B20994">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7D21DF" w14:textId="77777777" w:rsidR="00692527" w:rsidRPr="00B20994" w:rsidRDefault="00692527" w:rsidP="00692527">
            <w:pPr>
              <w:rPr>
                <w:rFonts w:eastAsiaTheme="minorHAnsi"/>
                <w:color w:val="000000" w:themeColor="text1"/>
              </w:rPr>
            </w:pPr>
          </w:p>
        </w:tc>
      </w:tr>
      <w:tr w:rsidR="00692527" w:rsidRPr="000D1C20" w14:paraId="6141E323" w14:textId="697F3DD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B5436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E833CB" w14:textId="484B40CB"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併用禁忌に関する注釈</w:t>
            </w:r>
            <w:proofErr w:type="spellEnd"/>
            <w:r w:rsidRPr="00B20994">
              <w:rPr>
                <w:color w:val="000000" w:themeColor="text1"/>
              </w:rPr>
              <w:t xml:space="preserve"> (Annotations on Contraindicated Combinations)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19AC2B"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417B701" w14:textId="208CEF49" w:rsidR="00692527" w:rsidRPr="00B20994" w:rsidRDefault="00692527" w:rsidP="00692527">
            <w:pPr>
              <w:rPr>
                <w:rFonts w:eastAsiaTheme="minorHAnsi"/>
                <w:color w:val="000000" w:themeColor="text1"/>
              </w:rPr>
            </w:pPr>
            <w:r w:rsidRPr="00B20994">
              <w:rPr>
                <w:rFonts w:eastAsiaTheme="minorEastAsia" w:hint="eastAsia"/>
                <w:b/>
                <w:bCs/>
                <w:i/>
                <w:iCs/>
                <w:color w:val="000000" w:themeColor="text1"/>
                <w:u w:val="single"/>
                <w:lang w:eastAsia="ja-JP"/>
              </w:rPr>
              <w:t xml:space="preserve">Infliximab BS Pfizer </w:t>
            </w:r>
            <w:r w:rsidRPr="00B20994">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750C12" w14:textId="77777777" w:rsidR="00692527" w:rsidRPr="00B20994" w:rsidRDefault="00692527" w:rsidP="00692527">
            <w:pPr>
              <w:rPr>
                <w:rFonts w:eastAsiaTheme="minorHAnsi"/>
                <w:color w:val="000000" w:themeColor="text1"/>
              </w:rPr>
            </w:pPr>
          </w:p>
        </w:tc>
      </w:tr>
      <w:tr w:rsidR="00692527" w:rsidRPr="000D1C20" w14:paraId="7A060920" w14:textId="1DF3D84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B3A86E" w14:textId="180922CF" w:rsidR="00692527" w:rsidRPr="00B20994" w:rsidRDefault="00692527" w:rsidP="00692527">
            <w:pPr>
              <w:rPr>
                <w:color w:val="000000" w:themeColor="text1"/>
              </w:rPr>
            </w:pPr>
            <w:r w:rsidRPr="00B20994">
              <w:rPr>
                <w:color w:val="000000" w:themeColor="text1"/>
              </w:rPr>
              <w:t>10.2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40B438" w14:textId="77777777" w:rsidR="00692527" w:rsidRPr="00B20994" w:rsidRDefault="00692527" w:rsidP="00692527">
            <w:pPr>
              <w:rPr>
                <w:color w:val="000000" w:themeColor="text1"/>
              </w:rPr>
            </w:pPr>
            <w:proofErr w:type="spellStart"/>
            <w:r w:rsidRPr="00B20994">
              <w:rPr>
                <w:rFonts w:eastAsia="MS Gothic" w:cs="MS Gothic"/>
                <w:color w:val="000000" w:themeColor="text1"/>
              </w:rPr>
              <w:t>併用注意（併用に注意すること</w:t>
            </w:r>
            <w:proofErr w:type="spellEnd"/>
            <w:r w:rsidRPr="00B20994">
              <w:rPr>
                <w:rFonts w:eastAsia="MS Gothic" w:cs="MS Gothic"/>
                <w:color w:val="000000" w:themeColor="text1"/>
              </w:rPr>
              <w:t>）</w:t>
            </w:r>
            <w:r w:rsidRPr="00B20994">
              <w:rPr>
                <w:color w:val="000000" w:themeColor="text1"/>
              </w:rPr>
              <w:t xml:space="preserve"> (Precautions for Combinations)</w:t>
            </w:r>
          </w:p>
          <w:p w14:paraId="02516153"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A06714" w14:textId="7285D273"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11785F61" w14:textId="77777777" w:rsidR="00692527" w:rsidRPr="00B20994" w:rsidRDefault="00692527" w:rsidP="00692527">
            <w:pPr>
              <w:rPr>
                <w:rFonts w:eastAsiaTheme="minorHAnsi"/>
                <w:color w:val="000000" w:themeColor="text1"/>
              </w:rPr>
            </w:pPr>
            <w:r w:rsidRPr="00B20994">
              <w:rPr>
                <w:rFonts w:eastAsiaTheme="minorHAnsi"/>
                <w:color w:val="000000" w:themeColor="text1"/>
              </w:rPr>
              <w:t>&lt;</w:t>
            </w:r>
            <w:proofErr w:type="spellStart"/>
            <w:r w:rsidRPr="00B20994">
              <w:rPr>
                <w:rFonts w:eastAsiaTheme="minorHAnsi"/>
                <w:color w:val="000000" w:themeColor="text1"/>
              </w:rPr>
              <w:t>PrecautionsForCombinations</w:t>
            </w:r>
            <w:proofErr w:type="spellEnd"/>
            <w:r w:rsidRPr="00B20994">
              <w:rPr>
                <w:rFonts w:eastAsiaTheme="minorHAnsi"/>
                <w:color w:val="000000" w:themeColor="text1"/>
              </w:rPr>
              <w:t xml:space="preserve"> id="</w:t>
            </w:r>
            <w:proofErr w:type="spellStart"/>
            <w:r w:rsidRPr="00B20994">
              <w:rPr>
                <w:rFonts w:eastAsiaTheme="minorHAnsi"/>
                <w:color w:val="000000" w:themeColor="text1"/>
              </w:rPr>
              <w:t>HDR_PrecautionsForCombinations</w:t>
            </w:r>
            <w:proofErr w:type="spellEnd"/>
            <w:r w:rsidRPr="00B20994">
              <w:rPr>
                <w:rFonts w:eastAsiaTheme="minorHAnsi"/>
                <w:color w:val="000000" w:themeColor="text1"/>
              </w:rPr>
              <w:t>" heading="fixing"&gt;</w:t>
            </w:r>
          </w:p>
          <w:p w14:paraId="51EFCBA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PrecautionsForCombination</w:t>
            </w:r>
            <w:proofErr w:type="spellEnd"/>
            <w:r w:rsidRPr="00B20994">
              <w:rPr>
                <w:rFonts w:eastAsiaTheme="minorHAnsi"/>
                <w:color w:val="000000" w:themeColor="text1"/>
              </w:rPr>
              <w:t>&gt;</w:t>
            </w:r>
          </w:p>
          <w:p w14:paraId="7763AC96" w14:textId="77777777" w:rsidR="00692527" w:rsidRPr="00B20994" w:rsidRDefault="00692527" w:rsidP="00692527">
            <w:pPr>
              <w:rPr>
                <w:rFonts w:eastAsiaTheme="minorHAnsi"/>
                <w:color w:val="000000" w:themeColor="text1"/>
              </w:rPr>
            </w:pPr>
            <w:r w:rsidRPr="00B20994">
              <w:rPr>
                <w:rFonts w:eastAsiaTheme="minorHAnsi"/>
                <w:color w:val="000000" w:themeColor="text1"/>
              </w:rPr>
              <w:lastRenderedPageBreak/>
              <w:t xml:space="preserve">        &lt;</w:t>
            </w:r>
            <w:proofErr w:type="spellStart"/>
            <w:r w:rsidRPr="00B20994">
              <w:rPr>
                <w:rFonts w:eastAsiaTheme="minorHAnsi"/>
                <w:color w:val="000000" w:themeColor="text1"/>
              </w:rPr>
              <w:t>PrecautionsForCombi</w:t>
            </w:r>
            <w:proofErr w:type="spellEnd"/>
            <w:r w:rsidRPr="00B20994">
              <w:rPr>
                <w:rFonts w:eastAsiaTheme="minorHAnsi"/>
                <w:color w:val="000000" w:themeColor="text1"/>
              </w:rPr>
              <w:t>&gt;</w:t>
            </w:r>
          </w:p>
          <w:p w14:paraId="45E0F32C"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WidthDefinition</w:t>
            </w:r>
            <w:proofErr w:type="spellEnd"/>
            <w:r w:rsidRPr="00B20994">
              <w:rPr>
                <w:rFonts w:eastAsiaTheme="minorHAnsi"/>
                <w:color w:val="000000" w:themeColor="text1"/>
              </w:rPr>
              <w:t xml:space="preserve"> </w:t>
            </w:r>
            <w:proofErr w:type="spellStart"/>
            <w:r w:rsidRPr="00B20994">
              <w:rPr>
                <w:rFonts w:eastAsiaTheme="minorHAnsi"/>
                <w:color w:val="000000" w:themeColor="text1"/>
              </w:rPr>
              <w:t>totalWidth</w:t>
            </w:r>
            <w:proofErr w:type="spellEnd"/>
            <w:r w:rsidRPr="00B20994">
              <w:rPr>
                <w:rFonts w:eastAsiaTheme="minorHAnsi"/>
                <w:color w:val="000000" w:themeColor="text1"/>
              </w:rPr>
              <w:t>="100%"&gt;</w:t>
            </w:r>
          </w:p>
          <w:p w14:paraId="61DDC26A"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&lt;Col width="23.96%" /&gt;</w:t>
            </w:r>
          </w:p>
          <w:p w14:paraId="137837C6"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&lt;Col width="33.12%" /&gt;</w:t>
            </w:r>
          </w:p>
          <w:p w14:paraId="0600638D"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&lt;Col width="41.41%" /&gt;</w:t>
            </w:r>
          </w:p>
          <w:p w14:paraId="57F7C9AD"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WidthDefinition</w:t>
            </w:r>
            <w:proofErr w:type="spellEnd"/>
            <w:r w:rsidRPr="00B20994">
              <w:rPr>
                <w:rFonts w:eastAsiaTheme="minorHAnsi"/>
                <w:color w:val="000000" w:themeColor="text1"/>
              </w:rPr>
              <w:t>&gt;</w:t>
            </w:r>
          </w:p>
          <w:p w14:paraId="5800C731"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&lt;Drug&gt;</w:t>
            </w:r>
          </w:p>
          <w:p w14:paraId="30E6785F"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DrugName</w:t>
            </w:r>
            <w:proofErr w:type="spellEnd"/>
            <w:r w:rsidRPr="00B20994">
              <w:rPr>
                <w:rFonts w:eastAsiaTheme="minorHAnsi"/>
                <w:color w:val="000000" w:themeColor="text1"/>
              </w:rPr>
              <w:t>&gt;</w:t>
            </w:r>
          </w:p>
          <w:p w14:paraId="14A498A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097FE9E0"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t xml:space="preserve">                &lt;Lang </w:t>
            </w:r>
            <w:proofErr w:type="spellStart"/>
            <w:proofErr w:type="gramStart"/>
            <w:r w:rsidRPr="00B20994">
              <w:rPr>
                <w:rFonts w:eastAsiaTheme="minorHAnsi" w:hint="eastAsia"/>
                <w:color w:val="000000" w:themeColor="text1"/>
              </w:rPr>
              <w:t>xml:lang</w:t>
            </w:r>
            <w:proofErr w:type="spellEnd"/>
            <w:proofErr w:type="gramEnd"/>
            <w:r w:rsidRPr="00B20994">
              <w:rPr>
                <w:rFonts w:eastAsiaTheme="minorHAnsi" w:hint="eastAsia"/>
                <w:color w:val="000000" w:themeColor="text1"/>
              </w:rPr>
              <w:t>="ja"&gt;</w:t>
            </w:r>
            <w:proofErr w:type="spellStart"/>
            <w:r w:rsidRPr="009C50FB">
              <w:rPr>
                <w:rFonts w:asciiTheme="minorEastAsia" w:eastAsiaTheme="minorEastAsia" w:hAnsiTheme="minorEastAsia" w:cs="MS Mincho" w:hint="eastAsia"/>
                <w:color w:val="000000" w:themeColor="text1"/>
              </w:rPr>
              <w:t>エストロゲン含有製剤</w:t>
            </w:r>
            <w:proofErr w:type="spellEnd"/>
            <w:r w:rsidRPr="00B20994">
              <w:rPr>
                <w:rFonts w:eastAsiaTheme="minorHAnsi" w:hint="eastAsia"/>
                <w:color w:val="000000" w:themeColor="text1"/>
              </w:rPr>
              <w:t>&lt;/Lang&gt;</w:t>
            </w:r>
          </w:p>
          <w:p w14:paraId="0B3BEF4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1556188F"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DrugName</w:t>
            </w:r>
            <w:proofErr w:type="spellEnd"/>
            <w:r w:rsidRPr="00B20994">
              <w:rPr>
                <w:rFonts w:eastAsiaTheme="minorHAnsi"/>
                <w:color w:val="000000" w:themeColor="text1"/>
              </w:rPr>
              <w:t>&gt;</w:t>
            </w:r>
          </w:p>
          <w:p w14:paraId="22F8E32B"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ClinSymptomsAndMeasures</w:t>
            </w:r>
            <w:proofErr w:type="spellEnd"/>
            <w:r w:rsidRPr="00B20994">
              <w:rPr>
                <w:rFonts w:eastAsiaTheme="minorHAnsi"/>
                <w:color w:val="000000" w:themeColor="text1"/>
              </w:rPr>
              <w:t>&gt;</w:t>
            </w:r>
          </w:p>
          <w:p w14:paraId="412FAB75"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5CD1823E"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t xml:space="preserve">                &lt;Lang </w:t>
            </w:r>
            <w:proofErr w:type="spellStart"/>
            <w:proofErr w:type="gramStart"/>
            <w:r w:rsidRPr="00B20994">
              <w:rPr>
                <w:rFonts w:eastAsiaTheme="minorHAnsi" w:hint="eastAsia"/>
                <w:color w:val="000000" w:themeColor="text1"/>
              </w:rPr>
              <w:t>xml:lang</w:t>
            </w:r>
            <w:proofErr w:type="spellEnd"/>
            <w:proofErr w:type="gramEnd"/>
            <w:r w:rsidRPr="00B20994">
              <w:rPr>
                <w:rFonts w:eastAsiaTheme="minorHAnsi" w:hint="eastAsia"/>
                <w:color w:val="000000" w:themeColor="text1"/>
              </w:rPr>
              <w:t>="ja"&gt;</w:t>
            </w:r>
            <w:proofErr w:type="spellStart"/>
            <w:r w:rsidRPr="009C50FB">
              <w:rPr>
                <w:rFonts w:asciiTheme="minorEastAsia" w:eastAsiaTheme="minorEastAsia" w:hAnsiTheme="minorEastAsia" w:cs="MS Mincho" w:hint="eastAsia"/>
                <w:color w:val="000000" w:themeColor="text1"/>
              </w:rPr>
              <w:t>本剤の効果を減弱させる可能性がある</w:t>
            </w:r>
            <w:proofErr w:type="spellEnd"/>
            <w:r w:rsidRPr="009C50FB">
              <w:rPr>
                <w:rFonts w:asciiTheme="minorEastAsia" w:eastAsiaTheme="minorEastAsia" w:hAnsiTheme="minorEastAsia" w:cs="MS Mincho" w:hint="eastAsia"/>
                <w:color w:val="000000" w:themeColor="text1"/>
              </w:rPr>
              <w:t>。</w:t>
            </w:r>
            <w:r w:rsidRPr="00B20994">
              <w:rPr>
                <w:rFonts w:eastAsiaTheme="minorHAnsi" w:hint="eastAsia"/>
                <w:color w:val="000000" w:themeColor="text1"/>
              </w:rPr>
              <w:t>&lt;/Lang&gt;</w:t>
            </w:r>
          </w:p>
          <w:p w14:paraId="6C7E5D16"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46C609A8"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ClinSymptomsAndMeasures</w:t>
            </w:r>
            <w:proofErr w:type="spellEnd"/>
            <w:r w:rsidRPr="00B20994">
              <w:rPr>
                <w:rFonts w:eastAsiaTheme="minorHAnsi"/>
                <w:color w:val="000000" w:themeColor="text1"/>
              </w:rPr>
              <w:t>&gt;</w:t>
            </w:r>
          </w:p>
          <w:p w14:paraId="366D44D4"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MechanismAndRiskFactors</w:t>
            </w:r>
            <w:proofErr w:type="spellEnd"/>
            <w:r w:rsidRPr="00B20994">
              <w:rPr>
                <w:rFonts w:eastAsiaTheme="minorHAnsi"/>
                <w:color w:val="000000" w:themeColor="text1"/>
              </w:rPr>
              <w:t>&gt;</w:t>
            </w:r>
          </w:p>
          <w:p w14:paraId="18F647D8"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3B2EE03E"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t xml:space="preserve">                </w:t>
            </w:r>
            <w:r w:rsidRPr="00B20994">
              <w:rPr>
                <w:rFonts w:eastAsiaTheme="minorHAnsi" w:hint="eastAsia"/>
                <w:color w:val="000000" w:themeColor="text1"/>
                <w:lang w:eastAsia="ja-JP"/>
              </w:rPr>
              <w:t xml:space="preserve">&lt;Lang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本</w:t>
            </w:r>
            <w:r w:rsidRPr="009C50FB">
              <w:rPr>
                <w:rFonts w:asciiTheme="minorEastAsia" w:eastAsiaTheme="minorEastAsia" w:hAnsiTheme="minorEastAsia" w:cs="MS Mincho" w:hint="eastAsia"/>
                <w:color w:val="000000" w:themeColor="text1"/>
                <w:lang w:eastAsia="ja-JP"/>
              </w:rPr>
              <w:t>剤の薬理作用はエストロゲン合成阻害によるものであるため。</w:t>
            </w:r>
            <w:r w:rsidRPr="00B20994">
              <w:rPr>
                <w:rFonts w:eastAsiaTheme="minorHAnsi" w:hint="eastAsia"/>
                <w:color w:val="000000" w:themeColor="text1"/>
              </w:rPr>
              <w:t>&lt;/Lang&gt;</w:t>
            </w:r>
          </w:p>
          <w:p w14:paraId="105D7BE6"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6D66E412"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MechanismAndRiskFactors</w:t>
            </w:r>
            <w:proofErr w:type="spellEnd"/>
            <w:r w:rsidRPr="00B20994">
              <w:rPr>
                <w:rFonts w:eastAsiaTheme="minorHAnsi"/>
                <w:color w:val="000000" w:themeColor="text1"/>
              </w:rPr>
              <w:t>&gt;</w:t>
            </w:r>
          </w:p>
          <w:p w14:paraId="1F48654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&lt;/Drug&gt;</w:t>
            </w:r>
          </w:p>
          <w:p w14:paraId="37611281"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PrecautionsForCombi</w:t>
            </w:r>
            <w:proofErr w:type="spellEnd"/>
            <w:r w:rsidRPr="00B20994">
              <w:rPr>
                <w:rFonts w:eastAsiaTheme="minorHAnsi"/>
                <w:color w:val="000000" w:themeColor="text1"/>
              </w:rPr>
              <w:t>&gt;</w:t>
            </w:r>
          </w:p>
          <w:p w14:paraId="220FB8EE"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PrecautionsForCombination</w:t>
            </w:r>
            <w:proofErr w:type="spellEnd"/>
            <w:r w:rsidRPr="00B20994">
              <w:rPr>
                <w:rFonts w:eastAsiaTheme="minorHAnsi"/>
                <w:color w:val="000000" w:themeColor="text1"/>
              </w:rPr>
              <w:t>&gt;</w:t>
            </w:r>
          </w:p>
          <w:p w14:paraId="643FCE5C" w14:textId="77777777" w:rsidR="00692527" w:rsidRPr="00B20994" w:rsidRDefault="00692527" w:rsidP="00692527">
            <w:pPr>
              <w:rPr>
                <w:rFonts w:eastAsiaTheme="minorEastAsia"/>
                <w:color w:val="000000" w:themeColor="text1"/>
                <w:lang w:eastAsia="ja-JP"/>
              </w:rPr>
            </w:pPr>
            <w:r w:rsidRPr="00B20994">
              <w:rPr>
                <w:rFonts w:eastAsiaTheme="minorHAnsi"/>
                <w:color w:val="000000" w:themeColor="text1"/>
              </w:rPr>
              <w:t xml:space="preserve">    &lt;/</w:t>
            </w:r>
            <w:proofErr w:type="spellStart"/>
            <w:r w:rsidRPr="00B20994">
              <w:rPr>
                <w:rFonts w:eastAsiaTheme="minorHAnsi"/>
                <w:color w:val="000000" w:themeColor="text1"/>
              </w:rPr>
              <w:t>PrecautionsForCombinations</w:t>
            </w:r>
            <w:proofErr w:type="spellEnd"/>
            <w:r w:rsidRPr="00B20994">
              <w:rPr>
                <w:rFonts w:eastAsiaTheme="minorHAnsi"/>
                <w:color w:val="000000" w:themeColor="text1"/>
              </w:rPr>
              <w:t>&gt;</w:t>
            </w:r>
          </w:p>
          <w:p w14:paraId="070F6D12" w14:textId="503642AC"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BBD323" w14:textId="77777777" w:rsidR="00692527" w:rsidRPr="00B20994" w:rsidRDefault="00692527" w:rsidP="00692527">
            <w:pPr>
              <w:rPr>
                <w:rFonts w:eastAsiaTheme="minorHAnsi"/>
                <w:color w:val="000000" w:themeColor="text1"/>
              </w:rPr>
            </w:pPr>
          </w:p>
        </w:tc>
      </w:tr>
      <w:tr w:rsidR="00692527" w:rsidRPr="000D1C20" w14:paraId="32C0FF77"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D23FAB"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AA3ACF" w14:textId="77777777" w:rsidR="00692527" w:rsidRDefault="00692527" w:rsidP="00692527">
            <w:pPr>
              <w:rPr>
                <w:rFonts w:eastAsia="MS Gothic" w:cs="MS Gothic"/>
                <w:color w:val="000000" w:themeColor="text1"/>
              </w:rPr>
            </w:pPr>
            <w:proofErr w:type="spellStart"/>
            <w:r w:rsidRPr="007E6BDE">
              <w:rPr>
                <w:rFonts w:eastAsia="MS Gothic" w:cs="MS Gothic" w:hint="eastAsia"/>
                <w:color w:val="000000" w:themeColor="text1"/>
              </w:rPr>
              <w:t>併用注意</w:t>
            </w:r>
            <w:proofErr w:type="spellEnd"/>
            <w:r w:rsidRPr="007E6BDE">
              <w:rPr>
                <w:rFonts w:eastAsia="MS Gothic" w:cs="MS Gothic" w:hint="eastAsia"/>
                <w:color w:val="000000" w:themeColor="text1"/>
              </w:rPr>
              <w:t>(</w:t>
            </w:r>
            <w:proofErr w:type="spellStart"/>
            <w:r w:rsidRPr="007E6BDE">
              <w:rPr>
                <w:rFonts w:eastAsia="MS Gothic" w:cs="MS Gothic" w:hint="eastAsia"/>
                <w:color w:val="000000" w:themeColor="text1"/>
              </w:rPr>
              <w:t>繰り返し</w:t>
            </w:r>
            <w:proofErr w:type="spellEnd"/>
            <w:r w:rsidRPr="007E6BDE">
              <w:rPr>
                <w:rFonts w:eastAsia="MS Gothic" w:cs="MS Gothic" w:hint="eastAsia"/>
                <w:color w:val="000000" w:themeColor="text1"/>
              </w:rPr>
              <w:t>)</w:t>
            </w:r>
          </w:p>
          <w:p w14:paraId="4FA7F0F7" w14:textId="77777777"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p>
          <w:p w14:paraId="7CE15E28" w14:textId="262869BE" w:rsidR="00692527" w:rsidRPr="00B20994" w:rsidRDefault="00692527" w:rsidP="00692527">
            <w:pPr>
              <w:rPr>
                <w:rFonts w:eastAsia="MS Gothic" w:cs="MS Gothic"/>
                <w:color w:val="000000" w:themeColor="text1"/>
              </w:rPr>
            </w:pPr>
            <w:proofErr w:type="spellStart"/>
            <w:r w:rsidRPr="00BE52DD">
              <w:rPr>
                <w:rFonts w:eastAsia="MS Gothic" w:cs="MS Gothic"/>
                <w:color w:val="000000" w:themeColor="text1"/>
              </w:rPr>
              <w:t>PrecautionsForCombination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D8ADF6" w14:textId="77777777"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r w:rsidRPr="00E66E24">
              <w:rPr>
                <w:color w:val="000000" w:themeColor="text1"/>
                <w:lang w:eastAsia="ja-JP"/>
              </w:rPr>
              <w:t xml:space="preserve"> </w:t>
            </w:r>
          </w:p>
          <w:p w14:paraId="31FEA22D" w14:textId="1C29C78A" w:rsidR="00692527" w:rsidRPr="00C759C8" w:rsidRDefault="00692527" w:rsidP="00692527">
            <w:pPr>
              <w:rPr>
                <w:color w:val="000000" w:themeColor="text1"/>
                <w:lang w:eastAsia="ja-JP"/>
              </w:rPr>
            </w:pPr>
            <w:r w:rsidRPr="00C759C8">
              <w:rPr>
                <w:color w:val="000000" w:themeColor="text1"/>
                <w:lang w:eastAsia="ja-JP"/>
              </w:rPr>
              <w:t>&lt;</w:t>
            </w:r>
            <w:proofErr w:type="spellStart"/>
            <w:r w:rsidRPr="00C759C8">
              <w:rPr>
                <w:color w:val="000000" w:themeColor="text1"/>
                <w:lang w:eastAsia="ja-JP"/>
              </w:rPr>
              <w:t>PrecautionsForCombination</w:t>
            </w:r>
            <w:proofErr w:type="spellEnd"/>
            <w:r w:rsidRPr="00C759C8">
              <w:rPr>
                <w:color w:val="000000" w:themeColor="text1"/>
                <w:lang w:eastAsia="ja-JP"/>
              </w:rPr>
              <w:t>&gt;</w:t>
            </w:r>
          </w:p>
          <w:p w14:paraId="10A06441"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PrecautionsForCombi</w:t>
            </w:r>
            <w:proofErr w:type="spellEnd"/>
            <w:r w:rsidRPr="00C759C8">
              <w:rPr>
                <w:color w:val="000000" w:themeColor="text1"/>
                <w:lang w:eastAsia="ja-JP"/>
              </w:rPr>
              <w:t>&gt;</w:t>
            </w:r>
          </w:p>
          <w:p w14:paraId="7432C529"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WidthDefinition</w:t>
            </w:r>
            <w:proofErr w:type="spellEnd"/>
            <w:r w:rsidRPr="00C759C8">
              <w:rPr>
                <w:color w:val="000000" w:themeColor="text1"/>
                <w:lang w:eastAsia="ja-JP"/>
              </w:rPr>
              <w:t xml:space="preserve"> </w:t>
            </w:r>
            <w:proofErr w:type="spellStart"/>
            <w:r w:rsidRPr="00C759C8">
              <w:rPr>
                <w:color w:val="000000" w:themeColor="text1"/>
                <w:lang w:eastAsia="ja-JP"/>
              </w:rPr>
              <w:t>totalWidth</w:t>
            </w:r>
            <w:proofErr w:type="spellEnd"/>
            <w:r w:rsidRPr="00C759C8">
              <w:rPr>
                <w:color w:val="000000" w:themeColor="text1"/>
                <w:lang w:eastAsia="ja-JP"/>
              </w:rPr>
              <w:t>="100%"&gt;</w:t>
            </w:r>
          </w:p>
          <w:p w14:paraId="5AC2B4E6" w14:textId="77777777" w:rsidR="00692527" w:rsidRPr="00C759C8" w:rsidRDefault="00692527" w:rsidP="00692527">
            <w:pPr>
              <w:rPr>
                <w:color w:val="000000" w:themeColor="text1"/>
                <w:lang w:eastAsia="ja-JP"/>
              </w:rPr>
            </w:pPr>
            <w:r w:rsidRPr="00C759C8">
              <w:rPr>
                <w:color w:val="000000" w:themeColor="text1"/>
                <w:lang w:eastAsia="ja-JP"/>
              </w:rPr>
              <w:t xml:space="preserve">            &lt;Col width="23.96%" /&gt;</w:t>
            </w:r>
          </w:p>
          <w:p w14:paraId="7AA2B0E5" w14:textId="77777777" w:rsidR="00692527" w:rsidRPr="00C759C8" w:rsidRDefault="00692527" w:rsidP="00692527">
            <w:pPr>
              <w:rPr>
                <w:color w:val="000000" w:themeColor="text1"/>
                <w:lang w:eastAsia="ja-JP"/>
              </w:rPr>
            </w:pPr>
            <w:r w:rsidRPr="00C759C8">
              <w:rPr>
                <w:color w:val="000000" w:themeColor="text1"/>
                <w:lang w:eastAsia="ja-JP"/>
              </w:rPr>
              <w:t xml:space="preserve">            &lt;Col width="33.12%" /&gt;</w:t>
            </w:r>
          </w:p>
          <w:p w14:paraId="4E693D1F" w14:textId="77777777" w:rsidR="00692527" w:rsidRPr="00C759C8" w:rsidRDefault="00692527" w:rsidP="00692527">
            <w:pPr>
              <w:rPr>
                <w:color w:val="000000" w:themeColor="text1"/>
                <w:lang w:eastAsia="ja-JP"/>
              </w:rPr>
            </w:pPr>
            <w:r w:rsidRPr="00C759C8">
              <w:rPr>
                <w:color w:val="000000" w:themeColor="text1"/>
                <w:lang w:eastAsia="ja-JP"/>
              </w:rPr>
              <w:t xml:space="preserve">            &lt;Col width="41.41%" /&gt;</w:t>
            </w:r>
          </w:p>
          <w:p w14:paraId="365AB8E3"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WidthDefinition</w:t>
            </w:r>
            <w:proofErr w:type="spellEnd"/>
            <w:r w:rsidRPr="00C759C8">
              <w:rPr>
                <w:color w:val="000000" w:themeColor="text1"/>
                <w:lang w:eastAsia="ja-JP"/>
              </w:rPr>
              <w:t>&gt;</w:t>
            </w:r>
          </w:p>
          <w:p w14:paraId="5173A226" w14:textId="77777777" w:rsidR="00692527" w:rsidRPr="00C759C8" w:rsidRDefault="00692527" w:rsidP="00692527">
            <w:pPr>
              <w:rPr>
                <w:color w:val="000000" w:themeColor="text1"/>
                <w:lang w:eastAsia="ja-JP"/>
              </w:rPr>
            </w:pPr>
            <w:r w:rsidRPr="00C759C8">
              <w:rPr>
                <w:color w:val="000000" w:themeColor="text1"/>
                <w:lang w:eastAsia="ja-JP"/>
              </w:rPr>
              <w:t xml:space="preserve">          &lt;Drug&gt;</w:t>
            </w:r>
          </w:p>
          <w:p w14:paraId="5C2062CC"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DrugName</w:t>
            </w:r>
            <w:proofErr w:type="spellEnd"/>
            <w:r w:rsidRPr="00C759C8">
              <w:rPr>
                <w:color w:val="000000" w:themeColor="text1"/>
                <w:lang w:eastAsia="ja-JP"/>
              </w:rPr>
              <w:t>&gt;</w:t>
            </w:r>
          </w:p>
          <w:p w14:paraId="617B0187"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46F67494"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エストロゲン含有製剤</w:t>
            </w:r>
            <w:r w:rsidRPr="00C759C8">
              <w:rPr>
                <w:rFonts w:hint="eastAsia"/>
                <w:color w:val="000000" w:themeColor="text1"/>
                <w:lang w:eastAsia="ja-JP"/>
              </w:rPr>
              <w:t>&lt;/Lang&gt;</w:t>
            </w:r>
          </w:p>
          <w:p w14:paraId="77E3381D"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62ECB562"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DrugName</w:t>
            </w:r>
            <w:proofErr w:type="spellEnd"/>
            <w:r w:rsidRPr="00C759C8">
              <w:rPr>
                <w:color w:val="000000" w:themeColor="text1"/>
                <w:lang w:eastAsia="ja-JP"/>
              </w:rPr>
              <w:t>&gt;</w:t>
            </w:r>
          </w:p>
          <w:p w14:paraId="2DF74C64"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033A5F5D"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71692DC0" w14:textId="77777777" w:rsidR="00692527" w:rsidRPr="00C759C8" w:rsidRDefault="00692527" w:rsidP="00692527">
            <w:pPr>
              <w:rPr>
                <w:color w:val="000000" w:themeColor="text1"/>
                <w:lang w:eastAsia="ja-JP"/>
              </w:rPr>
            </w:pPr>
            <w:r w:rsidRPr="00C759C8">
              <w:rPr>
                <w:rFonts w:hint="eastAsia"/>
                <w:color w:val="000000" w:themeColor="text1"/>
                <w:lang w:eastAsia="ja-JP"/>
              </w:rPr>
              <w:lastRenderedPageBreak/>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本剤の効果を減弱させる可能性がある。</w:t>
            </w:r>
            <w:r w:rsidRPr="00C759C8">
              <w:rPr>
                <w:rFonts w:hint="eastAsia"/>
                <w:color w:val="000000" w:themeColor="text1"/>
                <w:lang w:eastAsia="ja-JP"/>
              </w:rPr>
              <w:t>&lt;/Lang&gt;</w:t>
            </w:r>
          </w:p>
          <w:p w14:paraId="6B0D1D14"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7121829F"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2D9CFF6E"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7AFFE790"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46637FE4"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本剤の薬理作用はエストロゲン合成阻害によるものであるため。</w:t>
            </w:r>
            <w:r w:rsidRPr="00C759C8">
              <w:rPr>
                <w:rFonts w:hint="eastAsia"/>
                <w:color w:val="000000" w:themeColor="text1"/>
                <w:lang w:eastAsia="ja-JP"/>
              </w:rPr>
              <w:t>&lt;/Lang&gt;</w:t>
            </w:r>
          </w:p>
          <w:p w14:paraId="722E1BFA"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6DF430F7"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4C076A57" w14:textId="77777777" w:rsidR="00692527" w:rsidRPr="00C759C8" w:rsidRDefault="00692527" w:rsidP="00692527">
            <w:pPr>
              <w:rPr>
                <w:color w:val="000000" w:themeColor="text1"/>
                <w:lang w:eastAsia="ja-JP"/>
              </w:rPr>
            </w:pPr>
            <w:r w:rsidRPr="00C759C8">
              <w:rPr>
                <w:color w:val="000000" w:themeColor="text1"/>
                <w:lang w:eastAsia="ja-JP"/>
              </w:rPr>
              <w:t xml:space="preserve">          &lt;/Drug&gt;</w:t>
            </w:r>
          </w:p>
          <w:p w14:paraId="53877A20"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PrecautionsForCombi</w:t>
            </w:r>
            <w:proofErr w:type="spellEnd"/>
            <w:r w:rsidRPr="00C759C8">
              <w:rPr>
                <w:color w:val="000000" w:themeColor="text1"/>
                <w:lang w:eastAsia="ja-JP"/>
              </w:rPr>
              <w:t>&gt;</w:t>
            </w:r>
          </w:p>
          <w:p w14:paraId="6CE618F8" w14:textId="0F64F465"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PrecautionsForCombination</w:t>
            </w:r>
            <w:proofErr w:type="spellEnd"/>
            <w:r w:rsidRPr="00C759C8">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58C66C" w14:textId="77777777" w:rsidR="00692527" w:rsidRPr="00B20994" w:rsidRDefault="00692527" w:rsidP="00692527">
            <w:pPr>
              <w:rPr>
                <w:rFonts w:eastAsiaTheme="minorHAnsi"/>
                <w:color w:val="000000" w:themeColor="text1"/>
              </w:rPr>
            </w:pPr>
          </w:p>
        </w:tc>
      </w:tr>
      <w:tr w:rsidR="00692527" w:rsidRPr="000D1C20" w14:paraId="112C8B4B" w14:textId="798FF5A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EE79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48A198" w14:textId="77777777" w:rsidR="00692527" w:rsidRPr="00B20994" w:rsidRDefault="00692527" w:rsidP="00692527">
            <w:pPr>
              <w:rPr>
                <w:color w:val="000000" w:themeColor="text1"/>
              </w:rPr>
            </w:pPr>
            <w:proofErr w:type="spellStart"/>
            <w:r w:rsidRPr="00B20994">
              <w:rPr>
                <w:rFonts w:eastAsia="MS Gothic" w:cs="MS Gothic"/>
                <w:color w:val="000000" w:themeColor="text1"/>
              </w:rPr>
              <w:t>指示文</w:t>
            </w:r>
            <w:proofErr w:type="spellEnd"/>
            <w:r w:rsidRPr="00B20994">
              <w:rPr>
                <w:color w:val="000000" w:themeColor="text1"/>
              </w:rPr>
              <w:t xml:space="preserve"> (</w:t>
            </w:r>
            <w:commentRangeStart w:id="162"/>
            <w:r w:rsidRPr="00B20994">
              <w:rPr>
                <w:color w:val="000000" w:themeColor="text1"/>
              </w:rPr>
              <w:t>Instruction</w:t>
            </w:r>
            <w:commentRangeEnd w:id="162"/>
            <w:r w:rsidRPr="00B20994">
              <w:rPr>
                <w:rStyle w:val="CommentReference"/>
                <w:rFonts w:eastAsiaTheme="minorEastAsia"/>
                <w:color w:val="000000" w:themeColor="text1"/>
                <w:lang w:val="en-CA"/>
              </w:rPr>
              <w:commentReference w:id="162"/>
            </w:r>
            <w:r w:rsidRPr="00B20994">
              <w:rPr>
                <w:color w:val="000000" w:themeColor="text1"/>
              </w:rPr>
              <w:t>)</w:t>
            </w:r>
          </w:p>
          <w:p w14:paraId="69B7F362"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8B5A4F"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100DAEE"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CF5C5D" w14:textId="77777777" w:rsidR="00692527" w:rsidRPr="00B20994" w:rsidRDefault="00692527" w:rsidP="00692527">
            <w:pPr>
              <w:rPr>
                <w:rFonts w:eastAsiaTheme="minorHAnsi"/>
                <w:color w:val="000000" w:themeColor="text1"/>
              </w:rPr>
            </w:pPr>
          </w:p>
        </w:tc>
      </w:tr>
      <w:tr w:rsidR="00692527" w:rsidRPr="000D1C20" w14:paraId="114E4A23"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82FB0D"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3070B6" w14:textId="77777777" w:rsidR="00692527" w:rsidRDefault="00692527" w:rsidP="00692527">
            <w:pPr>
              <w:rPr>
                <w:rFonts w:eastAsia="MS Gothic" w:cs="MS Gothic"/>
                <w:color w:val="000000" w:themeColor="text1"/>
                <w:lang w:eastAsia="ja-JP"/>
              </w:rPr>
            </w:pPr>
            <w:proofErr w:type="spellStart"/>
            <w:r w:rsidRPr="00AE717E">
              <w:rPr>
                <w:rFonts w:eastAsia="MS Gothic" w:cs="MS Gothic" w:hint="eastAsia"/>
                <w:color w:val="000000" w:themeColor="text1"/>
              </w:rPr>
              <w:t>併用注意</w:t>
            </w:r>
            <w:proofErr w:type="spellEnd"/>
          </w:p>
          <w:p w14:paraId="2A2136AF" w14:textId="6A7A75E4"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r>
              <w:t xml:space="preserve"> </w:t>
            </w:r>
            <w:proofErr w:type="spellStart"/>
            <w:r w:rsidRPr="007E3978">
              <w:rPr>
                <w:rFonts w:eastAsia="MS Gothic" w:cs="MS Gothic"/>
                <w:color w:val="00B050"/>
                <w:lang w:eastAsia="ja-JP"/>
              </w:rPr>
              <w:t>PrecautionsForCombi</w:t>
            </w:r>
            <w:proofErr w:type="spellEnd"/>
          </w:p>
          <w:p w14:paraId="72E5DFC3" w14:textId="0E0F60DC"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A892CE"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9A7E36">
              <w:rPr>
                <w:b/>
                <w:bCs/>
                <w:i/>
                <w:iCs/>
                <w:color w:val="000000" w:themeColor="text1"/>
                <w:u w:val="single"/>
                <w:lang w:eastAsia="ja-JP"/>
              </w:rPr>
              <w:t xml:space="preserve"> </w:t>
            </w:r>
          </w:p>
          <w:p w14:paraId="712702CA" w14:textId="799614CA" w:rsidR="00692527" w:rsidRPr="00C759C8" w:rsidRDefault="00692527" w:rsidP="00692527">
            <w:pPr>
              <w:rPr>
                <w:color w:val="000000" w:themeColor="text1"/>
                <w:lang w:eastAsia="ja-JP"/>
              </w:rPr>
            </w:pPr>
            <w:r w:rsidRPr="00C759C8">
              <w:rPr>
                <w:color w:val="000000" w:themeColor="text1"/>
                <w:lang w:eastAsia="ja-JP"/>
              </w:rPr>
              <w:t>&lt;</w:t>
            </w:r>
            <w:proofErr w:type="spellStart"/>
            <w:r w:rsidRPr="00C759C8">
              <w:rPr>
                <w:color w:val="000000" w:themeColor="text1"/>
                <w:lang w:eastAsia="ja-JP"/>
              </w:rPr>
              <w:t>PrecautionsForCombi</w:t>
            </w:r>
            <w:proofErr w:type="spellEnd"/>
            <w:r w:rsidRPr="00C759C8">
              <w:rPr>
                <w:color w:val="000000" w:themeColor="text1"/>
                <w:lang w:eastAsia="ja-JP"/>
              </w:rPr>
              <w:t>&gt;</w:t>
            </w:r>
          </w:p>
          <w:p w14:paraId="00A2F46D"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WidthDefinition</w:t>
            </w:r>
            <w:proofErr w:type="spellEnd"/>
            <w:r w:rsidRPr="00C759C8">
              <w:rPr>
                <w:color w:val="000000" w:themeColor="text1"/>
                <w:lang w:eastAsia="ja-JP"/>
              </w:rPr>
              <w:t xml:space="preserve"> </w:t>
            </w:r>
            <w:proofErr w:type="spellStart"/>
            <w:r w:rsidRPr="00C759C8">
              <w:rPr>
                <w:color w:val="000000" w:themeColor="text1"/>
                <w:lang w:eastAsia="ja-JP"/>
              </w:rPr>
              <w:t>totalWidth</w:t>
            </w:r>
            <w:proofErr w:type="spellEnd"/>
            <w:r w:rsidRPr="00C759C8">
              <w:rPr>
                <w:color w:val="000000" w:themeColor="text1"/>
                <w:lang w:eastAsia="ja-JP"/>
              </w:rPr>
              <w:t>="100%"&gt;</w:t>
            </w:r>
          </w:p>
          <w:p w14:paraId="0687A296" w14:textId="77777777" w:rsidR="00692527" w:rsidRPr="00C759C8" w:rsidRDefault="00692527" w:rsidP="00692527">
            <w:pPr>
              <w:rPr>
                <w:color w:val="000000" w:themeColor="text1"/>
                <w:lang w:eastAsia="ja-JP"/>
              </w:rPr>
            </w:pPr>
            <w:r w:rsidRPr="00C759C8">
              <w:rPr>
                <w:color w:val="000000" w:themeColor="text1"/>
                <w:lang w:eastAsia="ja-JP"/>
              </w:rPr>
              <w:t xml:space="preserve">            &lt;Col width="23.96%" /&gt;</w:t>
            </w:r>
          </w:p>
          <w:p w14:paraId="1C7515AF" w14:textId="77777777" w:rsidR="00692527" w:rsidRPr="00C759C8" w:rsidRDefault="00692527" w:rsidP="00692527">
            <w:pPr>
              <w:rPr>
                <w:color w:val="000000" w:themeColor="text1"/>
                <w:lang w:eastAsia="ja-JP"/>
              </w:rPr>
            </w:pPr>
            <w:r w:rsidRPr="00C759C8">
              <w:rPr>
                <w:color w:val="000000" w:themeColor="text1"/>
                <w:lang w:eastAsia="ja-JP"/>
              </w:rPr>
              <w:t xml:space="preserve">            &lt;Col width="33.12%" /&gt;</w:t>
            </w:r>
          </w:p>
          <w:p w14:paraId="52CD9A98" w14:textId="77777777" w:rsidR="00692527" w:rsidRPr="00C759C8" w:rsidRDefault="00692527" w:rsidP="00692527">
            <w:pPr>
              <w:rPr>
                <w:color w:val="000000" w:themeColor="text1"/>
                <w:lang w:eastAsia="ja-JP"/>
              </w:rPr>
            </w:pPr>
            <w:r w:rsidRPr="00C759C8">
              <w:rPr>
                <w:color w:val="000000" w:themeColor="text1"/>
                <w:lang w:eastAsia="ja-JP"/>
              </w:rPr>
              <w:t xml:space="preserve">            &lt;Col width="41.41%" /&gt;</w:t>
            </w:r>
          </w:p>
          <w:p w14:paraId="34B0A6BA"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WidthDefinition</w:t>
            </w:r>
            <w:proofErr w:type="spellEnd"/>
            <w:r w:rsidRPr="00C759C8">
              <w:rPr>
                <w:color w:val="000000" w:themeColor="text1"/>
                <w:lang w:eastAsia="ja-JP"/>
              </w:rPr>
              <w:t>&gt;</w:t>
            </w:r>
          </w:p>
          <w:p w14:paraId="77F90622" w14:textId="77777777" w:rsidR="00692527" w:rsidRPr="00C759C8" w:rsidRDefault="00692527" w:rsidP="00692527">
            <w:pPr>
              <w:rPr>
                <w:color w:val="000000" w:themeColor="text1"/>
                <w:lang w:eastAsia="ja-JP"/>
              </w:rPr>
            </w:pPr>
            <w:r w:rsidRPr="00C759C8">
              <w:rPr>
                <w:color w:val="000000" w:themeColor="text1"/>
                <w:lang w:eastAsia="ja-JP"/>
              </w:rPr>
              <w:t xml:space="preserve">          &lt;Drug&gt;</w:t>
            </w:r>
          </w:p>
          <w:p w14:paraId="276D3B04"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DrugName</w:t>
            </w:r>
            <w:proofErr w:type="spellEnd"/>
            <w:r w:rsidRPr="00C759C8">
              <w:rPr>
                <w:color w:val="000000" w:themeColor="text1"/>
                <w:lang w:eastAsia="ja-JP"/>
              </w:rPr>
              <w:t>&gt;</w:t>
            </w:r>
          </w:p>
          <w:p w14:paraId="247DDB40"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0B50F514"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エストロゲン含有製剤</w:t>
            </w:r>
            <w:r w:rsidRPr="00C759C8">
              <w:rPr>
                <w:rFonts w:hint="eastAsia"/>
                <w:color w:val="000000" w:themeColor="text1"/>
                <w:lang w:eastAsia="ja-JP"/>
              </w:rPr>
              <w:t>&lt;/Lang&gt;</w:t>
            </w:r>
          </w:p>
          <w:p w14:paraId="3BD6B70A"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3738CC01"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DrugName</w:t>
            </w:r>
            <w:proofErr w:type="spellEnd"/>
            <w:r w:rsidRPr="00C759C8">
              <w:rPr>
                <w:color w:val="000000" w:themeColor="text1"/>
                <w:lang w:eastAsia="ja-JP"/>
              </w:rPr>
              <w:t>&gt;</w:t>
            </w:r>
          </w:p>
          <w:p w14:paraId="18F7263F"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5C82F73B"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2753830D"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本剤の効果を減弱させる可能性がある。</w:t>
            </w:r>
            <w:r w:rsidRPr="00C759C8">
              <w:rPr>
                <w:rFonts w:hint="eastAsia"/>
                <w:color w:val="000000" w:themeColor="text1"/>
                <w:lang w:eastAsia="ja-JP"/>
              </w:rPr>
              <w:t>&lt;/Lang&gt;</w:t>
            </w:r>
          </w:p>
          <w:p w14:paraId="49D763C9"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671BFC98"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37B6469C"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66BF9E05"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601E0D5E"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本剤の薬理作用はエストロゲン合成阻害によるものであるため。</w:t>
            </w:r>
            <w:r w:rsidRPr="00C759C8">
              <w:rPr>
                <w:rFonts w:hint="eastAsia"/>
                <w:color w:val="000000" w:themeColor="text1"/>
                <w:lang w:eastAsia="ja-JP"/>
              </w:rPr>
              <w:t>&lt;/Lang&gt;</w:t>
            </w:r>
          </w:p>
          <w:p w14:paraId="7BF3AA08"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4DCF01C5"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1983CEFE" w14:textId="77777777" w:rsidR="00692527" w:rsidRPr="00C759C8" w:rsidRDefault="00692527" w:rsidP="00692527">
            <w:pPr>
              <w:rPr>
                <w:color w:val="000000" w:themeColor="text1"/>
                <w:lang w:eastAsia="ja-JP"/>
              </w:rPr>
            </w:pPr>
            <w:r w:rsidRPr="00C759C8">
              <w:rPr>
                <w:color w:val="000000" w:themeColor="text1"/>
                <w:lang w:eastAsia="ja-JP"/>
              </w:rPr>
              <w:t xml:space="preserve">          &lt;/Drug&gt;</w:t>
            </w:r>
          </w:p>
          <w:p w14:paraId="77C624F6" w14:textId="70A89361" w:rsidR="00692527" w:rsidRPr="00B20994" w:rsidRDefault="00692527" w:rsidP="00692527">
            <w:pPr>
              <w:rPr>
                <w:b/>
                <w:bCs/>
                <w:i/>
                <w:iCs/>
                <w:color w:val="000000" w:themeColor="text1"/>
                <w:u w:val="single"/>
                <w:lang w:eastAsia="ja-JP"/>
              </w:rPr>
            </w:pPr>
            <w:r w:rsidRPr="00C759C8">
              <w:rPr>
                <w:color w:val="000000" w:themeColor="text1"/>
                <w:lang w:eastAsia="ja-JP"/>
              </w:rPr>
              <w:t xml:space="preserve">        &lt;/</w:t>
            </w:r>
            <w:proofErr w:type="spellStart"/>
            <w:r w:rsidRPr="00C759C8">
              <w:rPr>
                <w:color w:val="000000" w:themeColor="text1"/>
                <w:lang w:eastAsia="ja-JP"/>
              </w:rPr>
              <w:t>PrecautionsForCombi</w:t>
            </w:r>
            <w:proofErr w:type="spellEnd"/>
            <w:r w:rsidRPr="00C759C8">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84EB94" w14:textId="77777777" w:rsidR="00692527" w:rsidRPr="00B20994" w:rsidRDefault="00692527" w:rsidP="00692527">
            <w:pPr>
              <w:rPr>
                <w:rFonts w:eastAsiaTheme="minorHAnsi"/>
                <w:color w:val="000000" w:themeColor="text1"/>
              </w:rPr>
            </w:pPr>
          </w:p>
        </w:tc>
      </w:tr>
      <w:tr w:rsidR="00692527" w:rsidRPr="000D1C20" w14:paraId="429588C1"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D4470"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B7F25" w14:textId="77777777" w:rsidR="00692527" w:rsidRDefault="00692527" w:rsidP="00692527">
            <w:pPr>
              <w:rPr>
                <w:rFonts w:eastAsia="MS Gothic" w:cs="MS Gothic"/>
                <w:color w:val="000000" w:themeColor="text1"/>
                <w:lang w:eastAsia="ja-JP"/>
              </w:rPr>
            </w:pPr>
            <w:proofErr w:type="spellStart"/>
            <w:r w:rsidRPr="00815D54">
              <w:rPr>
                <w:rFonts w:eastAsia="MS Gothic" w:cs="MS Gothic" w:hint="eastAsia"/>
                <w:color w:val="000000" w:themeColor="text1"/>
              </w:rPr>
              <w:t>表の幅定義</w:t>
            </w:r>
            <w:proofErr w:type="spellEnd"/>
          </w:p>
          <w:p w14:paraId="51A4BAC8" w14:textId="77777777"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p>
          <w:p w14:paraId="294F06D2" w14:textId="48D93A68" w:rsidR="00692527" w:rsidRPr="00C759C8" w:rsidRDefault="00692527" w:rsidP="00692527">
            <w:pPr>
              <w:rPr>
                <w:rFonts w:eastAsiaTheme="minorEastAsia"/>
                <w:color w:val="00B050"/>
                <w:lang w:eastAsia="ja-JP"/>
              </w:rPr>
            </w:pPr>
            <w:proofErr w:type="spellStart"/>
            <w:r w:rsidRPr="00C759C8">
              <w:rPr>
                <w:rFonts w:hint="eastAsia"/>
                <w:color w:val="00B050"/>
              </w:rPr>
              <w:t>WidthDefinition</w:t>
            </w:r>
            <w:proofErr w:type="spellEnd"/>
          </w:p>
          <w:p w14:paraId="577769EF"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3E75E"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2A2E9997" w14:textId="77777777" w:rsidR="00692527" w:rsidRPr="00C759C8" w:rsidRDefault="00692527" w:rsidP="00692527">
            <w:pPr>
              <w:rPr>
                <w:color w:val="000000" w:themeColor="text1"/>
                <w:lang w:eastAsia="ja-JP"/>
              </w:rPr>
            </w:pPr>
            <w:r w:rsidRPr="00C759C8">
              <w:rPr>
                <w:color w:val="000000" w:themeColor="text1"/>
                <w:lang w:eastAsia="ja-JP"/>
              </w:rPr>
              <w:t>&lt;</w:t>
            </w:r>
            <w:proofErr w:type="spellStart"/>
            <w:r w:rsidRPr="00C759C8">
              <w:rPr>
                <w:color w:val="000000" w:themeColor="text1"/>
                <w:lang w:eastAsia="ja-JP"/>
              </w:rPr>
              <w:t>WidthDefinition</w:t>
            </w:r>
            <w:proofErr w:type="spellEnd"/>
            <w:r w:rsidRPr="00C759C8">
              <w:rPr>
                <w:color w:val="000000" w:themeColor="text1"/>
                <w:lang w:eastAsia="ja-JP"/>
              </w:rPr>
              <w:t xml:space="preserve"> </w:t>
            </w:r>
            <w:proofErr w:type="spellStart"/>
            <w:r w:rsidRPr="00C759C8">
              <w:rPr>
                <w:color w:val="000000" w:themeColor="text1"/>
                <w:lang w:eastAsia="ja-JP"/>
              </w:rPr>
              <w:t>totalWidth</w:t>
            </w:r>
            <w:proofErr w:type="spellEnd"/>
            <w:r w:rsidRPr="00C759C8">
              <w:rPr>
                <w:color w:val="000000" w:themeColor="text1"/>
                <w:lang w:eastAsia="ja-JP"/>
              </w:rPr>
              <w:t>="100%"&gt;</w:t>
            </w:r>
          </w:p>
          <w:p w14:paraId="58C6F146" w14:textId="691DDD49" w:rsidR="00692527" w:rsidRPr="00C759C8" w:rsidRDefault="00692527" w:rsidP="00692527">
            <w:pPr>
              <w:rPr>
                <w:color w:val="000000" w:themeColor="text1"/>
                <w:lang w:eastAsia="ja-JP"/>
              </w:rPr>
            </w:pPr>
            <w:r w:rsidRPr="00C759C8">
              <w:rPr>
                <w:color w:val="000000" w:themeColor="text1"/>
                <w:lang w:eastAsia="ja-JP"/>
              </w:rPr>
              <w:t xml:space="preserve"> &lt;Col width="23.96%" /&gt;</w:t>
            </w:r>
          </w:p>
          <w:p w14:paraId="6322E5D7" w14:textId="7E73C900" w:rsidR="00692527" w:rsidRPr="00C759C8" w:rsidRDefault="00692527" w:rsidP="00692527">
            <w:pPr>
              <w:rPr>
                <w:color w:val="000000" w:themeColor="text1"/>
                <w:lang w:eastAsia="ja-JP"/>
              </w:rPr>
            </w:pPr>
            <w:r w:rsidRPr="00C759C8">
              <w:rPr>
                <w:color w:val="000000" w:themeColor="text1"/>
                <w:lang w:eastAsia="ja-JP"/>
              </w:rPr>
              <w:t>&lt;Col width="33.12%" /&gt;</w:t>
            </w:r>
          </w:p>
          <w:p w14:paraId="4CD85A06" w14:textId="453970E2" w:rsidR="00692527" w:rsidRPr="00C759C8" w:rsidRDefault="00692527" w:rsidP="00692527">
            <w:pPr>
              <w:rPr>
                <w:color w:val="000000" w:themeColor="text1"/>
                <w:lang w:eastAsia="ja-JP"/>
              </w:rPr>
            </w:pPr>
            <w:r w:rsidRPr="00C759C8">
              <w:rPr>
                <w:color w:val="000000" w:themeColor="text1"/>
                <w:lang w:eastAsia="ja-JP"/>
              </w:rPr>
              <w:lastRenderedPageBreak/>
              <w:t>&lt;Col width="41.41%" /&gt;</w:t>
            </w:r>
          </w:p>
          <w:p w14:paraId="1B27C939" w14:textId="682FF745" w:rsidR="00692527" w:rsidRPr="00B20994" w:rsidRDefault="00692527" w:rsidP="00692527">
            <w:pPr>
              <w:rPr>
                <w:b/>
                <w:bCs/>
                <w:i/>
                <w:iCs/>
                <w:color w:val="000000" w:themeColor="text1"/>
                <w:u w:val="single"/>
                <w:lang w:eastAsia="ja-JP"/>
              </w:rPr>
            </w:pPr>
            <w:r w:rsidRPr="00C759C8">
              <w:rPr>
                <w:color w:val="000000" w:themeColor="text1"/>
                <w:lang w:eastAsia="ja-JP"/>
              </w:rPr>
              <w:t>&lt;/</w:t>
            </w:r>
            <w:proofErr w:type="spellStart"/>
            <w:r w:rsidRPr="00C759C8">
              <w:rPr>
                <w:color w:val="000000" w:themeColor="text1"/>
                <w:lang w:eastAsia="ja-JP"/>
              </w:rPr>
              <w:t>WidthDefinition</w:t>
            </w:r>
            <w:proofErr w:type="spellEnd"/>
            <w:r w:rsidRPr="00C759C8">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5F498D" w14:textId="77777777" w:rsidR="00692527" w:rsidRPr="00B20994" w:rsidRDefault="00692527" w:rsidP="00692527">
            <w:pPr>
              <w:rPr>
                <w:rFonts w:eastAsiaTheme="minorHAnsi"/>
                <w:color w:val="000000" w:themeColor="text1"/>
              </w:rPr>
            </w:pPr>
          </w:p>
        </w:tc>
      </w:tr>
      <w:tr w:rsidR="00692527" w:rsidRPr="000D1C20" w14:paraId="0B70C3E3"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523E47"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C9E8EA" w14:textId="77777777" w:rsidR="00692527" w:rsidRDefault="00692527" w:rsidP="00692527">
            <w:pPr>
              <w:rPr>
                <w:rFonts w:eastAsia="MS Gothic" w:cs="MS Gothic"/>
                <w:color w:val="000000" w:themeColor="text1"/>
                <w:lang w:eastAsia="ja-JP"/>
              </w:rPr>
            </w:pPr>
            <w:proofErr w:type="spellStart"/>
            <w:r w:rsidRPr="008B562D">
              <w:rPr>
                <w:rFonts w:eastAsia="MS Gothic" w:cs="MS Gothic" w:hint="eastAsia"/>
                <w:color w:val="000000" w:themeColor="text1"/>
              </w:rPr>
              <w:t>表の各列の幅定義</w:t>
            </w:r>
            <w:proofErr w:type="spellEnd"/>
          </w:p>
          <w:p w14:paraId="508A04A8" w14:textId="0AB3FD8D" w:rsidR="00692527" w:rsidRPr="00F2778F"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r>
              <w:rPr>
                <w:rFonts w:eastAsia="MS Gothic" w:cs="MS Gothic" w:hint="eastAsia"/>
                <w:color w:val="00B050"/>
                <w:lang w:eastAsia="ja-JP"/>
              </w:rPr>
              <w:t xml:space="preserve"> </w:t>
            </w:r>
            <w:r w:rsidRPr="00C759C8">
              <w:rPr>
                <w:rFonts w:hint="eastAsia"/>
                <w:color w:val="00B050"/>
              </w:rPr>
              <w:t>Col</w:t>
            </w:r>
          </w:p>
          <w:p w14:paraId="432C11B8"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7F40BB" w14:textId="77777777"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r w:rsidRPr="00731865">
              <w:rPr>
                <w:color w:val="000000" w:themeColor="text1"/>
                <w:lang w:eastAsia="ja-JP"/>
              </w:rPr>
              <w:t xml:space="preserve"> </w:t>
            </w:r>
          </w:p>
          <w:p w14:paraId="7A3281FB" w14:textId="729C47E6" w:rsidR="00692527" w:rsidRPr="00731865" w:rsidRDefault="00692527" w:rsidP="00692527">
            <w:pPr>
              <w:rPr>
                <w:color w:val="000000" w:themeColor="text1"/>
                <w:lang w:eastAsia="ja-JP"/>
              </w:rPr>
            </w:pPr>
            <w:r w:rsidRPr="00731865">
              <w:rPr>
                <w:color w:val="000000" w:themeColor="text1"/>
                <w:lang w:eastAsia="ja-JP"/>
              </w:rPr>
              <w:t>&lt;Col width="23.96%" /&gt;</w:t>
            </w:r>
          </w:p>
          <w:p w14:paraId="7EB16926" w14:textId="77777777" w:rsidR="00692527" w:rsidRPr="00731865" w:rsidRDefault="00692527" w:rsidP="00692527">
            <w:pPr>
              <w:rPr>
                <w:color w:val="000000" w:themeColor="text1"/>
                <w:lang w:eastAsia="ja-JP"/>
              </w:rPr>
            </w:pPr>
            <w:r w:rsidRPr="00731865">
              <w:rPr>
                <w:color w:val="000000" w:themeColor="text1"/>
                <w:lang w:eastAsia="ja-JP"/>
              </w:rPr>
              <w:t>&lt;Col width="33.12%" /&gt;</w:t>
            </w:r>
          </w:p>
          <w:p w14:paraId="771BD774" w14:textId="77777777" w:rsidR="00692527" w:rsidRPr="00731865" w:rsidRDefault="00692527" w:rsidP="00692527">
            <w:pPr>
              <w:rPr>
                <w:color w:val="000000" w:themeColor="text1"/>
                <w:lang w:eastAsia="ja-JP"/>
              </w:rPr>
            </w:pPr>
            <w:r w:rsidRPr="00731865">
              <w:rPr>
                <w:color w:val="000000" w:themeColor="text1"/>
                <w:lang w:eastAsia="ja-JP"/>
              </w:rPr>
              <w:t>&lt;Col width="41.41%" /&gt;</w:t>
            </w:r>
          </w:p>
          <w:p w14:paraId="0CB09737" w14:textId="022578B4" w:rsidR="00692527" w:rsidRPr="00B20994" w:rsidRDefault="00692527" w:rsidP="00692527">
            <w:pPr>
              <w:rPr>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A5C483" w14:textId="77777777" w:rsidR="00692527" w:rsidRPr="00B20994" w:rsidRDefault="00692527" w:rsidP="00692527">
            <w:pPr>
              <w:rPr>
                <w:rFonts w:eastAsiaTheme="minorHAnsi"/>
                <w:color w:val="000000" w:themeColor="text1"/>
              </w:rPr>
            </w:pPr>
          </w:p>
        </w:tc>
      </w:tr>
      <w:tr w:rsidR="00692527" w:rsidRPr="000D1C20" w14:paraId="1F5F790F"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BFA513"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8D42BB" w14:textId="409CFA3F" w:rsidR="00692527" w:rsidRPr="00B20994" w:rsidRDefault="00692527" w:rsidP="00692527">
            <w:pPr>
              <w:rPr>
                <w:color w:val="000000" w:themeColor="text1"/>
              </w:rPr>
            </w:pPr>
            <w:r>
              <w:rPr>
                <w:rFonts w:eastAsia="MS Gothic" w:cs="MS Gothic" w:hint="eastAsia"/>
                <w:color w:val="000000" w:themeColor="text1"/>
                <w:lang w:eastAsia="ja-JP"/>
              </w:rPr>
              <w:t>薬品</w:t>
            </w:r>
          </w:p>
          <w:p w14:paraId="7345C7DD" w14:textId="77777777" w:rsidR="00692527" w:rsidRPr="00A25B21" w:rsidRDefault="00692527" w:rsidP="00692527">
            <w:pPr>
              <w:rPr>
                <w:rFonts w:eastAsia="MS Gothic" w:cs="MS Gothic"/>
                <w:color w:val="00B050"/>
                <w:lang w:eastAsia="ja-JP"/>
              </w:rPr>
            </w:pPr>
            <w:r w:rsidRPr="00324235">
              <w:rPr>
                <w:rFonts w:eastAsia="MS Gothic" w:cs="MS Gothic"/>
                <w:color w:val="00B050"/>
                <w:lang w:eastAsia="ja-JP"/>
              </w:rPr>
              <w:t>JPI X</w:t>
            </w:r>
            <w:r w:rsidRPr="00F2778F">
              <w:rPr>
                <w:rFonts w:eastAsia="MS Gothic" w:cs="MS Gothic"/>
                <w:color w:val="00B050"/>
                <w:lang w:eastAsia="ja-JP"/>
              </w:rPr>
              <w:t xml:space="preserve">ML </w:t>
            </w:r>
            <w:proofErr w:type="spellStart"/>
            <w:proofErr w:type="gramStart"/>
            <w:r w:rsidRPr="00F2778F">
              <w:rPr>
                <w:rFonts w:eastAsia="MS Gothic" w:cs="MS Gothic"/>
                <w:color w:val="00B050"/>
                <w:lang w:eastAsia="ja-JP"/>
              </w:rPr>
              <w:t>Element</w:t>
            </w:r>
            <w:r w:rsidRPr="00F2778F">
              <w:rPr>
                <w:rFonts w:eastAsia="MS Gothic" w:cs="MS Gothic" w:hint="eastAsia"/>
                <w:color w:val="00B050"/>
                <w:lang w:eastAsia="ja-JP"/>
              </w:rPr>
              <w:t>:Drug</w:t>
            </w:r>
            <w:proofErr w:type="spellEnd"/>
            <w:proofErr w:type="gramEnd"/>
          </w:p>
          <w:p w14:paraId="2C2CA7B7" w14:textId="77777777" w:rsidR="00692527" w:rsidRPr="008B562D"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115182"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2AF4183E" w14:textId="77777777" w:rsidR="00692527" w:rsidRPr="00C759C8" w:rsidRDefault="00692527" w:rsidP="00692527">
            <w:pPr>
              <w:rPr>
                <w:color w:val="000000" w:themeColor="text1"/>
                <w:lang w:eastAsia="ja-JP"/>
              </w:rPr>
            </w:pPr>
            <w:r w:rsidRPr="00C759C8">
              <w:rPr>
                <w:color w:val="000000" w:themeColor="text1"/>
                <w:lang w:eastAsia="ja-JP"/>
              </w:rPr>
              <w:t>&lt;Drug&gt;</w:t>
            </w:r>
          </w:p>
          <w:p w14:paraId="7152CCA0" w14:textId="27B3D783" w:rsidR="00692527" w:rsidRPr="00C759C8" w:rsidRDefault="00692527" w:rsidP="00692527">
            <w:pPr>
              <w:rPr>
                <w:color w:val="000000" w:themeColor="text1"/>
                <w:lang w:eastAsia="ja-JP"/>
              </w:rPr>
            </w:pPr>
            <w:r w:rsidRPr="00C759C8">
              <w:rPr>
                <w:color w:val="000000" w:themeColor="text1"/>
                <w:lang w:eastAsia="ja-JP"/>
              </w:rPr>
              <w:t>&lt;</w:t>
            </w:r>
            <w:proofErr w:type="spellStart"/>
            <w:r w:rsidRPr="00C759C8">
              <w:rPr>
                <w:color w:val="000000" w:themeColor="text1"/>
                <w:lang w:eastAsia="ja-JP"/>
              </w:rPr>
              <w:t>DrugName</w:t>
            </w:r>
            <w:proofErr w:type="spellEnd"/>
            <w:r w:rsidRPr="00C759C8">
              <w:rPr>
                <w:color w:val="000000" w:themeColor="text1"/>
                <w:lang w:eastAsia="ja-JP"/>
              </w:rPr>
              <w:t>&gt;</w:t>
            </w:r>
          </w:p>
          <w:p w14:paraId="1081089E"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41345DDB"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エストロゲン含有製剤</w:t>
            </w:r>
            <w:r w:rsidRPr="00C759C8">
              <w:rPr>
                <w:rFonts w:hint="eastAsia"/>
                <w:color w:val="000000" w:themeColor="text1"/>
                <w:lang w:eastAsia="ja-JP"/>
              </w:rPr>
              <w:t>&lt;/Lang&gt;</w:t>
            </w:r>
          </w:p>
          <w:p w14:paraId="110166D7"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7DD2F622"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DrugName</w:t>
            </w:r>
            <w:proofErr w:type="spellEnd"/>
            <w:r w:rsidRPr="00C759C8">
              <w:rPr>
                <w:color w:val="000000" w:themeColor="text1"/>
                <w:lang w:eastAsia="ja-JP"/>
              </w:rPr>
              <w:t>&gt;</w:t>
            </w:r>
          </w:p>
          <w:p w14:paraId="213960C0"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31417CE5"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38611A2F"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本剤の効果を減弱させる可能性がある。</w:t>
            </w:r>
            <w:r w:rsidRPr="00C759C8">
              <w:rPr>
                <w:rFonts w:hint="eastAsia"/>
                <w:color w:val="000000" w:themeColor="text1"/>
                <w:lang w:eastAsia="ja-JP"/>
              </w:rPr>
              <w:t>&lt;/Lang&gt;</w:t>
            </w:r>
          </w:p>
          <w:p w14:paraId="0036515F"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3EDC6A40"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ClinSymptomsAndMeasures</w:t>
            </w:r>
            <w:proofErr w:type="spellEnd"/>
            <w:r w:rsidRPr="00C759C8">
              <w:rPr>
                <w:color w:val="000000" w:themeColor="text1"/>
                <w:lang w:eastAsia="ja-JP"/>
              </w:rPr>
              <w:t>&gt;</w:t>
            </w:r>
          </w:p>
          <w:p w14:paraId="28E4F0B2"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71F29D8D"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03930F9B" w14:textId="77777777" w:rsidR="00692527" w:rsidRPr="00C759C8" w:rsidRDefault="00692527" w:rsidP="00692527">
            <w:pPr>
              <w:rPr>
                <w:color w:val="000000" w:themeColor="text1"/>
                <w:lang w:eastAsia="ja-JP"/>
              </w:rPr>
            </w:pPr>
            <w:r w:rsidRPr="00C759C8">
              <w:rPr>
                <w:rFonts w:hint="eastAsia"/>
                <w:color w:val="000000" w:themeColor="text1"/>
                <w:lang w:eastAsia="ja-JP"/>
              </w:rPr>
              <w:t xml:space="preserve">                &lt;Lang </w:t>
            </w:r>
            <w:proofErr w:type="spellStart"/>
            <w:proofErr w:type="gramStart"/>
            <w:r w:rsidRPr="00C759C8">
              <w:rPr>
                <w:rFonts w:hint="eastAsia"/>
                <w:color w:val="000000" w:themeColor="text1"/>
                <w:lang w:eastAsia="ja-JP"/>
              </w:rPr>
              <w:t>xml:lang</w:t>
            </w:r>
            <w:proofErr w:type="spellEnd"/>
            <w:proofErr w:type="gramEnd"/>
            <w:r w:rsidRPr="00C759C8">
              <w:rPr>
                <w:rFonts w:hint="eastAsia"/>
                <w:color w:val="000000" w:themeColor="text1"/>
                <w:lang w:eastAsia="ja-JP"/>
              </w:rPr>
              <w:t>="ja"&gt;</w:t>
            </w:r>
            <w:r w:rsidRPr="00C759C8">
              <w:rPr>
                <w:rFonts w:hint="eastAsia"/>
                <w:color w:val="000000" w:themeColor="text1"/>
                <w:lang w:eastAsia="ja-JP"/>
              </w:rPr>
              <w:t>本剤の薬理作用はエストロゲン合成阻害によるものであるため。</w:t>
            </w:r>
            <w:r w:rsidRPr="00C759C8">
              <w:rPr>
                <w:rFonts w:hint="eastAsia"/>
                <w:color w:val="000000" w:themeColor="text1"/>
                <w:lang w:eastAsia="ja-JP"/>
              </w:rPr>
              <w:t>&lt;/Lang&gt;</w:t>
            </w:r>
          </w:p>
          <w:p w14:paraId="3BCA57A5" w14:textId="77777777" w:rsidR="00692527" w:rsidRPr="00C759C8" w:rsidRDefault="00692527" w:rsidP="00692527">
            <w:pPr>
              <w:rPr>
                <w:color w:val="000000" w:themeColor="text1"/>
                <w:lang w:eastAsia="ja-JP"/>
              </w:rPr>
            </w:pPr>
            <w:r w:rsidRPr="00C759C8">
              <w:rPr>
                <w:color w:val="000000" w:themeColor="text1"/>
                <w:lang w:eastAsia="ja-JP"/>
              </w:rPr>
              <w:t xml:space="preserve">              &lt;/Detail&gt;</w:t>
            </w:r>
          </w:p>
          <w:p w14:paraId="5C912078" w14:textId="77777777" w:rsidR="00692527" w:rsidRPr="00C759C8" w:rsidRDefault="00692527" w:rsidP="00692527">
            <w:pPr>
              <w:rPr>
                <w:color w:val="000000" w:themeColor="text1"/>
                <w:lang w:eastAsia="ja-JP"/>
              </w:rPr>
            </w:pPr>
            <w:r w:rsidRPr="00C759C8">
              <w:rPr>
                <w:color w:val="000000" w:themeColor="text1"/>
                <w:lang w:eastAsia="ja-JP"/>
              </w:rPr>
              <w:t xml:space="preserve">            &lt;/</w:t>
            </w:r>
            <w:proofErr w:type="spellStart"/>
            <w:r w:rsidRPr="00C759C8">
              <w:rPr>
                <w:color w:val="000000" w:themeColor="text1"/>
                <w:lang w:eastAsia="ja-JP"/>
              </w:rPr>
              <w:t>MechanismAndRiskFactors</w:t>
            </w:r>
            <w:proofErr w:type="spellEnd"/>
            <w:r w:rsidRPr="00C759C8">
              <w:rPr>
                <w:color w:val="000000" w:themeColor="text1"/>
                <w:lang w:eastAsia="ja-JP"/>
              </w:rPr>
              <w:t>&gt;</w:t>
            </w:r>
          </w:p>
          <w:p w14:paraId="482ADAD7" w14:textId="7DA958DF" w:rsidR="00692527" w:rsidRPr="00B20994" w:rsidRDefault="00692527" w:rsidP="00692527">
            <w:pPr>
              <w:rPr>
                <w:b/>
                <w:bCs/>
                <w:i/>
                <w:iCs/>
                <w:color w:val="000000" w:themeColor="text1"/>
                <w:u w:val="single"/>
                <w:lang w:eastAsia="ja-JP"/>
              </w:rPr>
            </w:pPr>
            <w:r w:rsidRPr="00C759C8">
              <w:rPr>
                <w:color w:val="000000" w:themeColor="text1"/>
                <w:lang w:eastAsia="ja-JP"/>
              </w:rPr>
              <w:t xml:space="preserve">  &lt;/Drug&gt;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A4F43" w14:textId="77777777" w:rsidR="00692527" w:rsidRPr="00B20994" w:rsidRDefault="00692527" w:rsidP="00692527">
            <w:pPr>
              <w:rPr>
                <w:rFonts w:eastAsiaTheme="minorHAnsi"/>
                <w:color w:val="000000" w:themeColor="text1"/>
              </w:rPr>
            </w:pPr>
          </w:p>
        </w:tc>
      </w:tr>
      <w:tr w:rsidR="00692527" w:rsidRPr="000D1C20" w14:paraId="0BAD20CE" w14:textId="5A644E9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E87231"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076150"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薬剤名等</w:t>
            </w:r>
            <w:proofErr w:type="spellEnd"/>
            <w:r w:rsidRPr="00B20994">
              <w:rPr>
                <w:color w:val="000000" w:themeColor="text1"/>
              </w:rPr>
              <w:t xml:space="preserve"> (Drug Name etc.)</w:t>
            </w:r>
          </w:p>
          <w:p w14:paraId="49A3D6EF" w14:textId="1DDEA9A1" w:rsidR="00692527" w:rsidRPr="00A25B21" w:rsidRDefault="00692527" w:rsidP="00692527">
            <w:pPr>
              <w:rPr>
                <w:rFonts w:eastAsia="MS Gothic" w:cs="MS Gothic"/>
                <w:color w:val="00B050"/>
                <w:lang w:eastAsia="ja-JP"/>
              </w:rPr>
            </w:pPr>
            <w:r w:rsidRPr="00324235">
              <w:rPr>
                <w:rFonts w:eastAsia="MS Gothic" w:cs="MS Gothic"/>
                <w:color w:val="00B050"/>
                <w:lang w:eastAsia="ja-JP"/>
              </w:rPr>
              <w:t>JPI X</w:t>
            </w:r>
            <w:r w:rsidRPr="00F2778F">
              <w:rPr>
                <w:rFonts w:eastAsia="MS Gothic" w:cs="MS Gothic"/>
                <w:color w:val="00B050"/>
                <w:lang w:eastAsia="ja-JP"/>
              </w:rPr>
              <w:t xml:space="preserve">ML </w:t>
            </w:r>
            <w:proofErr w:type="spellStart"/>
            <w:proofErr w:type="gramStart"/>
            <w:r w:rsidRPr="00F2778F">
              <w:rPr>
                <w:rFonts w:eastAsia="MS Gothic" w:cs="MS Gothic"/>
                <w:color w:val="00B050"/>
                <w:lang w:eastAsia="ja-JP"/>
              </w:rPr>
              <w:t>Element</w:t>
            </w:r>
            <w:r w:rsidRPr="00F2778F">
              <w:rPr>
                <w:rFonts w:eastAsia="MS Gothic" w:cs="MS Gothic" w:hint="eastAsia"/>
                <w:color w:val="00B050"/>
                <w:lang w:eastAsia="ja-JP"/>
              </w:rPr>
              <w:t>:Drug</w:t>
            </w:r>
            <w:r>
              <w:rPr>
                <w:rFonts w:eastAsia="MS Gothic" w:cs="MS Gothic" w:hint="eastAsia"/>
                <w:color w:val="00B050"/>
                <w:lang w:eastAsia="ja-JP"/>
              </w:rPr>
              <w:t>Name</w:t>
            </w:r>
            <w:proofErr w:type="spellEnd"/>
            <w:proofErr w:type="gramEnd"/>
          </w:p>
          <w:p w14:paraId="1471B99D"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349746"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79E12866" w14:textId="77777777"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DrugName</w:t>
            </w:r>
            <w:proofErr w:type="spellEnd"/>
            <w:r w:rsidRPr="00731865">
              <w:rPr>
                <w:color w:val="000000" w:themeColor="text1"/>
                <w:lang w:eastAsia="ja-JP"/>
              </w:rPr>
              <w:t>&gt;</w:t>
            </w:r>
          </w:p>
          <w:p w14:paraId="4DD7C053"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68F9FFF3" w14:textId="77777777" w:rsidR="00692527" w:rsidRPr="00731865" w:rsidRDefault="00692527" w:rsidP="00692527">
            <w:pPr>
              <w:rPr>
                <w:color w:val="000000" w:themeColor="text1"/>
                <w:lang w:eastAsia="ja-JP"/>
              </w:rPr>
            </w:pPr>
            <w:r w:rsidRPr="00731865">
              <w:rPr>
                <w:rFonts w:hint="eastAsia"/>
                <w:color w:val="000000" w:themeColor="text1"/>
                <w:lang w:eastAsia="ja-JP"/>
              </w:rPr>
              <w:t xml:space="preserve">                &lt;Lang </w:t>
            </w:r>
            <w:proofErr w:type="spellStart"/>
            <w:proofErr w:type="gramStart"/>
            <w:r w:rsidRPr="00731865">
              <w:rPr>
                <w:rFonts w:hint="eastAsia"/>
                <w:color w:val="000000" w:themeColor="text1"/>
                <w:lang w:eastAsia="ja-JP"/>
              </w:rPr>
              <w:t>xml:lang</w:t>
            </w:r>
            <w:proofErr w:type="spellEnd"/>
            <w:proofErr w:type="gramEnd"/>
            <w:r w:rsidRPr="00731865">
              <w:rPr>
                <w:rFonts w:hint="eastAsia"/>
                <w:color w:val="000000" w:themeColor="text1"/>
                <w:lang w:eastAsia="ja-JP"/>
              </w:rPr>
              <w:t>="ja"&gt;</w:t>
            </w:r>
            <w:r w:rsidRPr="00731865">
              <w:rPr>
                <w:rFonts w:hint="eastAsia"/>
                <w:color w:val="000000" w:themeColor="text1"/>
                <w:lang w:eastAsia="ja-JP"/>
              </w:rPr>
              <w:t>エストロゲン含有製剤</w:t>
            </w:r>
            <w:r w:rsidRPr="00731865">
              <w:rPr>
                <w:rFonts w:hint="eastAsia"/>
                <w:color w:val="000000" w:themeColor="text1"/>
                <w:lang w:eastAsia="ja-JP"/>
              </w:rPr>
              <w:t>&lt;/Lang&gt;</w:t>
            </w:r>
          </w:p>
          <w:p w14:paraId="59DCF846"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0D2D7DF5" w14:textId="0FB24B2B"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DrugName</w:t>
            </w:r>
            <w:proofErr w:type="spellEnd"/>
            <w:r w:rsidRPr="00731865">
              <w:rPr>
                <w:color w:val="000000" w:themeColor="text1"/>
                <w:lang w:eastAsia="ja-JP"/>
              </w:rPr>
              <w:t>&gt;</w:t>
            </w:r>
          </w:p>
          <w:p w14:paraId="69EA8098" w14:textId="2F070FD9"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28619B" w14:textId="77777777" w:rsidR="00692527" w:rsidRPr="00B20994" w:rsidRDefault="00692527" w:rsidP="00692527">
            <w:pPr>
              <w:rPr>
                <w:rFonts w:eastAsiaTheme="minorHAnsi"/>
                <w:color w:val="000000" w:themeColor="text1"/>
              </w:rPr>
            </w:pPr>
          </w:p>
        </w:tc>
      </w:tr>
      <w:tr w:rsidR="00692527" w:rsidRPr="000D1C20" w14:paraId="790AC29E" w14:textId="603B473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D02F65"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1E139" w14:textId="77777777" w:rsidR="00692527" w:rsidRPr="00B20994" w:rsidRDefault="00692527" w:rsidP="00692527">
            <w:pPr>
              <w:rPr>
                <w:color w:val="000000" w:themeColor="text1"/>
              </w:rPr>
            </w:pPr>
            <w:proofErr w:type="spellStart"/>
            <w:r w:rsidRPr="00B20994">
              <w:rPr>
                <w:rFonts w:eastAsia="MS Gothic" w:cs="MS Gothic"/>
                <w:color w:val="000000" w:themeColor="text1"/>
              </w:rPr>
              <w:t>臨床症状・措置方法</w:t>
            </w:r>
            <w:proofErr w:type="spellEnd"/>
            <w:r w:rsidRPr="00B20994">
              <w:rPr>
                <w:color w:val="000000" w:themeColor="text1"/>
              </w:rPr>
              <w:t xml:space="preserve"> (Clinical Symptoms and Measures)</w:t>
            </w:r>
          </w:p>
          <w:p w14:paraId="78E47BFB" w14:textId="2E570842"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r w:rsidRPr="004260BD">
              <w:rPr>
                <w:rFonts w:eastAsia="MS Gothic" w:cs="MS Gothic"/>
                <w:color w:val="00B050"/>
                <w:lang w:eastAsia="ja-JP"/>
              </w:rPr>
              <w:t xml:space="preserve"> </w:t>
            </w:r>
            <w:proofErr w:type="spellStart"/>
            <w:r w:rsidRPr="004260BD">
              <w:rPr>
                <w:rFonts w:eastAsia="MS Gothic" w:cs="MS Gothic"/>
                <w:color w:val="00B050"/>
                <w:lang w:eastAsia="ja-JP"/>
              </w:rPr>
              <w:t>ClinSymptomsAndMeasures</w:t>
            </w:r>
            <w:proofErr w:type="spellEnd"/>
          </w:p>
          <w:p w14:paraId="4CB6DDC7"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7CF9F"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93CFEE7" w14:textId="7B268C17"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ClinSymptomsAndMeasures</w:t>
            </w:r>
            <w:proofErr w:type="spellEnd"/>
            <w:r w:rsidRPr="00731865">
              <w:rPr>
                <w:color w:val="000000" w:themeColor="text1"/>
                <w:lang w:eastAsia="ja-JP"/>
              </w:rPr>
              <w:t>&gt;</w:t>
            </w:r>
          </w:p>
          <w:p w14:paraId="740BB690"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0067A7F4" w14:textId="77777777" w:rsidR="00692527" w:rsidRPr="00731865" w:rsidRDefault="00692527" w:rsidP="00692527">
            <w:pPr>
              <w:rPr>
                <w:color w:val="000000" w:themeColor="text1"/>
                <w:lang w:eastAsia="ja-JP"/>
              </w:rPr>
            </w:pPr>
            <w:r w:rsidRPr="00731865">
              <w:rPr>
                <w:rFonts w:hint="eastAsia"/>
                <w:color w:val="000000" w:themeColor="text1"/>
                <w:lang w:eastAsia="ja-JP"/>
              </w:rPr>
              <w:t xml:space="preserve">                &lt;Lang </w:t>
            </w:r>
            <w:proofErr w:type="spellStart"/>
            <w:proofErr w:type="gramStart"/>
            <w:r w:rsidRPr="00731865">
              <w:rPr>
                <w:rFonts w:hint="eastAsia"/>
                <w:color w:val="000000" w:themeColor="text1"/>
                <w:lang w:eastAsia="ja-JP"/>
              </w:rPr>
              <w:t>xml:lang</w:t>
            </w:r>
            <w:proofErr w:type="spellEnd"/>
            <w:proofErr w:type="gramEnd"/>
            <w:r w:rsidRPr="00731865">
              <w:rPr>
                <w:rFonts w:hint="eastAsia"/>
                <w:color w:val="000000" w:themeColor="text1"/>
                <w:lang w:eastAsia="ja-JP"/>
              </w:rPr>
              <w:t>="ja"&gt;</w:t>
            </w:r>
            <w:r w:rsidRPr="00731865">
              <w:rPr>
                <w:rFonts w:hint="eastAsia"/>
                <w:color w:val="000000" w:themeColor="text1"/>
                <w:lang w:eastAsia="ja-JP"/>
              </w:rPr>
              <w:t>本剤の効果を減弱させる可能性がある。</w:t>
            </w:r>
            <w:r w:rsidRPr="00731865">
              <w:rPr>
                <w:rFonts w:hint="eastAsia"/>
                <w:color w:val="000000" w:themeColor="text1"/>
                <w:lang w:eastAsia="ja-JP"/>
              </w:rPr>
              <w:t>&lt;/Lang&gt;</w:t>
            </w:r>
          </w:p>
          <w:p w14:paraId="23A2F603"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3DC497AD" w14:textId="68B7EFB7"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ClinSymptomsAndMeasures</w:t>
            </w:r>
            <w:proofErr w:type="spellEnd"/>
            <w:r w:rsidRPr="00731865">
              <w:rPr>
                <w:color w:val="000000" w:themeColor="text1"/>
                <w:lang w:eastAsia="ja-JP"/>
              </w:rPr>
              <w:t>&gt;</w:t>
            </w:r>
          </w:p>
          <w:p w14:paraId="1E66FBF4" w14:textId="4400E6EA"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2859A7" w14:textId="77777777" w:rsidR="00692527" w:rsidRPr="00B20994" w:rsidRDefault="00692527" w:rsidP="00692527">
            <w:pPr>
              <w:rPr>
                <w:rFonts w:eastAsiaTheme="minorHAnsi"/>
                <w:color w:val="000000" w:themeColor="text1"/>
              </w:rPr>
            </w:pPr>
          </w:p>
        </w:tc>
      </w:tr>
      <w:tr w:rsidR="00692527" w:rsidRPr="000D1C20" w14:paraId="3EEBE5CD" w14:textId="0B079B5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E48292"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71CF1D" w14:textId="3B368912"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機序・危険因子</w:t>
            </w:r>
            <w:proofErr w:type="spellEnd"/>
            <w:r w:rsidRPr="00B20994">
              <w:rPr>
                <w:color w:val="000000" w:themeColor="text1"/>
              </w:rPr>
              <w:t xml:space="preserve"> (Mechanism and Risk Factors)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100B64"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7C965E2" w14:textId="77777777"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MechanismAndRiskFactors</w:t>
            </w:r>
            <w:proofErr w:type="spellEnd"/>
            <w:r w:rsidRPr="00731865">
              <w:rPr>
                <w:color w:val="000000" w:themeColor="text1"/>
                <w:lang w:eastAsia="ja-JP"/>
              </w:rPr>
              <w:t>&gt;</w:t>
            </w:r>
          </w:p>
          <w:p w14:paraId="54563C48"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0B53844E" w14:textId="77777777" w:rsidR="00692527" w:rsidRPr="00731865" w:rsidRDefault="00692527" w:rsidP="00692527">
            <w:pPr>
              <w:rPr>
                <w:color w:val="000000" w:themeColor="text1"/>
                <w:lang w:eastAsia="ja-JP"/>
              </w:rPr>
            </w:pPr>
            <w:r w:rsidRPr="00731865">
              <w:rPr>
                <w:rFonts w:hint="eastAsia"/>
                <w:color w:val="000000" w:themeColor="text1"/>
                <w:lang w:eastAsia="ja-JP"/>
              </w:rPr>
              <w:lastRenderedPageBreak/>
              <w:t xml:space="preserve">                &lt;Lang </w:t>
            </w:r>
            <w:proofErr w:type="spellStart"/>
            <w:proofErr w:type="gramStart"/>
            <w:r w:rsidRPr="00731865">
              <w:rPr>
                <w:rFonts w:hint="eastAsia"/>
                <w:color w:val="000000" w:themeColor="text1"/>
                <w:lang w:eastAsia="ja-JP"/>
              </w:rPr>
              <w:t>xml:lang</w:t>
            </w:r>
            <w:proofErr w:type="spellEnd"/>
            <w:proofErr w:type="gramEnd"/>
            <w:r w:rsidRPr="00731865">
              <w:rPr>
                <w:rFonts w:hint="eastAsia"/>
                <w:color w:val="000000" w:themeColor="text1"/>
                <w:lang w:eastAsia="ja-JP"/>
              </w:rPr>
              <w:t>="ja"&gt;</w:t>
            </w:r>
            <w:r w:rsidRPr="00091B42">
              <w:rPr>
                <w:rFonts w:asciiTheme="minorEastAsia" w:hAnsiTheme="minorEastAsia" w:hint="eastAsia"/>
                <w:color w:val="000000" w:themeColor="text1"/>
                <w:lang w:eastAsia="ja-JP"/>
              </w:rPr>
              <w:t>本剤の薬理作用はエストロゲン合成阻害によるものであるため。</w:t>
            </w:r>
            <w:r w:rsidRPr="00731865">
              <w:rPr>
                <w:rFonts w:hint="eastAsia"/>
                <w:color w:val="000000" w:themeColor="text1"/>
                <w:lang w:eastAsia="ja-JP"/>
              </w:rPr>
              <w:t>&lt;/Lang&gt;</w:t>
            </w:r>
          </w:p>
          <w:p w14:paraId="1E075843" w14:textId="77777777" w:rsidR="00692527" w:rsidRPr="00731865" w:rsidRDefault="00692527" w:rsidP="00692527">
            <w:pPr>
              <w:rPr>
                <w:color w:val="000000" w:themeColor="text1"/>
                <w:lang w:eastAsia="ja-JP"/>
              </w:rPr>
            </w:pPr>
            <w:r w:rsidRPr="00731865">
              <w:rPr>
                <w:color w:val="000000" w:themeColor="text1"/>
                <w:lang w:eastAsia="ja-JP"/>
              </w:rPr>
              <w:t xml:space="preserve">              &lt;/Detail&gt;</w:t>
            </w:r>
          </w:p>
          <w:p w14:paraId="1AD1D776" w14:textId="6CAF8F22" w:rsidR="00692527" w:rsidRPr="00731865" w:rsidRDefault="00692527" w:rsidP="00692527">
            <w:pPr>
              <w:rPr>
                <w:color w:val="000000" w:themeColor="text1"/>
                <w:lang w:eastAsia="ja-JP"/>
              </w:rPr>
            </w:pPr>
            <w:r w:rsidRPr="00731865">
              <w:rPr>
                <w:color w:val="000000" w:themeColor="text1"/>
                <w:lang w:eastAsia="ja-JP"/>
              </w:rPr>
              <w:t>&lt;/</w:t>
            </w:r>
            <w:proofErr w:type="spellStart"/>
            <w:r w:rsidRPr="00731865">
              <w:rPr>
                <w:color w:val="000000" w:themeColor="text1"/>
                <w:lang w:eastAsia="ja-JP"/>
              </w:rPr>
              <w:t>MechanismAndRiskFactors</w:t>
            </w:r>
            <w:proofErr w:type="spellEnd"/>
            <w:r w:rsidRPr="00731865">
              <w:rPr>
                <w:color w:val="000000" w:themeColor="text1"/>
                <w:lang w:eastAsia="ja-JP"/>
              </w:rPr>
              <w:t>&gt;</w:t>
            </w:r>
          </w:p>
          <w:p w14:paraId="45236E97" w14:textId="7CC71842"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E02151" w14:textId="77777777" w:rsidR="00692527" w:rsidRPr="00B20994" w:rsidRDefault="00692527" w:rsidP="00692527">
            <w:pPr>
              <w:rPr>
                <w:rFonts w:eastAsiaTheme="minorHAnsi"/>
                <w:color w:val="000000" w:themeColor="text1"/>
              </w:rPr>
            </w:pPr>
          </w:p>
        </w:tc>
      </w:tr>
      <w:tr w:rsidR="00692527" w:rsidRPr="000D1C20" w14:paraId="6F3507C0" w14:textId="693F0E3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DBBF6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871614" w14:textId="77777777" w:rsidR="00692527" w:rsidRPr="00B20994" w:rsidRDefault="00692527" w:rsidP="00692527">
            <w:pPr>
              <w:rPr>
                <w:color w:val="000000" w:themeColor="text1"/>
              </w:rPr>
            </w:pPr>
            <w:proofErr w:type="spellStart"/>
            <w:r w:rsidRPr="00B20994">
              <w:rPr>
                <w:rFonts w:eastAsia="MS Gothic" w:cs="MS Gothic"/>
                <w:color w:val="000000" w:themeColor="text1"/>
              </w:rPr>
              <w:t>併用注意の注釈</w:t>
            </w:r>
            <w:proofErr w:type="spellEnd"/>
            <w:r w:rsidRPr="00B20994">
              <w:rPr>
                <w:color w:val="000000" w:themeColor="text1"/>
              </w:rPr>
              <w:t xml:space="preserve"> (Annotations on Precautions for Combinations)</w:t>
            </w:r>
          </w:p>
          <w:p w14:paraId="63C044F6" w14:textId="252962F6" w:rsidR="00692527" w:rsidRPr="00324235" w:rsidRDefault="00692527" w:rsidP="00692527">
            <w:pPr>
              <w:rPr>
                <w:rFonts w:eastAsia="MS Gothic" w:cs="MS Gothic"/>
                <w:color w:val="00B050"/>
                <w:lang w:eastAsia="ja-JP"/>
              </w:rPr>
            </w:pPr>
            <w:r w:rsidRPr="00324235">
              <w:rPr>
                <w:rFonts w:eastAsia="MS Gothic" w:cs="MS Gothic"/>
                <w:color w:val="00B050"/>
                <w:lang w:eastAsia="ja-JP"/>
              </w:rPr>
              <w:t>JPI XML Element</w:t>
            </w:r>
            <w:r w:rsidRPr="00324235">
              <w:rPr>
                <w:rFonts w:eastAsia="MS Gothic" w:cs="MS Gothic" w:hint="eastAsia"/>
                <w:color w:val="00B050"/>
                <w:lang w:eastAsia="ja-JP"/>
              </w:rPr>
              <w:t>:</w:t>
            </w:r>
            <w:r>
              <w:t xml:space="preserve"> </w:t>
            </w:r>
            <w:proofErr w:type="spellStart"/>
            <w:r w:rsidRPr="00CC004A">
              <w:rPr>
                <w:rFonts w:eastAsia="MS Gothic" w:cs="MS Gothic"/>
                <w:color w:val="00B050"/>
                <w:lang w:eastAsia="ja-JP"/>
              </w:rPr>
              <w:t>ExplanatoryNotesForPrecautions</w:t>
            </w:r>
            <w:proofErr w:type="spellEnd"/>
          </w:p>
          <w:p w14:paraId="5B4B2C75"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27CBD4" w14:textId="01FFD129" w:rsidR="00692527" w:rsidRPr="00231D5B" w:rsidRDefault="00692527" w:rsidP="00692527">
            <w:pPr>
              <w:rPr>
                <w:rFonts w:eastAsiaTheme="minorEastAsia"/>
                <w:b/>
                <w:bCs/>
                <w:i/>
                <w:iCs/>
                <w:color w:val="000000" w:themeColor="text1"/>
                <w:u w:val="single"/>
                <w:lang w:eastAsia="ja-JP"/>
              </w:rPr>
            </w:pPr>
            <w:r w:rsidRPr="00731865">
              <w:rPr>
                <w:b/>
                <w:bCs/>
                <w:i/>
                <w:iCs/>
                <w:color w:val="000000" w:themeColor="text1"/>
                <w:u w:val="single"/>
                <w:lang w:eastAsia="ja-JP"/>
              </w:rPr>
              <w:t>PaxlovidPACK600, 300</w:t>
            </w:r>
          </w:p>
          <w:p w14:paraId="161967F5" w14:textId="77777777" w:rsidR="00692527" w:rsidRPr="00296686" w:rsidRDefault="00692527" w:rsidP="00692527">
            <w:pPr>
              <w:rPr>
                <w:rFonts w:eastAsiaTheme="minorHAnsi"/>
                <w:color w:val="000000" w:themeColor="text1"/>
              </w:rPr>
            </w:pPr>
            <w:r w:rsidRPr="00296686">
              <w:rPr>
                <w:rFonts w:eastAsiaTheme="minorHAnsi"/>
                <w:color w:val="000000" w:themeColor="text1"/>
              </w:rPr>
              <w:t>&lt;</w:t>
            </w:r>
            <w:proofErr w:type="spellStart"/>
            <w:r w:rsidRPr="00296686">
              <w:rPr>
                <w:rFonts w:eastAsiaTheme="minorHAnsi"/>
                <w:color w:val="000000" w:themeColor="text1"/>
              </w:rPr>
              <w:t>ExplanatoryNotesForPrecautions</w:t>
            </w:r>
            <w:proofErr w:type="spellEnd"/>
            <w:r w:rsidRPr="00296686">
              <w:rPr>
                <w:rFonts w:eastAsiaTheme="minorHAnsi"/>
                <w:color w:val="000000" w:themeColor="text1"/>
              </w:rPr>
              <w:t>&gt;</w:t>
            </w:r>
          </w:p>
          <w:p w14:paraId="67B5E2F7" w14:textId="77777777" w:rsidR="00692527" w:rsidRPr="00296686" w:rsidRDefault="00692527" w:rsidP="00692527">
            <w:pPr>
              <w:rPr>
                <w:rFonts w:eastAsiaTheme="minorHAnsi"/>
                <w:color w:val="000000" w:themeColor="text1"/>
              </w:rPr>
            </w:pPr>
            <w:r w:rsidRPr="00296686">
              <w:rPr>
                <w:rFonts w:eastAsiaTheme="minorHAnsi" w:hint="eastAsia"/>
                <w:color w:val="000000" w:themeColor="text1"/>
              </w:rPr>
              <w:t xml:space="preserve">&lt;Lang </w:t>
            </w:r>
            <w:proofErr w:type="spellStart"/>
            <w:proofErr w:type="gramStart"/>
            <w:r w:rsidRPr="00296686">
              <w:rPr>
                <w:rFonts w:eastAsiaTheme="minorHAnsi" w:hint="eastAsia"/>
                <w:color w:val="000000" w:themeColor="text1"/>
              </w:rPr>
              <w:t>xml:lang</w:t>
            </w:r>
            <w:proofErr w:type="spellEnd"/>
            <w:proofErr w:type="gramEnd"/>
            <w:r w:rsidRPr="00296686">
              <w:rPr>
                <w:rFonts w:eastAsiaTheme="minorHAnsi" w:hint="eastAsia"/>
                <w:color w:val="000000" w:themeColor="text1"/>
              </w:rPr>
              <w:t>="ja"&gt;</w:t>
            </w:r>
            <w:r w:rsidRPr="00091B42">
              <w:rPr>
                <w:rFonts w:asciiTheme="minorEastAsia" w:eastAsiaTheme="minorEastAsia" w:hAnsiTheme="minorEastAsia" w:cs="MS Mincho" w:hint="eastAsia"/>
                <w:color w:val="000000" w:themeColor="text1"/>
              </w:rPr>
              <w:t>※</w:t>
            </w:r>
            <w:proofErr w:type="spellStart"/>
            <w:r w:rsidRPr="00091B42">
              <w:rPr>
                <w:rFonts w:asciiTheme="minorEastAsia" w:eastAsiaTheme="minorEastAsia" w:hAnsiTheme="minorEastAsia" w:cs="MS Mincho" w:hint="eastAsia"/>
                <w:color w:val="000000" w:themeColor="text1"/>
              </w:rPr>
              <w:t>経口剤は国内未販売</w:t>
            </w:r>
            <w:proofErr w:type="spellEnd"/>
            <w:r w:rsidRPr="00296686">
              <w:rPr>
                <w:rFonts w:eastAsiaTheme="minorHAnsi" w:hint="eastAsia"/>
                <w:color w:val="000000" w:themeColor="text1"/>
              </w:rPr>
              <w:t>&lt;/Lang&gt;</w:t>
            </w:r>
          </w:p>
          <w:p w14:paraId="47D10A14" w14:textId="77777777" w:rsidR="00692527" w:rsidRPr="00296686" w:rsidRDefault="00692527" w:rsidP="00692527">
            <w:pPr>
              <w:rPr>
                <w:rFonts w:eastAsiaTheme="minorHAnsi"/>
                <w:color w:val="000000" w:themeColor="text1"/>
              </w:rPr>
            </w:pPr>
            <w:r w:rsidRPr="00296686">
              <w:rPr>
                <w:rFonts w:eastAsiaTheme="minorHAnsi"/>
                <w:color w:val="000000" w:themeColor="text1"/>
              </w:rPr>
              <w:t>&lt;/</w:t>
            </w:r>
            <w:proofErr w:type="spellStart"/>
            <w:r w:rsidRPr="00296686">
              <w:rPr>
                <w:rFonts w:eastAsiaTheme="minorHAnsi"/>
                <w:color w:val="000000" w:themeColor="text1"/>
              </w:rPr>
              <w:t>ExplanatoryNotesForPrecautions</w:t>
            </w:r>
            <w:proofErr w:type="spellEnd"/>
            <w:r w:rsidRPr="00296686">
              <w:rPr>
                <w:rFonts w:eastAsiaTheme="minorHAnsi"/>
                <w:color w:val="000000" w:themeColor="text1"/>
              </w:rPr>
              <w:t>&gt;</w:t>
            </w:r>
          </w:p>
          <w:p w14:paraId="4B492E70" w14:textId="77777777" w:rsidR="00692527" w:rsidRDefault="00692527" w:rsidP="00692527">
            <w:pPr>
              <w:rPr>
                <w:rFonts w:eastAsiaTheme="minorEastAsia"/>
                <w:color w:val="000000" w:themeColor="text1"/>
                <w:lang w:eastAsia="ja-JP"/>
              </w:rPr>
            </w:pPr>
            <w:r w:rsidRPr="00296686">
              <w:rPr>
                <w:rFonts w:eastAsiaTheme="minorHAnsi"/>
                <w:color w:val="000000" w:themeColor="text1"/>
              </w:rPr>
              <w:t>&lt;/</w:t>
            </w:r>
            <w:proofErr w:type="spellStart"/>
            <w:r w:rsidRPr="00296686">
              <w:rPr>
                <w:rFonts w:eastAsiaTheme="minorHAnsi"/>
                <w:color w:val="000000" w:themeColor="text1"/>
              </w:rPr>
              <w:t>PrecautionsForCombination</w:t>
            </w:r>
            <w:proofErr w:type="spellEnd"/>
            <w:r w:rsidRPr="00296686">
              <w:rPr>
                <w:rFonts w:eastAsiaTheme="minorHAnsi"/>
                <w:color w:val="000000" w:themeColor="text1"/>
              </w:rPr>
              <w:t>&gt;</w:t>
            </w:r>
          </w:p>
          <w:p w14:paraId="6DF57485" w14:textId="397C6DC5" w:rsidR="00692527" w:rsidRPr="00231D5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26021" w14:textId="77777777" w:rsidR="00692527" w:rsidRPr="00B20994" w:rsidRDefault="00692527" w:rsidP="00692527">
            <w:pPr>
              <w:rPr>
                <w:rFonts w:eastAsiaTheme="minorHAnsi"/>
                <w:color w:val="000000" w:themeColor="text1"/>
              </w:rPr>
            </w:pPr>
          </w:p>
        </w:tc>
      </w:tr>
      <w:tr w:rsidR="00692527" w:rsidRPr="000D1C20" w14:paraId="4007B153" w14:textId="0805ED9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774F27" w14:textId="36D2D754" w:rsidR="00692527" w:rsidRPr="00B20994" w:rsidRDefault="00692527" w:rsidP="00692527">
            <w:pPr>
              <w:rPr>
                <w:color w:val="000000" w:themeColor="text1"/>
              </w:rPr>
            </w:pPr>
            <w:r w:rsidRPr="00B20994">
              <w:rPr>
                <w:color w:val="000000" w:themeColor="text1"/>
              </w:rPr>
              <w:t>11.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D8A022" w14:textId="77777777" w:rsidR="00692527" w:rsidRPr="00B20994" w:rsidRDefault="00692527" w:rsidP="00692527">
            <w:pPr>
              <w:rPr>
                <w:color w:val="000000" w:themeColor="text1"/>
              </w:rPr>
            </w:pPr>
            <w:proofErr w:type="spellStart"/>
            <w:r w:rsidRPr="00B20994">
              <w:rPr>
                <w:rFonts w:eastAsia="MS Gothic" w:cs="MS Gothic"/>
                <w:color w:val="000000" w:themeColor="text1"/>
              </w:rPr>
              <w:t>副作用</w:t>
            </w:r>
            <w:proofErr w:type="spellEnd"/>
            <w:r w:rsidRPr="00B20994">
              <w:rPr>
                <w:color w:val="000000" w:themeColor="text1"/>
              </w:rPr>
              <w:t xml:space="preserve"> (Adverse Events)</w:t>
            </w:r>
          </w:p>
          <w:p w14:paraId="5C24757D"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4071EE" w14:textId="5A5044E8" w:rsidR="00692527" w:rsidRPr="00E2468A" w:rsidRDefault="00692527" w:rsidP="00692527">
            <w:pPr>
              <w:rPr>
                <w:rFonts w:eastAsiaTheme="minorEastAsia"/>
                <w:color w:val="000000" w:themeColor="text1"/>
                <w:lang w:eastAsia="ja-JP"/>
              </w:rPr>
            </w:pPr>
            <w:proofErr w:type="spellStart"/>
            <w:r w:rsidRPr="00231D5B">
              <w:rPr>
                <w:rFonts w:eastAsiaTheme="minorEastAsia" w:hint="eastAsia"/>
                <w:color w:val="000000" w:themeColor="text1"/>
                <w:u w:val="single"/>
                <w:lang w:eastAsia="ja-JP"/>
              </w:rPr>
              <w:t>Aromasin</w:t>
            </w:r>
            <w:proofErr w:type="spellEnd"/>
            <w:r w:rsidRPr="00231D5B">
              <w:rPr>
                <w:rFonts w:eastAsiaTheme="minorEastAsia" w:hint="eastAsia"/>
                <w:color w:val="000000" w:themeColor="text1"/>
                <w:u w:val="single"/>
                <w:lang w:eastAsia="ja-JP"/>
              </w:rPr>
              <w:t xml:space="preserve"> </w:t>
            </w:r>
          </w:p>
          <w:p w14:paraId="11D6CF68" w14:textId="77777777" w:rsidR="00692527" w:rsidRPr="00231D5B" w:rsidRDefault="00692527" w:rsidP="00692527">
            <w:pPr>
              <w:rPr>
                <w:rFonts w:eastAsiaTheme="minorEastAsia"/>
                <w:color w:val="000000" w:themeColor="text1"/>
                <w:lang w:eastAsia="ja-JP"/>
              </w:rPr>
            </w:pPr>
            <w:proofErr w:type="gramStart"/>
            <w:r w:rsidRPr="00231D5B">
              <w:rPr>
                <w:rFonts w:eastAsiaTheme="minorEastAsia" w:hint="eastAsia"/>
                <w:color w:val="000000" w:themeColor="text1"/>
                <w:lang w:eastAsia="ja-JP"/>
              </w:rPr>
              <w:t>&lt;!--</w:t>
            </w:r>
            <w:r w:rsidRPr="00231D5B">
              <w:rPr>
                <w:rFonts w:eastAsiaTheme="minorEastAsia" w:hint="eastAsia"/>
                <w:color w:val="000000" w:themeColor="text1"/>
                <w:lang w:eastAsia="ja-JP"/>
              </w:rPr>
              <w:t>１１</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副作用</w:t>
            </w:r>
            <w:proofErr w:type="gramEnd"/>
            <w:r w:rsidRPr="00231D5B">
              <w:rPr>
                <w:rFonts w:eastAsiaTheme="minorEastAsia" w:hint="eastAsia"/>
                <w:color w:val="000000" w:themeColor="text1"/>
                <w:lang w:eastAsia="ja-JP"/>
              </w:rPr>
              <w:t>--&gt;</w:t>
            </w:r>
          </w:p>
          <w:p w14:paraId="78DF81B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AdverseEvents</w:t>
            </w:r>
            <w:proofErr w:type="spellEnd"/>
            <w:r w:rsidRPr="00231D5B">
              <w:rPr>
                <w:rFonts w:eastAsiaTheme="minorEastAsia"/>
                <w:color w:val="000000" w:themeColor="text1"/>
                <w:lang w:eastAsia="ja-JP"/>
              </w:rPr>
              <w:t xml:space="preserve"> id="</w:t>
            </w:r>
            <w:proofErr w:type="spellStart"/>
            <w:r w:rsidRPr="00231D5B">
              <w:rPr>
                <w:rFonts w:eastAsiaTheme="minorEastAsia"/>
                <w:color w:val="000000" w:themeColor="text1"/>
                <w:lang w:eastAsia="ja-JP"/>
              </w:rPr>
              <w:t>HDR_AdverseEvents</w:t>
            </w:r>
            <w:proofErr w:type="spellEnd"/>
            <w:r w:rsidRPr="00231D5B">
              <w:rPr>
                <w:rFonts w:eastAsiaTheme="minorEastAsia"/>
                <w:color w:val="000000" w:themeColor="text1"/>
                <w:lang w:eastAsia="ja-JP"/>
              </w:rPr>
              <w:t>" heading="fixing"&gt;</w:t>
            </w:r>
          </w:p>
          <w:p w14:paraId="3180983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CommonPrecautionsForAdverse</w:t>
            </w:r>
            <w:proofErr w:type="spellEnd"/>
            <w:r w:rsidRPr="00231D5B">
              <w:rPr>
                <w:rFonts w:eastAsiaTheme="minorEastAsia"/>
                <w:color w:val="000000" w:themeColor="text1"/>
                <w:lang w:eastAsia="ja-JP"/>
              </w:rPr>
              <w:t>&gt;</w:t>
            </w:r>
          </w:p>
          <w:p w14:paraId="2D5C08CA"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次の副作用があらわれることがあるので、観察を十分に行い、異常が認められた場合には投与を中止するなど適切な処置を行うこと。</w:t>
            </w:r>
            <w:r w:rsidRPr="00231D5B">
              <w:rPr>
                <w:rFonts w:eastAsiaTheme="minorEastAsia" w:hint="eastAsia"/>
                <w:color w:val="000000" w:themeColor="text1"/>
                <w:lang w:eastAsia="ja-JP"/>
              </w:rPr>
              <w:t>&lt;/Lang&gt;</w:t>
            </w:r>
          </w:p>
          <w:p w14:paraId="3EC9F79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CommonPrecautionsForAdverse</w:t>
            </w:r>
            <w:proofErr w:type="spellEnd"/>
            <w:r w:rsidRPr="00231D5B">
              <w:rPr>
                <w:rFonts w:eastAsiaTheme="minorEastAsia"/>
                <w:color w:val="000000" w:themeColor="text1"/>
                <w:lang w:eastAsia="ja-JP"/>
              </w:rPr>
              <w:t>&gt;</w:t>
            </w:r>
          </w:p>
          <w:p w14:paraId="652B2268"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w:t>
            </w:r>
            <w:proofErr w:type="gramStart"/>
            <w:r w:rsidRPr="00231D5B">
              <w:rPr>
                <w:rFonts w:eastAsiaTheme="minorEastAsia" w:hint="eastAsia"/>
                <w:color w:val="000000" w:themeColor="text1"/>
                <w:lang w:eastAsia="ja-JP"/>
              </w:rPr>
              <w:t>&lt;!--</w:t>
            </w:r>
            <w:proofErr w:type="gramEnd"/>
            <w:r w:rsidRPr="00231D5B">
              <w:rPr>
                <w:rFonts w:eastAsiaTheme="minorEastAsia" w:hint="eastAsia"/>
                <w:color w:val="000000" w:themeColor="text1"/>
                <w:lang w:eastAsia="ja-JP"/>
              </w:rPr>
              <w:t>１１</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１</w:t>
            </w:r>
            <w:r w:rsidRPr="00231D5B">
              <w:rPr>
                <w:rFonts w:eastAsiaTheme="minorEastAsia" w:hint="eastAsia"/>
                <w:color w:val="000000" w:themeColor="text1"/>
                <w:lang w:eastAsia="ja-JP"/>
              </w:rPr>
              <w:t xml:space="preserve"> </w:t>
            </w:r>
            <w:r w:rsidRPr="00231D5B">
              <w:rPr>
                <w:rFonts w:eastAsiaTheme="minorEastAsia" w:hint="eastAsia"/>
                <w:color w:val="000000" w:themeColor="text1"/>
                <w:lang w:eastAsia="ja-JP"/>
              </w:rPr>
              <w:t>重大な副作用</w:t>
            </w:r>
            <w:r w:rsidRPr="00231D5B">
              <w:rPr>
                <w:rFonts w:eastAsiaTheme="minorEastAsia" w:hint="eastAsia"/>
                <w:color w:val="000000" w:themeColor="text1"/>
                <w:lang w:eastAsia="ja-JP"/>
              </w:rPr>
              <w:t>--&gt;</w:t>
            </w:r>
          </w:p>
          <w:p w14:paraId="42D3DA7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SeriousAdverseEvents</w:t>
            </w:r>
            <w:proofErr w:type="spellEnd"/>
            <w:r w:rsidRPr="00231D5B">
              <w:rPr>
                <w:rFonts w:eastAsiaTheme="minorEastAsia"/>
                <w:color w:val="000000" w:themeColor="text1"/>
                <w:lang w:eastAsia="ja-JP"/>
              </w:rPr>
              <w:t xml:space="preserve"> id="</w:t>
            </w:r>
            <w:proofErr w:type="spellStart"/>
            <w:r w:rsidRPr="00231D5B">
              <w:rPr>
                <w:rFonts w:eastAsiaTheme="minorEastAsia"/>
                <w:color w:val="000000" w:themeColor="text1"/>
                <w:lang w:eastAsia="ja-JP"/>
              </w:rPr>
              <w:t>HDR_SeriousAdverseEvents</w:t>
            </w:r>
            <w:proofErr w:type="spellEnd"/>
            <w:r w:rsidRPr="00231D5B">
              <w:rPr>
                <w:rFonts w:eastAsiaTheme="minorEastAsia"/>
                <w:color w:val="000000" w:themeColor="text1"/>
                <w:lang w:eastAsia="ja-JP"/>
              </w:rPr>
              <w:t>" heading="fixing"&gt;</w:t>
            </w:r>
          </w:p>
          <w:p w14:paraId="54716D5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SeriousAdverse</w:t>
            </w:r>
            <w:proofErr w:type="spellEnd"/>
            <w:r w:rsidRPr="00231D5B">
              <w:rPr>
                <w:rFonts w:eastAsiaTheme="minorEastAsia"/>
                <w:color w:val="000000" w:themeColor="text1"/>
                <w:lang w:eastAsia="ja-JP"/>
              </w:rPr>
              <w:t>&gt;</w:t>
            </w:r>
          </w:p>
          <w:p w14:paraId="1E7C4F1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OrderedList</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numberContinued</w:t>
            </w:r>
            <w:proofErr w:type="spellEnd"/>
            <w:r w:rsidRPr="00231D5B">
              <w:rPr>
                <w:rFonts w:eastAsiaTheme="minorEastAsia"/>
                <w:color w:val="000000" w:themeColor="text1"/>
                <w:lang w:eastAsia="ja-JP"/>
              </w:rPr>
              <w:t>="false"&gt;</w:t>
            </w:r>
          </w:p>
          <w:p w14:paraId="21F3E15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&lt;Item id="HDR_SeriousAdverse_1" heading="free"&gt;</w:t>
            </w:r>
          </w:p>
          <w:p w14:paraId="24182C8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&lt;Header&gt;</w:t>
            </w:r>
          </w:p>
          <w:p w14:paraId="4E712F27"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肝炎（頻度不明）、肝機能障害（頻度不明）、黄疸（頻度不明）</w:t>
            </w:r>
            <w:r w:rsidRPr="00231D5B">
              <w:rPr>
                <w:rFonts w:eastAsiaTheme="minorEastAsia" w:hint="eastAsia"/>
                <w:color w:val="000000" w:themeColor="text1"/>
                <w:lang w:eastAsia="ja-JP"/>
              </w:rPr>
              <w:t>&lt;/Lang&gt;</w:t>
            </w:r>
          </w:p>
          <w:p w14:paraId="672ACB8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&lt;/Header&gt;</w:t>
            </w:r>
          </w:p>
          <w:p w14:paraId="6FCEC42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A47B1EE"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肝炎、</w:t>
            </w:r>
            <w:r w:rsidRPr="00231D5B">
              <w:rPr>
                <w:rFonts w:eastAsiaTheme="minorEastAsia" w:hint="eastAsia"/>
                <w:color w:val="000000" w:themeColor="text1"/>
                <w:lang w:eastAsia="ja-JP"/>
              </w:rPr>
              <w:t>AST</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ALT</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Al-P</w:t>
            </w:r>
            <w:r w:rsidRPr="00231D5B">
              <w:rPr>
                <w:rFonts w:eastAsiaTheme="minorEastAsia" w:hint="eastAsia"/>
                <w:color w:val="000000" w:themeColor="text1"/>
                <w:lang w:eastAsia="ja-JP"/>
              </w:rPr>
              <w:t>、γ</w:t>
            </w:r>
            <w:r w:rsidRPr="00231D5B">
              <w:rPr>
                <w:rFonts w:eastAsiaTheme="minorEastAsia" w:hint="eastAsia"/>
                <w:color w:val="000000" w:themeColor="text1"/>
                <w:lang w:eastAsia="ja-JP"/>
              </w:rPr>
              <w:t>-GTP</w:t>
            </w:r>
            <w:r w:rsidRPr="00231D5B">
              <w:rPr>
                <w:rFonts w:eastAsiaTheme="minorEastAsia" w:hint="eastAsia"/>
                <w:color w:val="000000" w:themeColor="text1"/>
                <w:lang w:eastAsia="ja-JP"/>
              </w:rPr>
              <w:t>等の上昇を伴う肝機能障害、黄疸があらわれることがある。</w:t>
            </w:r>
            <w:r w:rsidRPr="00231D5B">
              <w:rPr>
                <w:rFonts w:eastAsiaTheme="minorEastAsia" w:hint="eastAsia"/>
                <w:color w:val="000000" w:themeColor="text1"/>
                <w:lang w:eastAsia="ja-JP"/>
              </w:rPr>
              <w:t>&lt;/Lang&gt;</w:t>
            </w:r>
          </w:p>
          <w:p w14:paraId="5B81E64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16C246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&lt;/Item&gt;</w:t>
            </w:r>
          </w:p>
          <w:p w14:paraId="4CBE8CB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OrderedList</w:t>
            </w:r>
            <w:proofErr w:type="spellEnd"/>
            <w:r w:rsidRPr="00231D5B">
              <w:rPr>
                <w:rFonts w:eastAsiaTheme="minorEastAsia"/>
                <w:color w:val="000000" w:themeColor="text1"/>
                <w:lang w:eastAsia="ja-JP"/>
              </w:rPr>
              <w:t>&gt;</w:t>
            </w:r>
          </w:p>
          <w:p w14:paraId="452932E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SeriousAdverse</w:t>
            </w:r>
            <w:proofErr w:type="spellEnd"/>
            <w:r w:rsidRPr="00231D5B">
              <w:rPr>
                <w:rFonts w:eastAsiaTheme="minorEastAsia"/>
                <w:color w:val="000000" w:themeColor="text1"/>
                <w:lang w:eastAsia="ja-JP"/>
              </w:rPr>
              <w:t>&gt;</w:t>
            </w:r>
          </w:p>
          <w:p w14:paraId="5891B8E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SeriousAdverseEvents</w:t>
            </w:r>
            <w:proofErr w:type="spellEnd"/>
            <w:r w:rsidRPr="00231D5B">
              <w:rPr>
                <w:rFonts w:eastAsiaTheme="minorEastAsia"/>
                <w:color w:val="000000" w:themeColor="text1"/>
                <w:lang w:eastAsia="ja-JP"/>
              </w:rPr>
              <w:t>&gt;</w:t>
            </w:r>
          </w:p>
          <w:p w14:paraId="696E7317"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w:t>
            </w:r>
            <w:proofErr w:type="gramStart"/>
            <w:r w:rsidRPr="00231D5B">
              <w:rPr>
                <w:rFonts w:eastAsiaTheme="minorEastAsia" w:hint="eastAsia"/>
                <w:color w:val="000000" w:themeColor="text1"/>
                <w:lang w:eastAsia="ja-JP"/>
              </w:rPr>
              <w:t>&lt;!--</w:t>
            </w:r>
            <w:proofErr w:type="gramEnd"/>
            <w:r w:rsidRPr="00231D5B">
              <w:rPr>
                <w:rFonts w:eastAsiaTheme="minorEastAsia" w:hint="eastAsia"/>
                <w:color w:val="000000" w:themeColor="text1"/>
                <w:lang w:eastAsia="ja-JP"/>
              </w:rPr>
              <w:t>１１</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２</w:t>
            </w:r>
            <w:r w:rsidRPr="00231D5B">
              <w:rPr>
                <w:rFonts w:eastAsiaTheme="minorEastAsia" w:hint="eastAsia"/>
                <w:color w:val="000000" w:themeColor="text1"/>
                <w:lang w:eastAsia="ja-JP"/>
              </w:rPr>
              <w:t xml:space="preserve"> </w:t>
            </w:r>
            <w:r w:rsidRPr="00231D5B">
              <w:rPr>
                <w:rFonts w:eastAsiaTheme="minorEastAsia" w:hint="eastAsia"/>
                <w:color w:val="000000" w:themeColor="text1"/>
                <w:lang w:eastAsia="ja-JP"/>
              </w:rPr>
              <w:t>その他の副作用</w:t>
            </w:r>
            <w:r w:rsidRPr="00231D5B">
              <w:rPr>
                <w:rFonts w:eastAsiaTheme="minorEastAsia" w:hint="eastAsia"/>
                <w:color w:val="000000" w:themeColor="text1"/>
                <w:lang w:eastAsia="ja-JP"/>
              </w:rPr>
              <w:t>--&gt;</w:t>
            </w:r>
          </w:p>
          <w:p w14:paraId="4D42340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OtherAdverseEvents</w:t>
            </w:r>
            <w:proofErr w:type="spellEnd"/>
            <w:r w:rsidRPr="00231D5B">
              <w:rPr>
                <w:rFonts w:eastAsiaTheme="minorEastAsia"/>
                <w:color w:val="000000" w:themeColor="text1"/>
                <w:lang w:eastAsia="ja-JP"/>
              </w:rPr>
              <w:t xml:space="preserve"> id="</w:t>
            </w:r>
            <w:proofErr w:type="spellStart"/>
            <w:r w:rsidRPr="00231D5B">
              <w:rPr>
                <w:rFonts w:eastAsiaTheme="minorEastAsia"/>
                <w:color w:val="000000" w:themeColor="text1"/>
                <w:lang w:eastAsia="ja-JP"/>
              </w:rPr>
              <w:t>HDR_OtherAdverseEvents</w:t>
            </w:r>
            <w:proofErr w:type="spellEnd"/>
            <w:r w:rsidRPr="00231D5B">
              <w:rPr>
                <w:rFonts w:eastAsiaTheme="minorEastAsia"/>
                <w:color w:val="000000" w:themeColor="text1"/>
                <w:lang w:eastAsia="ja-JP"/>
              </w:rPr>
              <w:t>" heading="fixing"&gt;</w:t>
            </w:r>
          </w:p>
          <w:p w14:paraId="7FD23E3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OtherAdverseEvent</w:t>
            </w:r>
            <w:proofErr w:type="spellEnd"/>
            <w:r w:rsidRPr="00231D5B">
              <w:rPr>
                <w:rFonts w:eastAsiaTheme="minorEastAsia"/>
                <w:color w:val="000000" w:themeColor="text1"/>
                <w:lang w:eastAsia="ja-JP"/>
              </w:rPr>
              <w:t>&gt;</w:t>
            </w:r>
          </w:p>
          <w:p w14:paraId="3FA8B53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w:t>
            </w:r>
            <w:proofErr w:type="spellEnd"/>
            <w:r w:rsidRPr="00231D5B">
              <w:rPr>
                <w:rFonts w:eastAsiaTheme="minorEastAsia"/>
                <w:color w:val="000000" w:themeColor="text1"/>
                <w:lang w:eastAsia="ja-JP"/>
              </w:rPr>
              <w:t>&gt;</w:t>
            </w:r>
          </w:p>
          <w:p w14:paraId="463DE47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WidthDefinition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totalWidth</w:t>
            </w:r>
            <w:proofErr w:type="spellEnd"/>
            <w:r w:rsidRPr="00231D5B">
              <w:rPr>
                <w:rFonts w:eastAsiaTheme="minorEastAsia"/>
                <w:color w:val="000000" w:themeColor="text1"/>
                <w:lang w:eastAsia="ja-JP"/>
              </w:rPr>
              <w:t>="100%"&gt;</w:t>
            </w:r>
          </w:p>
          <w:p w14:paraId="4F72740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&lt;Col width="12.13%" /&gt;</w:t>
            </w:r>
          </w:p>
          <w:p w14:paraId="74D9553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&lt;Col width="16.67%" /&gt;</w:t>
            </w:r>
          </w:p>
          <w:p w14:paraId="50A69BF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&lt;Col width="45.97%" /&gt;</w:t>
            </w:r>
          </w:p>
          <w:p w14:paraId="22BAE23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&lt;Col width="23.52%" /&gt;</w:t>
            </w:r>
          </w:p>
          <w:p w14:paraId="7684753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WidthDefinition</w:t>
            </w:r>
            <w:proofErr w:type="spellEnd"/>
            <w:r w:rsidRPr="00231D5B">
              <w:rPr>
                <w:rFonts w:eastAsiaTheme="minorEastAsia"/>
                <w:color w:val="000000" w:themeColor="text1"/>
                <w:lang w:eastAsia="ja-JP"/>
              </w:rPr>
              <w:t>&gt;</w:t>
            </w:r>
          </w:p>
          <w:p w14:paraId="5291FC7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&lt;CategoryDefinition&gt;</w:t>
            </w:r>
          </w:p>
          <w:p w14:paraId="458F960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id="OTHER1_TYPE1"&gt;</w:t>
            </w:r>
          </w:p>
          <w:p w14:paraId="307B963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03E5F46"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精神神経系</w:t>
            </w:r>
            <w:r w:rsidRPr="00231D5B">
              <w:rPr>
                <w:rFonts w:eastAsiaTheme="minorEastAsia" w:hint="eastAsia"/>
                <w:color w:val="000000" w:themeColor="text1"/>
                <w:lang w:eastAsia="ja-JP"/>
              </w:rPr>
              <w:t>&lt;/Lang&gt;</w:t>
            </w:r>
          </w:p>
          <w:p w14:paraId="43D9C91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505185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7F84251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id="OTHER1_TYPE2"&gt;</w:t>
            </w:r>
          </w:p>
          <w:p w14:paraId="0B8FA88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1409C9B"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消化器</w:t>
            </w:r>
            <w:r w:rsidRPr="00231D5B">
              <w:rPr>
                <w:rFonts w:eastAsiaTheme="minorEastAsia" w:hint="eastAsia"/>
                <w:color w:val="000000" w:themeColor="text1"/>
                <w:lang w:eastAsia="ja-JP"/>
              </w:rPr>
              <w:t>&lt;/Lang&gt;</w:t>
            </w:r>
          </w:p>
          <w:p w14:paraId="46C4B92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400EF8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32F100E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id="OTHER1_TYPE3"&gt;</w:t>
            </w:r>
          </w:p>
          <w:p w14:paraId="62BB897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F963A67"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肝臓</w:t>
            </w:r>
            <w:r w:rsidRPr="00231D5B">
              <w:rPr>
                <w:rFonts w:eastAsiaTheme="minorEastAsia" w:hint="eastAsia"/>
                <w:color w:val="000000" w:themeColor="text1"/>
                <w:lang w:eastAsia="ja-JP"/>
              </w:rPr>
              <w:t>&lt;/Lang&gt;</w:t>
            </w:r>
          </w:p>
          <w:p w14:paraId="514B71E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65CDD9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43ADD8A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id="OTHER1_TYPE4"&gt;</w:t>
            </w:r>
          </w:p>
          <w:p w14:paraId="7F5E311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B8F6F04"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皮膚</w:t>
            </w:r>
            <w:r w:rsidRPr="00231D5B">
              <w:rPr>
                <w:rFonts w:eastAsiaTheme="minorEastAsia" w:hint="eastAsia"/>
                <w:color w:val="000000" w:themeColor="text1"/>
                <w:lang w:eastAsia="ja-JP"/>
              </w:rPr>
              <w:t>&lt;/Lang&gt;</w:t>
            </w:r>
          </w:p>
          <w:p w14:paraId="28A2D6E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A1C203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740C707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id="OTHER1_TYPE5"&gt;</w:t>
            </w:r>
          </w:p>
          <w:p w14:paraId="1C44401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&lt;Detail modified="</w:t>
            </w:r>
            <w:r w:rsidRPr="00231D5B">
              <w:rPr>
                <w:rFonts w:eastAsiaTheme="minorEastAsia" w:hint="eastAsia"/>
                <w:color w:val="000000" w:themeColor="text1"/>
                <w:lang w:eastAsia="ja-JP"/>
              </w:rPr>
              <w:t>今回</w:t>
            </w:r>
            <w:r w:rsidRPr="00231D5B">
              <w:rPr>
                <w:rFonts w:eastAsiaTheme="minorEastAsia" w:hint="eastAsia"/>
                <w:color w:val="000000" w:themeColor="text1"/>
                <w:lang w:eastAsia="ja-JP"/>
              </w:rPr>
              <w:t>"&gt;</w:t>
            </w:r>
          </w:p>
          <w:p w14:paraId="015B2300"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筋骨格系</w:t>
            </w:r>
            <w:r w:rsidRPr="00231D5B">
              <w:rPr>
                <w:rFonts w:eastAsiaTheme="minorEastAsia" w:hint="eastAsia"/>
                <w:color w:val="000000" w:themeColor="text1"/>
                <w:lang w:eastAsia="ja-JP"/>
              </w:rPr>
              <w:t>&lt;/Lang&gt;</w:t>
            </w:r>
          </w:p>
          <w:p w14:paraId="205A616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657CBA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312C376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id="OTHER1_TYPE6"&gt;</w:t>
            </w:r>
          </w:p>
          <w:p w14:paraId="0855F39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46D94EE"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循環器</w:t>
            </w:r>
            <w:r w:rsidRPr="00231D5B">
              <w:rPr>
                <w:rFonts w:eastAsiaTheme="minorEastAsia" w:hint="eastAsia"/>
                <w:color w:val="000000" w:themeColor="text1"/>
                <w:lang w:eastAsia="ja-JP"/>
              </w:rPr>
              <w:t>&lt;/Lang&gt;</w:t>
            </w:r>
          </w:p>
          <w:p w14:paraId="5AF7627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F88B68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1ACE862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id="OTHER1_TYPE7"&gt;</w:t>
            </w:r>
          </w:p>
          <w:p w14:paraId="7FFE23D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3B2EC57"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呼吸器</w:t>
            </w:r>
            <w:r w:rsidRPr="00231D5B">
              <w:rPr>
                <w:rFonts w:eastAsiaTheme="minorEastAsia" w:hint="eastAsia"/>
                <w:color w:val="000000" w:themeColor="text1"/>
                <w:lang w:eastAsia="ja-JP"/>
              </w:rPr>
              <w:t>&lt;/Lang&gt;</w:t>
            </w:r>
          </w:p>
          <w:p w14:paraId="1221A6A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0029DA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6F679CE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id="OTHER1_TYPE8"&gt;</w:t>
            </w:r>
          </w:p>
          <w:p w14:paraId="74FA7C4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87F1C31"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泌尿器</w:t>
            </w:r>
            <w:r w:rsidRPr="00231D5B">
              <w:rPr>
                <w:rFonts w:eastAsiaTheme="minorEastAsia" w:hint="eastAsia"/>
                <w:color w:val="000000" w:themeColor="text1"/>
                <w:lang w:eastAsia="ja-JP"/>
              </w:rPr>
              <w:t>&lt;/Lang&gt;</w:t>
            </w:r>
          </w:p>
          <w:p w14:paraId="4F6960A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&lt;/Detail&gt;</w:t>
            </w:r>
          </w:p>
          <w:p w14:paraId="18AD291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460DB24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id="OTHER1_TYPE9"&gt;</w:t>
            </w:r>
          </w:p>
          <w:p w14:paraId="167CB7E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9A86459"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生殖器</w:t>
            </w:r>
            <w:r w:rsidRPr="00231D5B">
              <w:rPr>
                <w:rFonts w:eastAsiaTheme="minorEastAsia" w:hint="eastAsia"/>
                <w:color w:val="000000" w:themeColor="text1"/>
                <w:lang w:eastAsia="ja-JP"/>
              </w:rPr>
              <w:t>&lt;/Lang&gt;</w:t>
            </w:r>
          </w:p>
          <w:p w14:paraId="5C1E8A1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AA4737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31ED7CC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 id="OTHER1_TYPE10"&gt;</w:t>
            </w:r>
          </w:p>
          <w:p w14:paraId="7ED8F079"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&lt;Detail modified="</w:t>
            </w:r>
            <w:r w:rsidRPr="00231D5B">
              <w:rPr>
                <w:rFonts w:eastAsiaTheme="minorEastAsia" w:hint="eastAsia"/>
                <w:color w:val="000000" w:themeColor="text1"/>
                <w:lang w:eastAsia="ja-JP"/>
              </w:rPr>
              <w:t>今回</w:t>
            </w:r>
            <w:r w:rsidRPr="00231D5B">
              <w:rPr>
                <w:rFonts w:eastAsiaTheme="minorEastAsia" w:hint="eastAsia"/>
                <w:color w:val="000000" w:themeColor="text1"/>
                <w:lang w:eastAsia="ja-JP"/>
              </w:rPr>
              <w:t>"&gt;</w:t>
            </w:r>
          </w:p>
          <w:p w14:paraId="638E60C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その他</w:t>
            </w:r>
            <w:r w:rsidRPr="00231D5B">
              <w:rPr>
                <w:rFonts w:eastAsiaTheme="minorEastAsia" w:hint="eastAsia"/>
                <w:color w:val="000000" w:themeColor="text1"/>
                <w:lang w:eastAsia="ja-JP"/>
              </w:rPr>
              <w:t>&lt;/Lang&gt;</w:t>
            </w:r>
          </w:p>
          <w:p w14:paraId="6823477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C7ABC7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&lt;/Category&gt;</w:t>
            </w:r>
          </w:p>
          <w:p w14:paraId="7B9DC9B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&lt;/CategoryDefinition&gt;</w:t>
            </w:r>
          </w:p>
          <w:p w14:paraId="6F508E8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FrequencyDefinition</w:t>
            </w:r>
            <w:proofErr w:type="spellEnd"/>
            <w:r w:rsidRPr="00231D5B">
              <w:rPr>
                <w:rFonts w:eastAsiaTheme="minorEastAsia"/>
                <w:color w:val="000000" w:themeColor="text1"/>
                <w:lang w:eastAsia="ja-JP"/>
              </w:rPr>
              <w:t>&gt;</w:t>
            </w:r>
          </w:p>
          <w:p w14:paraId="0078C67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 id="OTHER1_FRQ1"&gt;</w:t>
            </w:r>
          </w:p>
          <w:p w14:paraId="3462424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894A9F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="ja"&gt;5%</w:t>
            </w:r>
            <w:r w:rsidRPr="00231D5B">
              <w:rPr>
                <w:rFonts w:eastAsiaTheme="minorEastAsia" w:hint="eastAsia"/>
                <w:color w:val="000000" w:themeColor="text1"/>
                <w:lang w:eastAsia="ja-JP"/>
              </w:rPr>
              <w:t>以上</w:t>
            </w:r>
            <w:r w:rsidRPr="00231D5B">
              <w:rPr>
                <w:rFonts w:eastAsiaTheme="minorEastAsia" w:hint="eastAsia"/>
                <w:color w:val="000000" w:themeColor="text1"/>
                <w:lang w:eastAsia="ja-JP"/>
              </w:rPr>
              <w:t>&lt;/Lang&gt;</w:t>
            </w:r>
          </w:p>
          <w:p w14:paraId="3A48E20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913E36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&lt;/Frequency&gt;</w:t>
            </w:r>
          </w:p>
          <w:p w14:paraId="2B07135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 id="OTHER1_FRQ2"&gt;</w:t>
            </w:r>
          </w:p>
          <w:p w14:paraId="497D202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0468F0B"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="ja"&gt;0.1</w:t>
            </w:r>
            <w:r w:rsidRPr="00231D5B">
              <w:rPr>
                <w:rFonts w:eastAsiaTheme="minorEastAsia" w:hint="eastAsia"/>
                <w:color w:val="000000" w:themeColor="text1"/>
                <w:lang w:eastAsia="ja-JP"/>
              </w:rPr>
              <w:t>～</w:t>
            </w:r>
            <w:r w:rsidRPr="00231D5B">
              <w:rPr>
                <w:rFonts w:eastAsiaTheme="minorEastAsia" w:hint="eastAsia"/>
                <w:color w:val="000000" w:themeColor="text1"/>
                <w:lang w:eastAsia="ja-JP"/>
              </w:rPr>
              <w:t>5%</w:t>
            </w:r>
            <w:r w:rsidRPr="00231D5B">
              <w:rPr>
                <w:rFonts w:eastAsiaTheme="minorEastAsia" w:hint="eastAsia"/>
                <w:color w:val="000000" w:themeColor="text1"/>
                <w:lang w:eastAsia="ja-JP"/>
              </w:rPr>
              <w:t>未満</w:t>
            </w:r>
            <w:r w:rsidRPr="00231D5B">
              <w:rPr>
                <w:rFonts w:eastAsiaTheme="minorEastAsia" w:hint="eastAsia"/>
                <w:color w:val="000000" w:themeColor="text1"/>
                <w:lang w:eastAsia="ja-JP"/>
              </w:rPr>
              <w:t>&lt;/Lang&gt;</w:t>
            </w:r>
          </w:p>
          <w:p w14:paraId="0DEA78E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772D22F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&lt;/Frequency&gt;</w:t>
            </w:r>
          </w:p>
          <w:p w14:paraId="19A2360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 id="OTHER1_FRQ3"&gt;</w:t>
            </w:r>
          </w:p>
          <w:p w14:paraId="7F000A5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F9A0E0A"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頻度不明</w:t>
            </w:r>
            <w:r w:rsidRPr="00231D5B">
              <w:rPr>
                <w:rFonts w:eastAsiaTheme="minorEastAsia" w:hint="eastAsia"/>
                <w:color w:val="000000" w:themeColor="text1"/>
                <w:lang w:eastAsia="ja-JP"/>
              </w:rPr>
              <w:t>&lt;/Lang&gt;</w:t>
            </w:r>
          </w:p>
          <w:p w14:paraId="14196C7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E634BC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&lt;/Frequency&gt;</w:t>
            </w:r>
          </w:p>
          <w:p w14:paraId="325FDC4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FrequencyDefinition</w:t>
            </w:r>
            <w:proofErr w:type="spellEnd"/>
            <w:r w:rsidRPr="00231D5B">
              <w:rPr>
                <w:rFonts w:eastAsiaTheme="minorEastAsia"/>
                <w:color w:val="000000" w:themeColor="text1"/>
                <w:lang w:eastAsia="ja-JP"/>
              </w:rPr>
              <w:t>&gt;</w:t>
            </w:r>
          </w:p>
          <w:p w14:paraId="229168D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AdverseReactions</w:t>
            </w:r>
            <w:proofErr w:type="spellEnd"/>
            <w:r w:rsidRPr="00231D5B">
              <w:rPr>
                <w:rFonts w:eastAsiaTheme="minorEastAsia"/>
                <w:color w:val="000000" w:themeColor="text1"/>
                <w:lang w:eastAsia="ja-JP"/>
              </w:rPr>
              <w:t>&gt;</w:t>
            </w:r>
          </w:p>
          <w:p w14:paraId="3F7058B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54088FC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78034E2"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多汗、めまい</w:t>
            </w:r>
            <w:r w:rsidRPr="00231D5B">
              <w:rPr>
                <w:rFonts w:eastAsiaTheme="minorEastAsia" w:hint="eastAsia"/>
                <w:color w:val="000000" w:themeColor="text1"/>
                <w:lang w:eastAsia="ja-JP"/>
              </w:rPr>
              <w:t>&lt;/Lang&gt;</w:t>
            </w:r>
          </w:p>
          <w:p w14:paraId="3C79A46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1A50F9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5454A7B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4EB3F63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8F9A62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しびれ（感）、頭痛、知覚障害、ふらつき（感）、不眠（症）、抑うつ、不安、手根管症候群</w:t>
            </w:r>
            <w:r w:rsidRPr="00231D5B">
              <w:rPr>
                <w:rFonts w:eastAsiaTheme="minorEastAsia" w:hint="eastAsia"/>
                <w:color w:val="000000" w:themeColor="text1"/>
                <w:lang w:eastAsia="ja-JP"/>
              </w:rPr>
              <w:t>&lt;/Lang&gt;</w:t>
            </w:r>
          </w:p>
          <w:p w14:paraId="4C67D78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6C4E43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A74AB7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38E39E2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F36D314"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傾眠</w:t>
            </w:r>
            <w:r w:rsidRPr="00231D5B">
              <w:rPr>
                <w:rFonts w:eastAsiaTheme="minorEastAsia" w:hint="eastAsia"/>
                <w:color w:val="000000" w:themeColor="text1"/>
                <w:lang w:eastAsia="ja-JP"/>
              </w:rPr>
              <w:t>&lt;/Lang&gt;</w:t>
            </w:r>
          </w:p>
          <w:p w14:paraId="454C4D6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B41550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3468091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="OTHER1_TYPE2"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1631BAD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CDA34EF"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悪心</w:t>
            </w:r>
            <w:r w:rsidRPr="00231D5B">
              <w:rPr>
                <w:rFonts w:eastAsiaTheme="minorEastAsia" w:hint="eastAsia"/>
                <w:color w:val="000000" w:themeColor="text1"/>
                <w:lang w:eastAsia="ja-JP"/>
              </w:rPr>
              <w:t>&lt;/Lang&gt;</w:t>
            </w:r>
          </w:p>
          <w:p w14:paraId="2A2D725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C88525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4CAB7A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="OTHER1_TYPE2"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6FF5684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4AE2C02"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食欲不振、腹痛、嘔吐、腸管閉塞、のどの通過障害感、胃もたれ感、心窩部痛（心窩部の疼痛）、下痢</w:t>
            </w:r>
            <w:r w:rsidRPr="00231D5B">
              <w:rPr>
                <w:rFonts w:eastAsiaTheme="minorEastAsia" w:hint="eastAsia"/>
                <w:color w:val="000000" w:themeColor="text1"/>
                <w:lang w:eastAsia="ja-JP"/>
              </w:rPr>
              <w:t>&lt;/Lang&gt;</w:t>
            </w:r>
          </w:p>
          <w:p w14:paraId="18DB15D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7E13C5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6D46C5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="OTHER1_TYPE2"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1E4BEDF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1F4D95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0943032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ADC9E2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2CABED6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="OTHER1_TYPE3"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5ABE402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FAF446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11DFD40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2D6A5C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FA29FD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="OTHER1_TYPE3"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6CDA6E5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2C8EAA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40DE24A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5306E9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4E10380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="OTHER1_TYPE3"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5F41565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899B7CB"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肝機能異常、</w:t>
            </w:r>
            <w:r w:rsidRPr="00231D5B">
              <w:rPr>
                <w:rFonts w:eastAsiaTheme="minorEastAsia" w:hint="eastAsia"/>
                <w:color w:val="000000" w:themeColor="text1"/>
                <w:lang w:eastAsia="ja-JP"/>
              </w:rPr>
              <w:t>Al-P</w:t>
            </w:r>
            <w:r w:rsidRPr="00231D5B">
              <w:rPr>
                <w:rFonts w:eastAsiaTheme="minorEastAsia" w:hint="eastAsia"/>
                <w:color w:val="000000" w:themeColor="text1"/>
                <w:lang w:eastAsia="ja-JP"/>
              </w:rPr>
              <w:t>上昇</w:t>
            </w:r>
            <w:r w:rsidRPr="00231D5B">
              <w:rPr>
                <w:rFonts w:eastAsiaTheme="minorEastAsia" w:hint="eastAsia"/>
                <w:color w:val="000000" w:themeColor="text1"/>
                <w:lang w:eastAsia="ja-JP"/>
              </w:rPr>
              <w:t>&lt;/Lang&gt;</w:t>
            </w:r>
          </w:p>
          <w:p w14:paraId="6C2CDA6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FC4BF8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9F5350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="OTHER1_TYPE4"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1EFF245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D228B5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7148E2C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431838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4A90912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="OTHER1_TYPE4"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271DC30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BD014C0"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発疹、脱毛（症）、爪の変化</w:t>
            </w:r>
            <w:r w:rsidRPr="00231D5B">
              <w:rPr>
                <w:rFonts w:eastAsiaTheme="minorEastAsia" w:hint="eastAsia"/>
                <w:color w:val="000000" w:themeColor="text1"/>
                <w:lang w:eastAsia="ja-JP"/>
              </w:rPr>
              <w:t>&lt;/Lang&gt;</w:t>
            </w:r>
          </w:p>
          <w:p w14:paraId="38B8D37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595E55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28BCAF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="OTHER1_TYPE4"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47F549F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822FDA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蕁麻疹、そう痒症</w:t>
            </w:r>
            <w:r w:rsidRPr="00231D5B">
              <w:rPr>
                <w:rFonts w:eastAsiaTheme="minorEastAsia" w:hint="eastAsia"/>
                <w:color w:val="000000" w:themeColor="text1"/>
                <w:lang w:eastAsia="ja-JP"/>
              </w:rPr>
              <w:t>&lt;/Lang&gt;</w:t>
            </w:r>
          </w:p>
          <w:p w14:paraId="616971E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544091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3E1D33C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="OTHER1_TYPE5"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01577E1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148DA97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19AB74B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1A9ECE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4EF16C1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="OTHER1_TYPE5"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1ECD53C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613B87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関節痛、筋骨格痛</w:t>
            </w:r>
            <w:r w:rsidRPr="00231D5B">
              <w:rPr>
                <w:rFonts w:eastAsiaTheme="minorEastAsia" w:hint="eastAsia"/>
                <w:color w:val="000000" w:themeColor="text1"/>
                <w:lang w:eastAsia="ja-JP"/>
              </w:rPr>
              <w:t>&lt;/Lang&gt;</w:t>
            </w:r>
          </w:p>
          <w:p w14:paraId="7D983F0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4B82B7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3869632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="OTHER1_TYPE5"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3E0DBBF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FF0C2AE"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骨折、骨粗鬆症、弾発指、狭窄性腱鞘炎</w:t>
            </w:r>
            <w:r w:rsidRPr="00231D5B">
              <w:rPr>
                <w:rFonts w:eastAsiaTheme="minorEastAsia" w:hint="eastAsia"/>
                <w:color w:val="000000" w:themeColor="text1"/>
                <w:lang w:eastAsia="ja-JP"/>
              </w:rPr>
              <w:t>&lt;/Lang&gt;</w:t>
            </w:r>
          </w:p>
          <w:p w14:paraId="42695FC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F8C5BF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26AFEFB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="OTHER1_TYPE6"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468B033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E061084"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高血圧</w:t>
            </w:r>
            <w:r w:rsidRPr="00231D5B">
              <w:rPr>
                <w:rFonts w:eastAsiaTheme="minorEastAsia" w:hint="eastAsia"/>
                <w:color w:val="000000" w:themeColor="text1"/>
                <w:lang w:eastAsia="ja-JP"/>
              </w:rPr>
              <w:t>&lt;/Lang&gt;</w:t>
            </w:r>
          </w:p>
          <w:p w14:paraId="29B48E1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EBCD98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7DF21EE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="OTHER1_TYPE6"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4C99793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&lt;Detail&gt;</w:t>
            </w:r>
          </w:p>
          <w:p w14:paraId="36CBE40F"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動悸、低血圧</w:t>
            </w:r>
            <w:r w:rsidRPr="00231D5B">
              <w:rPr>
                <w:rFonts w:eastAsiaTheme="minorEastAsia" w:hint="eastAsia"/>
                <w:color w:val="000000" w:themeColor="text1"/>
                <w:lang w:eastAsia="ja-JP"/>
              </w:rPr>
              <w:t>&lt;/Lang&gt;</w:t>
            </w:r>
          </w:p>
          <w:p w14:paraId="46F8EC5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68EA33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39191D6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="OTHER1_TYPE6"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13899B6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11BDE5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452C94B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A52927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2CC9B27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="OTHER1_TYPE7"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50D0C49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7412BFA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0E4E571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E709BE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711A82E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="OTHER1_TYPE7"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211CAD9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43B3877"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鼻出血、かぜ症候群、肺炎</w:t>
            </w:r>
            <w:r w:rsidRPr="00231D5B">
              <w:rPr>
                <w:rFonts w:eastAsiaTheme="minorEastAsia" w:hint="eastAsia"/>
                <w:color w:val="000000" w:themeColor="text1"/>
                <w:lang w:eastAsia="ja-JP"/>
              </w:rPr>
              <w:t>&lt;/Lang&gt;</w:t>
            </w:r>
          </w:p>
          <w:p w14:paraId="4EF20E3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71722E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DA3AF9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="OTHER1_TYPE7"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5B95323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5B43E7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6ECC8CC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841A7A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49CA7B94"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="OTHER1_TYPE8"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77F3AD89"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5A5559A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175C4EE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B4ADBF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11E55E7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="OTHER1_TYPE8"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2766870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356D210"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膀胱炎、尿検査異常</w:t>
            </w:r>
            <w:r w:rsidRPr="00231D5B">
              <w:rPr>
                <w:rFonts w:eastAsiaTheme="minorEastAsia" w:hint="eastAsia"/>
                <w:color w:val="000000" w:themeColor="text1"/>
                <w:lang w:eastAsia="ja-JP"/>
              </w:rPr>
              <w:t>&lt;/Lang&gt;</w:t>
            </w:r>
          </w:p>
          <w:p w14:paraId="54C5845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872868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1C9F8DC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="OTHER1_TYPE8"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300E257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9C025D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4B787A4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7F6DE9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04C60B9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lastRenderedPageBreak/>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="OTHER1_TYPE9"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3CB682C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0C4FD7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603C95E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F4F5FF7"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73213E2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="OTHER1_TYPE9"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5D5B2E1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E034DC5"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不正（子宮）出血、帯下</w:t>
            </w:r>
            <w:r w:rsidRPr="00231D5B">
              <w:rPr>
                <w:rFonts w:eastAsiaTheme="minorEastAsia" w:hint="eastAsia"/>
                <w:color w:val="000000" w:themeColor="text1"/>
                <w:lang w:eastAsia="ja-JP"/>
              </w:rPr>
              <w:t>&lt;/Lang&gt;</w:t>
            </w:r>
          </w:p>
          <w:p w14:paraId="2FCB414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2393276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5F5BEE5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="OTHER1_TYPE9"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64D266FA"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76C55E9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&lt;Lang </w:t>
            </w:r>
            <w:proofErr w:type="spellStart"/>
            <w:proofErr w:type="gramStart"/>
            <w:r w:rsidRPr="00231D5B">
              <w:rPr>
                <w:rFonts w:eastAsiaTheme="minorEastAsia"/>
                <w:color w:val="000000" w:themeColor="text1"/>
                <w:lang w:eastAsia="ja-JP"/>
              </w:rPr>
              <w:t>xml:lang</w:t>
            </w:r>
            <w:proofErr w:type="spellEnd"/>
            <w:proofErr w:type="gramEnd"/>
            <w:r w:rsidRPr="00231D5B">
              <w:rPr>
                <w:rFonts w:eastAsiaTheme="minorEastAsia"/>
                <w:color w:val="000000" w:themeColor="text1"/>
                <w:lang w:eastAsia="ja-JP"/>
              </w:rPr>
              <w:t>="ja" /&gt;</w:t>
            </w:r>
          </w:p>
          <w:p w14:paraId="0CCA6B33"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4C7F3AC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47FDAC9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="OTHER1_TYPE10"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="OTHER1_FRQ1"&gt;</w:t>
            </w:r>
          </w:p>
          <w:p w14:paraId="69D2283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E5CC0C2"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ほてり、疲労</w:t>
            </w:r>
            <w:r w:rsidRPr="00231D5B">
              <w:rPr>
                <w:rFonts w:eastAsiaTheme="minorEastAsia" w:hint="eastAsia"/>
                <w:color w:val="000000" w:themeColor="text1"/>
                <w:lang w:eastAsia="ja-JP"/>
              </w:rPr>
              <w:t>&lt;/Lang&gt;</w:t>
            </w:r>
          </w:p>
          <w:p w14:paraId="075BADF8"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32DAE4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6A82BF10"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="OTHER1_TYPE10"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="OTHER1_FRQ2"&gt;</w:t>
            </w:r>
          </w:p>
          <w:p w14:paraId="34E8C5A5"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60F315F1"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疼痛、体重減少、倦怠（感）、体臭、浮腫、味覚異常、嗅覚障害</w:t>
            </w:r>
            <w:r w:rsidRPr="00231D5B">
              <w:rPr>
                <w:rFonts w:eastAsiaTheme="minorEastAsia" w:hint="eastAsia"/>
                <w:color w:val="000000" w:themeColor="text1"/>
                <w:lang w:eastAsia="ja-JP"/>
              </w:rPr>
              <w:t>&lt;/Lang&gt;</w:t>
            </w:r>
          </w:p>
          <w:p w14:paraId="689DB7E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05A62F8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537B2B5C"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 xml:space="preserve"> </w:t>
            </w:r>
            <w:proofErr w:type="spellStart"/>
            <w:r w:rsidRPr="00231D5B">
              <w:rPr>
                <w:rFonts w:eastAsiaTheme="minorEastAsia"/>
                <w:color w:val="000000" w:themeColor="text1"/>
                <w:lang w:eastAsia="ja-JP"/>
              </w:rPr>
              <w:t>categoryRef</w:t>
            </w:r>
            <w:proofErr w:type="spellEnd"/>
            <w:r w:rsidRPr="00231D5B">
              <w:rPr>
                <w:rFonts w:eastAsiaTheme="minorEastAsia"/>
                <w:color w:val="000000" w:themeColor="text1"/>
                <w:lang w:eastAsia="ja-JP"/>
              </w:rPr>
              <w:t xml:space="preserve">="OTHER1_TYPE10" </w:t>
            </w:r>
            <w:proofErr w:type="spellStart"/>
            <w:r w:rsidRPr="00231D5B">
              <w:rPr>
                <w:rFonts w:eastAsiaTheme="minorEastAsia"/>
                <w:color w:val="000000" w:themeColor="text1"/>
                <w:lang w:eastAsia="ja-JP"/>
              </w:rPr>
              <w:t>frequencyRef</w:t>
            </w:r>
            <w:proofErr w:type="spellEnd"/>
            <w:r w:rsidRPr="00231D5B">
              <w:rPr>
                <w:rFonts w:eastAsiaTheme="minorEastAsia"/>
                <w:color w:val="000000" w:themeColor="text1"/>
                <w:lang w:eastAsia="ja-JP"/>
              </w:rPr>
              <w:t>="OTHER1_FRQ3"&gt;</w:t>
            </w:r>
          </w:p>
          <w:p w14:paraId="373B3AEB"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765022AF" w14:textId="77777777" w:rsidR="00692527" w:rsidRPr="00231D5B" w:rsidRDefault="00692527" w:rsidP="00692527">
            <w:pPr>
              <w:rPr>
                <w:rFonts w:eastAsiaTheme="minorEastAsia"/>
                <w:color w:val="000000" w:themeColor="text1"/>
                <w:lang w:eastAsia="ja-JP"/>
              </w:rPr>
            </w:pPr>
            <w:r w:rsidRPr="00231D5B">
              <w:rPr>
                <w:rFonts w:eastAsiaTheme="minorEastAsia" w:hint="eastAsia"/>
                <w:color w:val="000000" w:themeColor="text1"/>
                <w:lang w:eastAsia="ja-JP"/>
              </w:rPr>
              <w:t xml:space="preserve">                &lt;Lang </w:t>
            </w:r>
            <w:proofErr w:type="spellStart"/>
            <w:proofErr w:type="gramStart"/>
            <w:r w:rsidRPr="00231D5B">
              <w:rPr>
                <w:rFonts w:eastAsiaTheme="minorEastAsia" w:hint="eastAsia"/>
                <w:color w:val="000000" w:themeColor="text1"/>
                <w:lang w:eastAsia="ja-JP"/>
              </w:rPr>
              <w:t>xml:lang</w:t>
            </w:r>
            <w:proofErr w:type="spellEnd"/>
            <w:proofErr w:type="gramEnd"/>
            <w:r w:rsidRPr="00231D5B">
              <w:rPr>
                <w:rFonts w:eastAsiaTheme="minorEastAsia" w:hint="eastAsia"/>
                <w:color w:val="000000" w:themeColor="text1"/>
                <w:lang w:eastAsia="ja-JP"/>
              </w:rPr>
              <w:t>="ja"&gt;</w:t>
            </w:r>
            <w:r w:rsidRPr="00231D5B">
              <w:rPr>
                <w:rFonts w:eastAsiaTheme="minorEastAsia" w:hint="eastAsia"/>
                <w:color w:val="000000" w:themeColor="text1"/>
                <w:lang w:eastAsia="ja-JP"/>
              </w:rPr>
              <w:t>過敏症</w:t>
            </w:r>
            <w:r w:rsidRPr="00231D5B">
              <w:rPr>
                <w:rFonts w:eastAsiaTheme="minorEastAsia" w:hint="eastAsia"/>
                <w:color w:val="000000" w:themeColor="text1"/>
                <w:lang w:eastAsia="ja-JP"/>
              </w:rPr>
              <w:t>&lt;/Lang&gt;</w:t>
            </w:r>
          </w:p>
          <w:p w14:paraId="7B4F8131"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&lt;/Detail&gt;</w:t>
            </w:r>
          </w:p>
          <w:p w14:paraId="341C2B1D"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AdverseReactionDescription</w:t>
            </w:r>
            <w:proofErr w:type="spellEnd"/>
            <w:r w:rsidRPr="00231D5B">
              <w:rPr>
                <w:rFonts w:eastAsiaTheme="minorEastAsia"/>
                <w:color w:val="000000" w:themeColor="text1"/>
                <w:lang w:eastAsia="ja-JP"/>
              </w:rPr>
              <w:t>&gt;</w:t>
            </w:r>
          </w:p>
          <w:p w14:paraId="37AECA2F"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AdverseReactions</w:t>
            </w:r>
            <w:proofErr w:type="spellEnd"/>
            <w:r w:rsidRPr="00231D5B">
              <w:rPr>
                <w:rFonts w:eastAsiaTheme="minorEastAsia"/>
                <w:color w:val="000000" w:themeColor="text1"/>
                <w:lang w:eastAsia="ja-JP"/>
              </w:rPr>
              <w:t>&gt;</w:t>
            </w:r>
          </w:p>
          <w:p w14:paraId="478F2DF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w:t>
            </w:r>
            <w:proofErr w:type="spellEnd"/>
            <w:r w:rsidRPr="00231D5B">
              <w:rPr>
                <w:rFonts w:eastAsiaTheme="minorEastAsia"/>
                <w:color w:val="000000" w:themeColor="text1"/>
                <w:lang w:eastAsia="ja-JP"/>
              </w:rPr>
              <w:t>&gt;</w:t>
            </w:r>
          </w:p>
          <w:p w14:paraId="5AE31BBE"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OtherAdverseEvent</w:t>
            </w:r>
            <w:proofErr w:type="spellEnd"/>
            <w:r w:rsidRPr="00231D5B">
              <w:rPr>
                <w:rFonts w:eastAsiaTheme="minorEastAsia"/>
                <w:color w:val="000000" w:themeColor="text1"/>
                <w:lang w:eastAsia="ja-JP"/>
              </w:rPr>
              <w:t>&gt;</w:t>
            </w:r>
          </w:p>
          <w:p w14:paraId="55AC3F02"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OtherAdverseEvents</w:t>
            </w:r>
            <w:proofErr w:type="spellEnd"/>
            <w:r w:rsidRPr="00231D5B">
              <w:rPr>
                <w:rFonts w:eastAsiaTheme="minorEastAsia"/>
                <w:color w:val="000000" w:themeColor="text1"/>
                <w:lang w:eastAsia="ja-JP"/>
              </w:rPr>
              <w:t>&gt;</w:t>
            </w:r>
          </w:p>
          <w:p w14:paraId="4BFA1AA6" w14:textId="77777777"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&lt;/</w:t>
            </w:r>
            <w:proofErr w:type="spellStart"/>
            <w:r w:rsidRPr="00231D5B">
              <w:rPr>
                <w:rFonts w:eastAsiaTheme="minorEastAsia"/>
                <w:color w:val="000000" w:themeColor="text1"/>
                <w:lang w:eastAsia="ja-JP"/>
              </w:rPr>
              <w:t>AdverseEvents</w:t>
            </w:r>
            <w:proofErr w:type="spellEnd"/>
            <w:r w:rsidRPr="00231D5B">
              <w:rPr>
                <w:rFonts w:eastAsiaTheme="minorEastAsia"/>
                <w:color w:val="000000" w:themeColor="text1"/>
                <w:lang w:eastAsia="ja-JP"/>
              </w:rPr>
              <w:t>&gt;</w:t>
            </w:r>
          </w:p>
          <w:p w14:paraId="50199B85" w14:textId="54DD33DC" w:rsidR="00692527" w:rsidRPr="00231D5B" w:rsidRDefault="00692527" w:rsidP="00692527">
            <w:pPr>
              <w:rPr>
                <w:rFonts w:eastAsiaTheme="minorEastAsia"/>
                <w:color w:val="000000" w:themeColor="text1"/>
                <w:lang w:eastAsia="ja-JP"/>
              </w:rPr>
            </w:pPr>
            <w:r w:rsidRPr="00231D5B">
              <w:rPr>
                <w:rFonts w:eastAsiaTheme="minorEastAsia"/>
                <w:color w:val="000000" w:themeColor="text1"/>
                <w:lang w:eastAsia="ja-JP"/>
              </w:rPr>
              <w:t xml:space="preserve">  </w:t>
            </w:r>
          </w:p>
          <w:p w14:paraId="7DBC32F1" w14:textId="77777777" w:rsidR="00692527" w:rsidRPr="00E2468A"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796198" w14:textId="77777777" w:rsidR="00692527" w:rsidRPr="00B20994" w:rsidRDefault="00692527" w:rsidP="00692527">
            <w:pPr>
              <w:rPr>
                <w:rFonts w:eastAsiaTheme="minorHAnsi"/>
                <w:color w:val="000000" w:themeColor="text1"/>
              </w:rPr>
            </w:pPr>
          </w:p>
        </w:tc>
      </w:tr>
      <w:tr w:rsidR="00692527" w:rsidRPr="000D1C20" w14:paraId="73946B2A" w14:textId="77777777" w:rsidTr="00436066">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018EC3"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11C876" w14:textId="30C22845" w:rsidR="00692527" w:rsidRPr="00B20994" w:rsidRDefault="00692527" w:rsidP="00692527">
            <w:pPr>
              <w:rPr>
                <w:color w:val="000000" w:themeColor="text1"/>
              </w:rPr>
            </w:pPr>
            <w:proofErr w:type="spellStart"/>
            <w:r w:rsidRPr="00500407">
              <w:rPr>
                <w:rFonts w:eastAsia="MS Gothic" w:cs="MS Gothic" w:hint="eastAsia"/>
                <w:color w:val="000000" w:themeColor="text1"/>
              </w:rPr>
              <w:t>副作用の共通の注意</w:t>
            </w:r>
            <w:proofErr w:type="spellEnd"/>
          </w:p>
          <w:p w14:paraId="72CE9E69" w14:textId="1F44222C" w:rsidR="00692527" w:rsidRPr="00B20994" w:rsidRDefault="00692527" w:rsidP="00692527">
            <w:pPr>
              <w:rPr>
                <w:rFonts w:eastAsia="MS Gothic" w:cs="MS Gothic"/>
                <w:color w:val="000000" w:themeColor="text1"/>
              </w:rPr>
            </w:pPr>
            <w:r w:rsidRPr="00731865">
              <w:rPr>
                <w:rFonts w:eastAsia="MS Gothic" w:cs="MS Gothic"/>
                <w:color w:val="00B050"/>
              </w:rPr>
              <w:lastRenderedPageBreak/>
              <w:t>JPI XML Element</w:t>
            </w:r>
            <w:r w:rsidRPr="00731865">
              <w:rPr>
                <w:rFonts w:eastAsia="MS Gothic" w:cs="MS Gothic" w:hint="eastAsia"/>
                <w:color w:val="00B050"/>
                <w:lang w:eastAsia="ja-JP"/>
              </w:rPr>
              <w:t xml:space="preserve">: </w:t>
            </w:r>
            <w:proofErr w:type="spellStart"/>
            <w:r w:rsidRPr="00731865">
              <w:rPr>
                <w:rFonts w:eastAsia="MS Gothic" w:cs="MS Gothic"/>
                <w:color w:val="00B050"/>
                <w:lang w:eastAsia="ja-JP"/>
              </w:rPr>
              <w:t>CommonPrecautionsForAdverse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FCA8A" w14:textId="77777777" w:rsidR="00692527" w:rsidRDefault="00692527" w:rsidP="00692527">
            <w:pPr>
              <w:rPr>
                <w:rFonts w:eastAsiaTheme="minorEastAsia"/>
                <w:b/>
                <w:i/>
                <w:color w:val="000000" w:themeColor="text1"/>
                <w:u w:val="single"/>
                <w:lang w:eastAsia="ja-JP"/>
              </w:rPr>
            </w:pPr>
            <w:proofErr w:type="spellStart"/>
            <w:r w:rsidRPr="00B20994">
              <w:rPr>
                <w:rFonts w:hint="eastAsia"/>
                <w:b/>
                <w:i/>
                <w:color w:val="000000" w:themeColor="text1"/>
                <w:u w:val="single"/>
                <w:lang w:eastAsia="ja-JP"/>
              </w:rPr>
              <w:lastRenderedPageBreak/>
              <w:t>Aromasin</w:t>
            </w:r>
            <w:proofErr w:type="spellEnd"/>
          </w:p>
          <w:p w14:paraId="13DFBA85" w14:textId="239C9654" w:rsidR="00692527" w:rsidRPr="00731865" w:rsidRDefault="00692527" w:rsidP="00692527">
            <w:pPr>
              <w:rPr>
                <w:color w:val="000000" w:themeColor="text1"/>
                <w:lang w:eastAsia="ja-JP"/>
              </w:rPr>
            </w:pPr>
            <w:r w:rsidRPr="00731865">
              <w:rPr>
                <w:color w:val="000000" w:themeColor="text1"/>
                <w:lang w:eastAsia="ja-JP"/>
              </w:rPr>
              <w:lastRenderedPageBreak/>
              <w:t>&lt;</w:t>
            </w:r>
            <w:proofErr w:type="spellStart"/>
            <w:r w:rsidRPr="00731865">
              <w:rPr>
                <w:color w:val="000000" w:themeColor="text1"/>
                <w:lang w:eastAsia="ja-JP"/>
              </w:rPr>
              <w:t>CommonPrecautionsForAdverse</w:t>
            </w:r>
            <w:proofErr w:type="spellEnd"/>
            <w:r w:rsidRPr="00731865">
              <w:rPr>
                <w:color w:val="000000" w:themeColor="text1"/>
                <w:lang w:eastAsia="ja-JP"/>
              </w:rPr>
              <w:t>&gt;</w:t>
            </w:r>
          </w:p>
          <w:p w14:paraId="09032D34" w14:textId="77777777" w:rsidR="00692527" w:rsidRPr="00731865" w:rsidRDefault="00692527" w:rsidP="00692527">
            <w:pPr>
              <w:rPr>
                <w:color w:val="000000" w:themeColor="text1"/>
                <w:lang w:eastAsia="ja-JP"/>
              </w:rPr>
            </w:pPr>
            <w:r w:rsidRPr="00731865">
              <w:rPr>
                <w:rFonts w:hint="eastAsia"/>
                <w:color w:val="000000" w:themeColor="text1"/>
                <w:lang w:eastAsia="ja-JP"/>
              </w:rPr>
              <w:t xml:space="preserve">      &lt;Lang </w:t>
            </w:r>
            <w:proofErr w:type="spellStart"/>
            <w:proofErr w:type="gramStart"/>
            <w:r w:rsidRPr="00731865">
              <w:rPr>
                <w:rFonts w:hint="eastAsia"/>
                <w:color w:val="000000" w:themeColor="text1"/>
                <w:lang w:eastAsia="ja-JP"/>
              </w:rPr>
              <w:t>xml:lang</w:t>
            </w:r>
            <w:proofErr w:type="spellEnd"/>
            <w:proofErr w:type="gramEnd"/>
            <w:r w:rsidRPr="00731865">
              <w:rPr>
                <w:rFonts w:hint="eastAsia"/>
                <w:color w:val="000000" w:themeColor="text1"/>
                <w:lang w:eastAsia="ja-JP"/>
              </w:rPr>
              <w:t>="ja"&gt;</w:t>
            </w:r>
            <w:r w:rsidRPr="009C50FB">
              <w:rPr>
                <w:rFonts w:asciiTheme="minorEastAsia" w:eastAsiaTheme="minorEastAsia" w:hAnsiTheme="minorEastAsia" w:hint="eastAsia"/>
                <w:color w:val="000000" w:themeColor="text1"/>
                <w:lang w:eastAsia="ja-JP"/>
              </w:rPr>
              <w:t>次の副作用があらわれることがあるので、観察を十分に行い、異常が認められた場合には投与を中止するなど適切な処置を行うこと。</w:t>
            </w:r>
            <w:r w:rsidRPr="00731865">
              <w:rPr>
                <w:rFonts w:hint="eastAsia"/>
                <w:color w:val="000000" w:themeColor="text1"/>
                <w:lang w:eastAsia="ja-JP"/>
              </w:rPr>
              <w:t>&lt;/Lang&gt;</w:t>
            </w:r>
          </w:p>
          <w:p w14:paraId="7BA01E99" w14:textId="59E9CFCC" w:rsidR="00692527" w:rsidRPr="00B20994" w:rsidRDefault="00692527" w:rsidP="00692527">
            <w:pPr>
              <w:rPr>
                <w:b/>
                <w:bCs/>
                <w:i/>
                <w:iCs/>
                <w:color w:val="000000" w:themeColor="text1"/>
                <w:u w:val="single"/>
                <w:lang w:eastAsia="ja-JP"/>
              </w:rPr>
            </w:pPr>
            <w:r w:rsidRPr="00731865">
              <w:rPr>
                <w:color w:val="000000" w:themeColor="text1"/>
                <w:lang w:eastAsia="ja-JP"/>
              </w:rPr>
              <w:t xml:space="preserve">    &lt;/</w:t>
            </w:r>
            <w:proofErr w:type="spellStart"/>
            <w:r w:rsidRPr="00731865">
              <w:rPr>
                <w:color w:val="000000" w:themeColor="text1"/>
                <w:lang w:eastAsia="ja-JP"/>
              </w:rPr>
              <w:t>CommonPrecautionsForAdverse</w:t>
            </w:r>
            <w:proofErr w:type="spellEnd"/>
            <w:r w:rsidRPr="00731865">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C2C88B" w14:textId="77777777" w:rsidR="00692527" w:rsidRPr="00B20994" w:rsidRDefault="00692527" w:rsidP="00692527">
            <w:pPr>
              <w:rPr>
                <w:rFonts w:eastAsiaTheme="minorHAnsi"/>
                <w:color w:val="000000" w:themeColor="text1"/>
              </w:rPr>
            </w:pPr>
          </w:p>
        </w:tc>
      </w:tr>
      <w:tr w:rsidR="00692527" w:rsidRPr="000D1C20" w14:paraId="154DABAF" w14:textId="04CE1B4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6025E0" w14:textId="28622121" w:rsidR="00692527" w:rsidRPr="00B20994" w:rsidRDefault="00692527" w:rsidP="00692527">
            <w:pPr>
              <w:rPr>
                <w:color w:val="000000" w:themeColor="text1"/>
              </w:rPr>
            </w:pPr>
            <w:r w:rsidRPr="00B20994">
              <w:rPr>
                <w:color w:val="000000" w:themeColor="text1"/>
              </w:rPr>
              <w:t>11.1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99F204" w14:textId="5EBFB349"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重大な副作用</w:t>
            </w:r>
            <w:proofErr w:type="spellEnd"/>
            <w:r w:rsidRPr="00B20994">
              <w:rPr>
                <w:color w:val="000000" w:themeColor="text1"/>
              </w:rPr>
              <w:t xml:space="preserve"> (Serious Adverse Events)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658D5A" w14:textId="5A02C644" w:rsidR="00692527" w:rsidRPr="009C50FB"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1CEEF0B2" w14:textId="77777777" w:rsidR="00692527" w:rsidRPr="00D138C5" w:rsidRDefault="00692527" w:rsidP="00692527">
            <w:pPr>
              <w:rPr>
                <w:rFonts w:eastAsiaTheme="minorHAnsi"/>
                <w:color w:val="000000" w:themeColor="text1"/>
              </w:rPr>
            </w:pPr>
            <w:proofErr w:type="gramStart"/>
            <w:r w:rsidRPr="00D138C5">
              <w:rPr>
                <w:rFonts w:eastAsiaTheme="minorHAnsi" w:hint="eastAsia"/>
                <w:color w:val="000000" w:themeColor="text1"/>
              </w:rPr>
              <w:t>&lt;!--</w:t>
            </w:r>
            <w:proofErr w:type="gramEnd"/>
            <w:r w:rsidRPr="009C50FB">
              <w:rPr>
                <w:rFonts w:asciiTheme="minorEastAsia" w:eastAsiaTheme="minorEastAsia" w:hAnsiTheme="minorEastAsia" w:cs="MS Mincho" w:hint="eastAsia"/>
                <w:color w:val="000000" w:themeColor="text1"/>
              </w:rPr>
              <w:t>１１</w:t>
            </w:r>
            <w:r w:rsidRPr="009C50FB">
              <w:rPr>
                <w:rFonts w:asciiTheme="minorEastAsia" w:eastAsiaTheme="minorEastAsia" w:hAnsiTheme="minorEastAsia" w:hint="eastAsia"/>
                <w:color w:val="000000" w:themeColor="text1"/>
              </w:rPr>
              <w:t>.</w:t>
            </w:r>
            <w:r w:rsidRPr="009C50FB">
              <w:rPr>
                <w:rFonts w:asciiTheme="minorEastAsia" w:eastAsiaTheme="minorEastAsia" w:hAnsiTheme="minorEastAsia" w:cs="MS Mincho" w:hint="eastAsia"/>
                <w:color w:val="000000" w:themeColor="text1"/>
              </w:rPr>
              <w:t>１</w:t>
            </w:r>
            <w:r w:rsidRPr="009C50FB">
              <w:rPr>
                <w:rFonts w:asciiTheme="minorEastAsia" w:eastAsiaTheme="minorEastAsia" w:hAnsiTheme="minorEastAsia" w:hint="eastAsia"/>
                <w:color w:val="000000" w:themeColor="text1"/>
              </w:rPr>
              <w:t xml:space="preserve"> </w:t>
            </w:r>
            <w:proofErr w:type="spellStart"/>
            <w:r w:rsidRPr="009C50FB">
              <w:rPr>
                <w:rFonts w:asciiTheme="minorEastAsia" w:eastAsiaTheme="minorEastAsia" w:hAnsiTheme="minorEastAsia" w:cs="MS Mincho" w:hint="eastAsia"/>
                <w:color w:val="000000" w:themeColor="text1"/>
              </w:rPr>
              <w:t>重大な副作用</w:t>
            </w:r>
            <w:proofErr w:type="spellEnd"/>
            <w:r w:rsidRPr="00D138C5">
              <w:rPr>
                <w:rFonts w:eastAsiaTheme="minorHAnsi" w:hint="eastAsia"/>
                <w:color w:val="000000" w:themeColor="text1"/>
              </w:rPr>
              <w:t>--&gt;</w:t>
            </w:r>
          </w:p>
          <w:p w14:paraId="15949264" w14:textId="1C48C5B0" w:rsidR="00692527" w:rsidRPr="00D138C5" w:rsidRDefault="00692527" w:rsidP="00692527">
            <w:pPr>
              <w:rPr>
                <w:rFonts w:eastAsiaTheme="minorHAnsi"/>
                <w:color w:val="000000" w:themeColor="text1"/>
              </w:rPr>
            </w:pPr>
            <w:r w:rsidRPr="00D138C5">
              <w:rPr>
                <w:rFonts w:eastAsiaTheme="minorHAnsi"/>
                <w:color w:val="000000" w:themeColor="text1"/>
              </w:rPr>
              <w:t>&lt;</w:t>
            </w:r>
            <w:proofErr w:type="spellStart"/>
            <w:r w:rsidRPr="00D138C5">
              <w:rPr>
                <w:rFonts w:eastAsiaTheme="minorHAnsi"/>
                <w:color w:val="000000" w:themeColor="text1"/>
              </w:rPr>
              <w:t>SeriousAdverseEvents</w:t>
            </w:r>
            <w:proofErr w:type="spellEnd"/>
            <w:r w:rsidRPr="00D138C5">
              <w:rPr>
                <w:rFonts w:eastAsiaTheme="minorHAnsi"/>
                <w:color w:val="000000" w:themeColor="text1"/>
              </w:rPr>
              <w:t xml:space="preserve"> id="</w:t>
            </w:r>
            <w:proofErr w:type="spellStart"/>
            <w:r w:rsidRPr="00D138C5">
              <w:rPr>
                <w:rFonts w:eastAsiaTheme="minorHAnsi"/>
                <w:color w:val="000000" w:themeColor="text1"/>
              </w:rPr>
              <w:t>HDR_SeriousAdverseEvents</w:t>
            </w:r>
            <w:proofErr w:type="spellEnd"/>
            <w:r w:rsidRPr="00D138C5">
              <w:rPr>
                <w:rFonts w:eastAsiaTheme="minorHAnsi"/>
                <w:color w:val="000000" w:themeColor="text1"/>
              </w:rPr>
              <w:t>" heading="fixing"&gt;</w:t>
            </w:r>
          </w:p>
          <w:p w14:paraId="7FC0C2DE" w14:textId="7FDA470A" w:rsidR="00692527" w:rsidRPr="00D138C5" w:rsidRDefault="00692527" w:rsidP="00692527">
            <w:pPr>
              <w:rPr>
                <w:rFonts w:eastAsiaTheme="minorHAnsi"/>
                <w:color w:val="000000" w:themeColor="text1"/>
              </w:rPr>
            </w:pPr>
            <w:r w:rsidRPr="00D138C5">
              <w:rPr>
                <w:rFonts w:eastAsiaTheme="minorHAnsi"/>
                <w:color w:val="000000" w:themeColor="text1"/>
              </w:rPr>
              <w:t>&lt;</w:t>
            </w:r>
            <w:proofErr w:type="spellStart"/>
            <w:r w:rsidRPr="00D138C5">
              <w:rPr>
                <w:rFonts w:eastAsiaTheme="minorHAnsi"/>
                <w:color w:val="000000" w:themeColor="text1"/>
              </w:rPr>
              <w:t>SeriousAdverse</w:t>
            </w:r>
            <w:proofErr w:type="spellEnd"/>
            <w:r w:rsidRPr="00D138C5">
              <w:rPr>
                <w:rFonts w:eastAsiaTheme="minorHAnsi"/>
                <w:color w:val="000000" w:themeColor="text1"/>
              </w:rPr>
              <w:t>&gt;</w:t>
            </w:r>
          </w:p>
          <w:p w14:paraId="2100B5DD"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w:t>
            </w:r>
            <w:proofErr w:type="spellStart"/>
            <w:r w:rsidRPr="00D138C5">
              <w:rPr>
                <w:rFonts w:eastAsiaTheme="minorHAnsi"/>
                <w:color w:val="000000" w:themeColor="text1"/>
              </w:rPr>
              <w:t>OrderedList</w:t>
            </w:r>
            <w:proofErr w:type="spellEnd"/>
            <w:r w:rsidRPr="00D138C5">
              <w:rPr>
                <w:rFonts w:eastAsiaTheme="minorHAnsi"/>
                <w:color w:val="000000" w:themeColor="text1"/>
              </w:rPr>
              <w:t xml:space="preserve"> </w:t>
            </w:r>
            <w:proofErr w:type="spellStart"/>
            <w:r w:rsidRPr="00D138C5">
              <w:rPr>
                <w:rFonts w:eastAsiaTheme="minorHAnsi"/>
                <w:color w:val="000000" w:themeColor="text1"/>
              </w:rPr>
              <w:t>numberContinued</w:t>
            </w:r>
            <w:proofErr w:type="spellEnd"/>
            <w:r w:rsidRPr="00D138C5">
              <w:rPr>
                <w:rFonts w:eastAsiaTheme="minorHAnsi"/>
                <w:color w:val="000000" w:themeColor="text1"/>
              </w:rPr>
              <w:t>="false"&gt;</w:t>
            </w:r>
          </w:p>
          <w:p w14:paraId="334D9276"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&lt;Item id="HDR_SeriousAdverse_1" heading="free"&gt;</w:t>
            </w:r>
          </w:p>
          <w:p w14:paraId="41F89507"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&lt;Header&gt;</w:t>
            </w:r>
          </w:p>
          <w:p w14:paraId="787A176A" w14:textId="77777777" w:rsidR="00692527" w:rsidRPr="00D138C5" w:rsidRDefault="00692527" w:rsidP="00692527">
            <w:pPr>
              <w:rPr>
                <w:rFonts w:eastAsiaTheme="minorHAnsi"/>
                <w:color w:val="000000" w:themeColor="text1"/>
              </w:rPr>
            </w:pPr>
            <w:r w:rsidRPr="00D138C5">
              <w:rPr>
                <w:rFonts w:eastAsiaTheme="minorHAnsi" w:hint="eastAsia"/>
                <w:color w:val="000000" w:themeColor="text1"/>
              </w:rPr>
              <w:t xml:space="preserve">              &lt;Lang </w:t>
            </w:r>
            <w:proofErr w:type="spellStart"/>
            <w:proofErr w:type="gramStart"/>
            <w:r w:rsidRPr="00D138C5">
              <w:rPr>
                <w:rFonts w:eastAsiaTheme="minorHAnsi" w:hint="eastAsia"/>
                <w:color w:val="000000" w:themeColor="text1"/>
              </w:rPr>
              <w:t>xml:lang</w:t>
            </w:r>
            <w:proofErr w:type="spellEnd"/>
            <w:proofErr w:type="gramEnd"/>
            <w:r w:rsidRPr="00D138C5">
              <w:rPr>
                <w:rFonts w:eastAsiaTheme="minorHAnsi" w:hint="eastAsia"/>
                <w:color w:val="000000" w:themeColor="text1"/>
              </w:rPr>
              <w:t>="ja"&gt;</w:t>
            </w:r>
            <w:proofErr w:type="spellStart"/>
            <w:r w:rsidRPr="009C50FB">
              <w:rPr>
                <w:rFonts w:asciiTheme="minorEastAsia" w:eastAsiaTheme="minorEastAsia" w:hAnsiTheme="minorEastAsia" w:cs="MS Mincho" w:hint="eastAsia"/>
                <w:color w:val="000000" w:themeColor="text1"/>
              </w:rPr>
              <w:t>肝炎（頻度不明</w:t>
            </w:r>
            <w:proofErr w:type="spellEnd"/>
            <w:r w:rsidRPr="009C50FB">
              <w:rPr>
                <w:rFonts w:asciiTheme="minorEastAsia" w:eastAsiaTheme="minorEastAsia" w:hAnsiTheme="minorEastAsia" w:cs="MS Mincho" w:hint="eastAsia"/>
                <w:color w:val="000000" w:themeColor="text1"/>
              </w:rPr>
              <w:t>）、</w:t>
            </w:r>
            <w:proofErr w:type="spellStart"/>
            <w:r w:rsidRPr="009C50FB">
              <w:rPr>
                <w:rFonts w:asciiTheme="minorEastAsia" w:eastAsiaTheme="minorEastAsia" w:hAnsiTheme="minorEastAsia" w:cs="MS Mincho" w:hint="eastAsia"/>
                <w:color w:val="000000" w:themeColor="text1"/>
              </w:rPr>
              <w:t>肝機能障害（頻度不明</w:t>
            </w:r>
            <w:proofErr w:type="spellEnd"/>
            <w:r w:rsidRPr="009C50FB">
              <w:rPr>
                <w:rFonts w:asciiTheme="minorEastAsia" w:eastAsiaTheme="minorEastAsia" w:hAnsiTheme="minorEastAsia" w:cs="MS Mincho" w:hint="eastAsia"/>
                <w:color w:val="000000" w:themeColor="text1"/>
              </w:rPr>
              <w:t>）、</w:t>
            </w:r>
            <w:proofErr w:type="spellStart"/>
            <w:r w:rsidRPr="009C50FB">
              <w:rPr>
                <w:rFonts w:asciiTheme="minorEastAsia" w:eastAsiaTheme="minorEastAsia" w:hAnsiTheme="minorEastAsia" w:cs="MS Mincho" w:hint="eastAsia"/>
                <w:color w:val="000000" w:themeColor="text1"/>
              </w:rPr>
              <w:t>黄疸（頻度不明</w:t>
            </w:r>
            <w:proofErr w:type="spellEnd"/>
            <w:r w:rsidRPr="009C50FB">
              <w:rPr>
                <w:rFonts w:asciiTheme="minorEastAsia" w:eastAsiaTheme="minorEastAsia" w:hAnsiTheme="minorEastAsia" w:cs="MS Mincho" w:hint="eastAsia"/>
                <w:color w:val="000000" w:themeColor="text1"/>
              </w:rPr>
              <w:t>）</w:t>
            </w:r>
            <w:r w:rsidRPr="00D138C5">
              <w:rPr>
                <w:rFonts w:eastAsiaTheme="minorHAnsi" w:hint="eastAsia"/>
                <w:color w:val="000000" w:themeColor="text1"/>
              </w:rPr>
              <w:t>&lt;/Lang&gt;</w:t>
            </w:r>
          </w:p>
          <w:p w14:paraId="7EE13098"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&lt;/Header&gt;</w:t>
            </w:r>
          </w:p>
          <w:p w14:paraId="2012376C"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&lt;Detail&gt;</w:t>
            </w:r>
          </w:p>
          <w:p w14:paraId="75E4FBFA" w14:textId="77777777" w:rsidR="00692527" w:rsidRPr="00D138C5" w:rsidRDefault="00692527" w:rsidP="00692527">
            <w:pPr>
              <w:rPr>
                <w:rFonts w:eastAsiaTheme="minorHAnsi"/>
                <w:color w:val="000000" w:themeColor="text1"/>
              </w:rPr>
            </w:pPr>
            <w:r w:rsidRPr="00D138C5">
              <w:rPr>
                <w:rFonts w:eastAsiaTheme="minorHAnsi" w:hint="eastAsia"/>
                <w:color w:val="000000" w:themeColor="text1"/>
              </w:rPr>
              <w:t xml:space="preserve">              &lt;Lang </w:t>
            </w:r>
            <w:proofErr w:type="gramStart"/>
            <w:r w:rsidRPr="00D138C5">
              <w:rPr>
                <w:rFonts w:eastAsiaTheme="minorHAnsi" w:hint="eastAsia"/>
                <w:color w:val="000000" w:themeColor="text1"/>
              </w:rPr>
              <w:t>xml:lang</w:t>
            </w:r>
            <w:proofErr w:type="gramEnd"/>
            <w:r w:rsidRPr="00D138C5">
              <w:rPr>
                <w:rFonts w:eastAsiaTheme="minorHAnsi" w:hint="eastAsia"/>
                <w:color w:val="000000" w:themeColor="text1"/>
              </w:rPr>
              <w:t>="ja"&gt;</w:t>
            </w:r>
            <w:r w:rsidRPr="009C50FB">
              <w:rPr>
                <w:rFonts w:asciiTheme="minorEastAsia" w:eastAsiaTheme="minorEastAsia" w:hAnsiTheme="minorEastAsia" w:cs="MS Mincho" w:hint="eastAsia"/>
                <w:color w:val="000000" w:themeColor="text1"/>
              </w:rPr>
              <w:t>肝炎、</w:t>
            </w:r>
            <w:r w:rsidRPr="009C50FB">
              <w:rPr>
                <w:rFonts w:asciiTheme="minorEastAsia" w:eastAsiaTheme="minorEastAsia" w:hAnsiTheme="minorEastAsia" w:hint="eastAsia"/>
                <w:color w:val="000000" w:themeColor="text1"/>
              </w:rPr>
              <w:t>AST</w:t>
            </w:r>
            <w:r w:rsidRPr="009C50FB">
              <w:rPr>
                <w:rFonts w:asciiTheme="minorEastAsia" w:eastAsiaTheme="minorEastAsia" w:hAnsiTheme="minorEastAsia" w:cs="MS Mincho" w:hint="eastAsia"/>
                <w:color w:val="000000" w:themeColor="text1"/>
              </w:rPr>
              <w:t>、</w:t>
            </w:r>
            <w:r w:rsidRPr="009C50FB">
              <w:rPr>
                <w:rFonts w:asciiTheme="minorEastAsia" w:eastAsiaTheme="minorEastAsia" w:hAnsiTheme="minorEastAsia" w:hint="eastAsia"/>
                <w:color w:val="000000" w:themeColor="text1"/>
              </w:rPr>
              <w:t>ALT</w:t>
            </w:r>
            <w:r w:rsidRPr="009C50FB">
              <w:rPr>
                <w:rFonts w:asciiTheme="minorEastAsia" w:eastAsiaTheme="minorEastAsia" w:hAnsiTheme="minorEastAsia" w:cs="MS Mincho" w:hint="eastAsia"/>
                <w:color w:val="000000" w:themeColor="text1"/>
              </w:rPr>
              <w:t>、</w:t>
            </w:r>
            <w:r w:rsidRPr="009C50FB">
              <w:rPr>
                <w:rFonts w:asciiTheme="minorEastAsia" w:eastAsiaTheme="minorEastAsia" w:hAnsiTheme="minorEastAsia" w:hint="eastAsia"/>
                <w:color w:val="000000" w:themeColor="text1"/>
              </w:rPr>
              <w:t>Al-P</w:t>
            </w:r>
            <w:r w:rsidRPr="009C50FB">
              <w:rPr>
                <w:rFonts w:asciiTheme="minorEastAsia" w:eastAsiaTheme="minorEastAsia" w:hAnsiTheme="minorEastAsia" w:cs="MS Mincho" w:hint="eastAsia"/>
                <w:color w:val="000000" w:themeColor="text1"/>
              </w:rPr>
              <w:t>、</w:t>
            </w:r>
            <w:r w:rsidRPr="009C50FB">
              <w:rPr>
                <w:rFonts w:asciiTheme="minorEastAsia" w:eastAsiaTheme="minorEastAsia" w:hAnsiTheme="minorEastAsia" w:cs="Aptos"/>
                <w:color w:val="000000" w:themeColor="text1"/>
              </w:rPr>
              <w:t>γ</w:t>
            </w:r>
            <w:r w:rsidRPr="009C50FB">
              <w:rPr>
                <w:rFonts w:asciiTheme="minorEastAsia" w:eastAsiaTheme="minorEastAsia" w:hAnsiTheme="minorEastAsia" w:hint="eastAsia"/>
                <w:color w:val="000000" w:themeColor="text1"/>
              </w:rPr>
              <w:t>-GTP</w:t>
            </w:r>
            <w:r w:rsidRPr="009C50FB">
              <w:rPr>
                <w:rFonts w:asciiTheme="minorEastAsia" w:eastAsiaTheme="minorEastAsia" w:hAnsiTheme="minorEastAsia" w:cs="MS Mincho" w:hint="eastAsia"/>
                <w:color w:val="000000" w:themeColor="text1"/>
              </w:rPr>
              <w:t>等の上昇を伴う肝機能障害、黄疸があらわれることがある。</w:t>
            </w:r>
            <w:r w:rsidRPr="00D138C5">
              <w:rPr>
                <w:rFonts w:eastAsiaTheme="minorHAnsi" w:hint="eastAsia"/>
                <w:color w:val="000000" w:themeColor="text1"/>
              </w:rPr>
              <w:t>&lt;/Lang&gt;</w:t>
            </w:r>
          </w:p>
          <w:p w14:paraId="6CA3AC8A"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&lt;/Detail&gt;</w:t>
            </w:r>
          </w:p>
          <w:p w14:paraId="5E1F1AC0"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&lt;/Item&gt;</w:t>
            </w:r>
          </w:p>
          <w:p w14:paraId="6A5211E3"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w:t>
            </w:r>
            <w:proofErr w:type="spellStart"/>
            <w:r w:rsidRPr="00D138C5">
              <w:rPr>
                <w:rFonts w:eastAsiaTheme="minorHAnsi"/>
                <w:color w:val="000000" w:themeColor="text1"/>
              </w:rPr>
              <w:t>OrderedList</w:t>
            </w:r>
            <w:proofErr w:type="spellEnd"/>
            <w:r w:rsidRPr="00D138C5">
              <w:rPr>
                <w:rFonts w:eastAsiaTheme="minorHAnsi"/>
                <w:color w:val="000000" w:themeColor="text1"/>
              </w:rPr>
              <w:t>&gt;</w:t>
            </w:r>
          </w:p>
          <w:p w14:paraId="69851F02" w14:textId="2CB922A3" w:rsidR="00692527" w:rsidRPr="00D138C5" w:rsidRDefault="00692527" w:rsidP="00692527">
            <w:pPr>
              <w:rPr>
                <w:rFonts w:eastAsiaTheme="minorHAnsi"/>
                <w:color w:val="000000" w:themeColor="text1"/>
              </w:rPr>
            </w:pPr>
            <w:r w:rsidRPr="00D138C5">
              <w:rPr>
                <w:rFonts w:eastAsiaTheme="minorHAnsi"/>
                <w:color w:val="000000" w:themeColor="text1"/>
              </w:rPr>
              <w:t>&lt;/</w:t>
            </w:r>
            <w:proofErr w:type="spellStart"/>
            <w:r w:rsidRPr="00D138C5">
              <w:rPr>
                <w:rFonts w:eastAsiaTheme="minorHAnsi"/>
                <w:color w:val="000000" w:themeColor="text1"/>
              </w:rPr>
              <w:t>SeriousAdverse</w:t>
            </w:r>
            <w:proofErr w:type="spellEnd"/>
            <w:r w:rsidRPr="00D138C5">
              <w:rPr>
                <w:rFonts w:eastAsiaTheme="minorHAnsi"/>
                <w:color w:val="000000" w:themeColor="text1"/>
              </w:rPr>
              <w:t>&gt;</w:t>
            </w:r>
          </w:p>
          <w:p w14:paraId="3547EB38" w14:textId="22F445A1" w:rsidR="00692527" w:rsidRDefault="00692527" w:rsidP="00692527">
            <w:pPr>
              <w:rPr>
                <w:rFonts w:eastAsiaTheme="minorEastAsia"/>
                <w:color w:val="000000" w:themeColor="text1"/>
                <w:lang w:eastAsia="ja-JP"/>
              </w:rPr>
            </w:pPr>
            <w:r w:rsidRPr="00D138C5">
              <w:rPr>
                <w:rFonts w:eastAsiaTheme="minorHAnsi"/>
                <w:color w:val="000000" w:themeColor="text1"/>
              </w:rPr>
              <w:t>&lt;/</w:t>
            </w:r>
            <w:proofErr w:type="spellStart"/>
            <w:r w:rsidRPr="00D138C5">
              <w:rPr>
                <w:rFonts w:eastAsiaTheme="minorHAnsi"/>
                <w:color w:val="000000" w:themeColor="text1"/>
              </w:rPr>
              <w:t>SeriousAdverseEvents</w:t>
            </w:r>
            <w:proofErr w:type="spellEnd"/>
            <w:r w:rsidRPr="00D138C5">
              <w:rPr>
                <w:rFonts w:eastAsiaTheme="minorHAnsi"/>
                <w:color w:val="000000" w:themeColor="text1"/>
              </w:rPr>
              <w:t>&gt;</w:t>
            </w:r>
          </w:p>
          <w:p w14:paraId="47E67605"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F95B04" w14:textId="77777777" w:rsidR="00692527" w:rsidRPr="00B20994" w:rsidRDefault="00692527" w:rsidP="00692527">
            <w:pPr>
              <w:rPr>
                <w:rFonts w:eastAsiaTheme="minorHAnsi"/>
                <w:color w:val="000000" w:themeColor="text1"/>
              </w:rPr>
            </w:pPr>
          </w:p>
        </w:tc>
      </w:tr>
      <w:tr w:rsidR="00692527" w:rsidRPr="000D1C20" w14:paraId="47F5B98D" w14:textId="0EB2317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C0090D"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91FF1A" w14:textId="77777777" w:rsidR="00692527" w:rsidRPr="00B20994" w:rsidRDefault="00692527" w:rsidP="00692527">
            <w:pPr>
              <w:rPr>
                <w:color w:val="000000" w:themeColor="text1"/>
              </w:rPr>
            </w:pPr>
            <w:proofErr w:type="spellStart"/>
            <w:r w:rsidRPr="00B20994">
              <w:rPr>
                <w:rFonts w:eastAsia="MS Gothic" w:cs="MS Gothic"/>
                <w:color w:val="000000" w:themeColor="text1"/>
              </w:rPr>
              <w:t>指示文</w:t>
            </w:r>
            <w:proofErr w:type="spellEnd"/>
            <w:r w:rsidRPr="00B20994">
              <w:rPr>
                <w:color w:val="000000" w:themeColor="text1"/>
              </w:rPr>
              <w:t xml:space="preserve"> (</w:t>
            </w:r>
            <w:commentRangeStart w:id="163"/>
            <w:r w:rsidRPr="00B20994">
              <w:rPr>
                <w:color w:val="000000" w:themeColor="text1"/>
              </w:rPr>
              <w:t>Instruction</w:t>
            </w:r>
            <w:commentRangeEnd w:id="163"/>
            <w:r w:rsidRPr="00B20994">
              <w:rPr>
                <w:rStyle w:val="CommentReference"/>
                <w:rFonts w:eastAsiaTheme="minorEastAsia"/>
                <w:color w:val="000000" w:themeColor="text1"/>
                <w:lang w:val="en-CA"/>
              </w:rPr>
              <w:commentReference w:id="163"/>
            </w:r>
            <w:r w:rsidRPr="00B20994">
              <w:rPr>
                <w:color w:val="000000" w:themeColor="text1"/>
              </w:rPr>
              <w:t>)</w:t>
            </w:r>
          </w:p>
          <w:p w14:paraId="65282591"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4CC1EF"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0361074"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1F67BB" w14:textId="77777777" w:rsidR="00692527" w:rsidRPr="00B20994" w:rsidRDefault="00692527" w:rsidP="00692527">
            <w:pPr>
              <w:rPr>
                <w:rFonts w:eastAsiaTheme="minorHAnsi"/>
                <w:color w:val="000000" w:themeColor="text1"/>
              </w:rPr>
            </w:pPr>
          </w:p>
        </w:tc>
      </w:tr>
      <w:tr w:rsidR="00692527" w:rsidRPr="000D1C20" w14:paraId="307E2A59" w14:textId="48304C2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722134"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C9CFE" w14:textId="77777777" w:rsidR="00692527" w:rsidRPr="00B20994" w:rsidRDefault="00692527" w:rsidP="00692527">
            <w:pPr>
              <w:rPr>
                <w:color w:val="000000" w:themeColor="text1"/>
              </w:rPr>
            </w:pPr>
            <w:proofErr w:type="spellStart"/>
            <w:r w:rsidRPr="00B20994">
              <w:rPr>
                <w:rFonts w:eastAsia="MS Gothic" w:cs="MS Gothic"/>
                <w:color w:val="000000" w:themeColor="text1"/>
              </w:rPr>
              <w:t>重大な副作用</w:t>
            </w:r>
            <w:proofErr w:type="spellEnd"/>
            <w:r w:rsidRPr="00B20994">
              <w:rPr>
                <w:color w:val="000000" w:themeColor="text1"/>
              </w:rPr>
              <w:t xml:space="preserve"> (Serious Adverse Events)</w:t>
            </w:r>
          </w:p>
          <w:p w14:paraId="6470D295" w14:textId="3537585E" w:rsidR="00692527" w:rsidRPr="00B20994" w:rsidRDefault="00692527" w:rsidP="00692527">
            <w:pPr>
              <w:rPr>
                <w:rFonts w:eastAsia="MS Gothic" w:cs="MS Gothic"/>
                <w:color w:val="000000" w:themeColor="text1"/>
              </w:rPr>
            </w:pPr>
            <w:r w:rsidRPr="00731865">
              <w:rPr>
                <w:rFonts w:eastAsia="MS Gothic" w:cs="MS Gothic"/>
                <w:color w:val="00B050"/>
              </w:rPr>
              <w:t>JPI XML Element</w:t>
            </w:r>
            <w:r w:rsidRPr="00731865">
              <w:rPr>
                <w:rFonts w:eastAsia="MS Gothic" w:cs="MS Gothic" w:hint="eastAsia"/>
                <w:color w:val="00B050"/>
                <w:lang w:eastAsia="ja-JP"/>
              </w:rPr>
              <w:t>:</w:t>
            </w:r>
            <w:r>
              <w:t xml:space="preserve"> </w:t>
            </w:r>
            <w:proofErr w:type="spellStart"/>
            <w:r w:rsidRPr="006C4A79">
              <w:rPr>
                <w:rFonts w:eastAsia="MS Gothic" w:cs="MS Gothic"/>
                <w:color w:val="00B050"/>
                <w:lang w:eastAsia="ja-JP"/>
              </w:rPr>
              <w:t>SeriousAdverse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479862" w14:textId="521B09DD"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9F0FD94" w14:textId="77777777" w:rsidR="00692527" w:rsidRPr="00D138C5" w:rsidRDefault="00692527" w:rsidP="00692527">
            <w:pPr>
              <w:rPr>
                <w:rFonts w:eastAsiaTheme="minorHAnsi"/>
                <w:color w:val="000000" w:themeColor="text1"/>
              </w:rPr>
            </w:pPr>
            <w:r w:rsidRPr="00D138C5">
              <w:rPr>
                <w:rFonts w:eastAsiaTheme="minorHAnsi"/>
                <w:color w:val="000000" w:themeColor="text1"/>
              </w:rPr>
              <w:t>&lt;</w:t>
            </w:r>
            <w:proofErr w:type="spellStart"/>
            <w:r w:rsidRPr="00D138C5">
              <w:rPr>
                <w:rFonts w:eastAsiaTheme="minorHAnsi"/>
                <w:color w:val="000000" w:themeColor="text1"/>
              </w:rPr>
              <w:t>SeriousAdverse</w:t>
            </w:r>
            <w:proofErr w:type="spellEnd"/>
            <w:r w:rsidRPr="00D138C5">
              <w:rPr>
                <w:rFonts w:eastAsiaTheme="minorHAnsi"/>
                <w:color w:val="000000" w:themeColor="text1"/>
              </w:rPr>
              <w:t>&gt;</w:t>
            </w:r>
          </w:p>
          <w:p w14:paraId="0D3CFB8C"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w:t>
            </w:r>
            <w:proofErr w:type="spellStart"/>
            <w:r w:rsidRPr="00D138C5">
              <w:rPr>
                <w:rFonts w:eastAsiaTheme="minorHAnsi"/>
                <w:color w:val="000000" w:themeColor="text1"/>
              </w:rPr>
              <w:t>OrderedList</w:t>
            </w:r>
            <w:proofErr w:type="spellEnd"/>
            <w:r w:rsidRPr="00D138C5">
              <w:rPr>
                <w:rFonts w:eastAsiaTheme="minorHAnsi"/>
                <w:color w:val="000000" w:themeColor="text1"/>
              </w:rPr>
              <w:t xml:space="preserve"> </w:t>
            </w:r>
            <w:proofErr w:type="spellStart"/>
            <w:r w:rsidRPr="00D138C5">
              <w:rPr>
                <w:rFonts w:eastAsiaTheme="minorHAnsi"/>
                <w:color w:val="000000" w:themeColor="text1"/>
              </w:rPr>
              <w:t>numberContinued</w:t>
            </w:r>
            <w:proofErr w:type="spellEnd"/>
            <w:r w:rsidRPr="00D138C5">
              <w:rPr>
                <w:rFonts w:eastAsiaTheme="minorHAnsi"/>
                <w:color w:val="000000" w:themeColor="text1"/>
              </w:rPr>
              <w:t>="false"&gt;</w:t>
            </w:r>
          </w:p>
          <w:p w14:paraId="778AE919"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&lt;Item id="HDR_SeriousAdverse_1" heading="free"&gt;</w:t>
            </w:r>
          </w:p>
          <w:p w14:paraId="271D499D"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&lt;Header&gt;</w:t>
            </w:r>
          </w:p>
          <w:p w14:paraId="299DC44F" w14:textId="77777777" w:rsidR="00692527" w:rsidRPr="00D138C5" w:rsidRDefault="00692527" w:rsidP="00692527">
            <w:pPr>
              <w:rPr>
                <w:rFonts w:eastAsiaTheme="minorHAnsi"/>
                <w:color w:val="000000" w:themeColor="text1"/>
              </w:rPr>
            </w:pPr>
            <w:r w:rsidRPr="00D138C5">
              <w:rPr>
                <w:rFonts w:eastAsiaTheme="minorHAnsi" w:hint="eastAsia"/>
                <w:color w:val="000000" w:themeColor="text1"/>
              </w:rPr>
              <w:t xml:space="preserve">              &lt;Lang </w:t>
            </w:r>
            <w:proofErr w:type="spellStart"/>
            <w:proofErr w:type="gramStart"/>
            <w:r w:rsidRPr="00D138C5">
              <w:rPr>
                <w:rFonts w:eastAsiaTheme="minorHAnsi" w:hint="eastAsia"/>
                <w:color w:val="000000" w:themeColor="text1"/>
              </w:rPr>
              <w:t>xml:lang</w:t>
            </w:r>
            <w:proofErr w:type="spellEnd"/>
            <w:proofErr w:type="gramEnd"/>
            <w:r w:rsidRPr="00D138C5">
              <w:rPr>
                <w:rFonts w:eastAsiaTheme="minorHAnsi" w:hint="eastAsia"/>
                <w:color w:val="000000" w:themeColor="text1"/>
              </w:rPr>
              <w:t>="ja"&gt;</w:t>
            </w:r>
            <w:proofErr w:type="spellStart"/>
            <w:r w:rsidRPr="00731865">
              <w:rPr>
                <w:rFonts w:asciiTheme="minorEastAsia" w:eastAsiaTheme="minorEastAsia" w:hAnsiTheme="minorEastAsia" w:cs="MS Mincho" w:hint="eastAsia"/>
                <w:color w:val="000000" w:themeColor="text1"/>
              </w:rPr>
              <w:t>肝炎（頻度不明</w:t>
            </w:r>
            <w:proofErr w:type="spellEnd"/>
            <w:r w:rsidRPr="00731865">
              <w:rPr>
                <w:rFonts w:asciiTheme="minorEastAsia" w:eastAsiaTheme="minorEastAsia" w:hAnsiTheme="minorEastAsia" w:cs="MS Mincho" w:hint="eastAsia"/>
                <w:color w:val="000000" w:themeColor="text1"/>
              </w:rPr>
              <w:t>）、</w:t>
            </w:r>
            <w:proofErr w:type="spellStart"/>
            <w:r w:rsidRPr="00731865">
              <w:rPr>
                <w:rFonts w:asciiTheme="minorEastAsia" w:eastAsiaTheme="minorEastAsia" w:hAnsiTheme="minorEastAsia" w:cs="MS Mincho" w:hint="eastAsia"/>
                <w:color w:val="000000" w:themeColor="text1"/>
              </w:rPr>
              <w:t>肝機能障害（頻度不明</w:t>
            </w:r>
            <w:proofErr w:type="spellEnd"/>
            <w:r w:rsidRPr="00731865">
              <w:rPr>
                <w:rFonts w:asciiTheme="minorEastAsia" w:eastAsiaTheme="minorEastAsia" w:hAnsiTheme="minorEastAsia" w:cs="MS Mincho" w:hint="eastAsia"/>
                <w:color w:val="000000" w:themeColor="text1"/>
              </w:rPr>
              <w:t>）、</w:t>
            </w:r>
            <w:proofErr w:type="spellStart"/>
            <w:r w:rsidRPr="00731865">
              <w:rPr>
                <w:rFonts w:asciiTheme="minorEastAsia" w:eastAsiaTheme="minorEastAsia" w:hAnsiTheme="minorEastAsia" w:cs="MS Mincho" w:hint="eastAsia"/>
                <w:color w:val="000000" w:themeColor="text1"/>
              </w:rPr>
              <w:t>黄疸（頻度不明</w:t>
            </w:r>
            <w:proofErr w:type="spellEnd"/>
            <w:r w:rsidRPr="00731865">
              <w:rPr>
                <w:rFonts w:asciiTheme="minorEastAsia" w:eastAsiaTheme="minorEastAsia" w:hAnsiTheme="minorEastAsia" w:cs="MS Mincho" w:hint="eastAsia"/>
                <w:color w:val="000000" w:themeColor="text1"/>
              </w:rPr>
              <w:t>）</w:t>
            </w:r>
            <w:r w:rsidRPr="00D138C5">
              <w:rPr>
                <w:rFonts w:eastAsiaTheme="minorHAnsi" w:hint="eastAsia"/>
                <w:color w:val="000000" w:themeColor="text1"/>
              </w:rPr>
              <w:t>&lt;/Lang&gt;</w:t>
            </w:r>
          </w:p>
          <w:p w14:paraId="2480CDFD"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&lt;/Header&gt;</w:t>
            </w:r>
          </w:p>
          <w:p w14:paraId="7C6B1ABA"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&lt;Detail&gt;</w:t>
            </w:r>
          </w:p>
          <w:p w14:paraId="33ED5E23" w14:textId="77777777" w:rsidR="00692527" w:rsidRPr="00D138C5" w:rsidRDefault="00692527" w:rsidP="00692527">
            <w:pPr>
              <w:rPr>
                <w:rFonts w:eastAsiaTheme="minorHAnsi"/>
                <w:color w:val="000000" w:themeColor="text1"/>
              </w:rPr>
            </w:pPr>
            <w:r w:rsidRPr="00D138C5">
              <w:rPr>
                <w:rFonts w:eastAsiaTheme="minorHAnsi" w:hint="eastAsia"/>
                <w:color w:val="000000" w:themeColor="text1"/>
              </w:rPr>
              <w:t xml:space="preserve">              &lt;Lang </w:t>
            </w:r>
            <w:proofErr w:type="gramStart"/>
            <w:r w:rsidRPr="00D138C5">
              <w:rPr>
                <w:rFonts w:eastAsiaTheme="minorHAnsi" w:hint="eastAsia"/>
                <w:color w:val="000000" w:themeColor="text1"/>
              </w:rPr>
              <w:t>xml:lang</w:t>
            </w:r>
            <w:proofErr w:type="gramEnd"/>
            <w:r w:rsidRPr="00D138C5">
              <w:rPr>
                <w:rFonts w:eastAsiaTheme="minorHAnsi" w:hint="eastAsia"/>
                <w:color w:val="000000" w:themeColor="text1"/>
              </w:rPr>
              <w:t>="ja"&gt;</w:t>
            </w:r>
            <w:r w:rsidRPr="00731865">
              <w:rPr>
                <w:rFonts w:asciiTheme="minorEastAsia" w:eastAsiaTheme="minorEastAsia" w:hAnsiTheme="minorEastAsia" w:cs="MS Mincho" w:hint="eastAsia"/>
                <w:color w:val="000000" w:themeColor="text1"/>
              </w:rPr>
              <w:t>肝炎、</w:t>
            </w:r>
            <w:r w:rsidRPr="00731865">
              <w:rPr>
                <w:rFonts w:asciiTheme="minorEastAsia" w:eastAsiaTheme="minorEastAsia" w:hAnsiTheme="minorEastAsia" w:hint="eastAsia"/>
                <w:color w:val="000000" w:themeColor="text1"/>
              </w:rPr>
              <w:t>AST</w:t>
            </w:r>
            <w:r w:rsidRPr="00731865">
              <w:rPr>
                <w:rFonts w:asciiTheme="minorEastAsia" w:eastAsiaTheme="minorEastAsia" w:hAnsiTheme="minorEastAsia" w:cs="MS Mincho" w:hint="eastAsia"/>
                <w:color w:val="000000" w:themeColor="text1"/>
              </w:rPr>
              <w:t>、</w:t>
            </w:r>
            <w:r w:rsidRPr="00731865">
              <w:rPr>
                <w:rFonts w:asciiTheme="minorEastAsia" w:eastAsiaTheme="minorEastAsia" w:hAnsiTheme="minorEastAsia" w:hint="eastAsia"/>
                <w:color w:val="000000" w:themeColor="text1"/>
              </w:rPr>
              <w:t>ALT</w:t>
            </w:r>
            <w:r w:rsidRPr="00731865">
              <w:rPr>
                <w:rFonts w:asciiTheme="minorEastAsia" w:eastAsiaTheme="minorEastAsia" w:hAnsiTheme="minorEastAsia" w:cs="MS Mincho" w:hint="eastAsia"/>
                <w:color w:val="000000" w:themeColor="text1"/>
              </w:rPr>
              <w:t>、</w:t>
            </w:r>
            <w:r w:rsidRPr="00731865">
              <w:rPr>
                <w:rFonts w:asciiTheme="minorEastAsia" w:eastAsiaTheme="minorEastAsia" w:hAnsiTheme="minorEastAsia" w:hint="eastAsia"/>
                <w:color w:val="000000" w:themeColor="text1"/>
              </w:rPr>
              <w:t>Al-P</w:t>
            </w:r>
            <w:r w:rsidRPr="00731865">
              <w:rPr>
                <w:rFonts w:asciiTheme="minorEastAsia" w:eastAsiaTheme="minorEastAsia" w:hAnsiTheme="minorEastAsia" w:cs="MS Mincho" w:hint="eastAsia"/>
                <w:color w:val="000000" w:themeColor="text1"/>
              </w:rPr>
              <w:t>、</w:t>
            </w:r>
            <w:r w:rsidRPr="00731865">
              <w:rPr>
                <w:rFonts w:asciiTheme="minorEastAsia" w:eastAsiaTheme="minorEastAsia" w:hAnsiTheme="minorEastAsia" w:cs="Aptos"/>
                <w:color w:val="000000" w:themeColor="text1"/>
              </w:rPr>
              <w:t>γ</w:t>
            </w:r>
            <w:r w:rsidRPr="00731865">
              <w:rPr>
                <w:rFonts w:asciiTheme="minorEastAsia" w:eastAsiaTheme="minorEastAsia" w:hAnsiTheme="minorEastAsia" w:hint="eastAsia"/>
                <w:color w:val="000000" w:themeColor="text1"/>
              </w:rPr>
              <w:t>-GTP</w:t>
            </w:r>
            <w:r w:rsidRPr="00731865">
              <w:rPr>
                <w:rFonts w:asciiTheme="minorEastAsia" w:eastAsiaTheme="minorEastAsia" w:hAnsiTheme="minorEastAsia" w:cs="MS Mincho" w:hint="eastAsia"/>
                <w:color w:val="000000" w:themeColor="text1"/>
              </w:rPr>
              <w:t>等の上昇を伴う肝機能障害、黄疸があらわれることがある。</w:t>
            </w:r>
            <w:r w:rsidRPr="00D138C5">
              <w:rPr>
                <w:rFonts w:eastAsiaTheme="minorHAnsi" w:hint="eastAsia"/>
                <w:color w:val="000000" w:themeColor="text1"/>
              </w:rPr>
              <w:t>&lt;/Lang&gt;</w:t>
            </w:r>
          </w:p>
          <w:p w14:paraId="34413544"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&lt;/Detail&gt;</w:t>
            </w:r>
          </w:p>
          <w:p w14:paraId="44A52F4B"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&lt;/Item&gt;</w:t>
            </w:r>
          </w:p>
          <w:p w14:paraId="101435ED" w14:textId="77777777" w:rsidR="00692527" w:rsidRPr="00D138C5" w:rsidRDefault="00692527" w:rsidP="00692527">
            <w:pPr>
              <w:rPr>
                <w:rFonts w:eastAsiaTheme="minorHAnsi"/>
                <w:color w:val="000000" w:themeColor="text1"/>
              </w:rPr>
            </w:pPr>
            <w:r w:rsidRPr="00D138C5">
              <w:rPr>
                <w:rFonts w:eastAsiaTheme="minorHAnsi"/>
                <w:color w:val="000000" w:themeColor="text1"/>
              </w:rPr>
              <w:t xml:space="preserve">        &lt;/</w:t>
            </w:r>
            <w:proofErr w:type="spellStart"/>
            <w:r w:rsidRPr="00D138C5">
              <w:rPr>
                <w:rFonts w:eastAsiaTheme="minorHAnsi"/>
                <w:color w:val="000000" w:themeColor="text1"/>
              </w:rPr>
              <w:t>OrderedList</w:t>
            </w:r>
            <w:proofErr w:type="spellEnd"/>
            <w:r w:rsidRPr="00D138C5">
              <w:rPr>
                <w:rFonts w:eastAsiaTheme="minorHAnsi"/>
                <w:color w:val="000000" w:themeColor="text1"/>
              </w:rPr>
              <w:t>&gt;</w:t>
            </w:r>
          </w:p>
          <w:p w14:paraId="44D5FA34" w14:textId="77777777" w:rsidR="00692527" w:rsidRDefault="00692527" w:rsidP="00692527">
            <w:pPr>
              <w:rPr>
                <w:rFonts w:eastAsiaTheme="minorEastAsia"/>
                <w:color w:val="000000" w:themeColor="text1"/>
                <w:lang w:eastAsia="ja-JP"/>
              </w:rPr>
            </w:pPr>
            <w:r w:rsidRPr="00D138C5">
              <w:rPr>
                <w:rFonts w:eastAsiaTheme="minorHAnsi"/>
                <w:color w:val="000000" w:themeColor="text1"/>
              </w:rPr>
              <w:t>&lt;/</w:t>
            </w:r>
            <w:proofErr w:type="spellStart"/>
            <w:r w:rsidRPr="00D138C5">
              <w:rPr>
                <w:rFonts w:eastAsiaTheme="minorHAnsi"/>
                <w:color w:val="000000" w:themeColor="text1"/>
              </w:rPr>
              <w:t>SeriousAdverse</w:t>
            </w:r>
            <w:proofErr w:type="spellEnd"/>
            <w:r w:rsidRPr="00D138C5">
              <w:rPr>
                <w:rFonts w:eastAsiaTheme="minorHAnsi"/>
                <w:color w:val="000000" w:themeColor="text1"/>
              </w:rPr>
              <w:t>&gt;</w:t>
            </w:r>
          </w:p>
          <w:p w14:paraId="574B805C"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E63A13" w14:textId="77777777" w:rsidR="00692527" w:rsidRPr="00B20994" w:rsidRDefault="00692527" w:rsidP="00692527">
            <w:pPr>
              <w:rPr>
                <w:rFonts w:eastAsiaTheme="minorHAnsi"/>
                <w:color w:val="000000" w:themeColor="text1"/>
              </w:rPr>
            </w:pPr>
          </w:p>
        </w:tc>
      </w:tr>
      <w:tr w:rsidR="00692527" w:rsidRPr="000D1C20" w14:paraId="46489E07" w14:textId="38F8FBB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2B6A27"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00B4B" w14:textId="77777777" w:rsidR="00692527" w:rsidRPr="00B20994" w:rsidRDefault="00692527" w:rsidP="00692527">
            <w:pPr>
              <w:rPr>
                <w:color w:val="000000" w:themeColor="text1"/>
              </w:rPr>
            </w:pPr>
            <w:proofErr w:type="spellStart"/>
            <w:r w:rsidRPr="00B20994">
              <w:rPr>
                <w:rFonts w:eastAsia="MS Gothic" w:cs="MS Gothic"/>
                <w:color w:val="000000" w:themeColor="text1"/>
              </w:rPr>
              <w:t>重大な副作用の注釈</w:t>
            </w:r>
            <w:proofErr w:type="spellEnd"/>
            <w:r w:rsidRPr="00B20994">
              <w:rPr>
                <w:color w:val="000000" w:themeColor="text1"/>
              </w:rPr>
              <w:t xml:space="preserve"> (Annotations on Serious Adverse Events)</w:t>
            </w:r>
          </w:p>
          <w:p w14:paraId="6394417E"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FA169"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9A16B32"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DD0454" w14:textId="77777777" w:rsidR="00692527" w:rsidRPr="00B20994" w:rsidRDefault="00692527" w:rsidP="00692527">
            <w:pPr>
              <w:rPr>
                <w:rFonts w:eastAsiaTheme="minorHAnsi"/>
                <w:color w:val="000000" w:themeColor="text1"/>
              </w:rPr>
            </w:pPr>
          </w:p>
        </w:tc>
      </w:tr>
      <w:tr w:rsidR="00692527" w:rsidRPr="000D1C20" w14:paraId="477AD41B" w14:textId="4536246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E350F3" w14:textId="28A23741" w:rsidR="00692527" w:rsidRPr="00B20994" w:rsidRDefault="00692527" w:rsidP="00692527">
            <w:pPr>
              <w:rPr>
                <w:color w:val="000000" w:themeColor="text1"/>
              </w:rPr>
            </w:pPr>
            <w:r w:rsidRPr="00B20994">
              <w:rPr>
                <w:color w:val="000000" w:themeColor="text1"/>
              </w:rPr>
              <w:t>11.2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40D0F2"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w:t>
            </w:r>
            <w:proofErr w:type="spellEnd"/>
            <w:r w:rsidRPr="00B20994">
              <w:rPr>
                <w:color w:val="000000" w:themeColor="text1"/>
              </w:rPr>
              <w:t xml:space="preserve"> (Other Adverse Events)</w:t>
            </w:r>
          </w:p>
          <w:p w14:paraId="2DA57563"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9453AA" w14:textId="7228DE26" w:rsidR="00692527" w:rsidRPr="009C50FB"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6AD40E9B" w14:textId="2701063F"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OtherAdverseEvent</w:t>
            </w:r>
            <w:proofErr w:type="spellEnd"/>
            <w:r w:rsidRPr="00E21DE6">
              <w:rPr>
                <w:rFonts w:eastAsiaTheme="minorHAnsi"/>
                <w:color w:val="000000" w:themeColor="text1"/>
              </w:rPr>
              <w:t>&gt;</w:t>
            </w:r>
          </w:p>
          <w:p w14:paraId="64413323" w14:textId="1CC0E148"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3453B60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totalWidth</w:t>
            </w:r>
            <w:proofErr w:type="spellEnd"/>
            <w:r w:rsidRPr="00E21DE6">
              <w:rPr>
                <w:rFonts w:eastAsiaTheme="minorHAnsi"/>
                <w:color w:val="000000" w:themeColor="text1"/>
              </w:rPr>
              <w:t>="100%"&gt;</w:t>
            </w:r>
          </w:p>
          <w:p w14:paraId="0A7B357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width="12.13%" /&gt;</w:t>
            </w:r>
          </w:p>
          <w:p w14:paraId="33BEC09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width="16.67%" /&gt;</w:t>
            </w:r>
          </w:p>
          <w:p w14:paraId="37EE463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width="45.97%" /&gt;</w:t>
            </w:r>
          </w:p>
          <w:p w14:paraId="4B08165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width="23.52%" /&gt;</w:t>
            </w:r>
          </w:p>
          <w:p w14:paraId="104D5B6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&gt;</w:t>
            </w:r>
          </w:p>
          <w:p w14:paraId="02B82B7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6E67BA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id="OTHER1_TYPE1"&gt;</w:t>
            </w:r>
          </w:p>
          <w:p w14:paraId="1C7D381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ADD42A4"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精神神経系</w:t>
            </w:r>
            <w:proofErr w:type="spellEnd"/>
            <w:r w:rsidRPr="00E21DE6">
              <w:rPr>
                <w:rFonts w:eastAsiaTheme="minorHAnsi" w:hint="eastAsia"/>
                <w:color w:val="000000" w:themeColor="text1"/>
              </w:rPr>
              <w:t>&lt;/Lang&gt;</w:t>
            </w:r>
          </w:p>
          <w:p w14:paraId="65524C3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142D47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1BDE989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id="OTHER1_TYPE2"&gt;</w:t>
            </w:r>
          </w:p>
          <w:p w14:paraId="45901F1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505671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消化器</w:t>
            </w:r>
            <w:proofErr w:type="spellEnd"/>
            <w:r w:rsidRPr="00E21DE6">
              <w:rPr>
                <w:rFonts w:eastAsiaTheme="minorHAnsi" w:hint="eastAsia"/>
                <w:color w:val="000000" w:themeColor="text1"/>
              </w:rPr>
              <w:t>&lt;/Lang&gt;</w:t>
            </w:r>
          </w:p>
          <w:p w14:paraId="7B51680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D1099A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00E27B4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id="OTHER1_TYPE3"&gt;</w:t>
            </w:r>
          </w:p>
          <w:p w14:paraId="0B9EFDE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D801F0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肝臓</w:t>
            </w:r>
            <w:proofErr w:type="spellEnd"/>
            <w:r w:rsidRPr="00E21DE6">
              <w:rPr>
                <w:rFonts w:eastAsiaTheme="minorHAnsi" w:hint="eastAsia"/>
                <w:color w:val="000000" w:themeColor="text1"/>
              </w:rPr>
              <w:t>&lt;/Lang&gt;</w:t>
            </w:r>
          </w:p>
          <w:p w14:paraId="6732274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A1A33D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2A43F03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id="OTHER1_TYPE4"&gt;</w:t>
            </w:r>
          </w:p>
          <w:p w14:paraId="0B6416E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D02F8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皮膚</w:t>
            </w:r>
            <w:proofErr w:type="spellEnd"/>
            <w:r w:rsidRPr="00E21DE6">
              <w:rPr>
                <w:rFonts w:eastAsiaTheme="minorHAnsi" w:hint="eastAsia"/>
                <w:color w:val="000000" w:themeColor="text1"/>
              </w:rPr>
              <w:t>&lt;/Lang&gt;</w:t>
            </w:r>
          </w:p>
          <w:p w14:paraId="62BB448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541A32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021CBF0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id="OTHER1_TYPE5"&gt;</w:t>
            </w:r>
          </w:p>
          <w:p w14:paraId="23DA0BD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7F0456A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筋骨格系</w:t>
            </w:r>
            <w:proofErr w:type="spellEnd"/>
            <w:r w:rsidRPr="00E21DE6">
              <w:rPr>
                <w:rFonts w:eastAsiaTheme="minorHAnsi" w:hint="eastAsia"/>
                <w:color w:val="000000" w:themeColor="text1"/>
              </w:rPr>
              <w:t>&lt;/Lang&gt;</w:t>
            </w:r>
          </w:p>
          <w:p w14:paraId="647DFE1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089B11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4D5AA48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id="OTHER1_TYPE6"&gt;</w:t>
            </w:r>
          </w:p>
          <w:p w14:paraId="2967AB1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91B3A1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循環器</w:t>
            </w:r>
            <w:proofErr w:type="spellEnd"/>
            <w:r w:rsidRPr="00E21DE6">
              <w:rPr>
                <w:rFonts w:eastAsiaTheme="minorHAnsi" w:hint="eastAsia"/>
                <w:color w:val="000000" w:themeColor="text1"/>
              </w:rPr>
              <w:t>&lt;/Lang&gt;</w:t>
            </w:r>
          </w:p>
          <w:p w14:paraId="7491638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8A4B2C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316A2EE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id="OTHER1_TYPE7"&gt;</w:t>
            </w:r>
          </w:p>
          <w:p w14:paraId="5196A59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B5A8E5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lastRenderedPageBreak/>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呼吸器</w:t>
            </w:r>
            <w:proofErr w:type="spellEnd"/>
            <w:r w:rsidRPr="00E21DE6">
              <w:rPr>
                <w:rFonts w:eastAsiaTheme="minorHAnsi" w:hint="eastAsia"/>
                <w:color w:val="000000" w:themeColor="text1"/>
              </w:rPr>
              <w:t>&lt;/Lang&gt;</w:t>
            </w:r>
          </w:p>
          <w:p w14:paraId="7C141B5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A6AA49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839EF2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id="OTHER1_TYPE8"&gt;</w:t>
            </w:r>
          </w:p>
          <w:p w14:paraId="419990E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B57C10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泌尿器</w:t>
            </w:r>
            <w:proofErr w:type="spellEnd"/>
            <w:r w:rsidRPr="00E21DE6">
              <w:rPr>
                <w:rFonts w:eastAsiaTheme="minorHAnsi" w:hint="eastAsia"/>
                <w:color w:val="000000" w:themeColor="text1"/>
              </w:rPr>
              <w:t>&lt;/Lang&gt;</w:t>
            </w:r>
          </w:p>
          <w:p w14:paraId="3096349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D6B698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CBC4B7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id="OTHER1_TYPE9"&gt;</w:t>
            </w:r>
          </w:p>
          <w:p w14:paraId="0EA8E66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09B0DB4"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生殖器</w:t>
            </w:r>
            <w:proofErr w:type="spellEnd"/>
            <w:r w:rsidRPr="00E21DE6">
              <w:rPr>
                <w:rFonts w:eastAsiaTheme="minorHAnsi" w:hint="eastAsia"/>
                <w:color w:val="000000" w:themeColor="text1"/>
              </w:rPr>
              <w:t>&lt;/Lang&gt;</w:t>
            </w:r>
          </w:p>
          <w:p w14:paraId="57696C8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2759B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74E749E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id="OTHER1_TYPE10"&gt;</w:t>
            </w:r>
          </w:p>
          <w:p w14:paraId="680B573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161D0B2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その他</w:t>
            </w:r>
            <w:proofErr w:type="spellEnd"/>
            <w:r w:rsidRPr="00E21DE6">
              <w:rPr>
                <w:rFonts w:eastAsiaTheme="minorHAnsi" w:hint="eastAsia"/>
                <w:color w:val="000000" w:themeColor="text1"/>
              </w:rPr>
              <w:t>&lt;/Lang&gt;</w:t>
            </w:r>
          </w:p>
          <w:p w14:paraId="7340D56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47467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E66A3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22ADDE3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03323AB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id="OTHER1_FRQ1"&gt;</w:t>
            </w:r>
          </w:p>
          <w:p w14:paraId="3902954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325C419"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="ja"&gt;5%</w:t>
            </w:r>
            <w:r w:rsidRPr="00E21DE6">
              <w:rPr>
                <w:rFonts w:ascii="MS Mincho" w:eastAsia="MS Mincho" w:hAnsi="MS Mincho" w:cs="MS Mincho" w:hint="eastAsia"/>
                <w:color w:val="000000" w:themeColor="text1"/>
              </w:rPr>
              <w:t>以上</w:t>
            </w:r>
            <w:r w:rsidRPr="00E21DE6">
              <w:rPr>
                <w:rFonts w:eastAsiaTheme="minorHAnsi" w:hint="eastAsia"/>
                <w:color w:val="000000" w:themeColor="text1"/>
              </w:rPr>
              <w:t>&lt;/Lang&gt;</w:t>
            </w:r>
          </w:p>
          <w:p w14:paraId="4AE0D4D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E52FDB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40DB869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id="OTHER1_FRQ2"&gt;</w:t>
            </w:r>
          </w:p>
          <w:p w14:paraId="40C6D1B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667BC7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="ja"&gt;0.1</w:t>
            </w:r>
            <w:r w:rsidRPr="00E21DE6">
              <w:rPr>
                <w:rFonts w:ascii="MS Mincho" w:eastAsia="MS Mincho" w:hAnsi="MS Mincho" w:cs="MS Mincho" w:hint="eastAsia"/>
                <w:color w:val="000000" w:themeColor="text1"/>
              </w:rPr>
              <w:t>～</w:t>
            </w:r>
            <w:r w:rsidRPr="00E21DE6">
              <w:rPr>
                <w:rFonts w:eastAsiaTheme="minorHAnsi" w:hint="eastAsia"/>
                <w:color w:val="000000" w:themeColor="text1"/>
              </w:rPr>
              <w:t>5%</w:t>
            </w:r>
            <w:r w:rsidRPr="00E21DE6">
              <w:rPr>
                <w:rFonts w:ascii="MS Mincho" w:eastAsia="MS Mincho" w:hAnsi="MS Mincho" w:cs="MS Mincho" w:hint="eastAsia"/>
                <w:color w:val="000000" w:themeColor="text1"/>
              </w:rPr>
              <w:t>未満</w:t>
            </w:r>
            <w:r w:rsidRPr="00E21DE6">
              <w:rPr>
                <w:rFonts w:eastAsiaTheme="minorHAnsi" w:hint="eastAsia"/>
                <w:color w:val="000000" w:themeColor="text1"/>
              </w:rPr>
              <w:t>&lt;/Lang&gt;</w:t>
            </w:r>
          </w:p>
          <w:p w14:paraId="74B6AF9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F7A5BA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341B6AB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id="OTHER1_FRQ3"&gt;</w:t>
            </w:r>
          </w:p>
          <w:p w14:paraId="1AD8CB4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9FB983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頻度不明</w:t>
            </w:r>
            <w:proofErr w:type="spellEnd"/>
            <w:r w:rsidRPr="00E21DE6">
              <w:rPr>
                <w:rFonts w:eastAsiaTheme="minorHAnsi" w:hint="eastAsia"/>
                <w:color w:val="000000" w:themeColor="text1"/>
              </w:rPr>
              <w:t>&lt;/Lang&gt;</w:t>
            </w:r>
          </w:p>
          <w:p w14:paraId="140A867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2D6387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1F40D28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14DA0A0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0BBF2E6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4063A49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9AE352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多汗、めまい</w:t>
            </w:r>
            <w:proofErr w:type="spellEnd"/>
            <w:r w:rsidRPr="00E21DE6">
              <w:rPr>
                <w:rFonts w:eastAsiaTheme="minorHAnsi" w:hint="eastAsia"/>
                <w:color w:val="000000" w:themeColor="text1"/>
              </w:rPr>
              <w:t>&lt;/Lang&gt;</w:t>
            </w:r>
          </w:p>
          <w:p w14:paraId="3B3931F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C3FB28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2B14D1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76E7804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A325AC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lastRenderedPageBreak/>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しびれ（感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頭痛、知覚障害、ふらつき（感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不眠（症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抑うつ、不安、手根管症候群</w:t>
            </w:r>
            <w:proofErr w:type="spellEnd"/>
            <w:r w:rsidRPr="00E21DE6">
              <w:rPr>
                <w:rFonts w:eastAsiaTheme="minorHAnsi" w:hint="eastAsia"/>
                <w:color w:val="000000" w:themeColor="text1"/>
              </w:rPr>
              <w:t>&lt;/Lang&gt;</w:t>
            </w:r>
          </w:p>
          <w:p w14:paraId="68D226F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12CB56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B391A8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28BC41A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9307B5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傾眠</w:t>
            </w:r>
            <w:proofErr w:type="spellEnd"/>
            <w:r w:rsidRPr="00E21DE6">
              <w:rPr>
                <w:rFonts w:eastAsiaTheme="minorHAnsi" w:hint="eastAsia"/>
                <w:color w:val="000000" w:themeColor="text1"/>
              </w:rPr>
              <w:t>&lt;/Lang&gt;</w:t>
            </w:r>
          </w:p>
          <w:p w14:paraId="33F97F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5A6778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E43AE1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657B59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838156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悪心</w:t>
            </w:r>
            <w:proofErr w:type="spellEnd"/>
            <w:r w:rsidRPr="00E21DE6">
              <w:rPr>
                <w:rFonts w:eastAsiaTheme="minorHAnsi" w:hint="eastAsia"/>
                <w:color w:val="000000" w:themeColor="text1"/>
              </w:rPr>
              <w:t>&lt;/Lang&gt;</w:t>
            </w:r>
          </w:p>
          <w:p w14:paraId="2A98F53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9051E8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4719E3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75CFE7D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3FE1BF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gramStart"/>
            <w:r w:rsidRPr="00E21DE6">
              <w:rPr>
                <w:rFonts w:eastAsiaTheme="minorHAnsi" w:hint="eastAsia"/>
                <w:color w:val="000000" w:themeColor="text1"/>
              </w:rPr>
              <w:t>xml:lang</w:t>
            </w:r>
            <w:proofErr w:type="gramEnd"/>
            <w:r w:rsidRPr="00E21DE6">
              <w:rPr>
                <w:rFonts w:eastAsiaTheme="minorHAnsi" w:hint="eastAsia"/>
                <w:color w:val="000000" w:themeColor="text1"/>
              </w:rPr>
              <w:t>="ja"&gt;</w:t>
            </w:r>
            <w:r w:rsidRPr="00E21DE6">
              <w:rPr>
                <w:rFonts w:ascii="MS Mincho" w:eastAsia="MS Mincho" w:hAnsi="MS Mincho" w:cs="MS Mincho" w:hint="eastAsia"/>
                <w:color w:val="000000" w:themeColor="text1"/>
              </w:rPr>
              <w:t>食欲不振、腹痛、嘔吐、腸管閉塞、のどの通過障害感、胃もたれ感、心窩部痛（心窩部の疼痛）、下痢</w:t>
            </w:r>
            <w:r w:rsidRPr="00E21DE6">
              <w:rPr>
                <w:rFonts w:eastAsiaTheme="minorHAnsi" w:hint="eastAsia"/>
                <w:color w:val="000000" w:themeColor="text1"/>
              </w:rPr>
              <w:t>&lt;/Lang&gt;</w:t>
            </w:r>
          </w:p>
          <w:p w14:paraId="0683AC2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46EEF7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EE65A2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561DC93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FBDE3A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2D45EB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843019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DA055D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3B0A197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D7F7D3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EF2728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6217C7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DAFC03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4A6DA43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B40DE1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32940C1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4A0A6F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23359E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170CE80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52E511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肝機能異常、</w:t>
            </w:r>
            <w:r w:rsidRPr="00E21DE6">
              <w:rPr>
                <w:rFonts w:eastAsiaTheme="minorHAnsi" w:hint="eastAsia"/>
                <w:color w:val="000000" w:themeColor="text1"/>
              </w:rPr>
              <w:t>Al-P</w:t>
            </w:r>
            <w:r w:rsidRPr="00E21DE6">
              <w:rPr>
                <w:rFonts w:ascii="MS Mincho" w:eastAsia="MS Mincho" w:hAnsi="MS Mincho" w:cs="MS Mincho" w:hint="eastAsia"/>
                <w:color w:val="000000" w:themeColor="text1"/>
              </w:rPr>
              <w:t>上昇</w:t>
            </w:r>
            <w:proofErr w:type="spellEnd"/>
            <w:r w:rsidRPr="00E21DE6">
              <w:rPr>
                <w:rFonts w:eastAsiaTheme="minorHAnsi" w:hint="eastAsia"/>
                <w:color w:val="000000" w:themeColor="text1"/>
              </w:rPr>
              <w:t>&lt;/Lang&gt;</w:t>
            </w:r>
          </w:p>
          <w:p w14:paraId="3CE91B6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5CCD532"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E1BC16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79D71E8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CBBDF6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5E76B76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B66D8B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394A65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78BE4AD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74A283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発疹、脱毛（症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爪の変化</w:t>
            </w:r>
            <w:proofErr w:type="spellEnd"/>
            <w:r w:rsidRPr="00E21DE6">
              <w:rPr>
                <w:rFonts w:eastAsiaTheme="minorHAnsi" w:hint="eastAsia"/>
                <w:color w:val="000000" w:themeColor="text1"/>
              </w:rPr>
              <w:t>&lt;/Lang&gt;</w:t>
            </w:r>
          </w:p>
          <w:p w14:paraId="32F6C26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F8C576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60326C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41F25D0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9E7C81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蕁麻疹、そう痒症</w:t>
            </w:r>
            <w:proofErr w:type="spellEnd"/>
            <w:r w:rsidRPr="00E21DE6">
              <w:rPr>
                <w:rFonts w:eastAsiaTheme="minorHAnsi" w:hint="eastAsia"/>
                <w:color w:val="000000" w:themeColor="text1"/>
              </w:rPr>
              <w:t>&lt;/Lang&gt;</w:t>
            </w:r>
          </w:p>
          <w:p w14:paraId="1BF4A99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41B1A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EDD9B6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46A08B7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81389E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09F5BA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C8C20F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6D94A8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390D93C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8EB3EF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関節痛、筋骨格痛</w:t>
            </w:r>
            <w:proofErr w:type="spellEnd"/>
            <w:r w:rsidRPr="00E21DE6">
              <w:rPr>
                <w:rFonts w:eastAsiaTheme="minorHAnsi" w:hint="eastAsia"/>
                <w:color w:val="000000" w:themeColor="text1"/>
              </w:rPr>
              <w:t>&lt;/Lang&gt;</w:t>
            </w:r>
          </w:p>
          <w:p w14:paraId="53DB655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2CCA69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02071E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17BDC25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5D487B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骨折、骨粗鬆症、弾発指、狭窄性腱鞘炎</w:t>
            </w:r>
            <w:proofErr w:type="spellEnd"/>
            <w:r w:rsidRPr="00E21DE6">
              <w:rPr>
                <w:rFonts w:eastAsiaTheme="minorHAnsi" w:hint="eastAsia"/>
                <w:color w:val="000000" w:themeColor="text1"/>
              </w:rPr>
              <w:t>&lt;/Lang&gt;</w:t>
            </w:r>
          </w:p>
          <w:p w14:paraId="2568A0E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9F2653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3219C8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B7F1E6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6BDCE6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高血圧</w:t>
            </w:r>
            <w:proofErr w:type="spellEnd"/>
            <w:r w:rsidRPr="00E21DE6">
              <w:rPr>
                <w:rFonts w:eastAsiaTheme="minorHAnsi" w:hint="eastAsia"/>
                <w:color w:val="000000" w:themeColor="text1"/>
              </w:rPr>
              <w:t>&lt;/Lang&gt;</w:t>
            </w:r>
          </w:p>
          <w:p w14:paraId="2AA30FD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CA48D1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FC4A1B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57CA979"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&lt;Detail&gt;</w:t>
            </w:r>
          </w:p>
          <w:p w14:paraId="6A7E3F1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動悸、低血圧</w:t>
            </w:r>
            <w:proofErr w:type="spellEnd"/>
            <w:r w:rsidRPr="00E21DE6">
              <w:rPr>
                <w:rFonts w:eastAsiaTheme="minorHAnsi" w:hint="eastAsia"/>
                <w:color w:val="000000" w:themeColor="text1"/>
              </w:rPr>
              <w:t>&lt;/Lang&gt;</w:t>
            </w:r>
          </w:p>
          <w:p w14:paraId="0846BDF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CF3064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243845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6338D53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657C5F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05276A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69F1A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0D1D3B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CB34A5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5382D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373FC41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451853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66F411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520706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885454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鼻出血、かぜ症候群、肺炎</w:t>
            </w:r>
            <w:proofErr w:type="spellEnd"/>
            <w:r w:rsidRPr="00E21DE6">
              <w:rPr>
                <w:rFonts w:eastAsiaTheme="minorHAnsi" w:hint="eastAsia"/>
                <w:color w:val="000000" w:themeColor="text1"/>
              </w:rPr>
              <w:t>&lt;/Lang&gt;</w:t>
            </w:r>
          </w:p>
          <w:p w14:paraId="0BC0C76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DADD2B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079A7B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2623433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1D5550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02B465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736EAF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0E12B1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293F336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8A4B22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153DFB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9BAE71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241501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EAAC5F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87A853A"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膀胱炎、尿検査異常</w:t>
            </w:r>
            <w:proofErr w:type="spellEnd"/>
            <w:r w:rsidRPr="00E21DE6">
              <w:rPr>
                <w:rFonts w:eastAsiaTheme="minorHAnsi" w:hint="eastAsia"/>
                <w:color w:val="000000" w:themeColor="text1"/>
              </w:rPr>
              <w:t>&lt;/Lang&gt;</w:t>
            </w:r>
          </w:p>
          <w:p w14:paraId="6F55E7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DA876E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2E5968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4CCD0F3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1CC833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DD2F2E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0BE6A6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404D85F"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18ED7E0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A08408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59A197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739072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1D455B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9E9DCB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BC56D5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不正（子宮）出血、帯下</w:t>
            </w:r>
            <w:proofErr w:type="spellEnd"/>
            <w:r w:rsidRPr="00E21DE6">
              <w:rPr>
                <w:rFonts w:eastAsiaTheme="minorHAnsi" w:hint="eastAsia"/>
                <w:color w:val="000000" w:themeColor="text1"/>
              </w:rPr>
              <w:t>&lt;/Lang&gt;</w:t>
            </w:r>
          </w:p>
          <w:p w14:paraId="60015F8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FBB8B4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8D9E6B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6A75243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AFA559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0B2BAB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3B1695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82372F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2FF572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8C088E8"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ほてり、疲労</w:t>
            </w:r>
            <w:proofErr w:type="spellEnd"/>
            <w:r w:rsidRPr="00E21DE6">
              <w:rPr>
                <w:rFonts w:eastAsiaTheme="minorHAnsi" w:hint="eastAsia"/>
                <w:color w:val="000000" w:themeColor="text1"/>
              </w:rPr>
              <w:t>&lt;/Lang&gt;</w:t>
            </w:r>
          </w:p>
          <w:p w14:paraId="7D50F62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600607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782239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69BB6E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EC3FF4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疼痛、体重減少、倦怠（感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体臭、浮腫、味覚異常、嗅覚障害</w:t>
            </w:r>
            <w:proofErr w:type="spellEnd"/>
            <w:r w:rsidRPr="00E21DE6">
              <w:rPr>
                <w:rFonts w:eastAsiaTheme="minorHAnsi" w:hint="eastAsia"/>
                <w:color w:val="000000" w:themeColor="text1"/>
              </w:rPr>
              <w:t>&lt;/Lang&gt;</w:t>
            </w:r>
          </w:p>
          <w:p w14:paraId="302608D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E2DC7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D54A13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32BA532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114458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過敏症</w:t>
            </w:r>
            <w:proofErr w:type="spellEnd"/>
            <w:r w:rsidRPr="00E21DE6">
              <w:rPr>
                <w:rFonts w:eastAsiaTheme="minorHAnsi" w:hint="eastAsia"/>
                <w:color w:val="000000" w:themeColor="text1"/>
              </w:rPr>
              <w:t>&lt;/Lang&gt;</w:t>
            </w:r>
          </w:p>
          <w:p w14:paraId="71BCF1E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899609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F1C79A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72748117" w14:textId="026F5FD0"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7A8945BD" w14:textId="719DAE7C"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OtherAdverseEvent</w:t>
            </w:r>
            <w:proofErr w:type="spellEnd"/>
            <w:r w:rsidRPr="00E21DE6">
              <w:rPr>
                <w:rFonts w:eastAsiaTheme="minorHAnsi"/>
                <w:color w:val="000000" w:themeColor="text1"/>
              </w:rPr>
              <w:t>&gt;</w:t>
            </w:r>
          </w:p>
          <w:p w14:paraId="08DE7EC3" w14:textId="41E8CD94" w:rsidR="00692527" w:rsidRDefault="00692527" w:rsidP="00692527">
            <w:pPr>
              <w:rPr>
                <w:rFonts w:eastAsiaTheme="minorEastAsia"/>
                <w:color w:val="000000" w:themeColor="text1"/>
                <w:lang w:eastAsia="ja-JP"/>
              </w:rPr>
            </w:pPr>
            <w:r w:rsidRPr="00E21DE6">
              <w:rPr>
                <w:rFonts w:eastAsiaTheme="minorHAnsi"/>
                <w:color w:val="000000" w:themeColor="text1"/>
              </w:rPr>
              <w:t>&lt;/</w:t>
            </w:r>
            <w:proofErr w:type="spellStart"/>
            <w:r w:rsidRPr="00E21DE6">
              <w:rPr>
                <w:rFonts w:eastAsiaTheme="minorHAnsi"/>
                <w:color w:val="000000" w:themeColor="text1"/>
              </w:rPr>
              <w:t>OtherAdverseEvents</w:t>
            </w:r>
            <w:proofErr w:type="spellEnd"/>
            <w:r w:rsidRPr="00E21DE6">
              <w:rPr>
                <w:rFonts w:eastAsiaTheme="minorHAnsi"/>
                <w:color w:val="000000" w:themeColor="text1"/>
              </w:rPr>
              <w:t>&gt;</w:t>
            </w:r>
          </w:p>
          <w:p w14:paraId="3F951B3A" w14:textId="77777777" w:rsidR="00692527" w:rsidRPr="009C50F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206C33" w14:textId="77777777" w:rsidR="00692527" w:rsidRPr="00B20994" w:rsidRDefault="00692527" w:rsidP="00692527">
            <w:pPr>
              <w:rPr>
                <w:rFonts w:eastAsiaTheme="minorHAnsi"/>
                <w:color w:val="000000" w:themeColor="text1"/>
              </w:rPr>
            </w:pPr>
          </w:p>
        </w:tc>
      </w:tr>
      <w:tr w:rsidR="00692527" w:rsidRPr="000D1C20" w14:paraId="0E9FF632" w14:textId="4FF87B2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27E53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DE1827" w14:textId="77777777" w:rsidR="00692527" w:rsidRPr="00B20994" w:rsidRDefault="00692527" w:rsidP="00692527">
            <w:pPr>
              <w:rPr>
                <w:color w:val="000000" w:themeColor="text1"/>
              </w:rPr>
            </w:pPr>
            <w:proofErr w:type="spellStart"/>
            <w:r w:rsidRPr="00B20994">
              <w:rPr>
                <w:rFonts w:eastAsia="MS Gothic" w:cs="MS Gothic"/>
                <w:color w:val="000000" w:themeColor="text1"/>
              </w:rPr>
              <w:t>指示文</w:t>
            </w:r>
            <w:proofErr w:type="spellEnd"/>
            <w:r w:rsidRPr="00B20994">
              <w:rPr>
                <w:color w:val="000000" w:themeColor="text1"/>
              </w:rPr>
              <w:t xml:space="preserve"> (</w:t>
            </w:r>
            <w:commentRangeStart w:id="164"/>
            <w:commentRangeStart w:id="165"/>
            <w:r w:rsidRPr="00B20994">
              <w:rPr>
                <w:color w:val="000000" w:themeColor="text1"/>
              </w:rPr>
              <w:t>Instruction</w:t>
            </w:r>
            <w:commentRangeEnd w:id="164"/>
            <w:r w:rsidRPr="00B20994">
              <w:rPr>
                <w:rStyle w:val="CommentReference"/>
                <w:rFonts w:eastAsiaTheme="minorEastAsia"/>
                <w:color w:val="000000" w:themeColor="text1"/>
                <w:lang w:val="en-CA"/>
              </w:rPr>
              <w:commentReference w:id="164"/>
            </w:r>
            <w:commentRangeEnd w:id="165"/>
            <w:r>
              <w:rPr>
                <w:rStyle w:val="CommentReference"/>
              </w:rPr>
              <w:commentReference w:id="165"/>
            </w:r>
            <w:r w:rsidRPr="00B20994">
              <w:rPr>
                <w:color w:val="000000" w:themeColor="text1"/>
              </w:rPr>
              <w:t>)</w:t>
            </w:r>
          </w:p>
          <w:p w14:paraId="6B91BE9B"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B54704"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14A26A9"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99F5BE" w14:textId="77777777" w:rsidR="00692527" w:rsidRPr="00B20994" w:rsidRDefault="00692527" w:rsidP="00692527">
            <w:pPr>
              <w:rPr>
                <w:rFonts w:eastAsiaTheme="minorHAnsi"/>
                <w:color w:val="000000" w:themeColor="text1"/>
              </w:rPr>
            </w:pPr>
          </w:p>
        </w:tc>
      </w:tr>
      <w:tr w:rsidR="00692527" w:rsidRPr="000D1C20" w14:paraId="13D122D5" w14:textId="7E55932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27E78"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9E725"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w:t>
            </w:r>
            <w:proofErr w:type="spellEnd"/>
            <w:r w:rsidRPr="00B20994">
              <w:rPr>
                <w:color w:val="000000" w:themeColor="text1"/>
              </w:rPr>
              <w:t xml:space="preserve"> (Other Adverse Events)</w:t>
            </w:r>
          </w:p>
          <w:p w14:paraId="579E3488" w14:textId="45B9BB9B" w:rsidR="00692527" w:rsidRPr="00C32858" w:rsidRDefault="00692527" w:rsidP="00692527">
            <w:pPr>
              <w:rPr>
                <w:rFonts w:eastAsia="MS Gothic" w:cs="MS Gothic"/>
                <w:color w:val="00B050"/>
                <w:lang w:eastAsia="ja-JP"/>
              </w:rPr>
            </w:pPr>
            <w:r w:rsidRPr="00C32858">
              <w:rPr>
                <w:rFonts w:eastAsia="MS Gothic" w:cs="MS Gothic" w:hint="eastAsia"/>
                <w:color w:val="00B050"/>
                <w:lang w:eastAsia="ja-JP"/>
              </w:rPr>
              <w:lastRenderedPageBreak/>
              <w:t>その他の副作用</w:t>
            </w:r>
            <w:r w:rsidRPr="00C32858">
              <w:rPr>
                <w:rFonts w:eastAsia="MS Gothic" w:cs="MS Gothic" w:hint="eastAsia"/>
                <w:color w:val="00B050"/>
                <w:lang w:eastAsia="ja-JP"/>
              </w:rPr>
              <w:t>(</w:t>
            </w:r>
            <w:r w:rsidRPr="00C32858">
              <w:rPr>
                <w:rFonts w:eastAsia="MS Gothic" w:cs="MS Gothic" w:hint="eastAsia"/>
                <w:color w:val="00B050"/>
                <w:lang w:eastAsia="ja-JP"/>
              </w:rPr>
              <w:t>繰り返し</w:t>
            </w:r>
            <w:r w:rsidRPr="00C32858">
              <w:rPr>
                <w:rFonts w:eastAsia="MS Gothic" w:cs="MS Gothic" w:hint="eastAsia"/>
                <w:color w:val="00B050"/>
                <w:lang w:eastAsia="ja-JP"/>
              </w:rPr>
              <w:t>)</w:t>
            </w:r>
          </w:p>
          <w:p w14:paraId="610AB19C" w14:textId="5A07DD46" w:rsidR="00692527" w:rsidRPr="00B20994" w:rsidRDefault="00692527" w:rsidP="00692527">
            <w:pPr>
              <w:rPr>
                <w:rFonts w:eastAsia="MS Gothic" w:cs="MS Gothic"/>
                <w:color w:val="000000" w:themeColor="text1"/>
              </w:rPr>
            </w:pPr>
            <w:r w:rsidRPr="00C32858">
              <w:rPr>
                <w:rFonts w:eastAsia="MS Gothic" w:cs="MS Gothic" w:hint="eastAsia"/>
                <w:color w:val="00B050"/>
                <w:lang w:eastAsia="ja-JP"/>
              </w:rPr>
              <w:t>J</w:t>
            </w:r>
            <w:r w:rsidRPr="00C32858">
              <w:rPr>
                <w:rFonts w:eastAsia="MS Gothic" w:cs="MS Gothic"/>
                <w:color w:val="00B050"/>
              </w:rPr>
              <w:t>PI XML Element</w:t>
            </w:r>
            <w:r w:rsidRPr="00C32858">
              <w:rPr>
                <w:rFonts w:eastAsia="MS Gothic" w:cs="MS Gothic" w:hint="eastAsia"/>
                <w:color w:val="00B050"/>
                <w:lang w:eastAsia="ja-JP"/>
              </w:rPr>
              <w:t>:</w:t>
            </w:r>
            <w:r w:rsidRPr="009C50FB">
              <w:rPr>
                <w:rFonts w:eastAsiaTheme="minorHAnsi"/>
                <w:color w:val="00B050"/>
              </w:rPr>
              <w:t xml:space="preserve"> </w:t>
            </w:r>
            <w:proofErr w:type="spellStart"/>
            <w:r w:rsidRPr="009C50FB">
              <w:rPr>
                <w:rFonts w:eastAsiaTheme="minorHAnsi"/>
                <w:color w:val="00B050"/>
              </w:rPr>
              <w:t>OtherAdverseEvent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2425EE" w14:textId="77777777" w:rsidR="00692527" w:rsidRPr="00731865"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lastRenderedPageBreak/>
              <w:t>Aromasin</w:t>
            </w:r>
            <w:proofErr w:type="spellEnd"/>
          </w:p>
          <w:p w14:paraId="2816B749" w14:textId="77777777"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OtherAdverseEvent</w:t>
            </w:r>
            <w:proofErr w:type="spellEnd"/>
            <w:r w:rsidRPr="00E21DE6">
              <w:rPr>
                <w:rFonts w:eastAsiaTheme="minorHAnsi"/>
                <w:color w:val="000000" w:themeColor="text1"/>
              </w:rPr>
              <w:t>&gt;</w:t>
            </w:r>
          </w:p>
          <w:p w14:paraId="0A823CAC"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415E3B1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totalWidth</w:t>
            </w:r>
            <w:proofErr w:type="spellEnd"/>
            <w:r w:rsidRPr="00E21DE6">
              <w:rPr>
                <w:rFonts w:eastAsiaTheme="minorHAnsi"/>
                <w:color w:val="000000" w:themeColor="text1"/>
              </w:rPr>
              <w:t>="100%"&gt;</w:t>
            </w:r>
          </w:p>
          <w:p w14:paraId="570DF2C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width="12.13%" /&gt;</w:t>
            </w:r>
          </w:p>
          <w:p w14:paraId="4D281EE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width="16.67%" /&gt;</w:t>
            </w:r>
          </w:p>
          <w:p w14:paraId="17355C0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width="45.97%" /&gt;</w:t>
            </w:r>
          </w:p>
          <w:p w14:paraId="75176A0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width="23.52%" /&gt;</w:t>
            </w:r>
          </w:p>
          <w:p w14:paraId="1E4B7C5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&gt;</w:t>
            </w:r>
          </w:p>
          <w:p w14:paraId="50ECE6F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2B64C29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id="OTHER1_TYPE1"&gt;</w:t>
            </w:r>
          </w:p>
          <w:p w14:paraId="538A955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6900D1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精神神経系</w:t>
            </w:r>
            <w:proofErr w:type="spellEnd"/>
            <w:r w:rsidRPr="00E21DE6">
              <w:rPr>
                <w:rFonts w:eastAsiaTheme="minorHAnsi" w:hint="eastAsia"/>
                <w:color w:val="000000" w:themeColor="text1"/>
              </w:rPr>
              <w:t>&lt;/Lang&gt;</w:t>
            </w:r>
          </w:p>
          <w:p w14:paraId="5F51EC3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4DFC5C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77B4692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id="OTHER1_TYPE2"&gt;</w:t>
            </w:r>
          </w:p>
          <w:p w14:paraId="5F328D3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15FD8E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消化器</w:t>
            </w:r>
            <w:proofErr w:type="spellEnd"/>
            <w:r w:rsidRPr="00E21DE6">
              <w:rPr>
                <w:rFonts w:eastAsiaTheme="minorHAnsi" w:hint="eastAsia"/>
                <w:color w:val="000000" w:themeColor="text1"/>
              </w:rPr>
              <w:t>&lt;/Lang&gt;</w:t>
            </w:r>
          </w:p>
          <w:p w14:paraId="451228E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4B73AB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4539B4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id="OTHER1_TYPE3"&gt;</w:t>
            </w:r>
          </w:p>
          <w:p w14:paraId="7678B9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07AD51E"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肝臓</w:t>
            </w:r>
            <w:proofErr w:type="spellEnd"/>
            <w:r w:rsidRPr="00E21DE6">
              <w:rPr>
                <w:rFonts w:eastAsiaTheme="minorHAnsi" w:hint="eastAsia"/>
                <w:color w:val="000000" w:themeColor="text1"/>
              </w:rPr>
              <w:t>&lt;/Lang&gt;</w:t>
            </w:r>
          </w:p>
          <w:p w14:paraId="534E95C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8D4976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EC15FC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id="OTHER1_TYPE4"&gt;</w:t>
            </w:r>
          </w:p>
          <w:p w14:paraId="3B8322F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0E12BE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皮膚</w:t>
            </w:r>
            <w:proofErr w:type="spellEnd"/>
            <w:r w:rsidRPr="00E21DE6">
              <w:rPr>
                <w:rFonts w:eastAsiaTheme="minorHAnsi" w:hint="eastAsia"/>
                <w:color w:val="000000" w:themeColor="text1"/>
              </w:rPr>
              <w:t>&lt;/Lang&gt;</w:t>
            </w:r>
          </w:p>
          <w:p w14:paraId="495D41E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B5719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0D281D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id="OTHER1_TYPE5"&gt;</w:t>
            </w:r>
          </w:p>
          <w:p w14:paraId="06CB2D5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3B96D9C4"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筋骨格系</w:t>
            </w:r>
            <w:proofErr w:type="spellEnd"/>
            <w:r w:rsidRPr="00E21DE6">
              <w:rPr>
                <w:rFonts w:eastAsiaTheme="minorHAnsi" w:hint="eastAsia"/>
                <w:color w:val="000000" w:themeColor="text1"/>
              </w:rPr>
              <w:t>&lt;/Lang&gt;</w:t>
            </w:r>
          </w:p>
          <w:p w14:paraId="252CFD6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A026A6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9B7DEC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id="OTHER1_TYPE6"&gt;</w:t>
            </w:r>
          </w:p>
          <w:p w14:paraId="7DEA8CC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A286EC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循環器</w:t>
            </w:r>
            <w:proofErr w:type="spellEnd"/>
            <w:r w:rsidRPr="00E21DE6">
              <w:rPr>
                <w:rFonts w:eastAsiaTheme="minorHAnsi" w:hint="eastAsia"/>
                <w:color w:val="000000" w:themeColor="text1"/>
              </w:rPr>
              <w:t>&lt;/Lang&gt;</w:t>
            </w:r>
          </w:p>
          <w:p w14:paraId="6C2E040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C5D94E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D262E4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id="OTHER1_TYPE7"&gt;</w:t>
            </w:r>
          </w:p>
          <w:p w14:paraId="6CC9EA6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333E0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呼吸器</w:t>
            </w:r>
            <w:proofErr w:type="spellEnd"/>
            <w:r w:rsidRPr="00E21DE6">
              <w:rPr>
                <w:rFonts w:eastAsiaTheme="minorHAnsi" w:hint="eastAsia"/>
                <w:color w:val="000000" w:themeColor="text1"/>
              </w:rPr>
              <w:t>&lt;/Lang&gt;</w:t>
            </w:r>
          </w:p>
          <w:p w14:paraId="5DDF51B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B4E6B5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A77BE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id="OTHER1_TYPE8"&gt;</w:t>
            </w:r>
          </w:p>
          <w:p w14:paraId="0EDD615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DEBB95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泌尿器</w:t>
            </w:r>
            <w:proofErr w:type="spellEnd"/>
            <w:r w:rsidRPr="00E21DE6">
              <w:rPr>
                <w:rFonts w:eastAsiaTheme="minorHAnsi" w:hint="eastAsia"/>
                <w:color w:val="000000" w:themeColor="text1"/>
              </w:rPr>
              <w:t>&lt;/Lang&gt;</w:t>
            </w:r>
          </w:p>
          <w:p w14:paraId="3732390A"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&lt;/Detail&gt;</w:t>
            </w:r>
          </w:p>
          <w:p w14:paraId="1CC306D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00E9D6D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id="OTHER1_TYPE9"&gt;</w:t>
            </w:r>
          </w:p>
          <w:p w14:paraId="25E30E0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29E1749"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生殖器</w:t>
            </w:r>
            <w:proofErr w:type="spellEnd"/>
            <w:r w:rsidRPr="00E21DE6">
              <w:rPr>
                <w:rFonts w:eastAsiaTheme="minorHAnsi" w:hint="eastAsia"/>
                <w:color w:val="000000" w:themeColor="text1"/>
              </w:rPr>
              <w:t>&lt;/Lang&gt;</w:t>
            </w:r>
          </w:p>
          <w:p w14:paraId="55F00A5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4C9CAB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7C72B07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id="OTHER1_TYPE10"&gt;</w:t>
            </w:r>
          </w:p>
          <w:p w14:paraId="56E9755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5548556A"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その他</w:t>
            </w:r>
            <w:proofErr w:type="spellEnd"/>
            <w:r w:rsidRPr="00E21DE6">
              <w:rPr>
                <w:rFonts w:eastAsiaTheme="minorHAnsi" w:hint="eastAsia"/>
                <w:color w:val="000000" w:themeColor="text1"/>
              </w:rPr>
              <w:t>&lt;/Lang&gt;</w:t>
            </w:r>
          </w:p>
          <w:p w14:paraId="53019B2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FAAD4C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7B0CDE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34D8C07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7A5C2DA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id="OTHER1_FRQ1"&gt;</w:t>
            </w:r>
          </w:p>
          <w:p w14:paraId="3D50681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0B6F188"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="ja"&gt;5%</w:t>
            </w:r>
            <w:r w:rsidRPr="00E21DE6">
              <w:rPr>
                <w:rFonts w:ascii="MS Mincho" w:eastAsia="MS Mincho" w:hAnsi="MS Mincho" w:cs="MS Mincho" w:hint="eastAsia"/>
                <w:color w:val="000000" w:themeColor="text1"/>
              </w:rPr>
              <w:t>以上</w:t>
            </w:r>
            <w:r w:rsidRPr="00E21DE6">
              <w:rPr>
                <w:rFonts w:eastAsiaTheme="minorHAnsi" w:hint="eastAsia"/>
                <w:color w:val="000000" w:themeColor="text1"/>
              </w:rPr>
              <w:t>&lt;/Lang&gt;</w:t>
            </w:r>
          </w:p>
          <w:p w14:paraId="155CD5C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583332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354E278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id="OTHER1_FRQ2"&gt;</w:t>
            </w:r>
          </w:p>
          <w:p w14:paraId="1250118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4BD68E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="ja"&gt;0.1</w:t>
            </w:r>
            <w:r w:rsidRPr="00E21DE6">
              <w:rPr>
                <w:rFonts w:ascii="MS Mincho" w:eastAsia="MS Mincho" w:hAnsi="MS Mincho" w:cs="MS Mincho" w:hint="eastAsia"/>
                <w:color w:val="000000" w:themeColor="text1"/>
              </w:rPr>
              <w:t>～</w:t>
            </w:r>
            <w:r w:rsidRPr="00E21DE6">
              <w:rPr>
                <w:rFonts w:eastAsiaTheme="minorHAnsi" w:hint="eastAsia"/>
                <w:color w:val="000000" w:themeColor="text1"/>
              </w:rPr>
              <w:t>5%</w:t>
            </w:r>
            <w:r w:rsidRPr="00E21DE6">
              <w:rPr>
                <w:rFonts w:ascii="MS Mincho" w:eastAsia="MS Mincho" w:hAnsi="MS Mincho" w:cs="MS Mincho" w:hint="eastAsia"/>
                <w:color w:val="000000" w:themeColor="text1"/>
              </w:rPr>
              <w:t>未満</w:t>
            </w:r>
            <w:r w:rsidRPr="00E21DE6">
              <w:rPr>
                <w:rFonts w:eastAsiaTheme="minorHAnsi" w:hint="eastAsia"/>
                <w:color w:val="000000" w:themeColor="text1"/>
              </w:rPr>
              <w:t>&lt;/Lang&gt;</w:t>
            </w:r>
          </w:p>
          <w:p w14:paraId="116EE96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6FCA25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04ED4EA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id="OTHER1_FRQ3"&gt;</w:t>
            </w:r>
          </w:p>
          <w:p w14:paraId="1EEF557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EAE157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頻度不明</w:t>
            </w:r>
            <w:proofErr w:type="spellEnd"/>
            <w:r w:rsidRPr="00E21DE6">
              <w:rPr>
                <w:rFonts w:eastAsiaTheme="minorHAnsi" w:hint="eastAsia"/>
                <w:color w:val="000000" w:themeColor="text1"/>
              </w:rPr>
              <w:t>&lt;/Lang&gt;</w:t>
            </w:r>
          </w:p>
          <w:p w14:paraId="577B27C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AB23FE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1349903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082ED3B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077CFAB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60ABBD4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78A76B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多汗、めまい</w:t>
            </w:r>
            <w:proofErr w:type="spellEnd"/>
            <w:r w:rsidRPr="00E21DE6">
              <w:rPr>
                <w:rFonts w:eastAsiaTheme="minorHAnsi" w:hint="eastAsia"/>
                <w:color w:val="000000" w:themeColor="text1"/>
              </w:rPr>
              <w:t>&lt;/Lang&gt;</w:t>
            </w:r>
          </w:p>
          <w:p w14:paraId="55F8027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684A3B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988AA2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AF530E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B61DC5E"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しびれ（感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頭痛、知覚障害、ふらつき（感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不眠（症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抑うつ、不安、手根管症候群</w:t>
            </w:r>
            <w:proofErr w:type="spellEnd"/>
            <w:r w:rsidRPr="00E21DE6">
              <w:rPr>
                <w:rFonts w:eastAsiaTheme="minorHAnsi" w:hint="eastAsia"/>
                <w:color w:val="000000" w:themeColor="text1"/>
              </w:rPr>
              <w:t>&lt;/Lang&gt;</w:t>
            </w:r>
          </w:p>
          <w:p w14:paraId="044FE2C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7BCDE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3BCB39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2941B1FF"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&lt;Detail&gt;</w:t>
            </w:r>
          </w:p>
          <w:p w14:paraId="585641E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傾眠</w:t>
            </w:r>
            <w:proofErr w:type="spellEnd"/>
            <w:r w:rsidRPr="00E21DE6">
              <w:rPr>
                <w:rFonts w:eastAsiaTheme="minorHAnsi" w:hint="eastAsia"/>
                <w:color w:val="000000" w:themeColor="text1"/>
              </w:rPr>
              <w:t>&lt;/Lang&gt;</w:t>
            </w:r>
          </w:p>
          <w:p w14:paraId="002B129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F74CBE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EBF14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37D2BE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409189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悪心</w:t>
            </w:r>
            <w:proofErr w:type="spellEnd"/>
            <w:r w:rsidRPr="00E21DE6">
              <w:rPr>
                <w:rFonts w:eastAsiaTheme="minorHAnsi" w:hint="eastAsia"/>
                <w:color w:val="000000" w:themeColor="text1"/>
              </w:rPr>
              <w:t>&lt;/Lang&gt;</w:t>
            </w:r>
          </w:p>
          <w:p w14:paraId="6C00E0D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8BFB58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DA5142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7103EB7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E6D54C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gramStart"/>
            <w:r w:rsidRPr="00E21DE6">
              <w:rPr>
                <w:rFonts w:eastAsiaTheme="minorHAnsi" w:hint="eastAsia"/>
                <w:color w:val="000000" w:themeColor="text1"/>
              </w:rPr>
              <w:t>xml:lang</w:t>
            </w:r>
            <w:proofErr w:type="gramEnd"/>
            <w:r w:rsidRPr="00E21DE6">
              <w:rPr>
                <w:rFonts w:eastAsiaTheme="minorHAnsi" w:hint="eastAsia"/>
                <w:color w:val="000000" w:themeColor="text1"/>
              </w:rPr>
              <w:t>="ja"&gt;</w:t>
            </w:r>
            <w:r w:rsidRPr="00E21DE6">
              <w:rPr>
                <w:rFonts w:ascii="MS Mincho" w:eastAsia="MS Mincho" w:hAnsi="MS Mincho" w:cs="MS Mincho" w:hint="eastAsia"/>
                <w:color w:val="000000" w:themeColor="text1"/>
              </w:rPr>
              <w:t>食欲不振、腹痛、嘔吐、腸管閉塞、のどの通過障害感、胃もたれ感、心窩部痛（心窩部の疼痛）、下痢</w:t>
            </w:r>
            <w:r w:rsidRPr="00E21DE6">
              <w:rPr>
                <w:rFonts w:eastAsiaTheme="minorHAnsi" w:hint="eastAsia"/>
                <w:color w:val="000000" w:themeColor="text1"/>
              </w:rPr>
              <w:t>&lt;/Lang&gt;</w:t>
            </w:r>
          </w:p>
          <w:p w14:paraId="035B203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9EF3BA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9D0BB4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67AC85E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09AC2B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2C2CDCB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01C4A7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860DB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66DDCA0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59D287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5927467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2C6EAC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42A43F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47F1D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B96A4E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D40C7C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93DB87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FD9D75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4327DE7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B8EEA6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肝機能異常、</w:t>
            </w:r>
            <w:r w:rsidRPr="00E21DE6">
              <w:rPr>
                <w:rFonts w:eastAsiaTheme="minorHAnsi" w:hint="eastAsia"/>
                <w:color w:val="000000" w:themeColor="text1"/>
              </w:rPr>
              <w:t>Al-P</w:t>
            </w:r>
            <w:r w:rsidRPr="00E21DE6">
              <w:rPr>
                <w:rFonts w:ascii="MS Mincho" w:eastAsia="MS Mincho" w:hAnsi="MS Mincho" w:cs="MS Mincho" w:hint="eastAsia"/>
                <w:color w:val="000000" w:themeColor="text1"/>
              </w:rPr>
              <w:t>上昇</w:t>
            </w:r>
            <w:proofErr w:type="spellEnd"/>
            <w:r w:rsidRPr="00E21DE6">
              <w:rPr>
                <w:rFonts w:eastAsiaTheme="minorHAnsi" w:hint="eastAsia"/>
                <w:color w:val="000000" w:themeColor="text1"/>
              </w:rPr>
              <w:t>&lt;/Lang&gt;</w:t>
            </w:r>
          </w:p>
          <w:p w14:paraId="64C3437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200022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56038F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177518B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2411F6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175EC23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94D348A"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1E54EF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2513932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B0214B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発疹、脱毛（症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爪の変化</w:t>
            </w:r>
            <w:proofErr w:type="spellEnd"/>
            <w:r w:rsidRPr="00E21DE6">
              <w:rPr>
                <w:rFonts w:eastAsiaTheme="minorHAnsi" w:hint="eastAsia"/>
                <w:color w:val="000000" w:themeColor="text1"/>
              </w:rPr>
              <w:t>&lt;/Lang&gt;</w:t>
            </w:r>
          </w:p>
          <w:p w14:paraId="19E0A0F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98D104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3B5819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3539D1A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62DC6C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蕁麻疹、そう痒症</w:t>
            </w:r>
            <w:proofErr w:type="spellEnd"/>
            <w:r w:rsidRPr="00E21DE6">
              <w:rPr>
                <w:rFonts w:eastAsiaTheme="minorHAnsi" w:hint="eastAsia"/>
                <w:color w:val="000000" w:themeColor="text1"/>
              </w:rPr>
              <w:t>&lt;/Lang&gt;</w:t>
            </w:r>
          </w:p>
          <w:p w14:paraId="253037A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5D30C2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C8721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7726587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51D341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1C63FBE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2C35A1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B64967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3CEC8F0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A388DF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関節痛、筋骨格痛</w:t>
            </w:r>
            <w:proofErr w:type="spellEnd"/>
            <w:r w:rsidRPr="00E21DE6">
              <w:rPr>
                <w:rFonts w:eastAsiaTheme="minorHAnsi" w:hint="eastAsia"/>
                <w:color w:val="000000" w:themeColor="text1"/>
              </w:rPr>
              <w:t>&lt;/Lang&gt;</w:t>
            </w:r>
          </w:p>
          <w:p w14:paraId="46AADE9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42A715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B4A132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33CEB4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C02094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骨折、骨粗鬆症、弾発指、狭窄性腱鞘炎</w:t>
            </w:r>
            <w:proofErr w:type="spellEnd"/>
            <w:r w:rsidRPr="00E21DE6">
              <w:rPr>
                <w:rFonts w:eastAsiaTheme="minorHAnsi" w:hint="eastAsia"/>
                <w:color w:val="000000" w:themeColor="text1"/>
              </w:rPr>
              <w:t>&lt;/Lang&gt;</w:t>
            </w:r>
          </w:p>
          <w:p w14:paraId="1529D70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12C292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6327FD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2A5E9B4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A776E5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高血圧</w:t>
            </w:r>
            <w:proofErr w:type="spellEnd"/>
            <w:r w:rsidRPr="00E21DE6">
              <w:rPr>
                <w:rFonts w:eastAsiaTheme="minorHAnsi" w:hint="eastAsia"/>
                <w:color w:val="000000" w:themeColor="text1"/>
              </w:rPr>
              <w:t>&lt;/Lang&gt;</w:t>
            </w:r>
          </w:p>
          <w:p w14:paraId="22D0A74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9AE42A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D40839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F04CB0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5EE054A"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動悸、低血圧</w:t>
            </w:r>
            <w:proofErr w:type="spellEnd"/>
            <w:r w:rsidRPr="00E21DE6">
              <w:rPr>
                <w:rFonts w:eastAsiaTheme="minorHAnsi" w:hint="eastAsia"/>
                <w:color w:val="000000" w:themeColor="text1"/>
              </w:rPr>
              <w:t>&lt;/Lang&gt;</w:t>
            </w:r>
          </w:p>
          <w:p w14:paraId="274DCCB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EB434D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25D0A0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16579A06"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&lt;Detail&gt;</w:t>
            </w:r>
          </w:p>
          <w:p w14:paraId="39BC90F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1212948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DD89A0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999744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7F0EA62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0080DC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0004E0A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62B7F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DD09F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278D568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43D4159"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鼻出血、かぜ症候群、肺炎</w:t>
            </w:r>
            <w:proofErr w:type="spellEnd"/>
            <w:r w:rsidRPr="00E21DE6">
              <w:rPr>
                <w:rFonts w:eastAsiaTheme="minorHAnsi" w:hint="eastAsia"/>
                <w:color w:val="000000" w:themeColor="text1"/>
              </w:rPr>
              <w:t>&lt;/Lang&gt;</w:t>
            </w:r>
          </w:p>
          <w:p w14:paraId="6D00D80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46CAFE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8A51AA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20FBEAB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B68EA0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02E66C6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CD87F4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898CAC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18A7ECF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D39995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25BB820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577489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C2895B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6C050EB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1225A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膀胱炎、尿検査異常</w:t>
            </w:r>
            <w:proofErr w:type="spellEnd"/>
            <w:r w:rsidRPr="00E21DE6">
              <w:rPr>
                <w:rFonts w:eastAsiaTheme="minorHAnsi" w:hint="eastAsia"/>
                <w:color w:val="000000" w:themeColor="text1"/>
              </w:rPr>
              <w:t>&lt;/Lang&gt;</w:t>
            </w:r>
          </w:p>
          <w:p w14:paraId="683A25F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CE7EF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1E8CF1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7B5CD87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3E9B29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2774FE7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E53944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76CD26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24D03BA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38DD3F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530A1B4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5C442A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53D3FA2"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69BEEA3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C2C1AF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不正（子宮）出血、帯下</w:t>
            </w:r>
            <w:proofErr w:type="spellEnd"/>
            <w:r w:rsidRPr="00E21DE6">
              <w:rPr>
                <w:rFonts w:eastAsiaTheme="minorHAnsi" w:hint="eastAsia"/>
                <w:color w:val="000000" w:themeColor="text1"/>
              </w:rPr>
              <w:t>&lt;/Lang&gt;</w:t>
            </w:r>
          </w:p>
          <w:p w14:paraId="23127D0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753111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8C47FB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55657FA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1E0000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796D701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6713B7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103A88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34657B4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437B8E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ほてり、疲労</w:t>
            </w:r>
            <w:proofErr w:type="spellEnd"/>
            <w:r w:rsidRPr="00E21DE6">
              <w:rPr>
                <w:rFonts w:eastAsiaTheme="minorHAnsi" w:hint="eastAsia"/>
                <w:color w:val="000000" w:themeColor="text1"/>
              </w:rPr>
              <w:t>&lt;/Lang&gt;</w:t>
            </w:r>
          </w:p>
          <w:p w14:paraId="58BD226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ADE856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5B0265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01BBCFB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D1C7FEA"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疼痛、体重減少、倦怠（感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体臭、浮腫、味覚異常、嗅覚障害</w:t>
            </w:r>
            <w:proofErr w:type="spellEnd"/>
            <w:r w:rsidRPr="00E21DE6">
              <w:rPr>
                <w:rFonts w:eastAsiaTheme="minorHAnsi" w:hint="eastAsia"/>
                <w:color w:val="000000" w:themeColor="text1"/>
              </w:rPr>
              <w:t>&lt;/Lang&gt;</w:t>
            </w:r>
          </w:p>
          <w:p w14:paraId="6964051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D23D5A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2C7B45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625E5D8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937ABE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過敏症</w:t>
            </w:r>
            <w:proofErr w:type="spellEnd"/>
            <w:r w:rsidRPr="00E21DE6">
              <w:rPr>
                <w:rFonts w:eastAsiaTheme="minorHAnsi" w:hint="eastAsia"/>
                <w:color w:val="000000" w:themeColor="text1"/>
              </w:rPr>
              <w:t>&lt;/Lang&gt;</w:t>
            </w:r>
          </w:p>
          <w:p w14:paraId="47CBD52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1BC1CA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8A3AE9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1A6EEB19" w14:textId="77777777"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2C3DCFB0" w14:textId="77777777"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OtherAdverseEvent</w:t>
            </w:r>
            <w:proofErr w:type="spellEnd"/>
            <w:r w:rsidRPr="00E21DE6">
              <w:rPr>
                <w:rFonts w:eastAsiaTheme="minorHAnsi"/>
                <w:color w:val="000000" w:themeColor="text1"/>
              </w:rPr>
              <w:t>&gt;</w:t>
            </w:r>
          </w:p>
          <w:p w14:paraId="724C9CCA"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FA42CA" w14:textId="77777777" w:rsidR="00692527" w:rsidRPr="00B20994" w:rsidRDefault="00692527" w:rsidP="00692527">
            <w:pPr>
              <w:rPr>
                <w:rFonts w:eastAsiaTheme="minorHAnsi"/>
                <w:color w:val="000000" w:themeColor="text1"/>
              </w:rPr>
            </w:pPr>
          </w:p>
        </w:tc>
      </w:tr>
      <w:tr w:rsidR="00692527" w:rsidRPr="000D1C20" w14:paraId="66CE24FE"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1628A2"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797DA2" w14:textId="77777777" w:rsidR="00692527" w:rsidRDefault="00692527" w:rsidP="00692527">
            <w:proofErr w:type="spellStart"/>
            <w:r>
              <w:rPr>
                <w:rFonts w:hint="eastAsia"/>
              </w:rPr>
              <w:t>指示文</w:t>
            </w:r>
            <w:proofErr w:type="spellEnd"/>
          </w:p>
          <w:p w14:paraId="4D21BC9F" w14:textId="02C6AD68" w:rsidR="00692527" w:rsidRPr="00B20994" w:rsidRDefault="00692527" w:rsidP="00692527">
            <w:pPr>
              <w:rPr>
                <w:rFonts w:eastAsia="MS Gothic" w:cs="MS Gothic"/>
                <w:color w:val="000000" w:themeColor="text1"/>
                <w:lang w:eastAsia="ja-JP"/>
              </w:rPr>
            </w:pPr>
            <w:r w:rsidRPr="00F506EA">
              <w:rPr>
                <w:rFonts w:eastAsia="MS Gothic" w:cs="MS Gothic"/>
                <w:color w:val="000000" w:themeColor="text1"/>
              </w:rPr>
              <w:t>JPI XML Element</w:t>
            </w:r>
            <w:r>
              <w:rPr>
                <w:rFonts w:eastAsia="MS Gothic" w:cs="MS Gothic" w:hint="eastAsia"/>
                <w:color w:val="000000" w:themeColor="text1"/>
                <w:lang w:eastAsia="ja-JP"/>
              </w:rPr>
              <w:t xml:space="preserve">: </w:t>
            </w:r>
            <w:r w:rsidRPr="007770C5">
              <w:rPr>
                <w:rFonts w:eastAsia="MS Gothic" w:cs="MS Gothic"/>
                <w:color w:val="000000" w:themeColor="text1"/>
                <w:lang w:eastAsia="ja-JP"/>
              </w:rPr>
              <w:t>Instructions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DFD93" w14:textId="7E1A1BE5" w:rsidR="00692527" w:rsidRPr="009C50FB"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Pr>
                <w:rFonts w:eastAsiaTheme="minorEastAsia" w:hint="eastAsia"/>
                <w:i/>
                <w:iCs/>
                <w:color w:val="000000" w:themeColor="text1"/>
                <w:u w:val="single"/>
                <w:lang w:eastAsia="ja-JP"/>
              </w:rPr>
              <w:t xml:space="preserve"> </w:t>
            </w:r>
            <w:r w:rsidRPr="009C50FB">
              <w:rPr>
                <w:rFonts w:eastAsiaTheme="minorEastAsia" w:hint="eastAsia"/>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05B3C4" w14:textId="77777777" w:rsidR="00692527" w:rsidRPr="00B20994" w:rsidRDefault="00692527" w:rsidP="00692527">
            <w:pPr>
              <w:rPr>
                <w:rFonts w:eastAsiaTheme="minorHAnsi"/>
                <w:color w:val="000000" w:themeColor="text1"/>
              </w:rPr>
            </w:pPr>
          </w:p>
        </w:tc>
      </w:tr>
      <w:tr w:rsidR="00692527" w:rsidRPr="000D1C20" w14:paraId="1C31F89C"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869B8"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C77D8C" w14:textId="77777777" w:rsidR="00692527" w:rsidRDefault="00692527" w:rsidP="00692527">
            <w:pPr>
              <w:rPr>
                <w:rFonts w:eastAsia="MS Gothic" w:cs="MS Gothic"/>
                <w:color w:val="000000" w:themeColor="text1"/>
                <w:lang w:eastAsia="ja-JP"/>
              </w:rPr>
            </w:pPr>
            <w:proofErr w:type="spellStart"/>
            <w:r w:rsidRPr="00EB26E5">
              <w:rPr>
                <w:rFonts w:eastAsia="MS Gothic" w:cs="MS Gothic" w:hint="eastAsia"/>
                <w:color w:val="000000" w:themeColor="text1"/>
              </w:rPr>
              <w:t>その他の副作用</w:t>
            </w:r>
            <w:proofErr w:type="spellEnd"/>
          </w:p>
          <w:p w14:paraId="5C6D631F" w14:textId="24FD7AEE" w:rsidR="00692527" w:rsidRDefault="00692527" w:rsidP="00692527">
            <w:r w:rsidRPr="00F506EA">
              <w:rPr>
                <w:rFonts w:eastAsia="MS Gothic" w:cs="MS Gothic"/>
                <w:color w:val="000000" w:themeColor="text1"/>
              </w:rPr>
              <w:t>JPI XML Element</w:t>
            </w:r>
            <w:r>
              <w:rPr>
                <w:rFonts w:eastAsia="MS Gothic" w:cs="MS Gothic" w:hint="eastAsia"/>
                <w:color w:val="000000" w:themeColor="text1"/>
                <w:lang w:eastAsia="ja-JP"/>
              </w:rPr>
              <w:t xml:space="preserve">: </w:t>
            </w:r>
            <w:proofErr w:type="spellStart"/>
            <w:r>
              <w:rPr>
                <w:rFonts w:hint="eastAsia"/>
              </w:rPr>
              <w:t>OtherAdverse</w:t>
            </w:r>
            <w:proofErr w:type="spellEnd"/>
          </w:p>
          <w:p w14:paraId="2BFC9C40"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BDCFC" w14:textId="77777777" w:rsidR="00692527" w:rsidRPr="00731865"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2973DF7" w14:textId="77777777"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0F31154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totalWidth</w:t>
            </w:r>
            <w:proofErr w:type="spellEnd"/>
            <w:r w:rsidRPr="00E21DE6">
              <w:rPr>
                <w:rFonts w:eastAsiaTheme="minorHAnsi"/>
                <w:color w:val="000000" w:themeColor="text1"/>
              </w:rPr>
              <w:t>="100%"&gt;</w:t>
            </w:r>
          </w:p>
          <w:p w14:paraId="6909475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width="12.13%" /&gt;</w:t>
            </w:r>
          </w:p>
          <w:p w14:paraId="2403921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width="16.67%" /&gt;</w:t>
            </w:r>
          </w:p>
          <w:p w14:paraId="3807D43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width="45.97%" /&gt;</w:t>
            </w:r>
          </w:p>
          <w:p w14:paraId="1F644E3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&lt;Col width="23.52%" /&gt;</w:t>
            </w:r>
          </w:p>
          <w:p w14:paraId="66197BD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WidthDefinition</w:t>
            </w:r>
            <w:proofErr w:type="spellEnd"/>
            <w:r w:rsidRPr="00E21DE6">
              <w:rPr>
                <w:rFonts w:eastAsiaTheme="minorHAnsi"/>
                <w:color w:val="000000" w:themeColor="text1"/>
              </w:rPr>
              <w:t>&gt;</w:t>
            </w:r>
          </w:p>
          <w:p w14:paraId="7AB06AC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5CFD2A4F"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&lt;Category id="OTHER1_TYPE1"&gt;</w:t>
            </w:r>
          </w:p>
          <w:p w14:paraId="774D069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103C72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精神神経系</w:t>
            </w:r>
            <w:proofErr w:type="spellEnd"/>
            <w:r w:rsidRPr="00E21DE6">
              <w:rPr>
                <w:rFonts w:eastAsiaTheme="minorHAnsi" w:hint="eastAsia"/>
                <w:color w:val="000000" w:themeColor="text1"/>
              </w:rPr>
              <w:t>&lt;/Lang&gt;</w:t>
            </w:r>
          </w:p>
          <w:p w14:paraId="68FBB81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BD17E6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4EEA220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id="OTHER1_TYPE2"&gt;</w:t>
            </w:r>
          </w:p>
          <w:p w14:paraId="0728821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813AFDB"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消化器</w:t>
            </w:r>
            <w:proofErr w:type="spellEnd"/>
            <w:r w:rsidRPr="00E21DE6">
              <w:rPr>
                <w:rFonts w:eastAsiaTheme="minorHAnsi" w:hint="eastAsia"/>
                <w:color w:val="000000" w:themeColor="text1"/>
              </w:rPr>
              <w:t>&lt;/Lang&gt;</w:t>
            </w:r>
          </w:p>
          <w:p w14:paraId="664E35E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177CF5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4C5A1B5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id="OTHER1_TYPE3"&gt;</w:t>
            </w:r>
          </w:p>
          <w:p w14:paraId="37D6BCA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411394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肝臓</w:t>
            </w:r>
            <w:proofErr w:type="spellEnd"/>
            <w:r w:rsidRPr="00E21DE6">
              <w:rPr>
                <w:rFonts w:eastAsiaTheme="minorHAnsi" w:hint="eastAsia"/>
                <w:color w:val="000000" w:themeColor="text1"/>
              </w:rPr>
              <w:t>&lt;/Lang&gt;</w:t>
            </w:r>
          </w:p>
          <w:p w14:paraId="63CF190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AFF2EC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4AB1717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id="OTHER1_TYPE4"&gt;</w:t>
            </w:r>
          </w:p>
          <w:p w14:paraId="145AA36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43C1AC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皮膚</w:t>
            </w:r>
            <w:proofErr w:type="spellEnd"/>
            <w:r w:rsidRPr="00E21DE6">
              <w:rPr>
                <w:rFonts w:eastAsiaTheme="minorHAnsi" w:hint="eastAsia"/>
                <w:color w:val="000000" w:themeColor="text1"/>
              </w:rPr>
              <w:t>&lt;/Lang&gt;</w:t>
            </w:r>
          </w:p>
          <w:p w14:paraId="40DB6AF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CA3E53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769E4EF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id="OTHER1_TYPE5"&gt;</w:t>
            </w:r>
          </w:p>
          <w:p w14:paraId="32494D7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412D134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筋骨格系</w:t>
            </w:r>
            <w:proofErr w:type="spellEnd"/>
            <w:r w:rsidRPr="00E21DE6">
              <w:rPr>
                <w:rFonts w:eastAsiaTheme="minorHAnsi" w:hint="eastAsia"/>
                <w:color w:val="000000" w:themeColor="text1"/>
              </w:rPr>
              <w:t>&lt;/Lang&gt;</w:t>
            </w:r>
          </w:p>
          <w:p w14:paraId="7948CD0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8EF522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102F615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id="OTHER1_TYPE6"&gt;</w:t>
            </w:r>
          </w:p>
          <w:p w14:paraId="04B5D88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F40033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循環器</w:t>
            </w:r>
            <w:proofErr w:type="spellEnd"/>
            <w:r w:rsidRPr="00E21DE6">
              <w:rPr>
                <w:rFonts w:eastAsiaTheme="minorHAnsi" w:hint="eastAsia"/>
                <w:color w:val="000000" w:themeColor="text1"/>
              </w:rPr>
              <w:t>&lt;/Lang&gt;</w:t>
            </w:r>
          </w:p>
          <w:p w14:paraId="65C9195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EDE2B2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5C2B078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id="OTHER1_TYPE7"&gt;</w:t>
            </w:r>
          </w:p>
          <w:p w14:paraId="79CCD06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1651EF8"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呼吸器</w:t>
            </w:r>
            <w:proofErr w:type="spellEnd"/>
            <w:r w:rsidRPr="00E21DE6">
              <w:rPr>
                <w:rFonts w:eastAsiaTheme="minorHAnsi" w:hint="eastAsia"/>
                <w:color w:val="000000" w:themeColor="text1"/>
              </w:rPr>
              <w:t>&lt;/Lang&gt;</w:t>
            </w:r>
          </w:p>
          <w:p w14:paraId="5F61F89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C8BAE2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25A4BF1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id="OTHER1_TYPE8"&gt;</w:t>
            </w:r>
          </w:p>
          <w:p w14:paraId="3C43ED0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4E8582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泌尿器</w:t>
            </w:r>
            <w:proofErr w:type="spellEnd"/>
            <w:r w:rsidRPr="00E21DE6">
              <w:rPr>
                <w:rFonts w:eastAsiaTheme="minorHAnsi" w:hint="eastAsia"/>
                <w:color w:val="000000" w:themeColor="text1"/>
              </w:rPr>
              <w:t>&lt;/Lang&gt;</w:t>
            </w:r>
          </w:p>
          <w:p w14:paraId="308A44E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3832ED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1AA983F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id="OTHER1_TYPE9"&gt;</w:t>
            </w:r>
          </w:p>
          <w:p w14:paraId="74377C1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FA1038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生殖器</w:t>
            </w:r>
            <w:proofErr w:type="spellEnd"/>
            <w:r w:rsidRPr="00E21DE6">
              <w:rPr>
                <w:rFonts w:eastAsiaTheme="minorHAnsi" w:hint="eastAsia"/>
                <w:color w:val="000000" w:themeColor="text1"/>
              </w:rPr>
              <w:t>&lt;/Lang&gt;</w:t>
            </w:r>
          </w:p>
          <w:p w14:paraId="2F12403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A3671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45B9581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 id="OTHER1_TYPE10"&gt;</w:t>
            </w:r>
          </w:p>
          <w:p w14:paraId="727512D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lastRenderedPageBreak/>
              <w:t xml:space="preserve">              &lt;Detail modified="</w:t>
            </w:r>
            <w:proofErr w:type="spellStart"/>
            <w:r w:rsidRPr="00E21DE6">
              <w:rPr>
                <w:rFonts w:ascii="MS Mincho" w:eastAsia="MS Mincho" w:hAnsi="MS Mincho" w:cs="MS Mincho" w:hint="eastAsia"/>
                <w:color w:val="000000" w:themeColor="text1"/>
              </w:rPr>
              <w:t>今回</w:t>
            </w:r>
            <w:proofErr w:type="spellEnd"/>
            <w:r w:rsidRPr="00E21DE6">
              <w:rPr>
                <w:rFonts w:eastAsiaTheme="minorHAnsi" w:hint="eastAsia"/>
                <w:color w:val="000000" w:themeColor="text1"/>
              </w:rPr>
              <w:t>"&gt;</w:t>
            </w:r>
          </w:p>
          <w:p w14:paraId="105FB91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その他</w:t>
            </w:r>
            <w:proofErr w:type="spellEnd"/>
            <w:r w:rsidRPr="00E21DE6">
              <w:rPr>
                <w:rFonts w:eastAsiaTheme="minorHAnsi" w:hint="eastAsia"/>
                <w:color w:val="000000" w:themeColor="text1"/>
              </w:rPr>
              <w:t>&lt;/Lang&gt;</w:t>
            </w:r>
          </w:p>
          <w:p w14:paraId="434B6C4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F850AD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&lt;/Category&gt;</w:t>
            </w:r>
          </w:p>
          <w:p w14:paraId="6DFD1B3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&lt;/CategoryDefinition&gt;</w:t>
            </w:r>
          </w:p>
          <w:p w14:paraId="220AE42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16DF82B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id="OTHER1_FRQ1"&gt;</w:t>
            </w:r>
          </w:p>
          <w:p w14:paraId="17A6521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2A80B4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="ja"&gt;5%</w:t>
            </w:r>
            <w:r w:rsidRPr="00E21DE6">
              <w:rPr>
                <w:rFonts w:ascii="MS Mincho" w:eastAsia="MS Mincho" w:hAnsi="MS Mincho" w:cs="MS Mincho" w:hint="eastAsia"/>
                <w:color w:val="000000" w:themeColor="text1"/>
              </w:rPr>
              <w:t>以上</w:t>
            </w:r>
            <w:r w:rsidRPr="00E21DE6">
              <w:rPr>
                <w:rFonts w:eastAsiaTheme="minorHAnsi" w:hint="eastAsia"/>
                <w:color w:val="000000" w:themeColor="text1"/>
              </w:rPr>
              <w:t>&lt;/Lang&gt;</w:t>
            </w:r>
          </w:p>
          <w:p w14:paraId="63C4A0B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956801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567CFCF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id="OTHER1_FRQ2"&gt;</w:t>
            </w:r>
          </w:p>
          <w:p w14:paraId="1401B7A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0EF10F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="ja"&gt;0.1</w:t>
            </w:r>
            <w:r w:rsidRPr="00E21DE6">
              <w:rPr>
                <w:rFonts w:ascii="MS Mincho" w:eastAsia="MS Mincho" w:hAnsi="MS Mincho" w:cs="MS Mincho" w:hint="eastAsia"/>
                <w:color w:val="000000" w:themeColor="text1"/>
              </w:rPr>
              <w:t>～</w:t>
            </w:r>
            <w:r w:rsidRPr="00E21DE6">
              <w:rPr>
                <w:rFonts w:eastAsiaTheme="minorHAnsi" w:hint="eastAsia"/>
                <w:color w:val="000000" w:themeColor="text1"/>
              </w:rPr>
              <w:t>5%</w:t>
            </w:r>
            <w:r w:rsidRPr="00E21DE6">
              <w:rPr>
                <w:rFonts w:ascii="MS Mincho" w:eastAsia="MS Mincho" w:hAnsi="MS Mincho" w:cs="MS Mincho" w:hint="eastAsia"/>
                <w:color w:val="000000" w:themeColor="text1"/>
              </w:rPr>
              <w:t>未満</w:t>
            </w:r>
            <w:r w:rsidRPr="00E21DE6">
              <w:rPr>
                <w:rFonts w:eastAsiaTheme="minorHAnsi" w:hint="eastAsia"/>
                <w:color w:val="000000" w:themeColor="text1"/>
              </w:rPr>
              <w:t>&lt;/Lang&gt;</w:t>
            </w:r>
          </w:p>
          <w:p w14:paraId="0E6A3C9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CA2CEB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2CE1DB6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 id="OTHER1_FRQ3"&gt;</w:t>
            </w:r>
          </w:p>
          <w:p w14:paraId="6FAA3DA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10D1872"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頻度不明</w:t>
            </w:r>
            <w:proofErr w:type="spellEnd"/>
            <w:r w:rsidRPr="00E21DE6">
              <w:rPr>
                <w:rFonts w:eastAsiaTheme="minorHAnsi" w:hint="eastAsia"/>
                <w:color w:val="000000" w:themeColor="text1"/>
              </w:rPr>
              <w:t>&lt;/Lang&gt;</w:t>
            </w:r>
          </w:p>
          <w:p w14:paraId="1E6FBE5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FE5928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&lt;/Frequency&gt;</w:t>
            </w:r>
          </w:p>
          <w:p w14:paraId="6533221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FrequencyDefinition</w:t>
            </w:r>
            <w:proofErr w:type="spellEnd"/>
            <w:r w:rsidRPr="00E21DE6">
              <w:rPr>
                <w:rFonts w:eastAsiaTheme="minorHAnsi"/>
                <w:color w:val="000000" w:themeColor="text1"/>
              </w:rPr>
              <w:t>&gt;</w:t>
            </w:r>
          </w:p>
          <w:p w14:paraId="75B0303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03366F9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A64DEB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AC1A01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多汗、めまい</w:t>
            </w:r>
            <w:proofErr w:type="spellEnd"/>
            <w:r w:rsidRPr="00E21DE6">
              <w:rPr>
                <w:rFonts w:eastAsiaTheme="minorHAnsi" w:hint="eastAsia"/>
                <w:color w:val="000000" w:themeColor="text1"/>
              </w:rPr>
              <w:t>&lt;/Lang&gt;</w:t>
            </w:r>
          </w:p>
          <w:p w14:paraId="2126D83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A416B4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ABC7C1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BF0A81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A6E37C1"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しびれ（感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頭痛、知覚障害、ふらつき（感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不眠（症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抑うつ、不安、手根管症候群</w:t>
            </w:r>
            <w:proofErr w:type="spellEnd"/>
            <w:r w:rsidRPr="00E21DE6">
              <w:rPr>
                <w:rFonts w:eastAsiaTheme="minorHAnsi" w:hint="eastAsia"/>
                <w:color w:val="000000" w:themeColor="text1"/>
              </w:rPr>
              <w:t>&lt;/Lang&gt;</w:t>
            </w:r>
          </w:p>
          <w:p w14:paraId="315DAB1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178C81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1A0686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41D1253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F8E3A0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傾眠</w:t>
            </w:r>
            <w:proofErr w:type="spellEnd"/>
            <w:r w:rsidRPr="00E21DE6">
              <w:rPr>
                <w:rFonts w:eastAsiaTheme="minorHAnsi" w:hint="eastAsia"/>
                <w:color w:val="000000" w:themeColor="text1"/>
              </w:rPr>
              <w:t>&lt;/Lang&gt;</w:t>
            </w:r>
          </w:p>
          <w:p w14:paraId="5E54E01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926432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BEBE73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341323E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D54D10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悪心</w:t>
            </w:r>
            <w:proofErr w:type="spellEnd"/>
            <w:r w:rsidRPr="00E21DE6">
              <w:rPr>
                <w:rFonts w:eastAsiaTheme="minorHAnsi" w:hint="eastAsia"/>
                <w:color w:val="000000" w:themeColor="text1"/>
              </w:rPr>
              <w:t>&lt;/Lang&gt;</w:t>
            </w:r>
          </w:p>
          <w:p w14:paraId="19E39BF0"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&lt;/Detail&gt;</w:t>
            </w:r>
          </w:p>
          <w:p w14:paraId="4BE207F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958C7B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DF3167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1B1C2A7"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gramStart"/>
            <w:r w:rsidRPr="00E21DE6">
              <w:rPr>
                <w:rFonts w:eastAsiaTheme="minorHAnsi" w:hint="eastAsia"/>
                <w:color w:val="000000" w:themeColor="text1"/>
              </w:rPr>
              <w:t>xml:lang</w:t>
            </w:r>
            <w:proofErr w:type="gramEnd"/>
            <w:r w:rsidRPr="00E21DE6">
              <w:rPr>
                <w:rFonts w:eastAsiaTheme="minorHAnsi" w:hint="eastAsia"/>
                <w:color w:val="000000" w:themeColor="text1"/>
              </w:rPr>
              <w:t>="ja"&gt;</w:t>
            </w:r>
            <w:r w:rsidRPr="00E21DE6">
              <w:rPr>
                <w:rFonts w:ascii="MS Mincho" w:eastAsia="MS Mincho" w:hAnsi="MS Mincho" w:cs="MS Mincho" w:hint="eastAsia"/>
                <w:color w:val="000000" w:themeColor="text1"/>
              </w:rPr>
              <w:t>食欲不振、腹痛、嘔吐、腸管閉塞、のどの通過障害感、胃もたれ感、心窩部痛（心窩部の疼痛）、下痢</w:t>
            </w:r>
            <w:r w:rsidRPr="00E21DE6">
              <w:rPr>
                <w:rFonts w:eastAsiaTheme="minorHAnsi" w:hint="eastAsia"/>
                <w:color w:val="000000" w:themeColor="text1"/>
              </w:rPr>
              <w:t>&lt;/Lang&gt;</w:t>
            </w:r>
          </w:p>
          <w:p w14:paraId="6B8537F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0C0DA8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18BE76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="OTHER1_TYPE2"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5F3A029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F82F57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E10759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87B9F5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99B6CF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2AAF523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2F0BFD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08FCBB7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2B01FE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9C4440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971632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DF4CC7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2355E00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07F653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25B13E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="OTHER1_TYPE3"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1B17306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3A7BA3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肝機能異常、</w:t>
            </w:r>
            <w:r w:rsidRPr="00E21DE6">
              <w:rPr>
                <w:rFonts w:eastAsiaTheme="minorHAnsi" w:hint="eastAsia"/>
                <w:color w:val="000000" w:themeColor="text1"/>
              </w:rPr>
              <w:t>Al-P</w:t>
            </w:r>
            <w:r w:rsidRPr="00E21DE6">
              <w:rPr>
                <w:rFonts w:ascii="MS Mincho" w:eastAsia="MS Mincho" w:hAnsi="MS Mincho" w:cs="MS Mincho" w:hint="eastAsia"/>
                <w:color w:val="000000" w:themeColor="text1"/>
              </w:rPr>
              <w:t>上昇</w:t>
            </w:r>
            <w:proofErr w:type="spellEnd"/>
            <w:r w:rsidRPr="00E21DE6">
              <w:rPr>
                <w:rFonts w:eastAsiaTheme="minorHAnsi" w:hint="eastAsia"/>
                <w:color w:val="000000" w:themeColor="text1"/>
              </w:rPr>
              <w:t>&lt;/Lang&gt;</w:t>
            </w:r>
          </w:p>
          <w:p w14:paraId="349F22E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809B7E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7DFF7A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362D5F8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5B6499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3D31B1E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683679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A295F1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5033179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31D6C0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発疹、脱毛（症</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爪の変化</w:t>
            </w:r>
            <w:proofErr w:type="spellEnd"/>
            <w:r w:rsidRPr="00E21DE6">
              <w:rPr>
                <w:rFonts w:eastAsiaTheme="minorHAnsi" w:hint="eastAsia"/>
                <w:color w:val="000000" w:themeColor="text1"/>
              </w:rPr>
              <w:t>&lt;/Lang&gt;</w:t>
            </w:r>
          </w:p>
          <w:p w14:paraId="2AC51BE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6CC804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E62EED3"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="OTHER1_TYPE4"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4471013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E48C91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蕁麻疹、そう痒症</w:t>
            </w:r>
            <w:proofErr w:type="spellEnd"/>
            <w:r w:rsidRPr="00E21DE6">
              <w:rPr>
                <w:rFonts w:eastAsiaTheme="minorHAnsi" w:hint="eastAsia"/>
                <w:color w:val="000000" w:themeColor="text1"/>
              </w:rPr>
              <w:t>&lt;/Lang&gt;</w:t>
            </w:r>
          </w:p>
          <w:p w14:paraId="09583C7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14A6C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84E07D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748E9E4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E5A592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0B1B7E9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8D45AF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5B3B0F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997F24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535863F"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関節痛、筋骨格痛</w:t>
            </w:r>
            <w:proofErr w:type="spellEnd"/>
            <w:r w:rsidRPr="00E21DE6">
              <w:rPr>
                <w:rFonts w:eastAsiaTheme="minorHAnsi" w:hint="eastAsia"/>
                <w:color w:val="000000" w:themeColor="text1"/>
              </w:rPr>
              <w:t>&lt;/Lang&gt;</w:t>
            </w:r>
          </w:p>
          <w:p w14:paraId="216C088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8904E1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3112F9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="OTHER1_TYPE5"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255B55C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BF757D0"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骨折、骨粗鬆症、弾発指、狭窄性腱鞘炎</w:t>
            </w:r>
            <w:proofErr w:type="spellEnd"/>
            <w:r w:rsidRPr="00E21DE6">
              <w:rPr>
                <w:rFonts w:eastAsiaTheme="minorHAnsi" w:hint="eastAsia"/>
                <w:color w:val="000000" w:themeColor="text1"/>
              </w:rPr>
              <w:t>&lt;/Lang&gt;</w:t>
            </w:r>
          </w:p>
          <w:p w14:paraId="1AF0A53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CFE58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4A201B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3629E297"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FE68B6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高血圧</w:t>
            </w:r>
            <w:proofErr w:type="spellEnd"/>
            <w:r w:rsidRPr="00E21DE6">
              <w:rPr>
                <w:rFonts w:eastAsiaTheme="minorHAnsi" w:hint="eastAsia"/>
                <w:color w:val="000000" w:themeColor="text1"/>
              </w:rPr>
              <w:t>&lt;/Lang&gt;</w:t>
            </w:r>
          </w:p>
          <w:p w14:paraId="4A7ED2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E596C5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79E19A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174BD43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3184D8B"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動悸、低血圧</w:t>
            </w:r>
            <w:proofErr w:type="spellEnd"/>
            <w:r w:rsidRPr="00E21DE6">
              <w:rPr>
                <w:rFonts w:eastAsiaTheme="minorHAnsi" w:hint="eastAsia"/>
                <w:color w:val="000000" w:themeColor="text1"/>
              </w:rPr>
              <w:t>&lt;/Lang&gt;</w:t>
            </w:r>
          </w:p>
          <w:p w14:paraId="66639CF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68AB1C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1D2587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="OTHER1_TYPE6"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5D99744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30F6C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1D4F68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202AA5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B4D3A1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CB9B16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AD7E023"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26BE742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37A18E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2E19A2D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28880A9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609F99A"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鼻出血、かぜ症候群、肺炎</w:t>
            </w:r>
            <w:proofErr w:type="spellEnd"/>
            <w:r w:rsidRPr="00E21DE6">
              <w:rPr>
                <w:rFonts w:eastAsiaTheme="minorHAnsi" w:hint="eastAsia"/>
                <w:color w:val="000000" w:themeColor="text1"/>
              </w:rPr>
              <w:t>&lt;/Lang&gt;</w:t>
            </w:r>
          </w:p>
          <w:p w14:paraId="47B940C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8F68568"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468B75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="OTHER1_TYPE7"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104DF57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9CEE24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30CB5D90"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4D137C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954A3C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6F1CF49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4E148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11B9C17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E40BF5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4FA1C4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7A1C23FD"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49D8A56"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膀胱炎、尿検査異常</w:t>
            </w:r>
            <w:proofErr w:type="spellEnd"/>
            <w:r w:rsidRPr="00E21DE6">
              <w:rPr>
                <w:rFonts w:eastAsiaTheme="minorHAnsi" w:hint="eastAsia"/>
                <w:color w:val="000000" w:themeColor="text1"/>
              </w:rPr>
              <w:t>&lt;/Lang&gt;</w:t>
            </w:r>
          </w:p>
          <w:p w14:paraId="4AD0CE9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79296C1"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5DAE356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="OTHER1_TYPE8"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7F44126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182CCA9"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41F2681B"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B909F4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463AA3C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52AB073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64028E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66E56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1F471A6"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09B8BFC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0FA2F4C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7995B0A3"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不正（子宮）出血、帯下</w:t>
            </w:r>
            <w:proofErr w:type="spellEnd"/>
            <w:r w:rsidRPr="00E21DE6">
              <w:rPr>
                <w:rFonts w:eastAsiaTheme="minorHAnsi" w:hint="eastAsia"/>
                <w:color w:val="000000" w:themeColor="text1"/>
              </w:rPr>
              <w:t>&lt;/Lang&gt;</w:t>
            </w:r>
          </w:p>
          <w:p w14:paraId="7EA65373"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4DDC54E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8B1A13F" w14:textId="77777777" w:rsidR="00692527" w:rsidRPr="00E21DE6" w:rsidRDefault="00692527" w:rsidP="00692527">
            <w:pPr>
              <w:rPr>
                <w:rFonts w:eastAsiaTheme="minorHAnsi"/>
                <w:color w:val="000000" w:themeColor="text1"/>
              </w:rPr>
            </w:pPr>
            <w:r w:rsidRPr="00E21DE6">
              <w:rPr>
                <w:rFonts w:eastAsiaTheme="minorHAnsi"/>
                <w:color w:val="000000" w:themeColor="text1"/>
              </w:rPr>
              <w:lastRenderedPageBreak/>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="OTHER1_TYPE9"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7183AF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3EBC64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&lt;Lang </w:t>
            </w:r>
            <w:proofErr w:type="spellStart"/>
            <w:proofErr w:type="gramStart"/>
            <w:r w:rsidRPr="00E21DE6">
              <w:rPr>
                <w:rFonts w:eastAsiaTheme="minorHAnsi"/>
                <w:color w:val="000000" w:themeColor="text1"/>
              </w:rPr>
              <w:t>xml:lang</w:t>
            </w:r>
            <w:proofErr w:type="spellEnd"/>
            <w:proofErr w:type="gramEnd"/>
            <w:r w:rsidRPr="00E21DE6">
              <w:rPr>
                <w:rFonts w:eastAsiaTheme="minorHAnsi"/>
                <w:color w:val="000000" w:themeColor="text1"/>
              </w:rPr>
              <w:t>="ja" /&gt;</w:t>
            </w:r>
          </w:p>
          <w:p w14:paraId="6722418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2838803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1A9B3285"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="OTHER1_FRQ1"&gt;</w:t>
            </w:r>
          </w:p>
          <w:p w14:paraId="4EEDD3C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4E38E95"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ほてり、疲労</w:t>
            </w:r>
            <w:proofErr w:type="spellEnd"/>
            <w:r w:rsidRPr="00E21DE6">
              <w:rPr>
                <w:rFonts w:eastAsiaTheme="minorHAnsi" w:hint="eastAsia"/>
                <w:color w:val="000000" w:themeColor="text1"/>
              </w:rPr>
              <w:t>&lt;/Lang&gt;</w:t>
            </w:r>
          </w:p>
          <w:p w14:paraId="78E1B08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053F544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699060F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="OTHER1_FRQ2"&gt;</w:t>
            </w:r>
          </w:p>
          <w:p w14:paraId="62E58AC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1B0A997D"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疼痛、体重減少、倦怠（感</w:t>
            </w:r>
            <w:proofErr w:type="spellEnd"/>
            <w:r w:rsidRPr="00E21DE6">
              <w:rPr>
                <w:rFonts w:ascii="MS Mincho" w:eastAsia="MS Mincho" w:hAnsi="MS Mincho" w:cs="MS Mincho" w:hint="eastAsia"/>
                <w:color w:val="000000" w:themeColor="text1"/>
              </w:rPr>
              <w:t>）、</w:t>
            </w:r>
            <w:proofErr w:type="spellStart"/>
            <w:r w:rsidRPr="00E21DE6">
              <w:rPr>
                <w:rFonts w:ascii="MS Mincho" w:eastAsia="MS Mincho" w:hAnsi="MS Mincho" w:cs="MS Mincho" w:hint="eastAsia"/>
                <w:color w:val="000000" w:themeColor="text1"/>
              </w:rPr>
              <w:t>体臭、浮腫、味覚異常、嗅覚障害</w:t>
            </w:r>
            <w:proofErr w:type="spellEnd"/>
            <w:r w:rsidRPr="00E21DE6">
              <w:rPr>
                <w:rFonts w:eastAsiaTheme="minorHAnsi" w:hint="eastAsia"/>
                <w:color w:val="000000" w:themeColor="text1"/>
              </w:rPr>
              <w:t>&lt;/Lang&gt;</w:t>
            </w:r>
          </w:p>
          <w:p w14:paraId="00AF210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59931AD4"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7B791892"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 xml:space="preserve"> </w:t>
            </w:r>
            <w:proofErr w:type="spellStart"/>
            <w:r w:rsidRPr="00E21DE6">
              <w:rPr>
                <w:rFonts w:eastAsiaTheme="minorHAnsi"/>
                <w:color w:val="000000" w:themeColor="text1"/>
              </w:rPr>
              <w:t>categoryRef</w:t>
            </w:r>
            <w:proofErr w:type="spellEnd"/>
            <w:r w:rsidRPr="00E21DE6">
              <w:rPr>
                <w:rFonts w:eastAsiaTheme="minorHAnsi"/>
                <w:color w:val="000000" w:themeColor="text1"/>
              </w:rPr>
              <w:t xml:space="preserve">="OTHER1_TYPE10" </w:t>
            </w:r>
            <w:proofErr w:type="spellStart"/>
            <w:r w:rsidRPr="00E21DE6">
              <w:rPr>
                <w:rFonts w:eastAsiaTheme="minorHAnsi"/>
                <w:color w:val="000000" w:themeColor="text1"/>
              </w:rPr>
              <w:t>frequencyRef</w:t>
            </w:r>
            <w:proofErr w:type="spellEnd"/>
            <w:r w:rsidRPr="00E21DE6">
              <w:rPr>
                <w:rFonts w:eastAsiaTheme="minorHAnsi"/>
                <w:color w:val="000000" w:themeColor="text1"/>
              </w:rPr>
              <w:t>="OTHER1_FRQ3"&gt;</w:t>
            </w:r>
          </w:p>
          <w:p w14:paraId="6FB0915F"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63C5DEEC" w14:textId="77777777" w:rsidR="00692527" w:rsidRPr="00E21DE6" w:rsidRDefault="00692527" w:rsidP="00692527">
            <w:pPr>
              <w:rPr>
                <w:rFonts w:eastAsiaTheme="minorHAnsi"/>
                <w:color w:val="000000" w:themeColor="text1"/>
              </w:rPr>
            </w:pPr>
            <w:r w:rsidRPr="00E21DE6">
              <w:rPr>
                <w:rFonts w:eastAsiaTheme="minorHAnsi" w:hint="eastAsia"/>
                <w:color w:val="000000" w:themeColor="text1"/>
              </w:rPr>
              <w:t xml:space="preserve">                &lt;Lang </w:t>
            </w:r>
            <w:proofErr w:type="spellStart"/>
            <w:proofErr w:type="gramStart"/>
            <w:r w:rsidRPr="00E21DE6">
              <w:rPr>
                <w:rFonts w:eastAsiaTheme="minorHAnsi" w:hint="eastAsia"/>
                <w:color w:val="000000" w:themeColor="text1"/>
              </w:rPr>
              <w:t>xml:lang</w:t>
            </w:r>
            <w:proofErr w:type="spellEnd"/>
            <w:proofErr w:type="gramEnd"/>
            <w:r w:rsidRPr="00E21DE6">
              <w:rPr>
                <w:rFonts w:eastAsiaTheme="minorHAnsi" w:hint="eastAsia"/>
                <w:color w:val="000000" w:themeColor="text1"/>
              </w:rPr>
              <w:t>="ja"&gt;</w:t>
            </w:r>
            <w:proofErr w:type="spellStart"/>
            <w:r w:rsidRPr="00E21DE6">
              <w:rPr>
                <w:rFonts w:ascii="MS Mincho" w:eastAsia="MS Mincho" w:hAnsi="MS Mincho" w:cs="MS Mincho" w:hint="eastAsia"/>
                <w:color w:val="000000" w:themeColor="text1"/>
              </w:rPr>
              <w:t>過敏症</w:t>
            </w:r>
            <w:proofErr w:type="spellEnd"/>
            <w:r w:rsidRPr="00E21DE6">
              <w:rPr>
                <w:rFonts w:eastAsiaTheme="minorHAnsi" w:hint="eastAsia"/>
                <w:color w:val="000000" w:themeColor="text1"/>
              </w:rPr>
              <w:t>&lt;/Lang&gt;</w:t>
            </w:r>
          </w:p>
          <w:p w14:paraId="3905F5DA"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&lt;/Detail&gt;</w:t>
            </w:r>
          </w:p>
          <w:p w14:paraId="34B5782C"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AdverseReactionDescription</w:t>
            </w:r>
            <w:proofErr w:type="spellEnd"/>
            <w:r w:rsidRPr="00E21DE6">
              <w:rPr>
                <w:rFonts w:eastAsiaTheme="minorHAnsi"/>
                <w:color w:val="000000" w:themeColor="text1"/>
              </w:rPr>
              <w:t>&gt;</w:t>
            </w:r>
          </w:p>
          <w:p w14:paraId="30D010DE" w14:textId="77777777" w:rsidR="00692527" w:rsidRPr="00E21DE6" w:rsidRDefault="00692527" w:rsidP="00692527">
            <w:pPr>
              <w:rPr>
                <w:rFonts w:eastAsiaTheme="minorHAnsi"/>
                <w:color w:val="000000" w:themeColor="text1"/>
              </w:rPr>
            </w:pPr>
            <w:r w:rsidRPr="00E21DE6">
              <w:rPr>
                <w:rFonts w:eastAsiaTheme="minorHAnsi"/>
                <w:color w:val="000000" w:themeColor="text1"/>
              </w:rPr>
              <w:t xml:space="preserve">          &lt;/</w:t>
            </w:r>
            <w:proofErr w:type="spellStart"/>
            <w:r w:rsidRPr="00E21DE6">
              <w:rPr>
                <w:rFonts w:eastAsiaTheme="minorHAnsi"/>
                <w:color w:val="000000" w:themeColor="text1"/>
              </w:rPr>
              <w:t>AdverseReactions</w:t>
            </w:r>
            <w:proofErr w:type="spellEnd"/>
            <w:r w:rsidRPr="00E21DE6">
              <w:rPr>
                <w:rFonts w:eastAsiaTheme="minorHAnsi"/>
                <w:color w:val="000000" w:themeColor="text1"/>
              </w:rPr>
              <w:t>&gt;</w:t>
            </w:r>
          </w:p>
          <w:p w14:paraId="3923E92B" w14:textId="77777777" w:rsidR="00692527" w:rsidRPr="00E21DE6" w:rsidRDefault="00692527" w:rsidP="00692527">
            <w:pPr>
              <w:rPr>
                <w:rFonts w:eastAsiaTheme="minorHAnsi"/>
                <w:color w:val="000000" w:themeColor="text1"/>
              </w:rPr>
            </w:pPr>
            <w:r w:rsidRPr="00E21DE6">
              <w:rPr>
                <w:rFonts w:eastAsiaTheme="minorHAnsi"/>
                <w:color w:val="000000" w:themeColor="text1"/>
              </w:rPr>
              <w:t>&lt;/</w:t>
            </w:r>
            <w:proofErr w:type="spellStart"/>
            <w:r w:rsidRPr="00E21DE6">
              <w:rPr>
                <w:rFonts w:eastAsiaTheme="minorHAnsi"/>
                <w:color w:val="000000" w:themeColor="text1"/>
              </w:rPr>
              <w:t>OtherAdverse</w:t>
            </w:r>
            <w:proofErr w:type="spellEnd"/>
            <w:r w:rsidRPr="00E21DE6">
              <w:rPr>
                <w:rFonts w:eastAsiaTheme="minorHAnsi"/>
                <w:color w:val="000000" w:themeColor="text1"/>
              </w:rPr>
              <w:t>&gt;</w:t>
            </w:r>
          </w:p>
          <w:p w14:paraId="15030604" w14:textId="77777777" w:rsidR="00692527" w:rsidRPr="00B20994" w:rsidRDefault="00692527" w:rsidP="00692527">
            <w:pPr>
              <w:rPr>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0A74DC" w14:textId="77777777" w:rsidR="00692527" w:rsidRPr="00B20994" w:rsidRDefault="00692527" w:rsidP="00692527">
            <w:pPr>
              <w:rPr>
                <w:rFonts w:eastAsiaTheme="minorHAnsi"/>
                <w:color w:val="000000" w:themeColor="text1"/>
              </w:rPr>
            </w:pPr>
          </w:p>
        </w:tc>
      </w:tr>
      <w:tr w:rsidR="00692527" w:rsidRPr="000D1C20" w14:paraId="406B0A2D"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79349"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58699" w14:textId="77777777" w:rsidR="00692527" w:rsidRDefault="00692527" w:rsidP="00692527">
            <w:proofErr w:type="spellStart"/>
            <w:r>
              <w:rPr>
                <w:rFonts w:hint="eastAsia"/>
              </w:rPr>
              <w:t>表の幅定義</w:t>
            </w:r>
            <w:proofErr w:type="spellEnd"/>
          </w:p>
          <w:p w14:paraId="6A6A0AD8" w14:textId="0DFFC9F3" w:rsidR="00692527" w:rsidRPr="00B20994" w:rsidRDefault="00692527" w:rsidP="00692527">
            <w:pPr>
              <w:rPr>
                <w:rFonts w:eastAsia="MS Gothic" w:cs="MS Gothic"/>
                <w:color w:val="000000" w:themeColor="text1"/>
              </w:rPr>
            </w:pPr>
            <w:r w:rsidRPr="00731865">
              <w:rPr>
                <w:color w:val="00B050"/>
              </w:rPr>
              <w:t>JPI XML Element</w:t>
            </w:r>
            <w:r w:rsidRPr="00731865">
              <w:rPr>
                <w:rFonts w:eastAsiaTheme="minorEastAsia" w:hint="eastAsia"/>
                <w:color w:val="00B050"/>
                <w:lang w:eastAsia="ja-JP"/>
              </w:rPr>
              <w:t xml:space="preserve">: </w:t>
            </w:r>
            <w:proofErr w:type="spellStart"/>
            <w:r w:rsidRPr="00A735E2">
              <w:rPr>
                <w:rFonts w:eastAsia="MS Gothic" w:cs="MS Gothic"/>
                <w:color w:val="00B050"/>
              </w:rPr>
              <w:t>WidthDefinition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EC3B85"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18A52421" w14:textId="77777777" w:rsidR="00692527" w:rsidRPr="00A735E2" w:rsidRDefault="00692527" w:rsidP="00692527">
            <w:pPr>
              <w:rPr>
                <w:color w:val="000000" w:themeColor="text1"/>
                <w:lang w:eastAsia="ja-JP"/>
              </w:rPr>
            </w:pPr>
            <w:r w:rsidRPr="00A735E2">
              <w:rPr>
                <w:color w:val="000000" w:themeColor="text1"/>
                <w:lang w:eastAsia="ja-JP"/>
              </w:rPr>
              <w:t>&lt;</w:t>
            </w:r>
            <w:proofErr w:type="spellStart"/>
            <w:r w:rsidRPr="00A735E2">
              <w:rPr>
                <w:color w:val="000000" w:themeColor="text1"/>
                <w:lang w:eastAsia="ja-JP"/>
              </w:rPr>
              <w:t>WidthDefinition</w:t>
            </w:r>
            <w:proofErr w:type="spellEnd"/>
            <w:r w:rsidRPr="00A735E2">
              <w:rPr>
                <w:color w:val="000000" w:themeColor="text1"/>
                <w:lang w:eastAsia="ja-JP"/>
              </w:rPr>
              <w:t xml:space="preserve"> </w:t>
            </w:r>
            <w:proofErr w:type="spellStart"/>
            <w:r w:rsidRPr="00A735E2">
              <w:rPr>
                <w:color w:val="000000" w:themeColor="text1"/>
                <w:lang w:eastAsia="ja-JP"/>
              </w:rPr>
              <w:t>totalWidth</w:t>
            </w:r>
            <w:proofErr w:type="spellEnd"/>
            <w:r w:rsidRPr="00A735E2">
              <w:rPr>
                <w:color w:val="000000" w:themeColor="text1"/>
                <w:lang w:eastAsia="ja-JP"/>
              </w:rPr>
              <w:t>="100%"&gt;</w:t>
            </w:r>
          </w:p>
          <w:p w14:paraId="1267C47B" w14:textId="77777777" w:rsidR="00692527" w:rsidRPr="00A735E2" w:rsidRDefault="00692527" w:rsidP="00692527">
            <w:pPr>
              <w:rPr>
                <w:color w:val="000000" w:themeColor="text1"/>
                <w:lang w:eastAsia="ja-JP"/>
              </w:rPr>
            </w:pPr>
            <w:r w:rsidRPr="00A735E2">
              <w:rPr>
                <w:color w:val="000000" w:themeColor="text1"/>
                <w:lang w:eastAsia="ja-JP"/>
              </w:rPr>
              <w:t xml:space="preserve">            &lt;Col width="12.13%" /&gt;</w:t>
            </w:r>
          </w:p>
          <w:p w14:paraId="31E968E5" w14:textId="77777777" w:rsidR="00692527" w:rsidRPr="00A735E2" w:rsidRDefault="00692527" w:rsidP="00692527">
            <w:pPr>
              <w:rPr>
                <w:color w:val="000000" w:themeColor="text1"/>
                <w:lang w:eastAsia="ja-JP"/>
              </w:rPr>
            </w:pPr>
            <w:r w:rsidRPr="00A735E2">
              <w:rPr>
                <w:color w:val="000000" w:themeColor="text1"/>
                <w:lang w:eastAsia="ja-JP"/>
              </w:rPr>
              <w:t xml:space="preserve">            &lt;Col width="16.67%" /&gt;</w:t>
            </w:r>
          </w:p>
          <w:p w14:paraId="6269D43C" w14:textId="77777777" w:rsidR="00692527" w:rsidRPr="00A735E2" w:rsidRDefault="00692527" w:rsidP="00692527">
            <w:pPr>
              <w:rPr>
                <w:color w:val="000000" w:themeColor="text1"/>
                <w:lang w:eastAsia="ja-JP"/>
              </w:rPr>
            </w:pPr>
            <w:r w:rsidRPr="00A735E2">
              <w:rPr>
                <w:color w:val="000000" w:themeColor="text1"/>
                <w:lang w:eastAsia="ja-JP"/>
              </w:rPr>
              <w:t xml:space="preserve">            &lt;Col width="45.97%" /&gt;</w:t>
            </w:r>
          </w:p>
          <w:p w14:paraId="10FFE0BC" w14:textId="77777777" w:rsidR="00692527" w:rsidRPr="00A735E2" w:rsidRDefault="00692527" w:rsidP="00692527">
            <w:pPr>
              <w:rPr>
                <w:color w:val="000000" w:themeColor="text1"/>
                <w:lang w:eastAsia="ja-JP"/>
              </w:rPr>
            </w:pPr>
            <w:r w:rsidRPr="00A735E2">
              <w:rPr>
                <w:color w:val="000000" w:themeColor="text1"/>
                <w:lang w:eastAsia="ja-JP"/>
              </w:rPr>
              <w:t xml:space="preserve">            &lt;Col width="23.52%" /&gt;</w:t>
            </w:r>
          </w:p>
          <w:p w14:paraId="012EEA92" w14:textId="7B2B6780" w:rsidR="00692527" w:rsidRPr="00B20994" w:rsidRDefault="00692527" w:rsidP="00692527">
            <w:pPr>
              <w:rPr>
                <w:b/>
                <w:bCs/>
                <w:i/>
                <w:iCs/>
                <w:color w:val="000000" w:themeColor="text1"/>
                <w:u w:val="single"/>
                <w:lang w:eastAsia="ja-JP"/>
              </w:rPr>
            </w:pPr>
            <w:r w:rsidRPr="00A735E2">
              <w:rPr>
                <w:color w:val="000000" w:themeColor="text1"/>
                <w:lang w:eastAsia="ja-JP"/>
              </w:rPr>
              <w:t>&lt;/</w:t>
            </w:r>
            <w:proofErr w:type="spellStart"/>
            <w:r w:rsidRPr="00A735E2">
              <w:rPr>
                <w:color w:val="000000" w:themeColor="text1"/>
                <w:lang w:eastAsia="ja-JP"/>
              </w:rPr>
              <w:t>WidthDefinition</w:t>
            </w:r>
            <w:proofErr w:type="spellEnd"/>
            <w:r w:rsidRPr="00A735E2">
              <w:rPr>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E99E4E" w14:textId="77777777" w:rsidR="00692527" w:rsidRPr="00B20994" w:rsidRDefault="00692527" w:rsidP="00692527">
            <w:pPr>
              <w:rPr>
                <w:rFonts w:eastAsiaTheme="minorHAnsi"/>
                <w:color w:val="000000" w:themeColor="text1"/>
              </w:rPr>
            </w:pPr>
          </w:p>
        </w:tc>
      </w:tr>
      <w:tr w:rsidR="00692527" w:rsidRPr="000D1C20" w14:paraId="229E2E08"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F2C5B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A5FC4B" w14:textId="77777777" w:rsidR="00692527" w:rsidRDefault="00692527" w:rsidP="00692527">
            <w:pPr>
              <w:rPr>
                <w:lang w:eastAsia="ja-JP"/>
              </w:rPr>
            </w:pPr>
            <w:r>
              <w:rPr>
                <w:rFonts w:hint="eastAsia"/>
                <w:lang w:eastAsia="ja-JP"/>
              </w:rPr>
              <w:t>表の各列の幅定義</w:t>
            </w:r>
          </w:p>
          <w:p w14:paraId="537F495B" w14:textId="470CACDE" w:rsidR="00692527" w:rsidRDefault="00692527" w:rsidP="00692527">
            <w:pPr>
              <w:rPr>
                <w:lang w:eastAsia="ja-JP"/>
              </w:rPr>
            </w:pPr>
            <w:r w:rsidRPr="00731865">
              <w:rPr>
                <w:color w:val="00B050"/>
              </w:rPr>
              <w:t>JPI XML Element</w:t>
            </w:r>
            <w:r w:rsidRPr="00731865">
              <w:rPr>
                <w:rFonts w:eastAsiaTheme="minorEastAsia" w:hint="eastAsia"/>
                <w:color w:val="00B050"/>
                <w:lang w:eastAsia="ja-JP"/>
              </w:rPr>
              <w:t>:</w:t>
            </w:r>
            <w:r w:rsidRPr="00172AFB">
              <w:rPr>
                <w:rFonts w:eastAsiaTheme="minorEastAsia" w:hint="eastAsia"/>
                <w:color w:val="00B050"/>
                <w:lang w:eastAsia="ja-JP"/>
              </w:rPr>
              <w:t xml:space="preserve"> </w:t>
            </w:r>
            <w:r w:rsidRPr="00A735E2">
              <w:rPr>
                <w:color w:val="00B050"/>
                <w:lang w:eastAsia="ja-JP"/>
              </w:rPr>
              <w:t>Col</w:t>
            </w:r>
          </w:p>
          <w:p w14:paraId="549852A7"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854EB2"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61567205" w14:textId="77777777" w:rsidR="00692527" w:rsidRPr="00A735E2" w:rsidRDefault="00692527" w:rsidP="00692527">
            <w:pPr>
              <w:rPr>
                <w:color w:val="000000" w:themeColor="text1"/>
                <w:lang w:eastAsia="ja-JP"/>
              </w:rPr>
            </w:pPr>
            <w:r w:rsidRPr="00A735E2">
              <w:rPr>
                <w:color w:val="000000" w:themeColor="text1"/>
                <w:lang w:eastAsia="ja-JP"/>
              </w:rPr>
              <w:t>&lt;Col width="12.13%" /&gt;</w:t>
            </w:r>
          </w:p>
          <w:p w14:paraId="4C610A19" w14:textId="77777777" w:rsidR="00692527" w:rsidRPr="00A735E2" w:rsidRDefault="00692527" w:rsidP="00692527">
            <w:pPr>
              <w:rPr>
                <w:color w:val="000000" w:themeColor="text1"/>
                <w:lang w:eastAsia="ja-JP"/>
              </w:rPr>
            </w:pPr>
            <w:r w:rsidRPr="00A735E2">
              <w:rPr>
                <w:color w:val="000000" w:themeColor="text1"/>
                <w:lang w:eastAsia="ja-JP"/>
              </w:rPr>
              <w:t>&lt;Col width="16.67%" /&gt;</w:t>
            </w:r>
          </w:p>
          <w:p w14:paraId="41CD4A95" w14:textId="77777777" w:rsidR="00692527" w:rsidRPr="00A735E2" w:rsidRDefault="00692527" w:rsidP="00692527">
            <w:pPr>
              <w:rPr>
                <w:color w:val="000000" w:themeColor="text1"/>
                <w:lang w:eastAsia="ja-JP"/>
              </w:rPr>
            </w:pPr>
            <w:r w:rsidRPr="00A735E2">
              <w:rPr>
                <w:color w:val="000000" w:themeColor="text1"/>
                <w:lang w:eastAsia="ja-JP"/>
              </w:rPr>
              <w:t>&lt;Col width="45.97%" /&gt;</w:t>
            </w:r>
          </w:p>
          <w:p w14:paraId="72A7A196" w14:textId="7BB30660" w:rsidR="00692527" w:rsidRPr="00B20994" w:rsidRDefault="00692527" w:rsidP="00692527">
            <w:pPr>
              <w:rPr>
                <w:b/>
                <w:bCs/>
                <w:i/>
                <w:iCs/>
                <w:color w:val="000000" w:themeColor="text1"/>
                <w:u w:val="single"/>
                <w:lang w:eastAsia="ja-JP"/>
              </w:rPr>
            </w:pPr>
            <w:r w:rsidRPr="00A735E2">
              <w:rPr>
                <w:color w:val="000000" w:themeColor="text1"/>
                <w:lang w:eastAsia="ja-JP"/>
              </w:rPr>
              <w:t>&lt;Col width="23.52%" /&gt;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EEFE4A" w14:textId="77777777" w:rsidR="00692527" w:rsidRPr="00B20994" w:rsidRDefault="00692527" w:rsidP="00692527">
            <w:pPr>
              <w:rPr>
                <w:rFonts w:eastAsiaTheme="minorHAnsi"/>
                <w:color w:val="000000" w:themeColor="text1"/>
              </w:rPr>
            </w:pPr>
          </w:p>
        </w:tc>
      </w:tr>
      <w:tr w:rsidR="00692527" w:rsidRPr="000D1C20" w14:paraId="5EB6A159" w14:textId="650094EE"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31F27C"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C3DE0"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その他の副作用の種類の定義</w:t>
            </w:r>
            <w:proofErr w:type="spellEnd"/>
            <w:r w:rsidRPr="00B20994">
              <w:rPr>
                <w:color w:val="000000" w:themeColor="text1"/>
              </w:rPr>
              <w:t xml:space="preserve"> (Definition of Types of Other Adverse Events)</w:t>
            </w:r>
          </w:p>
          <w:p w14:paraId="6C307497" w14:textId="79F1898A" w:rsidR="00692527" w:rsidRPr="00B20994" w:rsidRDefault="00692527" w:rsidP="00692527">
            <w:pPr>
              <w:rPr>
                <w:rFonts w:eastAsia="MS Gothic" w:cs="MS Gothic"/>
                <w:color w:val="000000" w:themeColor="text1"/>
              </w:rPr>
            </w:pPr>
            <w:r w:rsidRPr="00A735E2">
              <w:rPr>
                <w:color w:val="00B050"/>
              </w:rPr>
              <w:t>JPI XML Element</w:t>
            </w:r>
            <w:r w:rsidRPr="00A735E2">
              <w:rPr>
                <w:color w:val="00B050"/>
                <w:lang w:eastAsia="ja-JP"/>
              </w:rPr>
              <w:t xml:space="preserve">: </w:t>
            </w:r>
            <w:r w:rsidRPr="00A735E2">
              <w:rPr>
                <w:color w:val="00B050"/>
              </w:rPr>
              <w:t>CategoryDefinition</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8BBD2"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C192672" w14:textId="77777777" w:rsidR="00692527" w:rsidRPr="008D2101" w:rsidRDefault="00692527" w:rsidP="00692527">
            <w:pPr>
              <w:rPr>
                <w:rFonts w:eastAsiaTheme="minorHAnsi"/>
                <w:color w:val="000000" w:themeColor="text1"/>
              </w:rPr>
            </w:pPr>
            <w:r w:rsidRPr="008D2101">
              <w:rPr>
                <w:rFonts w:eastAsiaTheme="minorHAnsi"/>
                <w:color w:val="000000" w:themeColor="text1"/>
              </w:rPr>
              <w:t>&lt;CategoryDefinition&gt;</w:t>
            </w:r>
          </w:p>
          <w:p w14:paraId="7BE4B096" w14:textId="2E54C706"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id="OTHER1_TYPE1"&gt;</w:t>
            </w:r>
          </w:p>
          <w:p w14:paraId="0F576E25"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28293A77"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精神神経系</w:t>
            </w:r>
            <w:proofErr w:type="spellEnd"/>
            <w:r w:rsidRPr="008D2101">
              <w:rPr>
                <w:rFonts w:eastAsiaTheme="minorHAnsi" w:hint="eastAsia"/>
                <w:color w:val="000000" w:themeColor="text1"/>
              </w:rPr>
              <w:t>&lt;/Lang&gt;</w:t>
            </w:r>
          </w:p>
          <w:p w14:paraId="50B4A379"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3CF0344C" w14:textId="77777777" w:rsidR="00692527" w:rsidRPr="008D2101" w:rsidRDefault="00692527" w:rsidP="00692527">
            <w:pPr>
              <w:rPr>
                <w:rFonts w:eastAsiaTheme="minorHAnsi"/>
                <w:color w:val="000000" w:themeColor="text1"/>
              </w:rPr>
            </w:pPr>
            <w:r w:rsidRPr="008D2101">
              <w:rPr>
                <w:rFonts w:eastAsiaTheme="minorHAnsi"/>
                <w:color w:val="000000" w:themeColor="text1"/>
              </w:rPr>
              <w:lastRenderedPageBreak/>
              <w:t xml:space="preserve">            &lt;/Category&gt;</w:t>
            </w:r>
          </w:p>
          <w:p w14:paraId="66130B31"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&lt;Category id="OTHER1_TYPE2"&gt;</w:t>
            </w:r>
          </w:p>
          <w:p w14:paraId="03A150DD"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5EA7DDA3"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消化器</w:t>
            </w:r>
            <w:proofErr w:type="spellEnd"/>
            <w:r w:rsidRPr="008D2101">
              <w:rPr>
                <w:rFonts w:eastAsiaTheme="minorHAnsi" w:hint="eastAsia"/>
                <w:color w:val="000000" w:themeColor="text1"/>
              </w:rPr>
              <w:t>&lt;/Lang&gt;</w:t>
            </w:r>
          </w:p>
          <w:p w14:paraId="68EEAE9F"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27AE05FF" w14:textId="2FFC132F"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5A28C141" w14:textId="6EC0E016"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id="OTHER1_TYPE3"&gt;</w:t>
            </w:r>
          </w:p>
          <w:p w14:paraId="688ACE9A"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3024CAAE"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肝臓</w:t>
            </w:r>
            <w:proofErr w:type="spellEnd"/>
            <w:r w:rsidRPr="008D2101">
              <w:rPr>
                <w:rFonts w:eastAsiaTheme="minorHAnsi" w:hint="eastAsia"/>
                <w:color w:val="000000" w:themeColor="text1"/>
              </w:rPr>
              <w:t>&lt;/Lang&gt;</w:t>
            </w:r>
          </w:p>
          <w:p w14:paraId="0E803BCC"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6882B8A1" w14:textId="042E999F"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79F1E92D" w14:textId="56679060"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id="OTHER1_TYPE4"&gt;</w:t>
            </w:r>
          </w:p>
          <w:p w14:paraId="508B6ABE"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0F8ADD8F"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皮膚</w:t>
            </w:r>
            <w:proofErr w:type="spellEnd"/>
            <w:r w:rsidRPr="008D2101">
              <w:rPr>
                <w:rFonts w:eastAsiaTheme="minorHAnsi" w:hint="eastAsia"/>
                <w:color w:val="000000" w:themeColor="text1"/>
              </w:rPr>
              <w:t>&lt;/Lang&gt;</w:t>
            </w:r>
          </w:p>
          <w:p w14:paraId="5D6264F4"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22C7D2B6" w14:textId="6F013869"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66EB636F" w14:textId="746BD179"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id="OTHER1_TYPE5"&gt;</w:t>
            </w:r>
          </w:p>
          <w:p w14:paraId="6F5298ED"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&lt;Detail modified="</w:t>
            </w:r>
            <w:proofErr w:type="spellStart"/>
            <w:r w:rsidRPr="008D2101">
              <w:rPr>
                <w:rFonts w:ascii="MS Mincho" w:eastAsia="MS Mincho" w:hAnsi="MS Mincho" w:cs="MS Mincho" w:hint="eastAsia"/>
                <w:color w:val="000000" w:themeColor="text1"/>
              </w:rPr>
              <w:t>今回</w:t>
            </w:r>
            <w:proofErr w:type="spellEnd"/>
            <w:r w:rsidRPr="008D2101">
              <w:rPr>
                <w:rFonts w:eastAsiaTheme="minorHAnsi" w:hint="eastAsia"/>
                <w:color w:val="000000" w:themeColor="text1"/>
              </w:rPr>
              <w:t>"&gt;</w:t>
            </w:r>
          </w:p>
          <w:p w14:paraId="4EC1A2C0"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筋骨格系</w:t>
            </w:r>
            <w:proofErr w:type="spellEnd"/>
            <w:r w:rsidRPr="008D2101">
              <w:rPr>
                <w:rFonts w:eastAsiaTheme="minorHAnsi" w:hint="eastAsia"/>
                <w:color w:val="000000" w:themeColor="text1"/>
              </w:rPr>
              <w:t>&lt;/Lang&gt;</w:t>
            </w:r>
          </w:p>
          <w:p w14:paraId="758D73E4"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4EA3F15B" w14:textId="721E0B6D"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026F0FE5" w14:textId="4C907DDC"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id="OTHER1_TYPE6"&gt;</w:t>
            </w:r>
          </w:p>
          <w:p w14:paraId="79C183E1"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0FED37B8"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循環器</w:t>
            </w:r>
            <w:proofErr w:type="spellEnd"/>
            <w:r w:rsidRPr="008D2101">
              <w:rPr>
                <w:rFonts w:eastAsiaTheme="minorHAnsi" w:hint="eastAsia"/>
                <w:color w:val="000000" w:themeColor="text1"/>
              </w:rPr>
              <w:t>&lt;/Lang&gt;</w:t>
            </w:r>
          </w:p>
          <w:p w14:paraId="1A7F4452"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1F6CB34A" w14:textId="647D9CE1"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2826EBE3" w14:textId="7FC77911"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id="OTHER1_TYPE7"&gt;</w:t>
            </w:r>
          </w:p>
          <w:p w14:paraId="78341A4F"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01E24768"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呼吸器</w:t>
            </w:r>
            <w:proofErr w:type="spellEnd"/>
            <w:r w:rsidRPr="008D2101">
              <w:rPr>
                <w:rFonts w:eastAsiaTheme="minorHAnsi" w:hint="eastAsia"/>
                <w:color w:val="000000" w:themeColor="text1"/>
              </w:rPr>
              <w:t>&lt;/Lang&gt;</w:t>
            </w:r>
          </w:p>
          <w:p w14:paraId="60DA1A40"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2A2DEF4E" w14:textId="6BD90162"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3F425CF3" w14:textId="48F4C604"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id="OTHER1_TYPE8"&gt;</w:t>
            </w:r>
          </w:p>
          <w:p w14:paraId="6FF4B968"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1A79B089"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泌尿器</w:t>
            </w:r>
            <w:proofErr w:type="spellEnd"/>
            <w:r w:rsidRPr="008D2101">
              <w:rPr>
                <w:rFonts w:eastAsiaTheme="minorHAnsi" w:hint="eastAsia"/>
                <w:color w:val="000000" w:themeColor="text1"/>
              </w:rPr>
              <w:t>&lt;/Lang&gt;</w:t>
            </w:r>
          </w:p>
          <w:p w14:paraId="49764505"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5942B512" w14:textId="3B26A1FB"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6F294EB9" w14:textId="3BE0A78D"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id="OTHER1_TYPE9"&gt;</w:t>
            </w:r>
          </w:p>
          <w:p w14:paraId="1EBE1196"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7CB55D10"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生殖器</w:t>
            </w:r>
            <w:proofErr w:type="spellEnd"/>
            <w:r w:rsidRPr="008D2101">
              <w:rPr>
                <w:rFonts w:eastAsiaTheme="minorHAnsi" w:hint="eastAsia"/>
                <w:color w:val="000000" w:themeColor="text1"/>
              </w:rPr>
              <w:t>&lt;/Lang&gt;</w:t>
            </w:r>
          </w:p>
          <w:p w14:paraId="54C02A25"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6B1DA6AE" w14:textId="66F69C7B"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6B9047DC" w14:textId="55DBF53C" w:rsidR="00692527" w:rsidRPr="008D2101" w:rsidRDefault="00692527" w:rsidP="00692527">
            <w:pPr>
              <w:rPr>
                <w:rFonts w:eastAsiaTheme="minorHAnsi"/>
                <w:color w:val="000000" w:themeColor="text1"/>
              </w:rPr>
            </w:pPr>
            <w:r w:rsidRPr="008D2101">
              <w:rPr>
                <w:rFonts w:eastAsiaTheme="minorHAnsi"/>
                <w:color w:val="000000" w:themeColor="text1"/>
              </w:rPr>
              <w:t>&lt;Category id="OTHER1_TYPE10"&gt;</w:t>
            </w:r>
          </w:p>
          <w:p w14:paraId="1921BD6F"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&lt;Detail modified="</w:t>
            </w:r>
            <w:proofErr w:type="spellStart"/>
            <w:r w:rsidRPr="008D2101">
              <w:rPr>
                <w:rFonts w:ascii="MS Mincho" w:eastAsia="MS Mincho" w:hAnsi="MS Mincho" w:cs="MS Mincho" w:hint="eastAsia"/>
                <w:color w:val="000000" w:themeColor="text1"/>
              </w:rPr>
              <w:t>今回</w:t>
            </w:r>
            <w:proofErr w:type="spellEnd"/>
            <w:r w:rsidRPr="008D2101">
              <w:rPr>
                <w:rFonts w:eastAsiaTheme="minorHAnsi" w:hint="eastAsia"/>
                <w:color w:val="000000" w:themeColor="text1"/>
              </w:rPr>
              <w:t>"&gt;</w:t>
            </w:r>
          </w:p>
          <w:p w14:paraId="3E6CFE33" w14:textId="77777777" w:rsidR="00692527" w:rsidRPr="008D2101" w:rsidRDefault="00692527" w:rsidP="00692527">
            <w:pPr>
              <w:rPr>
                <w:rFonts w:eastAsiaTheme="minorHAnsi"/>
                <w:color w:val="000000" w:themeColor="text1"/>
              </w:rPr>
            </w:pPr>
            <w:r w:rsidRPr="008D2101">
              <w:rPr>
                <w:rFonts w:eastAsiaTheme="minorHAnsi" w:hint="eastAsia"/>
                <w:color w:val="000000" w:themeColor="text1"/>
              </w:rPr>
              <w:t xml:space="preserve">                &lt;Lang </w:t>
            </w:r>
            <w:proofErr w:type="spellStart"/>
            <w:proofErr w:type="gramStart"/>
            <w:r w:rsidRPr="008D2101">
              <w:rPr>
                <w:rFonts w:eastAsiaTheme="minorHAnsi" w:hint="eastAsia"/>
                <w:color w:val="000000" w:themeColor="text1"/>
              </w:rPr>
              <w:t>xml:lang</w:t>
            </w:r>
            <w:proofErr w:type="spellEnd"/>
            <w:proofErr w:type="gramEnd"/>
            <w:r w:rsidRPr="008D2101">
              <w:rPr>
                <w:rFonts w:eastAsiaTheme="minorHAnsi" w:hint="eastAsia"/>
                <w:color w:val="000000" w:themeColor="text1"/>
              </w:rPr>
              <w:t>="ja"&gt;</w:t>
            </w:r>
            <w:proofErr w:type="spellStart"/>
            <w:r w:rsidRPr="008D2101">
              <w:rPr>
                <w:rFonts w:ascii="MS Mincho" w:eastAsia="MS Mincho" w:hAnsi="MS Mincho" w:cs="MS Mincho" w:hint="eastAsia"/>
                <w:color w:val="000000" w:themeColor="text1"/>
              </w:rPr>
              <w:t>その他</w:t>
            </w:r>
            <w:proofErr w:type="spellEnd"/>
            <w:r w:rsidRPr="008D2101">
              <w:rPr>
                <w:rFonts w:eastAsiaTheme="minorHAnsi" w:hint="eastAsia"/>
                <w:color w:val="000000" w:themeColor="text1"/>
              </w:rPr>
              <w:t>&lt;/Lang&gt;</w:t>
            </w:r>
          </w:p>
          <w:p w14:paraId="7660D12D" w14:textId="77777777" w:rsidR="00692527" w:rsidRPr="008D2101" w:rsidRDefault="00692527" w:rsidP="00692527">
            <w:pPr>
              <w:rPr>
                <w:rFonts w:eastAsiaTheme="minorHAnsi"/>
                <w:color w:val="000000" w:themeColor="text1"/>
              </w:rPr>
            </w:pPr>
            <w:r w:rsidRPr="008D2101">
              <w:rPr>
                <w:rFonts w:eastAsiaTheme="minorHAnsi"/>
                <w:color w:val="000000" w:themeColor="text1"/>
              </w:rPr>
              <w:t xml:space="preserve">              &lt;/Detail&gt;</w:t>
            </w:r>
          </w:p>
          <w:p w14:paraId="7B45A5B4" w14:textId="08F41C9C" w:rsidR="00692527" w:rsidRPr="008D2101" w:rsidRDefault="00692527" w:rsidP="00692527">
            <w:pPr>
              <w:rPr>
                <w:rFonts w:eastAsiaTheme="minorHAnsi"/>
                <w:color w:val="000000" w:themeColor="text1"/>
              </w:rPr>
            </w:pPr>
            <w:r w:rsidRPr="008D2101">
              <w:rPr>
                <w:rFonts w:eastAsiaTheme="minorHAnsi"/>
                <w:color w:val="000000" w:themeColor="text1"/>
              </w:rPr>
              <w:t>&lt;/Category&gt;</w:t>
            </w:r>
          </w:p>
          <w:p w14:paraId="77BBD50E" w14:textId="252DF2E4" w:rsidR="00692527" w:rsidRDefault="00692527" w:rsidP="00692527">
            <w:pPr>
              <w:rPr>
                <w:rFonts w:eastAsiaTheme="minorEastAsia"/>
                <w:color w:val="000000" w:themeColor="text1"/>
                <w:lang w:eastAsia="ja-JP"/>
              </w:rPr>
            </w:pPr>
            <w:r w:rsidRPr="008D2101">
              <w:rPr>
                <w:rFonts w:eastAsiaTheme="minorHAnsi"/>
                <w:color w:val="000000" w:themeColor="text1"/>
              </w:rPr>
              <w:lastRenderedPageBreak/>
              <w:t>&lt;/CategoryDefinition&gt;</w:t>
            </w:r>
          </w:p>
          <w:p w14:paraId="19F5A657" w14:textId="77777777" w:rsidR="00692527" w:rsidRPr="00A735E2"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5E4B5F" w14:textId="77777777" w:rsidR="00692527" w:rsidRPr="00B20994" w:rsidRDefault="00692527" w:rsidP="00692527">
            <w:pPr>
              <w:rPr>
                <w:rFonts w:eastAsiaTheme="minorHAnsi"/>
                <w:color w:val="000000" w:themeColor="text1"/>
              </w:rPr>
            </w:pPr>
          </w:p>
        </w:tc>
      </w:tr>
      <w:tr w:rsidR="00692527" w:rsidRPr="000D1C20" w14:paraId="0562C653" w14:textId="2530A56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58C3A7"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798437"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その他の副作用の種類</w:t>
            </w:r>
            <w:proofErr w:type="spellEnd"/>
            <w:r w:rsidRPr="00B20994">
              <w:rPr>
                <w:color w:val="000000" w:themeColor="text1"/>
              </w:rPr>
              <w:t xml:space="preserve"> (Types of Other Adverse Events)</w:t>
            </w:r>
          </w:p>
          <w:p w14:paraId="2B569BDC" w14:textId="6C5E326B" w:rsidR="00692527" w:rsidRPr="00B20994" w:rsidRDefault="00692527" w:rsidP="00692527">
            <w:pPr>
              <w:rPr>
                <w:rFonts w:eastAsia="MS Gothic" w:cs="MS Gothic"/>
                <w:color w:val="000000" w:themeColor="text1"/>
              </w:rPr>
            </w:pPr>
            <w:r w:rsidRPr="00A735E2">
              <w:rPr>
                <w:rFonts w:eastAsia="MS Gothic" w:cs="MS Gothic"/>
                <w:color w:val="00B050"/>
              </w:rPr>
              <w:t>JPI XML Element</w:t>
            </w:r>
            <w:r w:rsidRPr="00A735E2">
              <w:rPr>
                <w:rFonts w:eastAsia="MS Gothic" w:cs="MS Gothic"/>
                <w:color w:val="00B050"/>
                <w:lang w:eastAsia="ja-JP"/>
              </w:rPr>
              <w:t>: Category</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9F5993"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2BA33AC3" w14:textId="77777777"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id="OTHER1_TYPE1"&gt;</w:t>
            </w:r>
          </w:p>
          <w:p w14:paraId="301209A2"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3F084792"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精神神経系</w:t>
            </w:r>
            <w:proofErr w:type="spellEnd"/>
            <w:r w:rsidRPr="00AE24A8">
              <w:rPr>
                <w:rFonts w:eastAsiaTheme="minorHAnsi" w:hint="eastAsia"/>
                <w:color w:val="000000" w:themeColor="text1"/>
              </w:rPr>
              <w:t>&lt;/Lang&gt;</w:t>
            </w:r>
          </w:p>
          <w:p w14:paraId="3BAE7CF6"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2FFCC9CD" w14:textId="2E3710AC"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4BE42618" w14:textId="77777777" w:rsidR="00692527" w:rsidRDefault="00692527" w:rsidP="00692527">
            <w:pPr>
              <w:rPr>
                <w:rFonts w:eastAsiaTheme="minorEastAsia"/>
                <w:color w:val="000000" w:themeColor="text1"/>
                <w:lang w:eastAsia="ja-JP"/>
              </w:rPr>
            </w:pPr>
          </w:p>
          <w:p w14:paraId="0FD68E8C" w14:textId="5E6460D8"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id="OTHER1_TYPE2"&gt;</w:t>
            </w:r>
          </w:p>
          <w:p w14:paraId="352758DE"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4189057B"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消化器</w:t>
            </w:r>
            <w:proofErr w:type="spellEnd"/>
            <w:r w:rsidRPr="00AE24A8">
              <w:rPr>
                <w:rFonts w:eastAsiaTheme="minorHAnsi" w:hint="eastAsia"/>
                <w:color w:val="000000" w:themeColor="text1"/>
              </w:rPr>
              <w:t>&lt;/Lang&gt;</w:t>
            </w:r>
          </w:p>
          <w:p w14:paraId="40A40870"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6FE498D6" w14:textId="341A5B2D"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14254B1A" w14:textId="77777777" w:rsidR="00692527" w:rsidRDefault="00692527" w:rsidP="00692527">
            <w:pPr>
              <w:rPr>
                <w:rFonts w:eastAsiaTheme="minorEastAsia"/>
                <w:color w:val="000000" w:themeColor="text1"/>
                <w:lang w:eastAsia="ja-JP"/>
              </w:rPr>
            </w:pPr>
          </w:p>
          <w:p w14:paraId="2FC83604" w14:textId="45601A9A"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id="OTHER1_TYPE3"&gt;</w:t>
            </w:r>
          </w:p>
          <w:p w14:paraId="2ECCFD10"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09151ED7"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肝臓</w:t>
            </w:r>
            <w:proofErr w:type="spellEnd"/>
            <w:r w:rsidRPr="00AE24A8">
              <w:rPr>
                <w:rFonts w:eastAsiaTheme="minorHAnsi" w:hint="eastAsia"/>
                <w:color w:val="000000" w:themeColor="text1"/>
              </w:rPr>
              <w:t>&lt;/Lang&gt;</w:t>
            </w:r>
          </w:p>
          <w:p w14:paraId="0A4CD149"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40059352" w14:textId="726E7AC1"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012DF0C6" w14:textId="77777777" w:rsidR="00692527" w:rsidRDefault="00692527" w:rsidP="00692527">
            <w:pPr>
              <w:rPr>
                <w:rFonts w:eastAsiaTheme="minorEastAsia"/>
                <w:color w:val="000000" w:themeColor="text1"/>
                <w:lang w:eastAsia="ja-JP"/>
              </w:rPr>
            </w:pPr>
          </w:p>
          <w:p w14:paraId="30F1744D" w14:textId="2115E0DB"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id="OTHER1_TYPE4"&gt;</w:t>
            </w:r>
          </w:p>
          <w:p w14:paraId="3A077AB3"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4BFAFEDE"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皮膚</w:t>
            </w:r>
            <w:proofErr w:type="spellEnd"/>
            <w:r w:rsidRPr="00AE24A8">
              <w:rPr>
                <w:rFonts w:eastAsiaTheme="minorHAnsi" w:hint="eastAsia"/>
                <w:color w:val="000000" w:themeColor="text1"/>
              </w:rPr>
              <w:t>&lt;/Lang&gt;</w:t>
            </w:r>
          </w:p>
          <w:p w14:paraId="77105C51"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49B28F2E" w14:textId="745A7E9A"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79A8CCB7" w14:textId="77777777" w:rsidR="00692527" w:rsidRDefault="00692527" w:rsidP="00692527">
            <w:pPr>
              <w:rPr>
                <w:rFonts w:eastAsiaTheme="minorEastAsia"/>
                <w:color w:val="000000" w:themeColor="text1"/>
                <w:lang w:eastAsia="ja-JP"/>
              </w:rPr>
            </w:pPr>
          </w:p>
          <w:p w14:paraId="622BA602" w14:textId="11C30DB7"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id="OTHER1_TYPE5"&gt;</w:t>
            </w:r>
          </w:p>
          <w:p w14:paraId="3F8C93D0"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&lt;Detail modified="</w:t>
            </w:r>
            <w:proofErr w:type="spellStart"/>
            <w:r w:rsidRPr="00AE24A8">
              <w:rPr>
                <w:rFonts w:ascii="MS Mincho" w:eastAsia="MS Mincho" w:hAnsi="MS Mincho" w:cs="MS Mincho" w:hint="eastAsia"/>
                <w:color w:val="000000" w:themeColor="text1"/>
              </w:rPr>
              <w:t>今回</w:t>
            </w:r>
            <w:proofErr w:type="spellEnd"/>
            <w:r w:rsidRPr="00AE24A8">
              <w:rPr>
                <w:rFonts w:eastAsiaTheme="minorHAnsi" w:hint="eastAsia"/>
                <w:color w:val="000000" w:themeColor="text1"/>
              </w:rPr>
              <w:t>"&gt;</w:t>
            </w:r>
          </w:p>
          <w:p w14:paraId="0F0F5A6C"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筋骨格系</w:t>
            </w:r>
            <w:proofErr w:type="spellEnd"/>
            <w:r w:rsidRPr="00AE24A8">
              <w:rPr>
                <w:rFonts w:eastAsiaTheme="minorHAnsi" w:hint="eastAsia"/>
                <w:color w:val="000000" w:themeColor="text1"/>
              </w:rPr>
              <w:t>&lt;/Lang&gt;</w:t>
            </w:r>
          </w:p>
          <w:p w14:paraId="5B0C9C20"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0DCE6EFD" w14:textId="2520777D"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01734D4B" w14:textId="77777777" w:rsidR="00692527" w:rsidRDefault="00692527" w:rsidP="00692527">
            <w:pPr>
              <w:rPr>
                <w:rFonts w:eastAsiaTheme="minorEastAsia"/>
                <w:color w:val="000000" w:themeColor="text1"/>
                <w:lang w:eastAsia="ja-JP"/>
              </w:rPr>
            </w:pPr>
          </w:p>
          <w:p w14:paraId="4384A0F3" w14:textId="58F2F107"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id="OTHER1_TYPE6"&gt;</w:t>
            </w:r>
          </w:p>
          <w:p w14:paraId="521F573A"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17623AD1"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循環器</w:t>
            </w:r>
            <w:proofErr w:type="spellEnd"/>
            <w:r w:rsidRPr="00AE24A8">
              <w:rPr>
                <w:rFonts w:eastAsiaTheme="minorHAnsi" w:hint="eastAsia"/>
                <w:color w:val="000000" w:themeColor="text1"/>
              </w:rPr>
              <w:t>&lt;/Lang&gt;</w:t>
            </w:r>
          </w:p>
          <w:p w14:paraId="2E77293C"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2C75BD50" w14:textId="7CAA37AC"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609A11A8" w14:textId="77777777" w:rsidR="00692527" w:rsidRDefault="00692527" w:rsidP="00692527">
            <w:pPr>
              <w:rPr>
                <w:rFonts w:eastAsiaTheme="minorEastAsia"/>
                <w:color w:val="000000" w:themeColor="text1"/>
                <w:lang w:eastAsia="ja-JP"/>
              </w:rPr>
            </w:pPr>
          </w:p>
          <w:p w14:paraId="3BEC69B9" w14:textId="4510B817"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id="OTHER1_TYPE7"&gt;</w:t>
            </w:r>
          </w:p>
          <w:p w14:paraId="77A0B8DE"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6BE1149B"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呼吸器</w:t>
            </w:r>
            <w:proofErr w:type="spellEnd"/>
            <w:r w:rsidRPr="00AE24A8">
              <w:rPr>
                <w:rFonts w:eastAsiaTheme="minorHAnsi" w:hint="eastAsia"/>
                <w:color w:val="000000" w:themeColor="text1"/>
              </w:rPr>
              <w:t>&lt;/Lang&gt;</w:t>
            </w:r>
          </w:p>
          <w:p w14:paraId="34E0772B"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22488603" w14:textId="0C6D6E61"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068A2D78" w14:textId="77777777" w:rsidR="00692527" w:rsidRDefault="00692527" w:rsidP="00692527">
            <w:pPr>
              <w:rPr>
                <w:rFonts w:eastAsiaTheme="minorEastAsia"/>
                <w:color w:val="000000" w:themeColor="text1"/>
                <w:lang w:eastAsia="ja-JP"/>
              </w:rPr>
            </w:pPr>
          </w:p>
          <w:p w14:paraId="5349EF50" w14:textId="054ECA73"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id="OTHER1_TYPE8"&gt;</w:t>
            </w:r>
          </w:p>
          <w:p w14:paraId="566EC22D" w14:textId="77777777" w:rsidR="00692527" w:rsidRPr="00AE24A8" w:rsidRDefault="00692527" w:rsidP="00692527">
            <w:pPr>
              <w:rPr>
                <w:rFonts w:eastAsiaTheme="minorHAnsi"/>
                <w:color w:val="000000" w:themeColor="text1"/>
              </w:rPr>
            </w:pPr>
            <w:r w:rsidRPr="00AE24A8">
              <w:rPr>
                <w:rFonts w:eastAsiaTheme="minorHAnsi"/>
                <w:color w:val="000000" w:themeColor="text1"/>
              </w:rPr>
              <w:lastRenderedPageBreak/>
              <w:t xml:space="preserve">              &lt;Detail&gt;</w:t>
            </w:r>
          </w:p>
          <w:p w14:paraId="721C2AAF"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泌尿器</w:t>
            </w:r>
            <w:proofErr w:type="spellEnd"/>
            <w:r w:rsidRPr="00AE24A8">
              <w:rPr>
                <w:rFonts w:eastAsiaTheme="minorHAnsi" w:hint="eastAsia"/>
                <w:color w:val="000000" w:themeColor="text1"/>
              </w:rPr>
              <w:t>&lt;/Lang&gt;</w:t>
            </w:r>
          </w:p>
          <w:p w14:paraId="3D9E82D2"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050D86E3" w14:textId="77F1B067"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740B5165" w14:textId="77777777" w:rsidR="00692527" w:rsidRDefault="00692527" w:rsidP="00692527">
            <w:pPr>
              <w:rPr>
                <w:rFonts w:eastAsiaTheme="minorEastAsia"/>
                <w:color w:val="000000" w:themeColor="text1"/>
                <w:lang w:eastAsia="ja-JP"/>
              </w:rPr>
            </w:pPr>
          </w:p>
          <w:p w14:paraId="72FC68B6" w14:textId="1DDD8E7E"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id="OTHER1_TYPE9"&gt;</w:t>
            </w:r>
          </w:p>
          <w:p w14:paraId="5849FB70"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293FD221"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生殖器</w:t>
            </w:r>
            <w:proofErr w:type="spellEnd"/>
            <w:r w:rsidRPr="00AE24A8">
              <w:rPr>
                <w:rFonts w:eastAsiaTheme="minorHAnsi" w:hint="eastAsia"/>
                <w:color w:val="000000" w:themeColor="text1"/>
              </w:rPr>
              <w:t>&lt;/Lang&gt;</w:t>
            </w:r>
          </w:p>
          <w:p w14:paraId="106CF8AF"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3F8D09FF" w14:textId="6F208F95" w:rsidR="00692527" w:rsidRPr="00AE24A8" w:rsidRDefault="00692527" w:rsidP="00692527">
            <w:pPr>
              <w:rPr>
                <w:rFonts w:eastAsiaTheme="minorHAnsi"/>
                <w:color w:val="000000" w:themeColor="text1"/>
              </w:rPr>
            </w:pPr>
            <w:r w:rsidRPr="00AE24A8">
              <w:rPr>
                <w:rFonts w:eastAsiaTheme="minorHAnsi"/>
                <w:color w:val="000000" w:themeColor="text1"/>
              </w:rPr>
              <w:t>&lt;/Category&gt;</w:t>
            </w:r>
          </w:p>
          <w:p w14:paraId="3795CE61" w14:textId="77777777" w:rsidR="00692527" w:rsidRDefault="00692527" w:rsidP="00692527">
            <w:pPr>
              <w:rPr>
                <w:rFonts w:eastAsiaTheme="minorEastAsia"/>
                <w:color w:val="000000" w:themeColor="text1"/>
                <w:lang w:eastAsia="ja-JP"/>
              </w:rPr>
            </w:pPr>
          </w:p>
          <w:p w14:paraId="20C54CDC" w14:textId="3066FF00" w:rsidR="00692527" w:rsidRPr="00AE24A8" w:rsidRDefault="00692527" w:rsidP="00692527">
            <w:pPr>
              <w:rPr>
                <w:rFonts w:eastAsiaTheme="minorHAnsi"/>
                <w:color w:val="000000" w:themeColor="text1"/>
              </w:rPr>
            </w:pPr>
            <w:r w:rsidRPr="00AE24A8">
              <w:rPr>
                <w:rFonts w:eastAsiaTheme="minorHAnsi"/>
                <w:color w:val="000000" w:themeColor="text1"/>
              </w:rPr>
              <w:t>&lt;Category id="OTHER1_TYPE10"&gt;</w:t>
            </w:r>
          </w:p>
          <w:p w14:paraId="4C2269DD"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&lt;Detail modified="</w:t>
            </w:r>
            <w:proofErr w:type="spellStart"/>
            <w:r w:rsidRPr="00AE24A8">
              <w:rPr>
                <w:rFonts w:ascii="MS Mincho" w:eastAsia="MS Mincho" w:hAnsi="MS Mincho" w:cs="MS Mincho" w:hint="eastAsia"/>
                <w:color w:val="000000" w:themeColor="text1"/>
              </w:rPr>
              <w:t>今回</w:t>
            </w:r>
            <w:proofErr w:type="spellEnd"/>
            <w:r w:rsidRPr="00AE24A8">
              <w:rPr>
                <w:rFonts w:eastAsiaTheme="minorHAnsi" w:hint="eastAsia"/>
                <w:color w:val="000000" w:themeColor="text1"/>
              </w:rPr>
              <w:t>"&gt;</w:t>
            </w:r>
          </w:p>
          <w:p w14:paraId="5F442A3C" w14:textId="77777777" w:rsidR="00692527" w:rsidRPr="00AE24A8" w:rsidRDefault="00692527" w:rsidP="00692527">
            <w:pPr>
              <w:rPr>
                <w:rFonts w:eastAsiaTheme="minorHAnsi"/>
                <w:color w:val="000000" w:themeColor="text1"/>
              </w:rPr>
            </w:pPr>
            <w:r w:rsidRPr="00AE24A8">
              <w:rPr>
                <w:rFonts w:eastAsiaTheme="minorHAnsi" w:hint="eastAsia"/>
                <w:color w:val="000000" w:themeColor="text1"/>
              </w:rPr>
              <w:t xml:space="preserve">                &lt;Lang </w:t>
            </w:r>
            <w:proofErr w:type="spellStart"/>
            <w:proofErr w:type="gramStart"/>
            <w:r w:rsidRPr="00AE24A8">
              <w:rPr>
                <w:rFonts w:eastAsiaTheme="minorHAnsi" w:hint="eastAsia"/>
                <w:color w:val="000000" w:themeColor="text1"/>
              </w:rPr>
              <w:t>xml:lang</w:t>
            </w:r>
            <w:proofErr w:type="spellEnd"/>
            <w:proofErr w:type="gramEnd"/>
            <w:r w:rsidRPr="00AE24A8">
              <w:rPr>
                <w:rFonts w:eastAsiaTheme="minorHAnsi" w:hint="eastAsia"/>
                <w:color w:val="000000" w:themeColor="text1"/>
              </w:rPr>
              <w:t>="ja"&gt;</w:t>
            </w:r>
            <w:proofErr w:type="spellStart"/>
            <w:r w:rsidRPr="00AE24A8">
              <w:rPr>
                <w:rFonts w:ascii="MS Mincho" w:eastAsia="MS Mincho" w:hAnsi="MS Mincho" w:cs="MS Mincho" w:hint="eastAsia"/>
                <w:color w:val="000000" w:themeColor="text1"/>
              </w:rPr>
              <w:t>その他</w:t>
            </w:r>
            <w:proofErr w:type="spellEnd"/>
            <w:r w:rsidRPr="00AE24A8">
              <w:rPr>
                <w:rFonts w:eastAsiaTheme="minorHAnsi" w:hint="eastAsia"/>
                <w:color w:val="000000" w:themeColor="text1"/>
              </w:rPr>
              <w:t>&lt;/Lang&gt;</w:t>
            </w:r>
          </w:p>
          <w:p w14:paraId="55152FAA" w14:textId="77777777" w:rsidR="00692527" w:rsidRPr="00AE24A8" w:rsidRDefault="00692527" w:rsidP="00692527">
            <w:pPr>
              <w:rPr>
                <w:rFonts w:eastAsiaTheme="minorHAnsi"/>
                <w:color w:val="000000" w:themeColor="text1"/>
              </w:rPr>
            </w:pPr>
            <w:r w:rsidRPr="00AE24A8">
              <w:rPr>
                <w:rFonts w:eastAsiaTheme="minorHAnsi"/>
                <w:color w:val="000000" w:themeColor="text1"/>
              </w:rPr>
              <w:t xml:space="preserve">              &lt;/Detail&gt;</w:t>
            </w:r>
          </w:p>
          <w:p w14:paraId="747AA7F3" w14:textId="73B12826" w:rsidR="00692527" w:rsidRDefault="00692527" w:rsidP="00692527">
            <w:pPr>
              <w:rPr>
                <w:rFonts w:eastAsiaTheme="minorEastAsia"/>
                <w:color w:val="000000" w:themeColor="text1"/>
                <w:lang w:eastAsia="ja-JP"/>
              </w:rPr>
            </w:pPr>
            <w:r w:rsidRPr="00AE24A8">
              <w:rPr>
                <w:rFonts w:eastAsiaTheme="minorHAnsi"/>
                <w:color w:val="000000" w:themeColor="text1"/>
              </w:rPr>
              <w:t>&lt;/Category&gt;</w:t>
            </w:r>
          </w:p>
          <w:p w14:paraId="34A6179F" w14:textId="28D26DDE" w:rsidR="00692527" w:rsidRPr="00A735E2"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46CEB0" w14:textId="77777777" w:rsidR="00692527" w:rsidRPr="00B20994" w:rsidRDefault="00692527" w:rsidP="00692527">
            <w:pPr>
              <w:rPr>
                <w:rFonts w:eastAsiaTheme="minorHAnsi"/>
                <w:color w:val="000000" w:themeColor="text1"/>
              </w:rPr>
            </w:pPr>
          </w:p>
        </w:tc>
      </w:tr>
      <w:tr w:rsidR="00692527" w:rsidRPr="000D1C20" w14:paraId="46B4A1C9" w14:textId="04FE90B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5EFEAC"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3E1B7"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その他の副作用の頻度の定義</w:t>
            </w:r>
            <w:proofErr w:type="spellEnd"/>
            <w:r w:rsidRPr="00B20994">
              <w:rPr>
                <w:color w:val="000000" w:themeColor="text1"/>
              </w:rPr>
              <w:t xml:space="preserve"> (Definition of Frequency of Other Adverse Events)</w:t>
            </w:r>
          </w:p>
          <w:p w14:paraId="0C5CDFE2" w14:textId="6E6B184E" w:rsidR="00692527" w:rsidRPr="00B20994" w:rsidRDefault="00692527" w:rsidP="00692527">
            <w:pPr>
              <w:rPr>
                <w:rFonts w:eastAsia="MS Gothic" w:cs="MS Gothic"/>
                <w:color w:val="000000" w:themeColor="text1"/>
              </w:rPr>
            </w:pPr>
            <w:r w:rsidRPr="00A735E2">
              <w:rPr>
                <w:rFonts w:eastAsia="MS Gothic" w:cs="MS Gothic"/>
                <w:color w:val="00B050"/>
              </w:rPr>
              <w:t>JPI XML Element</w:t>
            </w:r>
            <w:r w:rsidRPr="00A735E2">
              <w:rPr>
                <w:rFonts w:eastAsia="MS Gothic" w:cs="MS Gothic"/>
                <w:color w:val="00B050"/>
                <w:lang w:eastAsia="ja-JP"/>
              </w:rPr>
              <w:t xml:space="preserve">: </w:t>
            </w:r>
            <w:proofErr w:type="spellStart"/>
            <w:r w:rsidRPr="00A735E2">
              <w:rPr>
                <w:rFonts w:eastAsia="MS Gothic" w:cs="MS Gothic"/>
                <w:color w:val="00B050"/>
                <w:lang w:eastAsia="ja-JP"/>
              </w:rPr>
              <w:t>FrequencyDefinition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BBCA6"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7BF95FD" w14:textId="77777777" w:rsidR="00692527" w:rsidRPr="00A6205D" w:rsidRDefault="00692527" w:rsidP="00692527">
            <w:pPr>
              <w:rPr>
                <w:rFonts w:eastAsiaTheme="minorHAnsi"/>
                <w:color w:val="000000" w:themeColor="text1"/>
              </w:rPr>
            </w:pPr>
            <w:r w:rsidRPr="00A6205D">
              <w:rPr>
                <w:rFonts w:eastAsiaTheme="minorHAnsi"/>
                <w:color w:val="000000" w:themeColor="text1"/>
              </w:rPr>
              <w:t>&lt;</w:t>
            </w:r>
            <w:proofErr w:type="spellStart"/>
            <w:r w:rsidRPr="00A6205D">
              <w:rPr>
                <w:rFonts w:eastAsiaTheme="minorHAnsi"/>
                <w:color w:val="000000" w:themeColor="text1"/>
              </w:rPr>
              <w:t>FrequencyDefinition</w:t>
            </w:r>
            <w:proofErr w:type="spellEnd"/>
            <w:r w:rsidRPr="00A6205D">
              <w:rPr>
                <w:rFonts w:eastAsiaTheme="minorHAnsi"/>
                <w:color w:val="000000" w:themeColor="text1"/>
              </w:rPr>
              <w:t>&gt;</w:t>
            </w:r>
          </w:p>
          <w:p w14:paraId="4BE9E2F3" w14:textId="01020B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&lt;Frequency id="OTHER1_FRQ1"&gt;</w:t>
            </w:r>
          </w:p>
          <w:p w14:paraId="66B46E86"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3300FA40"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="ja"&gt;5%</w:t>
            </w:r>
            <w:r w:rsidRPr="00A6205D">
              <w:rPr>
                <w:rFonts w:ascii="MS Mincho" w:eastAsia="MS Mincho" w:hAnsi="MS Mincho" w:cs="MS Mincho" w:hint="eastAsia"/>
                <w:color w:val="000000" w:themeColor="text1"/>
              </w:rPr>
              <w:t>以上</w:t>
            </w:r>
            <w:r w:rsidRPr="00A6205D">
              <w:rPr>
                <w:rFonts w:eastAsiaTheme="minorHAnsi" w:hint="eastAsia"/>
                <w:color w:val="000000" w:themeColor="text1"/>
              </w:rPr>
              <w:t>&lt;/Lang&gt;</w:t>
            </w:r>
          </w:p>
          <w:p w14:paraId="478D2E7C"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0E3D1E98" w14:textId="70820F5A" w:rsidR="00692527" w:rsidRPr="00A6205D" w:rsidRDefault="00692527" w:rsidP="00692527">
            <w:pPr>
              <w:rPr>
                <w:rFonts w:eastAsiaTheme="minorHAnsi"/>
                <w:color w:val="000000" w:themeColor="text1"/>
              </w:rPr>
            </w:pPr>
            <w:r w:rsidRPr="00A6205D">
              <w:rPr>
                <w:rFonts w:eastAsiaTheme="minorHAnsi"/>
                <w:color w:val="000000" w:themeColor="text1"/>
              </w:rPr>
              <w:t xml:space="preserve"> &lt;/Frequency&gt;</w:t>
            </w:r>
          </w:p>
          <w:p w14:paraId="59CB7500" w14:textId="2F0D8A53" w:rsidR="00692527" w:rsidRPr="00A6205D" w:rsidRDefault="00692527" w:rsidP="00692527">
            <w:pPr>
              <w:rPr>
                <w:rFonts w:eastAsiaTheme="minorHAnsi"/>
                <w:color w:val="000000" w:themeColor="text1"/>
              </w:rPr>
            </w:pPr>
            <w:r w:rsidRPr="00A6205D">
              <w:rPr>
                <w:rFonts w:eastAsiaTheme="minorHAnsi"/>
                <w:color w:val="000000" w:themeColor="text1"/>
              </w:rPr>
              <w:t xml:space="preserve"> &lt;Frequency id="OTHER1_FRQ2"&gt;</w:t>
            </w:r>
          </w:p>
          <w:p w14:paraId="6D545B49"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583EFB00"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="ja"&gt;0.1</w:t>
            </w:r>
            <w:r w:rsidRPr="00A6205D">
              <w:rPr>
                <w:rFonts w:ascii="MS Mincho" w:eastAsia="MS Mincho" w:hAnsi="MS Mincho" w:cs="MS Mincho" w:hint="eastAsia"/>
                <w:color w:val="000000" w:themeColor="text1"/>
              </w:rPr>
              <w:t>～</w:t>
            </w:r>
            <w:r w:rsidRPr="00A6205D">
              <w:rPr>
                <w:rFonts w:eastAsiaTheme="minorHAnsi" w:hint="eastAsia"/>
                <w:color w:val="000000" w:themeColor="text1"/>
              </w:rPr>
              <w:t>5%</w:t>
            </w:r>
            <w:r w:rsidRPr="00A6205D">
              <w:rPr>
                <w:rFonts w:ascii="MS Mincho" w:eastAsia="MS Mincho" w:hAnsi="MS Mincho" w:cs="MS Mincho" w:hint="eastAsia"/>
                <w:color w:val="000000" w:themeColor="text1"/>
              </w:rPr>
              <w:t>未満</w:t>
            </w:r>
            <w:r w:rsidRPr="00A6205D">
              <w:rPr>
                <w:rFonts w:eastAsiaTheme="minorHAnsi" w:hint="eastAsia"/>
                <w:color w:val="000000" w:themeColor="text1"/>
              </w:rPr>
              <w:t>&lt;/Lang&gt;</w:t>
            </w:r>
          </w:p>
          <w:p w14:paraId="03301608"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66C9DB04" w14:textId="26EB16B5" w:rsidR="00692527" w:rsidRPr="00A6205D" w:rsidRDefault="00692527" w:rsidP="00692527">
            <w:pPr>
              <w:rPr>
                <w:rFonts w:eastAsiaTheme="minorHAnsi"/>
                <w:color w:val="000000" w:themeColor="text1"/>
              </w:rPr>
            </w:pPr>
            <w:r w:rsidRPr="00A6205D">
              <w:rPr>
                <w:rFonts w:eastAsiaTheme="minorHAnsi"/>
                <w:color w:val="000000" w:themeColor="text1"/>
              </w:rPr>
              <w:t>&lt;/Frequency&gt;</w:t>
            </w:r>
          </w:p>
          <w:p w14:paraId="68E40570" w14:textId="31465A29" w:rsidR="00692527" w:rsidRPr="00A6205D" w:rsidRDefault="00692527" w:rsidP="00692527">
            <w:pPr>
              <w:rPr>
                <w:rFonts w:eastAsiaTheme="minorHAnsi"/>
                <w:color w:val="000000" w:themeColor="text1"/>
              </w:rPr>
            </w:pPr>
            <w:r w:rsidRPr="00A6205D">
              <w:rPr>
                <w:rFonts w:eastAsiaTheme="minorHAnsi"/>
                <w:color w:val="000000" w:themeColor="text1"/>
              </w:rPr>
              <w:t>&lt;Frequency id="OTHER1_FRQ3"&gt;</w:t>
            </w:r>
          </w:p>
          <w:p w14:paraId="0EB19A7E"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4E809077"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w:t>
            </w:r>
            <w:proofErr w:type="spellStart"/>
            <w:r w:rsidRPr="00A6205D">
              <w:rPr>
                <w:rFonts w:ascii="MS Mincho" w:eastAsia="MS Mincho" w:hAnsi="MS Mincho" w:cs="MS Mincho" w:hint="eastAsia"/>
                <w:color w:val="000000" w:themeColor="text1"/>
              </w:rPr>
              <w:t>頻度不明</w:t>
            </w:r>
            <w:proofErr w:type="spellEnd"/>
            <w:r w:rsidRPr="00A6205D">
              <w:rPr>
                <w:rFonts w:eastAsiaTheme="minorHAnsi" w:hint="eastAsia"/>
                <w:color w:val="000000" w:themeColor="text1"/>
              </w:rPr>
              <w:t>&lt;/Lang&gt;</w:t>
            </w:r>
          </w:p>
          <w:p w14:paraId="35330404"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012DDEAE" w14:textId="285D26D4" w:rsidR="00692527" w:rsidRPr="00A6205D" w:rsidRDefault="00692527" w:rsidP="00692527">
            <w:pPr>
              <w:rPr>
                <w:rFonts w:eastAsiaTheme="minorHAnsi"/>
                <w:color w:val="000000" w:themeColor="text1"/>
              </w:rPr>
            </w:pPr>
            <w:r w:rsidRPr="00A6205D">
              <w:rPr>
                <w:rFonts w:eastAsiaTheme="minorHAnsi"/>
                <w:color w:val="000000" w:themeColor="text1"/>
              </w:rPr>
              <w:t>&lt;/Frequency&gt;</w:t>
            </w:r>
          </w:p>
          <w:p w14:paraId="5079A880" w14:textId="77777777" w:rsidR="00692527" w:rsidRDefault="00692527" w:rsidP="00692527">
            <w:pPr>
              <w:rPr>
                <w:rFonts w:eastAsiaTheme="minorEastAsia"/>
                <w:color w:val="000000" w:themeColor="text1"/>
                <w:lang w:eastAsia="ja-JP"/>
              </w:rPr>
            </w:pPr>
            <w:r w:rsidRPr="00A6205D">
              <w:rPr>
                <w:rFonts w:eastAsiaTheme="minorHAnsi"/>
                <w:color w:val="000000" w:themeColor="text1"/>
              </w:rPr>
              <w:t xml:space="preserve"> &lt;/</w:t>
            </w:r>
            <w:proofErr w:type="spellStart"/>
            <w:r w:rsidRPr="00A6205D">
              <w:rPr>
                <w:rFonts w:eastAsiaTheme="minorHAnsi"/>
                <w:color w:val="000000" w:themeColor="text1"/>
              </w:rPr>
              <w:t>FrequencyDefinition</w:t>
            </w:r>
            <w:proofErr w:type="spellEnd"/>
            <w:r w:rsidRPr="00A6205D">
              <w:rPr>
                <w:rFonts w:eastAsiaTheme="minorHAnsi"/>
                <w:color w:val="000000" w:themeColor="text1"/>
              </w:rPr>
              <w:t>&gt;</w:t>
            </w:r>
          </w:p>
          <w:p w14:paraId="62059AF2" w14:textId="51847330" w:rsidR="00692527" w:rsidRPr="00A735E2"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02C24E" w14:textId="77777777" w:rsidR="00692527" w:rsidRPr="00B20994" w:rsidRDefault="00692527" w:rsidP="00692527">
            <w:pPr>
              <w:rPr>
                <w:rFonts w:eastAsiaTheme="minorHAnsi"/>
                <w:color w:val="000000" w:themeColor="text1"/>
              </w:rPr>
            </w:pPr>
          </w:p>
        </w:tc>
      </w:tr>
      <w:tr w:rsidR="00692527" w:rsidRPr="000D1C20" w14:paraId="7455D8F1" w14:textId="323C223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C688AE"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1022E6"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その他の副作用の頻度</w:t>
            </w:r>
            <w:proofErr w:type="spellEnd"/>
            <w:r w:rsidRPr="00B20994">
              <w:rPr>
                <w:color w:val="000000" w:themeColor="text1"/>
              </w:rPr>
              <w:t xml:space="preserve"> (Frequency of Other Adverse Events)</w:t>
            </w:r>
          </w:p>
          <w:p w14:paraId="407641DE" w14:textId="478BD13E" w:rsidR="00692527" w:rsidRPr="00B20994" w:rsidRDefault="00692527" w:rsidP="00692527">
            <w:pPr>
              <w:rPr>
                <w:rFonts w:eastAsia="MS Gothic" w:cs="MS Gothic"/>
                <w:color w:val="000000" w:themeColor="text1"/>
              </w:rPr>
            </w:pPr>
            <w:r w:rsidRPr="00A735E2">
              <w:rPr>
                <w:rFonts w:eastAsia="MS Gothic" w:cs="MS Gothic"/>
                <w:color w:val="00B050"/>
              </w:rPr>
              <w:t>JPI XML Element</w:t>
            </w:r>
            <w:r w:rsidRPr="00A735E2">
              <w:rPr>
                <w:rFonts w:eastAsia="MS Gothic" w:cs="MS Gothic"/>
                <w:color w:val="00B050"/>
                <w:lang w:eastAsia="ja-JP"/>
              </w:rPr>
              <w:t>: Frequency</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F4EB55"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E120D73" w14:textId="56B19ABA" w:rsidR="00692527" w:rsidRPr="00A6205D" w:rsidRDefault="00692527" w:rsidP="00692527">
            <w:pPr>
              <w:rPr>
                <w:rFonts w:eastAsiaTheme="minorHAnsi"/>
                <w:color w:val="000000" w:themeColor="text1"/>
              </w:rPr>
            </w:pPr>
            <w:r w:rsidRPr="00A6205D">
              <w:rPr>
                <w:rFonts w:eastAsiaTheme="minorHAnsi"/>
                <w:color w:val="000000" w:themeColor="text1"/>
              </w:rPr>
              <w:t>&lt;Frequency id="OTHER1_FRQ1"&gt;</w:t>
            </w:r>
          </w:p>
          <w:p w14:paraId="559ACAF2"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2E687B69"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="ja"&gt;5%</w:t>
            </w:r>
            <w:r w:rsidRPr="00A6205D">
              <w:rPr>
                <w:rFonts w:ascii="MS Mincho" w:eastAsia="MS Mincho" w:hAnsi="MS Mincho" w:cs="MS Mincho" w:hint="eastAsia"/>
                <w:color w:val="000000" w:themeColor="text1"/>
              </w:rPr>
              <w:t>以上</w:t>
            </w:r>
            <w:r w:rsidRPr="00A6205D">
              <w:rPr>
                <w:rFonts w:eastAsiaTheme="minorHAnsi" w:hint="eastAsia"/>
                <w:color w:val="000000" w:themeColor="text1"/>
              </w:rPr>
              <w:t>&lt;/Lang&gt;</w:t>
            </w:r>
          </w:p>
          <w:p w14:paraId="79532848"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063D5AC1"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&lt;/Frequency&gt;</w:t>
            </w:r>
          </w:p>
          <w:p w14:paraId="5B5821D1" w14:textId="77777777" w:rsidR="00692527" w:rsidRDefault="00692527" w:rsidP="00692527">
            <w:pPr>
              <w:rPr>
                <w:rFonts w:eastAsiaTheme="minorEastAsia"/>
                <w:color w:val="000000" w:themeColor="text1"/>
                <w:lang w:eastAsia="ja-JP"/>
              </w:rPr>
            </w:pPr>
            <w:r w:rsidRPr="00A6205D">
              <w:rPr>
                <w:rFonts w:eastAsiaTheme="minorHAnsi"/>
                <w:color w:val="000000" w:themeColor="text1"/>
              </w:rPr>
              <w:t xml:space="preserve"> </w:t>
            </w:r>
          </w:p>
          <w:p w14:paraId="7ACF56AE" w14:textId="18E3198E" w:rsidR="00692527" w:rsidRPr="00A6205D" w:rsidRDefault="00692527" w:rsidP="00692527">
            <w:pPr>
              <w:rPr>
                <w:rFonts w:eastAsiaTheme="minorHAnsi"/>
                <w:color w:val="000000" w:themeColor="text1"/>
              </w:rPr>
            </w:pPr>
            <w:r w:rsidRPr="00A6205D">
              <w:rPr>
                <w:rFonts w:eastAsiaTheme="minorHAnsi"/>
                <w:color w:val="000000" w:themeColor="text1"/>
              </w:rPr>
              <w:t>&lt;Frequency id="OTHER1_FRQ2"&gt;</w:t>
            </w:r>
          </w:p>
          <w:p w14:paraId="7F3D56BB"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6F353825"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="ja"&gt;0.1</w:t>
            </w:r>
            <w:r w:rsidRPr="00A6205D">
              <w:rPr>
                <w:rFonts w:ascii="MS Mincho" w:eastAsia="MS Mincho" w:hAnsi="MS Mincho" w:cs="MS Mincho" w:hint="eastAsia"/>
                <w:color w:val="000000" w:themeColor="text1"/>
              </w:rPr>
              <w:t>～</w:t>
            </w:r>
            <w:r w:rsidRPr="00A6205D">
              <w:rPr>
                <w:rFonts w:eastAsiaTheme="minorHAnsi" w:hint="eastAsia"/>
                <w:color w:val="000000" w:themeColor="text1"/>
              </w:rPr>
              <w:t>5%</w:t>
            </w:r>
            <w:r w:rsidRPr="00A6205D">
              <w:rPr>
                <w:rFonts w:ascii="MS Mincho" w:eastAsia="MS Mincho" w:hAnsi="MS Mincho" w:cs="MS Mincho" w:hint="eastAsia"/>
                <w:color w:val="000000" w:themeColor="text1"/>
              </w:rPr>
              <w:t>未満</w:t>
            </w:r>
            <w:r w:rsidRPr="00A6205D">
              <w:rPr>
                <w:rFonts w:eastAsiaTheme="minorHAnsi" w:hint="eastAsia"/>
                <w:color w:val="000000" w:themeColor="text1"/>
              </w:rPr>
              <w:t>&lt;/Lang&gt;</w:t>
            </w:r>
          </w:p>
          <w:p w14:paraId="67B7D927" w14:textId="77777777" w:rsidR="00692527" w:rsidRPr="00A6205D" w:rsidRDefault="00692527" w:rsidP="00692527">
            <w:pPr>
              <w:rPr>
                <w:rFonts w:eastAsiaTheme="minorHAnsi"/>
                <w:color w:val="000000" w:themeColor="text1"/>
              </w:rPr>
            </w:pPr>
            <w:r w:rsidRPr="00A6205D">
              <w:rPr>
                <w:rFonts w:eastAsiaTheme="minorHAnsi"/>
                <w:color w:val="000000" w:themeColor="text1"/>
              </w:rPr>
              <w:lastRenderedPageBreak/>
              <w:t xml:space="preserve">              &lt;/Detail&gt;</w:t>
            </w:r>
          </w:p>
          <w:p w14:paraId="131294CC" w14:textId="77777777" w:rsidR="00692527" w:rsidRPr="00A6205D" w:rsidRDefault="00692527" w:rsidP="00692527">
            <w:pPr>
              <w:rPr>
                <w:rFonts w:eastAsiaTheme="minorHAnsi"/>
                <w:color w:val="000000" w:themeColor="text1"/>
              </w:rPr>
            </w:pPr>
            <w:r w:rsidRPr="00A6205D">
              <w:rPr>
                <w:rFonts w:eastAsiaTheme="minorHAnsi"/>
                <w:color w:val="000000" w:themeColor="text1"/>
              </w:rPr>
              <w:t>&lt;/Frequency&gt;</w:t>
            </w:r>
          </w:p>
          <w:p w14:paraId="05554D35" w14:textId="77777777" w:rsidR="00692527" w:rsidRDefault="00692527" w:rsidP="00692527">
            <w:pPr>
              <w:rPr>
                <w:rFonts w:eastAsiaTheme="minorEastAsia"/>
                <w:color w:val="000000" w:themeColor="text1"/>
                <w:lang w:eastAsia="ja-JP"/>
              </w:rPr>
            </w:pPr>
          </w:p>
          <w:p w14:paraId="4AE3119A" w14:textId="70624746" w:rsidR="00692527" w:rsidRPr="00A6205D" w:rsidRDefault="00692527" w:rsidP="00692527">
            <w:pPr>
              <w:rPr>
                <w:rFonts w:eastAsiaTheme="minorHAnsi"/>
                <w:color w:val="000000" w:themeColor="text1"/>
              </w:rPr>
            </w:pPr>
            <w:r w:rsidRPr="00A6205D">
              <w:rPr>
                <w:rFonts w:eastAsiaTheme="minorHAnsi"/>
                <w:color w:val="000000" w:themeColor="text1"/>
              </w:rPr>
              <w:t>&lt;Frequency id="OTHER1_FRQ3"&gt;</w:t>
            </w:r>
          </w:p>
          <w:p w14:paraId="04272355"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6C8313F2" w14:textId="77777777" w:rsidR="00692527" w:rsidRPr="00A6205D" w:rsidRDefault="00692527" w:rsidP="00692527">
            <w:pPr>
              <w:rPr>
                <w:rFonts w:eastAsiaTheme="minorHAnsi"/>
                <w:color w:val="000000" w:themeColor="text1"/>
              </w:rPr>
            </w:pPr>
            <w:r w:rsidRPr="00A6205D">
              <w:rPr>
                <w:rFonts w:eastAsiaTheme="minorHAnsi" w:hint="eastAsia"/>
                <w:color w:val="000000" w:themeColor="text1"/>
              </w:rPr>
              <w:t xml:space="preserve">                &lt;Lang </w:t>
            </w:r>
            <w:proofErr w:type="spellStart"/>
            <w:proofErr w:type="gramStart"/>
            <w:r w:rsidRPr="00A6205D">
              <w:rPr>
                <w:rFonts w:eastAsiaTheme="minorHAnsi" w:hint="eastAsia"/>
                <w:color w:val="000000" w:themeColor="text1"/>
              </w:rPr>
              <w:t>xml:lang</w:t>
            </w:r>
            <w:proofErr w:type="spellEnd"/>
            <w:proofErr w:type="gramEnd"/>
            <w:r w:rsidRPr="00A6205D">
              <w:rPr>
                <w:rFonts w:eastAsiaTheme="minorHAnsi" w:hint="eastAsia"/>
                <w:color w:val="000000" w:themeColor="text1"/>
              </w:rPr>
              <w:t>="ja"&gt;</w:t>
            </w:r>
            <w:proofErr w:type="spellStart"/>
            <w:r w:rsidRPr="00A6205D">
              <w:rPr>
                <w:rFonts w:ascii="MS Mincho" w:eastAsia="MS Mincho" w:hAnsi="MS Mincho" w:cs="MS Mincho" w:hint="eastAsia"/>
                <w:color w:val="000000" w:themeColor="text1"/>
              </w:rPr>
              <w:t>頻度不明</w:t>
            </w:r>
            <w:proofErr w:type="spellEnd"/>
            <w:r w:rsidRPr="00A6205D">
              <w:rPr>
                <w:rFonts w:eastAsiaTheme="minorHAnsi" w:hint="eastAsia"/>
                <w:color w:val="000000" w:themeColor="text1"/>
              </w:rPr>
              <w:t>&lt;/Lang&gt;</w:t>
            </w:r>
          </w:p>
          <w:p w14:paraId="7BA12139" w14:textId="77777777" w:rsidR="00692527" w:rsidRPr="00A6205D" w:rsidRDefault="00692527" w:rsidP="00692527">
            <w:pPr>
              <w:rPr>
                <w:rFonts w:eastAsiaTheme="minorHAnsi"/>
                <w:color w:val="000000" w:themeColor="text1"/>
              </w:rPr>
            </w:pPr>
            <w:r w:rsidRPr="00A6205D">
              <w:rPr>
                <w:rFonts w:eastAsiaTheme="minorHAnsi"/>
                <w:color w:val="000000" w:themeColor="text1"/>
              </w:rPr>
              <w:t xml:space="preserve">              &lt;/Detail&gt;</w:t>
            </w:r>
          </w:p>
          <w:p w14:paraId="6F8480B7" w14:textId="77777777" w:rsidR="00692527" w:rsidRPr="00A6205D" w:rsidRDefault="00692527" w:rsidP="00692527">
            <w:pPr>
              <w:rPr>
                <w:rFonts w:eastAsiaTheme="minorHAnsi"/>
                <w:color w:val="000000" w:themeColor="text1"/>
              </w:rPr>
            </w:pPr>
            <w:r w:rsidRPr="00A6205D">
              <w:rPr>
                <w:rFonts w:eastAsiaTheme="minorHAnsi"/>
                <w:color w:val="000000" w:themeColor="text1"/>
              </w:rPr>
              <w:t>&lt;/Frequency&gt;</w:t>
            </w:r>
          </w:p>
          <w:p w14:paraId="13C9C681"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F9DB51" w14:textId="77777777" w:rsidR="00692527" w:rsidRPr="00B20994" w:rsidRDefault="00692527" w:rsidP="00692527">
            <w:pPr>
              <w:rPr>
                <w:rFonts w:eastAsiaTheme="minorHAnsi"/>
                <w:color w:val="000000" w:themeColor="text1"/>
              </w:rPr>
            </w:pPr>
          </w:p>
        </w:tc>
      </w:tr>
      <w:tr w:rsidR="00692527" w:rsidRPr="000D1C20" w14:paraId="1B24BD90" w14:textId="6AC7A23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709ADA"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58DE2A"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その他の副作用の説明群</w:t>
            </w:r>
            <w:proofErr w:type="spellEnd"/>
            <w:r w:rsidRPr="00B20994">
              <w:rPr>
                <w:color w:val="000000" w:themeColor="text1"/>
              </w:rPr>
              <w:t xml:space="preserve"> (Description Group of Other Adverse Events)</w:t>
            </w:r>
          </w:p>
          <w:p w14:paraId="26F15611" w14:textId="31041AB8" w:rsidR="00692527" w:rsidRPr="00B20994" w:rsidRDefault="00692527" w:rsidP="00692527">
            <w:pPr>
              <w:rPr>
                <w:rFonts w:eastAsia="MS Gothic" w:cs="MS Gothic"/>
                <w:color w:val="000000" w:themeColor="text1"/>
              </w:rPr>
            </w:pPr>
            <w:r w:rsidRPr="00A735E2">
              <w:rPr>
                <w:rFonts w:eastAsia="MS Gothic" w:cs="MS Gothic"/>
                <w:color w:val="00B050"/>
              </w:rPr>
              <w:t>JPI XML Element</w:t>
            </w:r>
            <w:r w:rsidRPr="00A735E2">
              <w:rPr>
                <w:rFonts w:eastAsia="MS Gothic" w:cs="MS Gothic"/>
                <w:color w:val="00B050"/>
                <w:lang w:eastAsia="ja-JP"/>
              </w:rPr>
              <w:t xml:space="preserve">: </w:t>
            </w:r>
            <w:proofErr w:type="spellStart"/>
            <w:r w:rsidRPr="00A735E2">
              <w:rPr>
                <w:rFonts w:eastAsia="MS Gothic" w:cs="MS Gothic"/>
                <w:color w:val="00B050"/>
                <w:lang w:eastAsia="ja-JP"/>
              </w:rPr>
              <w:t>AdverseReactions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5E3617"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F8B3628" w14:textId="77777777" w:rsidR="00692527" w:rsidRPr="00D234C9" w:rsidRDefault="00692527" w:rsidP="00692527">
            <w:pPr>
              <w:rPr>
                <w:rFonts w:eastAsiaTheme="minorHAnsi"/>
                <w:color w:val="000000" w:themeColor="text1"/>
              </w:rPr>
            </w:pPr>
            <w:r w:rsidRPr="00D234C9">
              <w:rPr>
                <w:rFonts w:eastAsiaTheme="minorHAnsi"/>
                <w:color w:val="000000" w:themeColor="text1"/>
              </w:rPr>
              <w:t>&lt;</w:t>
            </w:r>
            <w:proofErr w:type="spellStart"/>
            <w:r w:rsidRPr="00D234C9">
              <w:rPr>
                <w:rFonts w:eastAsiaTheme="minorHAnsi"/>
                <w:color w:val="000000" w:themeColor="text1"/>
              </w:rPr>
              <w:t>AdverseReactions</w:t>
            </w:r>
            <w:proofErr w:type="spellEnd"/>
            <w:r w:rsidRPr="00D234C9">
              <w:rPr>
                <w:rFonts w:eastAsiaTheme="minorHAnsi"/>
                <w:color w:val="000000" w:themeColor="text1"/>
              </w:rPr>
              <w:t>&gt;</w:t>
            </w:r>
          </w:p>
          <w:p w14:paraId="6AA950AE"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7C890D3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0CD9176"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多汗、めまい</w:t>
            </w:r>
            <w:proofErr w:type="spellEnd"/>
            <w:r w:rsidRPr="00D234C9">
              <w:rPr>
                <w:rFonts w:eastAsiaTheme="minorHAnsi" w:hint="eastAsia"/>
                <w:color w:val="000000" w:themeColor="text1"/>
              </w:rPr>
              <w:t>&lt;/Lang&gt;</w:t>
            </w:r>
          </w:p>
          <w:p w14:paraId="59522D9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0ACC065"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E5DACC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2ABADA3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D531E9D"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しびれ（感</w:t>
            </w:r>
            <w:proofErr w:type="spellEnd"/>
            <w:r w:rsidRPr="00D234C9">
              <w:rPr>
                <w:rFonts w:ascii="MS Mincho" w:eastAsia="MS Mincho" w:hAnsi="MS Mincho" w:cs="MS Mincho" w:hint="eastAsia"/>
                <w:color w:val="000000" w:themeColor="text1"/>
              </w:rPr>
              <w:t>）、</w:t>
            </w:r>
            <w:proofErr w:type="spellStart"/>
            <w:r w:rsidRPr="00D234C9">
              <w:rPr>
                <w:rFonts w:ascii="MS Mincho" w:eastAsia="MS Mincho" w:hAnsi="MS Mincho" w:cs="MS Mincho" w:hint="eastAsia"/>
                <w:color w:val="000000" w:themeColor="text1"/>
              </w:rPr>
              <w:t>頭痛、知覚障害、ふらつき（感</w:t>
            </w:r>
            <w:proofErr w:type="spellEnd"/>
            <w:r w:rsidRPr="00D234C9">
              <w:rPr>
                <w:rFonts w:ascii="MS Mincho" w:eastAsia="MS Mincho" w:hAnsi="MS Mincho" w:cs="MS Mincho" w:hint="eastAsia"/>
                <w:color w:val="000000" w:themeColor="text1"/>
              </w:rPr>
              <w:t>）、</w:t>
            </w:r>
            <w:proofErr w:type="spellStart"/>
            <w:r w:rsidRPr="00D234C9">
              <w:rPr>
                <w:rFonts w:ascii="MS Mincho" w:eastAsia="MS Mincho" w:hAnsi="MS Mincho" w:cs="MS Mincho" w:hint="eastAsia"/>
                <w:color w:val="000000" w:themeColor="text1"/>
              </w:rPr>
              <w:t>不眠（症</w:t>
            </w:r>
            <w:proofErr w:type="spellEnd"/>
            <w:r w:rsidRPr="00D234C9">
              <w:rPr>
                <w:rFonts w:ascii="MS Mincho" w:eastAsia="MS Mincho" w:hAnsi="MS Mincho" w:cs="MS Mincho" w:hint="eastAsia"/>
                <w:color w:val="000000" w:themeColor="text1"/>
              </w:rPr>
              <w:t>）、</w:t>
            </w:r>
            <w:proofErr w:type="spellStart"/>
            <w:r w:rsidRPr="00D234C9">
              <w:rPr>
                <w:rFonts w:ascii="MS Mincho" w:eastAsia="MS Mincho" w:hAnsi="MS Mincho" w:cs="MS Mincho" w:hint="eastAsia"/>
                <w:color w:val="000000" w:themeColor="text1"/>
              </w:rPr>
              <w:t>抑うつ、不安、手根管症候群</w:t>
            </w:r>
            <w:proofErr w:type="spellEnd"/>
            <w:r w:rsidRPr="00D234C9">
              <w:rPr>
                <w:rFonts w:eastAsiaTheme="minorHAnsi" w:hint="eastAsia"/>
                <w:color w:val="000000" w:themeColor="text1"/>
              </w:rPr>
              <w:t>&lt;/Lang&gt;</w:t>
            </w:r>
          </w:p>
          <w:p w14:paraId="58CA5FA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6C5463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9247C8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47CB511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DF2C2B5"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傾眠</w:t>
            </w:r>
            <w:proofErr w:type="spellEnd"/>
            <w:r w:rsidRPr="00D234C9">
              <w:rPr>
                <w:rFonts w:eastAsiaTheme="minorHAnsi" w:hint="eastAsia"/>
                <w:color w:val="000000" w:themeColor="text1"/>
              </w:rPr>
              <w:t>&lt;/Lang&gt;</w:t>
            </w:r>
          </w:p>
          <w:p w14:paraId="4524946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75E673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6BABB35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="OTHER1_TYPE2"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350B766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13C95191"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悪心</w:t>
            </w:r>
            <w:proofErr w:type="spellEnd"/>
            <w:r w:rsidRPr="00D234C9">
              <w:rPr>
                <w:rFonts w:eastAsiaTheme="minorHAnsi" w:hint="eastAsia"/>
                <w:color w:val="000000" w:themeColor="text1"/>
              </w:rPr>
              <w:t>&lt;/Lang&gt;</w:t>
            </w:r>
          </w:p>
          <w:p w14:paraId="2D4AD17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A53698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D040D9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="OTHER1_TYPE2"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7F8A913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01F163F1"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gramStart"/>
            <w:r w:rsidRPr="00D234C9">
              <w:rPr>
                <w:rFonts w:eastAsiaTheme="minorHAnsi" w:hint="eastAsia"/>
                <w:color w:val="000000" w:themeColor="text1"/>
              </w:rPr>
              <w:t>xml:lang</w:t>
            </w:r>
            <w:proofErr w:type="gramEnd"/>
            <w:r w:rsidRPr="00D234C9">
              <w:rPr>
                <w:rFonts w:eastAsiaTheme="minorHAnsi" w:hint="eastAsia"/>
                <w:color w:val="000000" w:themeColor="text1"/>
              </w:rPr>
              <w:t>="ja"&gt;</w:t>
            </w:r>
            <w:r w:rsidRPr="00D234C9">
              <w:rPr>
                <w:rFonts w:ascii="MS Mincho" w:eastAsia="MS Mincho" w:hAnsi="MS Mincho" w:cs="MS Mincho" w:hint="eastAsia"/>
                <w:color w:val="000000" w:themeColor="text1"/>
              </w:rPr>
              <w:t>食欲不振、腹痛、嘔吐、腸管閉塞、のどの通過障害感、胃もたれ感、心窩部痛（心窩部の疼痛）、下痢</w:t>
            </w:r>
            <w:r w:rsidRPr="00D234C9">
              <w:rPr>
                <w:rFonts w:eastAsiaTheme="minorHAnsi" w:hint="eastAsia"/>
                <w:color w:val="000000" w:themeColor="text1"/>
              </w:rPr>
              <w:t>&lt;/Lang&gt;</w:t>
            </w:r>
          </w:p>
          <w:p w14:paraId="2493C555"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4060AD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06DBF85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="OTHER1_TYPE2"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3FD1CCB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EA8208F" w14:textId="77777777" w:rsidR="00692527" w:rsidRPr="00D234C9" w:rsidRDefault="00692527" w:rsidP="00692527">
            <w:pPr>
              <w:rPr>
                <w:rFonts w:eastAsiaTheme="minorHAnsi"/>
                <w:color w:val="000000" w:themeColor="text1"/>
              </w:rPr>
            </w:pPr>
            <w:r w:rsidRPr="00D234C9">
              <w:rPr>
                <w:rFonts w:eastAsiaTheme="minorHAnsi"/>
                <w:color w:val="000000" w:themeColor="text1"/>
              </w:rPr>
              <w:lastRenderedPageBreak/>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42F60D1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46181B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BBA89E5"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="OTHER1_TYPE3"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1E49016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1C8169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2416E1C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1CE0DAE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79398AB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="OTHER1_TYPE3"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2F8B189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063B6D2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30D6C37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A15675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622AA73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="OTHER1_TYPE3"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195E83D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9F476D1"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肝機能異常、</w:t>
            </w:r>
            <w:r w:rsidRPr="00D234C9">
              <w:rPr>
                <w:rFonts w:eastAsiaTheme="minorHAnsi" w:hint="eastAsia"/>
                <w:color w:val="000000" w:themeColor="text1"/>
              </w:rPr>
              <w:t>Al-P</w:t>
            </w:r>
            <w:r w:rsidRPr="00D234C9">
              <w:rPr>
                <w:rFonts w:ascii="MS Mincho" w:eastAsia="MS Mincho" w:hAnsi="MS Mincho" w:cs="MS Mincho" w:hint="eastAsia"/>
                <w:color w:val="000000" w:themeColor="text1"/>
              </w:rPr>
              <w:t>上昇</w:t>
            </w:r>
            <w:proofErr w:type="spellEnd"/>
            <w:r w:rsidRPr="00D234C9">
              <w:rPr>
                <w:rFonts w:eastAsiaTheme="minorHAnsi" w:hint="eastAsia"/>
                <w:color w:val="000000" w:themeColor="text1"/>
              </w:rPr>
              <w:t>&lt;/Lang&gt;</w:t>
            </w:r>
          </w:p>
          <w:p w14:paraId="127F141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033240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4FA00A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="OTHER1_TYPE4"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75F8C868"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42D3CA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367C009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E30B19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D1917C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="OTHER1_TYPE4"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06B178F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17B8A5A"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発疹、脱毛（症</w:t>
            </w:r>
            <w:proofErr w:type="spellEnd"/>
            <w:r w:rsidRPr="00D234C9">
              <w:rPr>
                <w:rFonts w:ascii="MS Mincho" w:eastAsia="MS Mincho" w:hAnsi="MS Mincho" w:cs="MS Mincho" w:hint="eastAsia"/>
                <w:color w:val="000000" w:themeColor="text1"/>
              </w:rPr>
              <w:t>）、</w:t>
            </w:r>
            <w:proofErr w:type="spellStart"/>
            <w:r w:rsidRPr="00D234C9">
              <w:rPr>
                <w:rFonts w:ascii="MS Mincho" w:eastAsia="MS Mincho" w:hAnsi="MS Mincho" w:cs="MS Mincho" w:hint="eastAsia"/>
                <w:color w:val="000000" w:themeColor="text1"/>
              </w:rPr>
              <w:t>爪の変化</w:t>
            </w:r>
            <w:proofErr w:type="spellEnd"/>
            <w:r w:rsidRPr="00D234C9">
              <w:rPr>
                <w:rFonts w:eastAsiaTheme="minorHAnsi" w:hint="eastAsia"/>
                <w:color w:val="000000" w:themeColor="text1"/>
              </w:rPr>
              <w:t>&lt;/Lang&gt;</w:t>
            </w:r>
          </w:p>
          <w:p w14:paraId="5B7795F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15C19E9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FEEE47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="OTHER1_TYPE4"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4ABFBDF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8E77590"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蕁麻疹、そう痒症</w:t>
            </w:r>
            <w:proofErr w:type="spellEnd"/>
            <w:r w:rsidRPr="00D234C9">
              <w:rPr>
                <w:rFonts w:eastAsiaTheme="minorHAnsi" w:hint="eastAsia"/>
                <w:color w:val="000000" w:themeColor="text1"/>
              </w:rPr>
              <w:t>&lt;/Lang&gt;</w:t>
            </w:r>
          </w:p>
          <w:p w14:paraId="2295DE1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A751A5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297FCE6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="OTHER1_TYPE5"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271EF12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9156E68"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7639697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138EEFD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6D93D236" w14:textId="77777777" w:rsidR="00692527" w:rsidRPr="00D234C9" w:rsidRDefault="00692527" w:rsidP="00692527">
            <w:pPr>
              <w:rPr>
                <w:rFonts w:eastAsiaTheme="minorHAnsi"/>
                <w:color w:val="000000" w:themeColor="text1"/>
              </w:rPr>
            </w:pPr>
            <w:r w:rsidRPr="00D234C9">
              <w:rPr>
                <w:rFonts w:eastAsiaTheme="minorHAnsi"/>
                <w:color w:val="000000" w:themeColor="text1"/>
              </w:rPr>
              <w:lastRenderedPageBreak/>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="OTHER1_TYPE5"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5AF449E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8C49037"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関節痛、筋骨格痛</w:t>
            </w:r>
            <w:proofErr w:type="spellEnd"/>
            <w:r w:rsidRPr="00D234C9">
              <w:rPr>
                <w:rFonts w:eastAsiaTheme="minorHAnsi" w:hint="eastAsia"/>
                <w:color w:val="000000" w:themeColor="text1"/>
              </w:rPr>
              <w:t>&lt;/Lang&gt;</w:t>
            </w:r>
          </w:p>
          <w:p w14:paraId="57DD71A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55D440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46074A6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="OTHER1_TYPE5"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20BF5D4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869C47B"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骨折、骨粗鬆症、弾発指、狭窄性腱鞘炎</w:t>
            </w:r>
            <w:proofErr w:type="spellEnd"/>
            <w:r w:rsidRPr="00D234C9">
              <w:rPr>
                <w:rFonts w:eastAsiaTheme="minorHAnsi" w:hint="eastAsia"/>
                <w:color w:val="000000" w:themeColor="text1"/>
              </w:rPr>
              <w:t>&lt;/Lang&gt;</w:t>
            </w:r>
          </w:p>
          <w:p w14:paraId="3CA3872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8851FF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628FC8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="OTHER1_TYPE6"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7D6DD70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9DE587E"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高血圧</w:t>
            </w:r>
            <w:proofErr w:type="spellEnd"/>
            <w:r w:rsidRPr="00D234C9">
              <w:rPr>
                <w:rFonts w:eastAsiaTheme="minorHAnsi" w:hint="eastAsia"/>
                <w:color w:val="000000" w:themeColor="text1"/>
              </w:rPr>
              <w:t>&lt;/Lang&gt;</w:t>
            </w:r>
          </w:p>
          <w:p w14:paraId="61F5C1D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C1A873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10C1F33E"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="OTHER1_TYPE6"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7B9D561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DFC452F"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動悸、低血圧</w:t>
            </w:r>
            <w:proofErr w:type="spellEnd"/>
            <w:r w:rsidRPr="00D234C9">
              <w:rPr>
                <w:rFonts w:eastAsiaTheme="minorHAnsi" w:hint="eastAsia"/>
                <w:color w:val="000000" w:themeColor="text1"/>
              </w:rPr>
              <w:t>&lt;/Lang&gt;</w:t>
            </w:r>
          </w:p>
          <w:p w14:paraId="31F7091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6D24C29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649479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="OTHER1_TYPE6"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344D0D28"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0AFE771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5F2AC89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075DA3D8"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2E63534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="OTHER1_TYPE7"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337EEBBD"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72691C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0DB3F45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BB0533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4674462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="OTHER1_TYPE7"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75B35D31"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D0B0EA4"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鼻出血、かぜ症候群、肺炎</w:t>
            </w:r>
            <w:proofErr w:type="spellEnd"/>
            <w:r w:rsidRPr="00D234C9">
              <w:rPr>
                <w:rFonts w:eastAsiaTheme="minorHAnsi" w:hint="eastAsia"/>
                <w:color w:val="000000" w:themeColor="text1"/>
              </w:rPr>
              <w:t>&lt;/Lang&gt;</w:t>
            </w:r>
          </w:p>
          <w:p w14:paraId="2C3DB4D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6509C4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6D879A9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="OTHER1_TYPE7"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0642946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34435DE" w14:textId="77777777" w:rsidR="00692527" w:rsidRPr="00D234C9" w:rsidRDefault="00692527" w:rsidP="00692527">
            <w:pPr>
              <w:rPr>
                <w:rFonts w:eastAsiaTheme="minorHAnsi"/>
                <w:color w:val="000000" w:themeColor="text1"/>
              </w:rPr>
            </w:pPr>
            <w:r w:rsidRPr="00D234C9">
              <w:rPr>
                <w:rFonts w:eastAsiaTheme="minorHAnsi"/>
                <w:color w:val="000000" w:themeColor="text1"/>
              </w:rPr>
              <w:lastRenderedPageBreak/>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2AD3688E"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0B5EE07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1D4DBC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="OTHER1_TYPE8"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6E00A99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A765A6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1976C76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CCCBE2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5A7515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="OTHER1_TYPE8"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0EE8E7A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180BB21C"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膀胱炎、尿検査異常</w:t>
            </w:r>
            <w:proofErr w:type="spellEnd"/>
            <w:r w:rsidRPr="00D234C9">
              <w:rPr>
                <w:rFonts w:eastAsiaTheme="minorHAnsi" w:hint="eastAsia"/>
                <w:color w:val="000000" w:themeColor="text1"/>
              </w:rPr>
              <w:t>&lt;/Lang&gt;</w:t>
            </w:r>
          </w:p>
          <w:p w14:paraId="13BC97BE"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516170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7B7D906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="OTHER1_TYPE8"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1B198FBE"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EAC3B13"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7063139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3F30024"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C5923C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="OTHER1_TYPE9"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42BEFDDC"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41DB5F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72DAA4C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8F0ADF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44F2C81"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="OTHER1_TYPE9"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7C6B452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3A48BF69"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不正（子宮）出血、帯下</w:t>
            </w:r>
            <w:proofErr w:type="spellEnd"/>
            <w:r w:rsidRPr="00D234C9">
              <w:rPr>
                <w:rFonts w:eastAsiaTheme="minorHAnsi" w:hint="eastAsia"/>
                <w:color w:val="000000" w:themeColor="text1"/>
              </w:rPr>
              <w:t>&lt;/Lang&gt;</w:t>
            </w:r>
          </w:p>
          <w:p w14:paraId="13E3FBA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C3B2891"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748FFAC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="OTHER1_TYPE9"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52953FD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42BE41B7"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&lt;Lang </w:t>
            </w:r>
            <w:proofErr w:type="spellStart"/>
            <w:proofErr w:type="gramStart"/>
            <w:r w:rsidRPr="00D234C9">
              <w:rPr>
                <w:rFonts w:eastAsiaTheme="minorHAnsi"/>
                <w:color w:val="000000" w:themeColor="text1"/>
              </w:rPr>
              <w:t>xml:lang</w:t>
            </w:r>
            <w:proofErr w:type="spellEnd"/>
            <w:proofErr w:type="gramEnd"/>
            <w:r w:rsidRPr="00D234C9">
              <w:rPr>
                <w:rFonts w:eastAsiaTheme="minorHAnsi"/>
                <w:color w:val="000000" w:themeColor="text1"/>
              </w:rPr>
              <w:t>="ja" /&gt;</w:t>
            </w:r>
          </w:p>
          <w:p w14:paraId="17EBEEF0"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13A1E6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3DADAF4F"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="OTHER1_TYPE10"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="OTHER1_FRQ1"&gt;</w:t>
            </w:r>
          </w:p>
          <w:p w14:paraId="4B2B4BA1"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570148D6"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ほてり、疲労</w:t>
            </w:r>
            <w:proofErr w:type="spellEnd"/>
            <w:r w:rsidRPr="00D234C9">
              <w:rPr>
                <w:rFonts w:eastAsiaTheme="minorHAnsi" w:hint="eastAsia"/>
                <w:color w:val="000000" w:themeColor="text1"/>
              </w:rPr>
              <w:t>&lt;/Lang&gt;</w:t>
            </w:r>
          </w:p>
          <w:p w14:paraId="6754226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1B93332"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58EDD436" w14:textId="77777777" w:rsidR="00692527" w:rsidRPr="00D234C9" w:rsidRDefault="00692527" w:rsidP="00692527">
            <w:pPr>
              <w:rPr>
                <w:rFonts w:eastAsiaTheme="minorHAnsi"/>
                <w:color w:val="000000" w:themeColor="text1"/>
              </w:rPr>
            </w:pPr>
            <w:r w:rsidRPr="00D234C9">
              <w:rPr>
                <w:rFonts w:eastAsiaTheme="minorHAnsi"/>
                <w:color w:val="000000" w:themeColor="text1"/>
              </w:rPr>
              <w:lastRenderedPageBreak/>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="OTHER1_TYPE10"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="OTHER1_FRQ2"&gt;</w:t>
            </w:r>
          </w:p>
          <w:p w14:paraId="36F30DA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55FD168"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疼痛、体重減少、倦怠（感</w:t>
            </w:r>
            <w:proofErr w:type="spellEnd"/>
            <w:r w:rsidRPr="00D234C9">
              <w:rPr>
                <w:rFonts w:ascii="MS Mincho" w:eastAsia="MS Mincho" w:hAnsi="MS Mincho" w:cs="MS Mincho" w:hint="eastAsia"/>
                <w:color w:val="000000" w:themeColor="text1"/>
              </w:rPr>
              <w:t>）、</w:t>
            </w:r>
            <w:proofErr w:type="spellStart"/>
            <w:r w:rsidRPr="00D234C9">
              <w:rPr>
                <w:rFonts w:ascii="MS Mincho" w:eastAsia="MS Mincho" w:hAnsi="MS Mincho" w:cs="MS Mincho" w:hint="eastAsia"/>
                <w:color w:val="000000" w:themeColor="text1"/>
              </w:rPr>
              <w:t>体臭、浮腫、味覚異常、嗅覚障害</w:t>
            </w:r>
            <w:proofErr w:type="spellEnd"/>
            <w:r w:rsidRPr="00D234C9">
              <w:rPr>
                <w:rFonts w:eastAsiaTheme="minorHAnsi" w:hint="eastAsia"/>
                <w:color w:val="000000" w:themeColor="text1"/>
              </w:rPr>
              <w:t>&lt;/Lang&gt;</w:t>
            </w:r>
          </w:p>
          <w:p w14:paraId="67F1416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D67A061"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7B808266"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 xml:space="preserve"> </w:t>
            </w:r>
            <w:proofErr w:type="spellStart"/>
            <w:r w:rsidRPr="00D234C9">
              <w:rPr>
                <w:rFonts w:eastAsiaTheme="minorHAnsi"/>
                <w:color w:val="000000" w:themeColor="text1"/>
              </w:rPr>
              <w:t>categoryRef</w:t>
            </w:r>
            <w:proofErr w:type="spellEnd"/>
            <w:r w:rsidRPr="00D234C9">
              <w:rPr>
                <w:rFonts w:eastAsiaTheme="minorHAnsi"/>
                <w:color w:val="000000" w:themeColor="text1"/>
              </w:rPr>
              <w:t xml:space="preserve">="OTHER1_TYPE10" </w:t>
            </w:r>
            <w:proofErr w:type="spellStart"/>
            <w:r w:rsidRPr="00D234C9">
              <w:rPr>
                <w:rFonts w:eastAsiaTheme="minorHAnsi"/>
                <w:color w:val="000000" w:themeColor="text1"/>
              </w:rPr>
              <w:t>frequencyRef</w:t>
            </w:r>
            <w:proofErr w:type="spellEnd"/>
            <w:r w:rsidRPr="00D234C9">
              <w:rPr>
                <w:rFonts w:eastAsiaTheme="minorHAnsi"/>
                <w:color w:val="000000" w:themeColor="text1"/>
              </w:rPr>
              <w:t>="OTHER1_FRQ3"&gt;</w:t>
            </w:r>
          </w:p>
          <w:p w14:paraId="0C17891B"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7DF382A2" w14:textId="77777777" w:rsidR="00692527" w:rsidRPr="00D234C9" w:rsidRDefault="00692527" w:rsidP="00692527">
            <w:pPr>
              <w:rPr>
                <w:rFonts w:eastAsiaTheme="minorHAnsi"/>
                <w:color w:val="000000" w:themeColor="text1"/>
              </w:rPr>
            </w:pPr>
            <w:r w:rsidRPr="00D234C9">
              <w:rPr>
                <w:rFonts w:eastAsiaTheme="minorHAnsi" w:hint="eastAsia"/>
                <w:color w:val="000000" w:themeColor="text1"/>
              </w:rPr>
              <w:t xml:space="preserve">                &lt;Lang </w:t>
            </w:r>
            <w:proofErr w:type="spellStart"/>
            <w:proofErr w:type="gramStart"/>
            <w:r w:rsidRPr="00D234C9">
              <w:rPr>
                <w:rFonts w:eastAsiaTheme="minorHAnsi" w:hint="eastAsia"/>
                <w:color w:val="000000" w:themeColor="text1"/>
              </w:rPr>
              <w:t>xml:lang</w:t>
            </w:r>
            <w:proofErr w:type="spellEnd"/>
            <w:proofErr w:type="gramEnd"/>
            <w:r w:rsidRPr="00D234C9">
              <w:rPr>
                <w:rFonts w:eastAsiaTheme="minorHAnsi" w:hint="eastAsia"/>
                <w:color w:val="000000" w:themeColor="text1"/>
              </w:rPr>
              <w:t>="ja"&gt;</w:t>
            </w:r>
            <w:proofErr w:type="spellStart"/>
            <w:r w:rsidRPr="00D234C9">
              <w:rPr>
                <w:rFonts w:ascii="MS Mincho" w:eastAsia="MS Mincho" w:hAnsi="MS Mincho" w:cs="MS Mincho" w:hint="eastAsia"/>
                <w:color w:val="000000" w:themeColor="text1"/>
              </w:rPr>
              <w:t>過敏症</w:t>
            </w:r>
            <w:proofErr w:type="spellEnd"/>
            <w:r w:rsidRPr="00D234C9">
              <w:rPr>
                <w:rFonts w:eastAsiaTheme="minorHAnsi" w:hint="eastAsia"/>
                <w:color w:val="000000" w:themeColor="text1"/>
              </w:rPr>
              <w:t>&lt;/Lang&gt;</w:t>
            </w:r>
          </w:p>
          <w:p w14:paraId="01E7790A"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&lt;/Detail&gt;</w:t>
            </w:r>
          </w:p>
          <w:p w14:paraId="281B3599" w14:textId="77777777" w:rsidR="00692527" w:rsidRPr="00D234C9" w:rsidRDefault="00692527" w:rsidP="00692527">
            <w:pPr>
              <w:rPr>
                <w:rFonts w:eastAsiaTheme="minorHAnsi"/>
                <w:color w:val="000000" w:themeColor="text1"/>
              </w:rPr>
            </w:pPr>
            <w:r w:rsidRPr="00D234C9">
              <w:rPr>
                <w:rFonts w:eastAsiaTheme="minorHAnsi"/>
                <w:color w:val="000000" w:themeColor="text1"/>
              </w:rPr>
              <w:t xml:space="preserve">            &lt;/</w:t>
            </w:r>
            <w:proofErr w:type="spellStart"/>
            <w:r w:rsidRPr="00D234C9">
              <w:rPr>
                <w:rFonts w:eastAsiaTheme="minorHAnsi"/>
                <w:color w:val="000000" w:themeColor="text1"/>
              </w:rPr>
              <w:t>AdverseReactionDescription</w:t>
            </w:r>
            <w:proofErr w:type="spellEnd"/>
            <w:r w:rsidRPr="00D234C9">
              <w:rPr>
                <w:rFonts w:eastAsiaTheme="minorHAnsi"/>
                <w:color w:val="000000" w:themeColor="text1"/>
              </w:rPr>
              <w:t>&gt;</w:t>
            </w:r>
          </w:p>
          <w:p w14:paraId="1834C9F0" w14:textId="77777777" w:rsidR="00692527" w:rsidRDefault="00692527" w:rsidP="00692527">
            <w:pPr>
              <w:rPr>
                <w:rFonts w:eastAsiaTheme="minorEastAsia"/>
                <w:color w:val="000000" w:themeColor="text1"/>
                <w:lang w:eastAsia="ja-JP"/>
              </w:rPr>
            </w:pPr>
            <w:r w:rsidRPr="00D234C9">
              <w:rPr>
                <w:rFonts w:eastAsiaTheme="minorHAnsi"/>
                <w:color w:val="000000" w:themeColor="text1"/>
              </w:rPr>
              <w:t xml:space="preserve">          &lt;/</w:t>
            </w:r>
            <w:proofErr w:type="spellStart"/>
            <w:r w:rsidRPr="00D234C9">
              <w:rPr>
                <w:rFonts w:eastAsiaTheme="minorHAnsi"/>
                <w:color w:val="000000" w:themeColor="text1"/>
              </w:rPr>
              <w:t>AdverseReactions</w:t>
            </w:r>
            <w:proofErr w:type="spellEnd"/>
            <w:r w:rsidRPr="00D234C9">
              <w:rPr>
                <w:rFonts w:eastAsiaTheme="minorHAnsi"/>
                <w:color w:val="000000" w:themeColor="text1"/>
              </w:rPr>
              <w:t>&gt;</w:t>
            </w:r>
          </w:p>
          <w:p w14:paraId="137F9ED9" w14:textId="36E3F491" w:rsidR="00692527" w:rsidRPr="00A735E2"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A640B1" w14:textId="77777777" w:rsidR="00692527" w:rsidRPr="00B20994" w:rsidRDefault="00692527" w:rsidP="00692527">
            <w:pPr>
              <w:rPr>
                <w:rFonts w:eastAsiaTheme="minorHAnsi"/>
                <w:color w:val="000000" w:themeColor="text1"/>
              </w:rPr>
            </w:pPr>
          </w:p>
        </w:tc>
      </w:tr>
      <w:tr w:rsidR="00692527" w:rsidRPr="000D1C20" w14:paraId="1E5BF5B2" w14:textId="0B03CF4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88F1AF"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DD24D8"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その他の副作用の説明</w:t>
            </w:r>
            <w:proofErr w:type="spellEnd"/>
            <w:r w:rsidRPr="00B20994">
              <w:rPr>
                <w:color w:val="000000" w:themeColor="text1"/>
              </w:rPr>
              <w:t xml:space="preserve"> (Description of Other Adverse Events)</w:t>
            </w:r>
          </w:p>
          <w:p w14:paraId="7FACC580" w14:textId="557E63E5" w:rsidR="00692527" w:rsidRPr="00B20994" w:rsidRDefault="00692527" w:rsidP="00692527">
            <w:pPr>
              <w:rPr>
                <w:rFonts w:eastAsia="MS Gothic" w:cs="MS Gothic"/>
                <w:color w:val="000000" w:themeColor="text1"/>
              </w:rPr>
            </w:pPr>
            <w:r w:rsidRPr="00A735E2">
              <w:rPr>
                <w:rFonts w:eastAsia="MS Gothic" w:cs="MS Gothic"/>
                <w:color w:val="00B050"/>
              </w:rPr>
              <w:t>JPI XML Element</w:t>
            </w:r>
            <w:r w:rsidRPr="00A735E2">
              <w:rPr>
                <w:rFonts w:eastAsia="MS Gothic" w:cs="MS Gothic"/>
                <w:color w:val="00B050"/>
                <w:lang w:eastAsia="ja-JP"/>
              </w:rPr>
              <w:t xml:space="preserve">: </w:t>
            </w:r>
            <w:proofErr w:type="spellStart"/>
            <w:r w:rsidRPr="00A735E2">
              <w:rPr>
                <w:rFonts w:eastAsia="MS Gothic" w:cs="MS Gothic"/>
                <w:color w:val="00B050"/>
                <w:lang w:eastAsia="ja-JP"/>
              </w:rPr>
              <w:t>AdverseReactionDescription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9593AA"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9B37DEB" w14:textId="77777777" w:rsidR="00692527" w:rsidRPr="00167EFD" w:rsidRDefault="00692527" w:rsidP="00692527">
            <w:pPr>
              <w:rPr>
                <w:rFonts w:eastAsiaTheme="minorHAnsi"/>
                <w:color w:val="000000" w:themeColor="text1"/>
              </w:rPr>
            </w:pPr>
            <w:r w:rsidRPr="00167EFD">
              <w:rPr>
                <w:rFonts w:eastAsiaTheme="minorHAnsi"/>
                <w:color w:val="000000" w:themeColor="text1"/>
              </w:rPr>
              <w:t>&lt;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35F26D06"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04D520D"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多汗、めまい</w:t>
            </w:r>
            <w:proofErr w:type="spellEnd"/>
            <w:r w:rsidRPr="00167EFD">
              <w:rPr>
                <w:rFonts w:eastAsiaTheme="minorHAnsi" w:hint="eastAsia"/>
                <w:color w:val="000000" w:themeColor="text1"/>
              </w:rPr>
              <w:t>&lt;/Lang&gt;</w:t>
            </w:r>
          </w:p>
          <w:p w14:paraId="2151928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16EAAF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1DA1BDD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60FCC176"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B96BC55"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しびれ（感</w:t>
            </w:r>
            <w:proofErr w:type="spellEnd"/>
            <w:r w:rsidRPr="00167EFD">
              <w:rPr>
                <w:rFonts w:ascii="MS Mincho" w:eastAsia="MS Mincho" w:hAnsi="MS Mincho" w:cs="MS Mincho" w:hint="eastAsia"/>
                <w:color w:val="000000" w:themeColor="text1"/>
              </w:rPr>
              <w:t>）、</w:t>
            </w:r>
            <w:proofErr w:type="spellStart"/>
            <w:r w:rsidRPr="00167EFD">
              <w:rPr>
                <w:rFonts w:ascii="MS Mincho" w:eastAsia="MS Mincho" w:hAnsi="MS Mincho" w:cs="MS Mincho" w:hint="eastAsia"/>
                <w:color w:val="000000" w:themeColor="text1"/>
              </w:rPr>
              <w:t>頭痛、知覚障害、ふらつき（感</w:t>
            </w:r>
            <w:proofErr w:type="spellEnd"/>
            <w:r w:rsidRPr="00167EFD">
              <w:rPr>
                <w:rFonts w:ascii="MS Mincho" w:eastAsia="MS Mincho" w:hAnsi="MS Mincho" w:cs="MS Mincho" w:hint="eastAsia"/>
                <w:color w:val="000000" w:themeColor="text1"/>
              </w:rPr>
              <w:t>）、</w:t>
            </w:r>
            <w:proofErr w:type="spellStart"/>
            <w:r w:rsidRPr="00167EFD">
              <w:rPr>
                <w:rFonts w:ascii="MS Mincho" w:eastAsia="MS Mincho" w:hAnsi="MS Mincho" w:cs="MS Mincho" w:hint="eastAsia"/>
                <w:color w:val="000000" w:themeColor="text1"/>
              </w:rPr>
              <w:t>不眠（症</w:t>
            </w:r>
            <w:proofErr w:type="spellEnd"/>
            <w:r w:rsidRPr="00167EFD">
              <w:rPr>
                <w:rFonts w:ascii="MS Mincho" w:eastAsia="MS Mincho" w:hAnsi="MS Mincho" w:cs="MS Mincho" w:hint="eastAsia"/>
                <w:color w:val="000000" w:themeColor="text1"/>
              </w:rPr>
              <w:t>）、</w:t>
            </w:r>
            <w:proofErr w:type="spellStart"/>
            <w:r w:rsidRPr="00167EFD">
              <w:rPr>
                <w:rFonts w:ascii="MS Mincho" w:eastAsia="MS Mincho" w:hAnsi="MS Mincho" w:cs="MS Mincho" w:hint="eastAsia"/>
                <w:color w:val="000000" w:themeColor="text1"/>
              </w:rPr>
              <w:t>抑うつ、不安、手根管症候群</w:t>
            </w:r>
            <w:proofErr w:type="spellEnd"/>
            <w:r w:rsidRPr="00167EFD">
              <w:rPr>
                <w:rFonts w:eastAsiaTheme="minorHAnsi" w:hint="eastAsia"/>
                <w:color w:val="000000" w:themeColor="text1"/>
              </w:rPr>
              <w:t>&lt;/Lang&gt;</w:t>
            </w:r>
          </w:p>
          <w:p w14:paraId="40C3FB5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98F33F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5C97D5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5DDB7BE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482D3751"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傾眠</w:t>
            </w:r>
            <w:proofErr w:type="spellEnd"/>
            <w:r w:rsidRPr="00167EFD">
              <w:rPr>
                <w:rFonts w:eastAsiaTheme="minorHAnsi" w:hint="eastAsia"/>
                <w:color w:val="000000" w:themeColor="text1"/>
              </w:rPr>
              <w:t>&lt;/Lang&gt;</w:t>
            </w:r>
          </w:p>
          <w:p w14:paraId="09AFF59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E6C9F0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81DCA3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="OTHER1_TYPE2"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59E2EDA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1C310ED"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悪心</w:t>
            </w:r>
            <w:proofErr w:type="spellEnd"/>
            <w:r w:rsidRPr="00167EFD">
              <w:rPr>
                <w:rFonts w:eastAsiaTheme="minorHAnsi" w:hint="eastAsia"/>
                <w:color w:val="000000" w:themeColor="text1"/>
              </w:rPr>
              <w:t>&lt;/Lang&gt;</w:t>
            </w:r>
          </w:p>
          <w:p w14:paraId="636D535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422817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ACDF57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="OTHER1_TYPE2"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7A4FCA6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2148CFC"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gramStart"/>
            <w:r w:rsidRPr="00167EFD">
              <w:rPr>
                <w:rFonts w:eastAsiaTheme="minorHAnsi" w:hint="eastAsia"/>
                <w:color w:val="000000" w:themeColor="text1"/>
              </w:rPr>
              <w:t>xml:lang</w:t>
            </w:r>
            <w:proofErr w:type="gramEnd"/>
            <w:r w:rsidRPr="00167EFD">
              <w:rPr>
                <w:rFonts w:eastAsiaTheme="minorHAnsi" w:hint="eastAsia"/>
                <w:color w:val="000000" w:themeColor="text1"/>
              </w:rPr>
              <w:t>="ja"&gt;</w:t>
            </w:r>
            <w:r w:rsidRPr="00167EFD">
              <w:rPr>
                <w:rFonts w:ascii="MS Mincho" w:eastAsia="MS Mincho" w:hAnsi="MS Mincho" w:cs="MS Mincho" w:hint="eastAsia"/>
                <w:color w:val="000000" w:themeColor="text1"/>
              </w:rPr>
              <w:t>食欲不振、腹痛、嘔吐、腸管閉塞、のどの通過障害感、胃もたれ感、心窩部痛（心窩部の疼痛）、下痢</w:t>
            </w:r>
            <w:r w:rsidRPr="00167EFD">
              <w:rPr>
                <w:rFonts w:eastAsiaTheme="minorHAnsi" w:hint="eastAsia"/>
                <w:color w:val="000000" w:themeColor="text1"/>
              </w:rPr>
              <w:t>&lt;/Lang&gt;</w:t>
            </w:r>
          </w:p>
          <w:p w14:paraId="497188F9" w14:textId="77777777" w:rsidR="00692527" w:rsidRPr="00167EFD" w:rsidRDefault="00692527" w:rsidP="00692527">
            <w:pPr>
              <w:rPr>
                <w:rFonts w:eastAsiaTheme="minorHAnsi"/>
                <w:color w:val="000000" w:themeColor="text1"/>
              </w:rPr>
            </w:pPr>
            <w:r w:rsidRPr="00167EFD">
              <w:rPr>
                <w:rFonts w:eastAsiaTheme="minorHAnsi"/>
                <w:color w:val="000000" w:themeColor="text1"/>
              </w:rPr>
              <w:lastRenderedPageBreak/>
              <w:t xml:space="preserve">              &lt;/Detail&gt;</w:t>
            </w:r>
          </w:p>
          <w:p w14:paraId="23A081B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5F9DFBDC"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="OTHER1_TYPE2"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4AD41CB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465E3A46"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27EE663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FD3730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DF12F8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="OTHER1_TYPE3"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58B959A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9B084F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63EA3E9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2C70038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044B96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="OTHER1_TYPE3"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478A3A7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1CF236C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132C760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2BB9403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7CE23F7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="OTHER1_TYPE3"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0EAAD51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4ABD80D6"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肝機能異常、</w:t>
            </w:r>
            <w:r w:rsidRPr="00167EFD">
              <w:rPr>
                <w:rFonts w:eastAsiaTheme="minorHAnsi" w:hint="eastAsia"/>
                <w:color w:val="000000" w:themeColor="text1"/>
              </w:rPr>
              <w:t>Al-P</w:t>
            </w:r>
            <w:r w:rsidRPr="00167EFD">
              <w:rPr>
                <w:rFonts w:ascii="MS Mincho" w:eastAsia="MS Mincho" w:hAnsi="MS Mincho" w:cs="MS Mincho" w:hint="eastAsia"/>
                <w:color w:val="000000" w:themeColor="text1"/>
              </w:rPr>
              <w:t>上昇</w:t>
            </w:r>
            <w:proofErr w:type="spellEnd"/>
            <w:r w:rsidRPr="00167EFD">
              <w:rPr>
                <w:rFonts w:eastAsiaTheme="minorHAnsi" w:hint="eastAsia"/>
                <w:color w:val="000000" w:themeColor="text1"/>
              </w:rPr>
              <w:t>&lt;/Lang&gt;</w:t>
            </w:r>
          </w:p>
          <w:p w14:paraId="6304756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D1893DC"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72ED358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="OTHER1_TYPE4"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112BC81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7A74BC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4812168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8F857E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A51C8C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="OTHER1_TYPE4"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5E8F940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452E399D"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発疹、脱毛（症</w:t>
            </w:r>
            <w:proofErr w:type="spellEnd"/>
            <w:r w:rsidRPr="00167EFD">
              <w:rPr>
                <w:rFonts w:ascii="MS Mincho" w:eastAsia="MS Mincho" w:hAnsi="MS Mincho" w:cs="MS Mincho" w:hint="eastAsia"/>
                <w:color w:val="000000" w:themeColor="text1"/>
              </w:rPr>
              <w:t>）、</w:t>
            </w:r>
            <w:proofErr w:type="spellStart"/>
            <w:r w:rsidRPr="00167EFD">
              <w:rPr>
                <w:rFonts w:ascii="MS Mincho" w:eastAsia="MS Mincho" w:hAnsi="MS Mincho" w:cs="MS Mincho" w:hint="eastAsia"/>
                <w:color w:val="000000" w:themeColor="text1"/>
              </w:rPr>
              <w:t>爪の変化</w:t>
            </w:r>
            <w:proofErr w:type="spellEnd"/>
            <w:r w:rsidRPr="00167EFD">
              <w:rPr>
                <w:rFonts w:eastAsiaTheme="minorHAnsi" w:hint="eastAsia"/>
                <w:color w:val="000000" w:themeColor="text1"/>
              </w:rPr>
              <w:t>&lt;/Lang&gt;</w:t>
            </w:r>
          </w:p>
          <w:p w14:paraId="196525E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86C285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8559E5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="OTHER1_TYPE4"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17A8B45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E1C538A"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蕁麻疹、そう痒症</w:t>
            </w:r>
            <w:proofErr w:type="spellEnd"/>
            <w:r w:rsidRPr="00167EFD">
              <w:rPr>
                <w:rFonts w:eastAsiaTheme="minorHAnsi" w:hint="eastAsia"/>
                <w:color w:val="000000" w:themeColor="text1"/>
              </w:rPr>
              <w:t>&lt;/Lang&gt;</w:t>
            </w:r>
          </w:p>
          <w:p w14:paraId="5FBDA35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0930CC2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3015A65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="OTHER1_TYPE5"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499A9F09" w14:textId="77777777" w:rsidR="00692527" w:rsidRPr="00167EFD" w:rsidRDefault="00692527" w:rsidP="00692527">
            <w:pPr>
              <w:rPr>
                <w:rFonts w:eastAsiaTheme="minorHAnsi"/>
                <w:color w:val="000000" w:themeColor="text1"/>
              </w:rPr>
            </w:pPr>
            <w:r w:rsidRPr="00167EFD">
              <w:rPr>
                <w:rFonts w:eastAsiaTheme="minorHAnsi"/>
                <w:color w:val="000000" w:themeColor="text1"/>
              </w:rPr>
              <w:lastRenderedPageBreak/>
              <w:t xml:space="preserve">              &lt;Detail&gt;</w:t>
            </w:r>
          </w:p>
          <w:p w14:paraId="4BD3F0C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1CC94B0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150169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2880ABC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="OTHER1_TYPE5"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6B49C46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0801AE72"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関節痛、筋骨格痛</w:t>
            </w:r>
            <w:proofErr w:type="spellEnd"/>
            <w:r w:rsidRPr="00167EFD">
              <w:rPr>
                <w:rFonts w:eastAsiaTheme="minorHAnsi" w:hint="eastAsia"/>
                <w:color w:val="000000" w:themeColor="text1"/>
              </w:rPr>
              <w:t>&lt;/Lang&gt;</w:t>
            </w:r>
          </w:p>
          <w:p w14:paraId="438DEFE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7395C5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2E9947C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="OTHER1_TYPE5"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4962AD80"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9A6E109"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骨折、骨粗鬆症、弾発指、狭窄性腱鞘炎</w:t>
            </w:r>
            <w:proofErr w:type="spellEnd"/>
            <w:r w:rsidRPr="00167EFD">
              <w:rPr>
                <w:rFonts w:eastAsiaTheme="minorHAnsi" w:hint="eastAsia"/>
                <w:color w:val="000000" w:themeColor="text1"/>
              </w:rPr>
              <w:t>&lt;/Lang&gt;</w:t>
            </w:r>
          </w:p>
          <w:p w14:paraId="421418C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18080D9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07FF597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="OTHER1_TYPE6"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6A18EA3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8DF6AEC"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高血圧</w:t>
            </w:r>
            <w:proofErr w:type="spellEnd"/>
            <w:r w:rsidRPr="00167EFD">
              <w:rPr>
                <w:rFonts w:eastAsiaTheme="minorHAnsi" w:hint="eastAsia"/>
                <w:color w:val="000000" w:themeColor="text1"/>
              </w:rPr>
              <w:t>&lt;/Lang&gt;</w:t>
            </w:r>
          </w:p>
          <w:p w14:paraId="0E15B92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26BCED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2CEB4CF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="OTHER1_TYPE6"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59F3D25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9D8C85D"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動悸、低血圧</w:t>
            </w:r>
            <w:proofErr w:type="spellEnd"/>
            <w:r w:rsidRPr="00167EFD">
              <w:rPr>
                <w:rFonts w:eastAsiaTheme="minorHAnsi" w:hint="eastAsia"/>
                <w:color w:val="000000" w:themeColor="text1"/>
              </w:rPr>
              <w:t>&lt;/Lang&gt;</w:t>
            </w:r>
          </w:p>
          <w:p w14:paraId="0C8B8E8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0E866F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EC26D2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="OTHER1_TYPE6"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13E2CBE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EB47EF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6D775F6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17931F7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022B3BF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="OTHER1_TYPE7"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4FA7AEB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EE5BF3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7EE504E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2F9279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1B70D5C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="OTHER1_TYPE7"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52C6DC4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1FE9D70"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鼻出血、かぜ症候群、肺炎</w:t>
            </w:r>
            <w:proofErr w:type="spellEnd"/>
            <w:r w:rsidRPr="00167EFD">
              <w:rPr>
                <w:rFonts w:eastAsiaTheme="minorHAnsi" w:hint="eastAsia"/>
                <w:color w:val="000000" w:themeColor="text1"/>
              </w:rPr>
              <w:t>&lt;/Lang&gt;</w:t>
            </w:r>
          </w:p>
          <w:p w14:paraId="0FEAAA4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8924DEA" w14:textId="77777777" w:rsidR="00692527" w:rsidRPr="00167EFD" w:rsidRDefault="00692527" w:rsidP="00692527">
            <w:pPr>
              <w:rPr>
                <w:rFonts w:eastAsiaTheme="minorHAnsi"/>
                <w:color w:val="000000" w:themeColor="text1"/>
              </w:rPr>
            </w:pPr>
            <w:r w:rsidRPr="00167EFD">
              <w:rPr>
                <w:rFonts w:eastAsiaTheme="minorHAnsi"/>
                <w:color w:val="000000" w:themeColor="text1"/>
              </w:rPr>
              <w:lastRenderedPageBreak/>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5FC3DCB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="OTHER1_TYPE7"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77F7B9C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59F5BA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7D8B73B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9E3759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5624208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="OTHER1_TYPE8"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430033E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9D5125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7E2D8E7C"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4C0270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AA70F3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="OTHER1_TYPE8"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0600781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B0CF262"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膀胱炎、尿検査異常</w:t>
            </w:r>
            <w:proofErr w:type="spellEnd"/>
            <w:r w:rsidRPr="00167EFD">
              <w:rPr>
                <w:rFonts w:eastAsiaTheme="minorHAnsi" w:hint="eastAsia"/>
                <w:color w:val="000000" w:themeColor="text1"/>
              </w:rPr>
              <w:t>&lt;/Lang&gt;</w:t>
            </w:r>
          </w:p>
          <w:p w14:paraId="1ABB917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28C933D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9D77BC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="OTHER1_TYPE8"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6AB3661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F615FE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55A99E1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7231C4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490142B6"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="OTHER1_TYPE9"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5069154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A6365B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02412A0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18F5B8D1"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25BFE9D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="OTHER1_TYPE9"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4E7ACBA0"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57E28FE4"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不正（子宮）出血、帯下</w:t>
            </w:r>
            <w:proofErr w:type="spellEnd"/>
            <w:r w:rsidRPr="00167EFD">
              <w:rPr>
                <w:rFonts w:eastAsiaTheme="minorHAnsi" w:hint="eastAsia"/>
                <w:color w:val="000000" w:themeColor="text1"/>
              </w:rPr>
              <w:t>&lt;/Lang&gt;</w:t>
            </w:r>
          </w:p>
          <w:p w14:paraId="29B704B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D3C564A"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3EC73A1D"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="OTHER1_TYPE9"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7C0D2D4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208F906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&lt;Lang </w:t>
            </w:r>
            <w:proofErr w:type="spellStart"/>
            <w:proofErr w:type="gramStart"/>
            <w:r w:rsidRPr="00167EFD">
              <w:rPr>
                <w:rFonts w:eastAsiaTheme="minorHAnsi"/>
                <w:color w:val="000000" w:themeColor="text1"/>
              </w:rPr>
              <w:t>xml:lang</w:t>
            </w:r>
            <w:proofErr w:type="spellEnd"/>
            <w:proofErr w:type="gramEnd"/>
            <w:r w:rsidRPr="00167EFD">
              <w:rPr>
                <w:rFonts w:eastAsiaTheme="minorHAnsi"/>
                <w:color w:val="000000" w:themeColor="text1"/>
              </w:rPr>
              <w:t>="ja" /&gt;</w:t>
            </w:r>
          </w:p>
          <w:p w14:paraId="3EA2B613"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032FD2C5"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5CB57734"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="OTHER1_TYPE10"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="OTHER1_FRQ1"&gt;</w:t>
            </w:r>
          </w:p>
          <w:p w14:paraId="38AAE31B"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0ED74BCB"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lastRenderedPageBreak/>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ほてり、疲労</w:t>
            </w:r>
            <w:proofErr w:type="spellEnd"/>
            <w:r w:rsidRPr="00167EFD">
              <w:rPr>
                <w:rFonts w:eastAsiaTheme="minorHAnsi" w:hint="eastAsia"/>
                <w:color w:val="000000" w:themeColor="text1"/>
              </w:rPr>
              <w:t>&lt;/Lang&gt;</w:t>
            </w:r>
          </w:p>
          <w:p w14:paraId="74835B12"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6E49C7CF"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1F833D39"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="OTHER1_TYPE10"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="OTHER1_FRQ2"&gt;</w:t>
            </w:r>
          </w:p>
          <w:p w14:paraId="08D07247"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3FBCB49B"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疼痛、体重減少、倦怠（感</w:t>
            </w:r>
            <w:proofErr w:type="spellEnd"/>
            <w:r w:rsidRPr="00167EFD">
              <w:rPr>
                <w:rFonts w:ascii="MS Mincho" w:eastAsia="MS Mincho" w:hAnsi="MS Mincho" w:cs="MS Mincho" w:hint="eastAsia"/>
                <w:color w:val="000000" w:themeColor="text1"/>
              </w:rPr>
              <w:t>）、</w:t>
            </w:r>
            <w:proofErr w:type="spellStart"/>
            <w:r w:rsidRPr="00167EFD">
              <w:rPr>
                <w:rFonts w:ascii="MS Mincho" w:eastAsia="MS Mincho" w:hAnsi="MS Mincho" w:cs="MS Mincho" w:hint="eastAsia"/>
                <w:color w:val="000000" w:themeColor="text1"/>
              </w:rPr>
              <w:t>体臭、浮腫、味覚異常、嗅覚障害</w:t>
            </w:r>
            <w:proofErr w:type="spellEnd"/>
            <w:r w:rsidRPr="00167EFD">
              <w:rPr>
                <w:rFonts w:eastAsiaTheme="minorHAnsi" w:hint="eastAsia"/>
                <w:color w:val="000000" w:themeColor="text1"/>
              </w:rPr>
              <w:t>&lt;/Lang&gt;</w:t>
            </w:r>
          </w:p>
          <w:p w14:paraId="45697B98"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7AB75586"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6658F7A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 xml:space="preserve"> </w:t>
            </w:r>
            <w:proofErr w:type="spellStart"/>
            <w:r w:rsidRPr="00167EFD">
              <w:rPr>
                <w:rFonts w:eastAsiaTheme="minorHAnsi"/>
                <w:color w:val="000000" w:themeColor="text1"/>
              </w:rPr>
              <w:t>categoryRef</w:t>
            </w:r>
            <w:proofErr w:type="spellEnd"/>
            <w:r w:rsidRPr="00167EFD">
              <w:rPr>
                <w:rFonts w:eastAsiaTheme="minorHAnsi"/>
                <w:color w:val="000000" w:themeColor="text1"/>
              </w:rPr>
              <w:t xml:space="preserve">="OTHER1_TYPE10" </w:t>
            </w:r>
            <w:proofErr w:type="spellStart"/>
            <w:r w:rsidRPr="00167EFD">
              <w:rPr>
                <w:rFonts w:eastAsiaTheme="minorHAnsi"/>
                <w:color w:val="000000" w:themeColor="text1"/>
              </w:rPr>
              <w:t>frequencyRef</w:t>
            </w:r>
            <w:proofErr w:type="spellEnd"/>
            <w:r w:rsidRPr="00167EFD">
              <w:rPr>
                <w:rFonts w:eastAsiaTheme="minorHAnsi"/>
                <w:color w:val="000000" w:themeColor="text1"/>
              </w:rPr>
              <w:t>="OTHER1_FRQ3"&gt;</w:t>
            </w:r>
          </w:p>
          <w:p w14:paraId="7E22ADBE"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13704292" w14:textId="77777777" w:rsidR="00692527" w:rsidRPr="00167EFD" w:rsidRDefault="00692527" w:rsidP="00692527">
            <w:pPr>
              <w:rPr>
                <w:rFonts w:eastAsiaTheme="minorHAnsi"/>
                <w:color w:val="000000" w:themeColor="text1"/>
              </w:rPr>
            </w:pPr>
            <w:r w:rsidRPr="00167EFD">
              <w:rPr>
                <w:rFonts w:eastAsiaTheme="minorHAnsi" w:hint="eastAsia"/>
                <w:color w:val="000000" w:themeColor="text1"/>
              </w:rPr>
              <w:t xml:space="preserve">                &lt;Lang </w:t>
            </w:r>
            <w:proofErr w:type="spellStart"/>
            <w:proofErr w:type="gramStart"/>
            <w:r w:rsidRPr="00167EFD">
              <w:rPr>
                <w:rFonts w:eastAsiaTheme="minorHAnsi" w:hint="eastAsia"/>
                <w:color w:val="000000" w:themeColor="text1"/>
              </w:rPr>
              <w:t>xml:lang</w:t>
            </w:r>
            <w:proofErr w:type="spellEnd"/>
            <w:proofErr w:type="gramEnd"/>
            <w:r w:rsidRPr="00167EFD">
              <w:rPr>
                <w:rFonts w:eastAsiaTheme="minorHAnsi" w:hint="eastAsia"/>
                <w:color w:val="000000" w:themeColor="text1"/>
              </w:rPr>
              <w:t>="ja"&gt;</w:t>
            </w:r>
            <w:proofErr w:type="spellStart"/>
            <w:r w:rsidRPr="00167EFD">
              <w:rPr>
                <w:rFonts w:ascii="MS Mincho" w:eastAsia="MS Mincho" w:hAnsi="MS Mincho" w:cs="MS Mincho" w:hint="eastAsia"/>
                <w:color w:val="000000" w:themeColor="text1"/>
              </w:rPr>
              <w:t>過敏症</w:t>
            </w:r>
            <w:proofErr w:type="spellEnd"/>
            <w:r w:rsidRPr="00167EFD">
              <w:rPr>
                <w:rFonts w:eastAsiaTheme="minorHAnsi" w:hint="eastAsia"/>
                <w:color w:val="000000" w:themeColor="text1"/>
              </w:rPr>
              <w:t>&lt;/Lang&gt;</w:t>
            </w:r>
          </w:p>
          <w:p w14:paraId="54B687EC" w14:textId="77777777" w:rsidR="00692527" w:rsidRPr="00167EFD" w:rsidRDefault="00692527" w:rsidP="00692527">
            <w:pPr>
              <w:rPr>
                <w:rFonts w:eastAsiaTheme="minorHAnsi"/>
                <w:color w:val="000000" w:themeColor="text1"/>
              </w:rPr>
            </w:pPr>
            <w:r w:rsidRPr="00167EFD">
              <w:rPr>
                <w:rFonts w:eastAsiaTheme="minorHAnsi"/>
                <w:color w:val="000000" w:themeColor="text1"/>
              </w:rPr>
              <w:t xml:space="preserve">              &lt;/Detail&gt;</w:t>
            </w:r>
          </w:p>
          <w:p w14:paraId="072E8E39" w14:textId="77777777" w:rsidR="00692527" w:rsidRDefault="00692527" w:rsidP="00692527">
            <w:pPr>
              <w:rPr>
                <w:rFonts w:eastAsiaTheme="minorEastAsia"/>
                <w:color w:val="000000" w:themeColor="text1"/>
                <w:lang w:eastAsia="ja-JP"/>
              </w:rPr>
            </w:pPr>
            <w:r w:rsidRPr="00167EFD">
              <w:rPr>
                <w:rFonts w:eastAsiaTheme="minorHAnsi"/>
                <w:color w:val="000000" w:themeColor="text1"/>
              </w:rPr>
              <w:t xml:space="preserve">            &lt;/</w:t>
            </w:r>
            <w:proofErr w:type="spellStart"/>
            <w:r w:rsidRPr="00167EFD">
              <w:rPr>
                <w:rFonts w:eastAsiaTheme="minorHAnsi"/>
                <w:color w:val="000000" w:themeColor="text1"/>
              </w:rPr>
              <w:t>AdverseReactionDescription</w:t>
            </w:r>
            <w:proofErr w:type="spellEnd"/>
            <w:r w:rsidRPr="00167EFD">
              <w:rPr>
                <w:rFonts w:eastAsiaTheme="minorHAnsi"/>
                <w:color w:val="000000" w:themeColor="text1"/>
              </w:rPr>
              <w:t>&gt;</w:t>
            </w:r>
          </w:p>
          <w:p w14:paraId="2221B451" w14:textId="79893B01" w:rsidR="00692527" w:rsidRPr="00D665F3"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32BD0B" w14:textId="77777777" w:rsidR="00692527" w:rsidRPr="00B20994" w:rsidRDefault="00692527" w:rsidP="00692527">
            <w:pPr>
              <w:rPr>
                <w:rFonts w:eastAsiaTheme="minorHAnsi"/>
                <w:color w:val="000000" w:themeColor="text1"/>
              </w:rPr>
            </w:pPr>
          </w:p>
        </w:tc>
      </w:tr>
      <w:tr w:rsidR="00692527" w:rsidRPr="000D1C20" w14:paraId="1D27B544" w14:textId="0C6F8C71" w:rsidTr="009C50FB">
        <w:trPr>
          <w:trHeight w:val="137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ED6530"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2B6D1" w14:textId="77777777" w:rsidR="00692527" w:rsidRPr="00B20994" w:rsidRDefault="00692527" w:rsidP="00692527">
            <w:pPr>
              <w:rPr>
                <w:color w:val="000000" w:themeColor="text1"/>
              </w:rPr>
            </w:pPr>
            <w:proofErr w:type="spellStart"/>
            <w:r w:rsidRPr="00B20994">
              <w:rPr>
                <w:rFonts w:eastAsia="MS Gothic" w:cs="MS Gothic"/>
                <w:color w:val="000000" w:themeColor="text1"/>
              </w:rPr>
              <w:t>その他の副作用の注釈</w:t>
            </w:r>
            <w:proofErr w:type="spellEnd"/>
            <w:r w:rsidRPr="00B20994">
              <w:rPr>
                <w:color w:val="000000" w:themeColor="text1"/>
              </w:rPr>
              <w:t xml:space="preserve"> (Annotations on Other Adverse Events)</w:t>
            </w:r>
          </w:p>
          <w:p w14:paraId="564FC3C5" w14:textId="6D5255B9" w:rsidR="00692527" w:rsidRPr="00B20994" w:rsidRDefault="00692527" w:rsidP="00692527">
            <w:pPr>
              <w:rPr>
                <w:rFonts w:eastAsia="MS Gothic" w:cs="MS Gothic"/>
                <w:color w:val="000000" w:themeColor="text1"/>
              </w:rPr>
            </w:pPr>
            <w:r w:rsidRPr="00C10B13">
              <w:rPr>
                <w:rFonts w:eastAsia="MS Gothic" w:cs="MS Gothic"/>
                <w:color w:val="00B050"/>
              </w:rPr>
              <w:t>JPI XML Element</w:t>
            </w:r>
            <w:r w:rsidRPr="00C10B13">
              <w:rPr>
                <w:rFonts w:eastAsia="MS Gothic" w:cs="MS Gothic"/>
                <w:color w:val="00B050"/>
                <w:lang w:eastAsia="ja-JP"/>
              </w:rPr>
              <w:t xml:space="preserve">: </w:t>
            </w:r>
            <w:proofErr w:type="spellStart"/>
            <w:r w:rsidRPr="00C10B13">
              <w:rPr>
                <w:rFonts w:eastAsia="MS Gothic" w:cs="MS Gothic"/>
                <w:color w:val="00B050"/>
                <w:lang w:eastAsia="ja-JP"/>
              </w:rPr>
              <w:t>ExplanatoryNotesForOtherAdverse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88F718"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D163488"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6B75B0" w14:textId="77777777" w:rsidR="00692527" w:rsidRPr="00B20994" w:rsidRDefault="00692527" w:rsidP="00692527">
            <w:pPr>
              <w:rPr>
                <w:rFonts w:eastAsiaTheme="minorHAnsi"/>
                <w:color w:val="000000" w:themeColor="text1"/>
              </w:rPr>
            </w:pPr>
          </w:p>
        </w:tc>
      </w:tr>
      <w:tr w:rsidR="00692527" w:rsidRPr="000D1C20" w14:paraId="0EFCDF97" w14:textId="5138346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DAD76D"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C02086" w14:textId="0FD74CD1" w:rsidR="00692527" w:rsidRPr="009C50FB" w:rsidRDefault="00692527" w:rsidP="00692527">
            <w:pPr>
              <w:rPr>
                <w:rFonts w:eastAsia="MS Gothic" w:cs="MS Gothic"/>
                <w:color w:val="00B050"/>
                <w:lang w:eastAsia="ja-JP"/>
              </w:rPr>
            </w:pPr>
            <w:proofErr w:type="spellStart"/>
            <w:r w:rsidRPr="00B20994">
              <w:rPr>
                <w:rFonts w:eastAsia="MS Gothic" w:cs="MS Gothic"/>
                <w:color w:val="000000" w:themeColor="text1"/>
              </w:rPr>
              <w:t>副作用の共通の注釈</w:t>
            </w:r>
            <w:proofErr w:type="spellEnd"/>
            <w:r w:rsidRPr="00B20994">
              <w:rPr>
                <w:color w:val="000000" w:themeColor="text1"/>
              </w:rPr>
              <w:t xml:space="preserve"> (</w:t>
            </w:r>
            <w:r w:rsidRPr="00EE7AD7">
              <w:rPr>
                <w:color w:val="000000" w:themeColor="text1"/>
              </w:rPr>
              <w:t>Common Annotations on Adverse Events</w:t>
            </w:r>
            <w:r w:rsidRPr="00B20994">
              <w:rPr>
                <w:color w:val="000000" w:themeColor="text1"/>
              </w:rPr>
              <w:t>)</w:t>
            </w:r>
          </w:p>
          <w:p w14:paraId="59EA1CB4" w14:textId="77777777" w:rsidR="00692527" w:rsidRDefault="00692527" w:rsidP="00692527">
            <w:pPr>
              <w:rPr>
                <w:rFonts w:eastAsia="MS Gothic" w:cs="MS Gothic"/>
                <w:color w:val="00B050"/>
                <w:lang w:eastAsia="ja-JP"/>
              </w:rPr>
            </w:pPr>
            <w:r w:rsidRPr="00731865">
              <w:rPr>
                <w:rFonts w:eastAsia="MS Gothic" w:cs="MS Gothic"/>
                <w:color w:val="00B050"/>
              </w:rPr>
              <w:t>JPI XML Element</w:t>
            </w:r>
            <w:r w:rsidRPr="00731865">
              <w:rPr>
                <w:rFonts w:eastAsia="MS Gothic" w:cs="MS Gothic" w:hint="eastAsia"/>
                <w:color w:val="00B050"/>
                <w:lang w:eastAsia="ja-JP"/>
              </w:rPr>
              <w:t xml:space="preserve">: </w:t>
            </w:r>
          </w:p>
          <w:p w14:paraId="49874A5D" w14:textId="64BFDE36" w:rsidR="00692527" w:rsidRPr="00B20994" w:rsidRDefault="00692527" w:rsidP="00692527">
            <w:pPr>
              <w:rPr>
                <w:rFonts w:eastAsia="MS Gothic" w:cs="MS Gothic"/>
                <w:color w:val="000000" w:themeColor="text1"/>
                <w:lang w:eastAsia="ja-JP"/>
              </w:rPr>
            </w:pPr>
            <w:proofErr w:type="spellStart"/>
            <w:r w:rsidRPr="00C10B13">
              <w:rPr>
                <w:rFonts w:eastAsia="MS Gothic" w:cs="MS Gothic"/>
                <w:color w:val="00B050"/>
                <w:lang w:eastAsia="ja-JP"/>
              </w:rPr>
              <w:t>CommonExplanatoryNotesForAdverse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06D28"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663C9C7D" w14:textId="12B534AD"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3E863D" w14:textId="77777777" w:rsidR="00692527" w:rsidRPr="00B20994" w:rsidRDefault="00692527" w:rsidP="00692527">
            <w:pPr>
              <w:rPr>
                <w:rFonts w:eastAsiaTheme="minorHAnsi"/>
                <w:color w:val="000000" w:themeColor="text1"/>
              </w:rPr>
            </w:pPr>
          </w:p>
        </w:tc>
      </w:tr>
      <w:tr w:rsidR="00692527" w:rsidRPr="000D1C20" w14:paraId="2B822F11" w14:textId="24B739C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1A4CC5" w14:textId="350EE399" w:rsidR="00692527" w:rsidRPr="00B20994" w:rsidRDefault="00692527" w:rsidP="00692527">
            <w:pPr>
              <w:rPr>
                <w:color w:val="000000" w:themeColor="text1"/>
              </w:rPr>
            </w:pPr>
            <w:r w:rsidRPr="00B20994">
              <w:rPr>
                <w:color w:val="000000" w:themeColor="text1"/>
              </w:rPr>
              <w:t>12.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9C5F27" w14:textId="77777777" w:rsidR="00692527" w:rsidRPr="00B20994" w:rsidRDefault="00692527" w:rsidP="00692527">
            <w:pPr>
              <w:rPr>
                <w:color w:val="000000" w:themeColor="text1"/>
              </w:rPr>
            </w:pPr>
            <w:proofErr w:type="spellStart"/>
            <w:r w:rsidRPr="00B20994">
              <w:rPr>
                <w:rFonts w:eastAsia="MS Gothic" w:cs="MS Gothic"/>
                <w:color w:val="000000" w:themeColor="text1"/>
              </w:rPr>
              <w:t>臨床検査結果に及ぼす影響</w:t>
            </w:r>
            <w:proofErr w:type="spellEnd"/>
            <w:r w:rsidRPr="00B20994">
              <w:rPr>
                <w:color w:val="000000" w:themeColor="text1"/>
              </w:rPr>
              <w:t xml:space="preserve"> (Influence on Laboratory Values)</w:t>
            </w:r>
          </w:p>
          <w:p w14:paraId="09FFDBCA"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87640F"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79F8D08"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30FFFB" w14:textId="77777777" w:rsidR="00692527" w:rsidRPr="00B20994" w:rsidRDefault="00692527" w:rsidP="00692527">
            <w:pPr>
              <w:rPr>
                <w:rFonts w:eastAsiaTheme="minorHAnsi"/>
                <w:color w:val="000000" w:themeColor="text1"/>
              </w:rPr>
            </w:pPr>
          </w:p>
        </w:tc>
      </w:tr>
      <w:tr w:rsidR="00692527" w:rsidRPr="000D1C20" w14:paraId="176E80E3" w14:textId="4DFFDF2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4610A" w14:textId="1A125003" w:rsidR="00692527" w:rsidRPr="00B20994" w:rsidRDefault="00692527" w:rsidP="00692527">
            <w:pPr>
              <w:rPr>
                <w:color w:val="000000" w:themeColor="text1"/>
              </w:rPr>
            </w:pPr>
            <w:r w:rsidRPr="00B20994">
              <w:rPr>
                <w:color w:val="000000" w:themeColor="text1"/>
              </w:rPr>
              <w:t>13.</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1B8983" w14:textId="3AB5BB24"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過量投与</w:t>
            </w:r>
            <w:proofErr w:type="spellEnd"/>
            <w:r w:rsidRPr="00B20994">
              <w:rPr>
                <w:color w:val="000000" w:themeColor="text1"/>
              </w:rPr>
              <w:t xml:space="preserve"> (Overdosage)</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498A6"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17772801"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1FCFB9" w14:textId="77777777" w:rsidR="00692527" w:rsidRPr="00B20994" w:rsidRDefault="00692527" w:rsidP="00692527">
            <w:pPr>
              <w:rPr>
                <w:rFonts w:eastAsiaTheme="minorHAnsi"/>
                <w:color w:val="000000" w:themeColor="text1"/>
              </w:rPr>
            </w:pPr>
          </w:p>
        </w:tc>
      </w:tr>
      <w:tr w:rsidR="00692527" w:rsidRPr="000D1C20" w14:paraId="52A4337F" w14:textId="5CB767E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534BA7" w14:textId="0EA3A0CF" w:rsidR="00692527" w:rsidRPr="00B20994" w:rsidRDefault="00692527" w:rsidP="00692527">
            <w:pPr>
              <w:rPr>
                <w:color w:val="000000" w:themeColor="text1"/>
              </w:rPr>
            </w:pPr>
            <w:r w:rsidRPr="00B20994">
              <w:rPr>
                <w:color w:val="000000" w:themeColor="text1"/>
              </w:rPr>
              <w:t>14.</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89E835" w14:textId="70192196"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適用上の注意</w:t>
            </w:r>
            <w:proofErr w:type="spellEnd"/>
            <w:r w:rsidRPr="00B20994">
              <w:rPr>
                <w:color w:val="000000" w:themeColor="text1"/>
              </w:rPr>
              <w:t xml:space="preserve"> (Precautions for Application)</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FC4F2E"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322807D" w14:textId="77777777" w:rsidR="00692527" w:rsidRPr="006524A9" w:rsidRDefault="00692527" w:rsidP="00692527">
            <w:pPr>
              <w:rPr>
                <w:rFonts w:eastAsiaTheme="minorHAnsi"/>
                <w:color w:val="000000" w:themeColor="text1"/>
              </w:rPr>
            </w:pPr>
            <w:proofErr w:type="gramStart"/>
            <w:r w:rsidRPr="006524A9">
              <w:rPr>
                <w:rFonts w:eastAsiaTheme="minorHAnsi" w:hint="eastAsia"/>
                <w:color w:val="000000" w:themeColor="text1"/>
              </w:rPr>
              <w:t>&lt;!--</w:t>
            </w:r>
            <w:r w:rsidRPr="00C10B13">
              <w:rPr>
                <w:rFonts w:asciiTheme="minorEastAsia" w:eastAsiaTheme="minorEastAsia" w:hAnsiTheme="minorEastAsia" w:cs="MS Mincho" w:hint="eastAsia"/>
                <w:color w:val="000000" w:themeColor="text1"/>
              </w:rPr>
              <w:t>１４</w:t>
            </w:r>
            <w:r w:rsidRPr="00C10B13">
              <w:rPr>
                <w:rFonts w:asciiTheme="minorEastAsia" w:eastAsiaTheme="minorEastAsia" w:hAnsiTheme="minorEastAsia"/>
                <w:color w:val="000000" w:themeColor="text1"/>
              </w:rPr>
              <w:t>.</w:t>
            </w:r>
            <w:r w:rsidRPr="00C10B13">
              <w:rPr>
                <w:rFonts w:asciiTheme="minorEastAsia" w:eastAsiaTheme="minorEastAsia" w:hAnsiTheme="minorEastAsia" w:cs="MS Mincho" w:hint="eastAsia"/>
                <w:color w:val="000000" w:themeColor="text1"/>
              </w:rPr>
              <w:t>適用上</w:t>
            </w:r>
            <w:proofErr w:type="gramEnd"/>
            <w:r w:rsidRPr="00C10B13">
              <w:rPr>
                <w:rFonts w:asciiTheme="minorEastAsia" w:eastAsiaTheme="minorEastAsia" w:hAnsiTheme="minorEastAsia" w:cs="MS Mincho" w:hint="eastAsia"/>
                <w:color w:val="000000" w:themeColor="text1"/>
              </w:rPr>
              <w:t>の注意</w:t>
            </w:r>
            <w:r w:rsidRPr="006524A9">
              <w:rPr>
                <w:rFonts w:eastAsiaTheme="minorHAnsi" w:hint="eastAsia"/>
                <w:color w:val="000000" w:themeColor="text1"/>
              </w:rPr>
              <w:t>--&gt;</w:t>
            </w:r>
          </w:p>
          <w:p w14:paraId="4DA7FBC6" w14:textId="77777777" w:rsidR="00692527" w:rsidRPr="006524A9" w:rsidRDefault="00692527" w:rsidP="00692527">
            <w:pPr>
              <w:rPr>
                <w:rFonts w:eastAsiaTheme="minorHAnsi"/>
                <w:color w:val="000000" w:themeColor="text1"/>
              </w:rPr>
            </w:pPr>
            <w:r w:rsidRPr="006524A9">
              <w:rPr>
                <w:rFonts w:eastAsiaTheme="minorHAnsi"/>
                <w:color w:val="000000" w:themeColor="text1"/>
              </w:rPr>
              <w:t xml:space="preserve">  &lt;</w:t>
            </w:r>
            <w:proofErr w:type="spellStart"/>
            <w:r w:rsidRPr="006524A9">
              <w:rPr>
                <w:rFonts w:eastAsiaTheme="minorHAnsi"/>
                <w:color w:val="000000" w:themeColor="text1"/>
              </w:rPr>
              <w:t>PrecautionsForApplication</w:t>
            </w:r>
            <w:proofErr w:type="spellEnd"/>
            <w:r w:rsidRPr="006524A9">
              <w:rPr>
                <w:rFonts w:eastAsiaTheme="minorHAnsi"/>
                <w:color w:val="000000" w:themeColor="text1"/>
              </w:rPr>
              <w:t xml:space="preserve"> id="</w:t>
            </w:r>
            <w:proofErr w:type="spellStart"/>
            <w:r w:rsidRPr="006524A9">
              <w:rPr>
                <w:rFonts w:eastAsiaTheme="minorHAnsi"/>
                <w:color w:val="000000" w:themeColor="text1"/>
              </w:rPr>
              <w:t>HDR_PrecautionsForApplication</w:t>
            </w:r>
            <w:proofErr w:type="spellEnd"/>
            <w:r w:rsidRPr="006524A9">
              <w:rPr>
                <w:rFonts w:eastAsiaTheme="minorHAnsi"/>
                <w:color w:val="000000" w:themeColor="text1"/>
              </w:rPr>
              <w:t>" heading="fixing"&gt;</w:t>
            </w:r>
          </w:p>
          <w:p w14:paraId="4072B5E5" w14:textId="77777777" w:rsidR="00692527" w:rsidRPr="006524A9" w:rsidRDefault="00692527" w:rsidP="00692527">
            <w:pPr>
              <w:rPr>
                <w:rFonts w:eastAsiaTheme="minorHAnsi"/>
                <w:color w:val="000000" w:themeColor="text1"/>
              </w:rPr>
            </w:pPr>
            <w:r w:rsidRPr="006524A9">
              <w:rPr>
                <w:rFonts w:eastAsiaTheme="minorHAnsi"/>
                <w:color w:val="000000" w:themeColor="text1"/>
              </w:rPr>
              <w:t xml:space="preserve">    &lt;</w:t>
            </w:r>
            <w:proofErr w:type="spellStart"/>
            <w:r w:rsidRPr="006524A9">
              <w:rPr>
                <w:rFonts w:eastAsiaTheme="minorHAnsi"/>
                <w:color w:val="000000" w:themeColor="text1"/>
              </w:rPr>
              <w:t>OtherInformation</w:t>
            </w:r>
            <w:proofErr w:type="spellEnd"/>
            <w:r w:rsidRPr="006524A9">
              <w:rPr>
                <w:rFonts w:eastAsiaTheme="minorHAnsi"/>
                <w:color w:val="000000" w:themeColor="text1"/>
              </w:rPr>
              <w:t xml:space="preserve"> id="HDR_PrecautionsForApplication_OtherInformation_1" heading="free"&gt;</w:t>
            </w:r>
          </w:p>
          <w:p w14:paraId="0BB8D94D" w14:textId="77777777" w:rsidR="00692527" w:rsidRPr="006524A9" w:rsidRDefault="00692527" w:rsidP="00692527">
            <w:pPr>
              <w:rPr>
                <w:rFonts w:eastAsiaTheme="minorHAnsi"/>
                <w:color w:val="000000" w:themeColor="text1"/>
              </w:rPr>
            </w:pPr>
            <w:r w:rsidRPr="006524A9">
              <w:rPr>
                <w:rFonts w:eastAsiaTheme="minorHAnsi"/>
                <w:color w:val="000000" w:themeColor="text1"/>
              </w:rPr>
              <w:t xml:space="preserve">      &lt;Header&gt;</w:t>
            </w:r>
          </w:p>
          <w:p w14:paraId="4D7520E9" w14:textId="77777777" w:rsidR="00692527" w:rsidRPr="006524A9" w:rsidRDefault="00692527" w:rsidP="00692527">
            <w:pPr>
              <w:rPr>
                <w:rFonts w:eastAsiaTheme="minorHAnsi"/>
                <w:color w:val="000000" w:themeColor="text1"/>
              </w:rPr>
            </w:pPr>
            <w:r w:rsidRPr="006524A9">
              <w:rPr>
                <w:rFonts w:eastAsiaTheme="minorHAnsi" w:hint="eastAsia"/>
                <w:color w:val="000000" w:themeColor="text1"/>
              </w:rPr>
              <w:t xml:space="preserve">        &lt;Lang </w:t>
            </w:r>
            <w:proofErr w:type="spellStart"/>
            <w:proofErr w:type="gramStart"/>
            <w:r w:rsidRPr="006524A9">
              <w:rPr>
                <w:rFonts w:eastAsiaTheme="minorHAnsi" w:hint="eastAsia"/>
                <w:color w:val="000000" w:themeColor="text1"/>
              </w:rPr>
              <w:t>xml:lang</w:t>
            </w:r>
            <w:proofErr w:type="spellEnd"/>
            <w:proofErr w:type="gramEnd"/>
            <w:r w:rsidRPr="006524A9">
              <w:rPr>
                <w:rFonts w:eastAsiaTheme="minorHAnsi" w:hint="eastAsia"/>
                <w:color w:val="000000" w:themeColor="text1"/>
              </w:rPr>
              <w:t>="ja"&gt;</w:t>
            </w:r>
            <w:proofErr w:type="spellStart"/>
            <w:r w:rsidRPr="00C10B13">
              <w:rPr>
                <w:rFonts w:asciiTheme="minorEastAsia" w:eastAsiaTheme="minorEastAsia" w:hAnsiTheme="minorEastAsia" w:cs="MS Mincho" w:hint="eastAsia"/>
                <w:color w:val="000000" w:themeColor="text1"/>
              </w:rPr>
              <w:t>薬剤交付時の注意</w:t>
            </w:r>
            <w:proofErr w:type="spellEnd"/>
            <w:r w:rsidRPr="006524A9">
              <w:rPr>
                <w:rFonts w:eastAsiaTheme="minorHAnsi" w:hint="eastAsia"/>
                <w:color w:val="000000" w:themeColor="text1"/>
              </w:rPr>
              <w:t>&lt;/Lang&gt;</w:t>
            </w:r>
          </w:p>
          <w:p w14:paraId="217C5E7E" w14:textId="77777777" w:rsidR="00692527" w:rsidRPr="006524A9" w:rsidRDefault="00692527" w:rsidP="00692527">
            <w:pPr>
              <w:rPr>
                <w:rFonts w:eastAsiaTheme="minorHAnsi"/>
                <w:color w:val="000000" w:themeColor="text1"/>
              </w:rPr>
            </w:pPr>
            <w:r w:rsidRPr="006524A9">
              <w:rPr>
                <w:rFonts w:eastAsiaTheme="minorHAnsi"/>
                <w:color w:val="000000" w:themeColor="text1"/>
              </w:rPr>
              <w:t xml:space="preserve">      &lt;/Header&gt;</w:t>
            </w:r>
          </w:p>
          <w:p w14:paraId="3B41C511" w14:textId="77777777" w:rsidR="00692527" w:rsidRPr="006524A9" w:rsidRDefault="00692527" w:rsidP="00692527">
            <w:pPr>
              <w:rPr>
                <w:rFonts w:eastAsiaTheme="minorHAnsi"/>
                <w:color w:val="000000" w:themeColor="text1"/>
              </w:rPr>
            </w:pPr>
            <w:r w:rsidRPr="006524A9">
              <w:rPr>
                <w:rFonts w:eastAsiaTheme="minorHAnsi"/>
                <w:color w:val="000000" w:themeColor="text1"/>
              </w:rPr>
              <w:t xml:space="preserve">      &lt;Detail&gt;</w:t>
            </w:r>
          </w:p>
          <w:p w14:paraId="6531E6FA" w14:textId="77777777" w:rsidR="00692527" w:rsidRPr="006524A9" w:rsidRDefault="00692527" w:rsidP="00692527">
            <w:pPr>
              <w:rPr>
                <w:rFonts w:eastAsiaTheme="minorHAnsi"/>
                <w:color w:val="000000" w:themeColor="text1"/>
                <w:lang w:eastAsia="ja-JP"/>
              </w:rPr>
            </w:pPr>
            <w:r w:rsidRPr="006524A9">
              <w:rPr>
                <w:rFonts w:eastAsiaTheme="minorHAnsi" w:hint="eastAsia"/>
                <w:color w:val="000000" w:themeColor="text1"/>
              </w:rPr>
              <w:t xml:space="preserve">        &lt;Lang </w:t>
            </w:r>
            <w:proofErr w:type="spellStart"/>
            <w:proofErr w:type="gramStart"/>
            <w:r w:rsidRPr="006524A9">
              <w:rPr>
                <w:rFonts w:eastAsiaTheme="minorHAnsi" w:hint="eastAsia"/>
                <w:color w:val="000000" w:themeColor="text1"/>
              </w:rPr>
              <w:t>xml:lang</w:t>
            </w:r>
            <w:proofErr w:type="spellEnd"/>
            <w:proofErr w:type="gramEnd"/>
            <w:r w:rsidRPr="006524A9">
              <w:rPr>
                <w:rFonts w:eastAsiaTheme="minorHAnsi" w:hint="eastAsia"/>
                <w:color w:val="000000" w:themeColor="text1"/>
              </w:rPr>
              <w:t>="ja"&gt;</w:t>
            </w:r>
            <w:proofErr w:type="spellStart"/>
            <w:r w:rsidRPr="00C10B13">
              <w:rPr>
                <w:rFonts w:asciiTheme="minorEastAsia" w:eastAsiaTheme="minorEastAsia" w:hAnsiTheme="minorEastAsia"/>
                <w:color w:val="000000" w:themeColor="text1"/>
              </w:rPr>
              <w:t>PTP</w:t>
            </w:r>
            <w:r w:rsidRPr="00C10B13">
              <w:rPr>
                <w:rFonts w:asciiTheme="minorEastAsia" w:eastAsiaTheme="minorEastAsia" w:hAnsiTheme="minorEastAsia" w:cs="MS Mincho" w:hint="eastAsia"/>
                <w:color w:val="000000" w:themeColor="text1"/>
              </w:rPr>
              <w:t>包装の薬剤は</w:t>
            </w:r>
            <w:r w:rsidRPr="00C10B13">
              <w:rPr>
                <w:rFonts w:asciiTheme="minorEastAsia" w:eastAsiaTheme="minorEastAsia" w:hAnsiTheme="minorEastAsia"/>
                <w:color w:val="000000" w:themeColor="text1"/>
              </w:rPr>
              <w:t>PTP</w:t>
            </w:r>
            <w:r w:rsidRPr="00C10B13">
              <w:rPr>
                <w:rFonts w:asciiTheme="minorEastAsia" w:eastAsiaTheme="minorEastAsia" w:hAnsiTheme="minorEastAsia" w:cs="MS Mincho" w:hint="eastAsia"/>
                <w:color w:val="000000" w:themeColor="text1"/>
              </w:rPr>
              <w:t>シートから取り出して服用するよう指導すること。</w:t>
            </w:r>
            <w:r w:rsidRPr="00C10B13">
              <w:rPr>
                <w:rFonts w:asciiTheme="minorEastAsia" w:eastAsiaTheme="minorEastAsia" w:hAnsiTheme="minorEastAsia"/>
                <w:color w:val="000000" w:themeColor="text1"/>
                <w:lang w:eastAsia="ja-JP"/>
              </w:rPr>
              <w:t>PTP</w:t>
            </w:r>
            <w:proofErr w:type="spellEnd"/>
            <w:r w:rsidRPr="00C10B13">
              <w:rPr>
                <w:rFonts w:asciiTheme="minorEastAsia" w:eastAsiaTheme="minorEastAsia" w:hAnsiTheme="minorEastAsia" w:cs="MS Mincho" w:hint="eastAsia"/>
                <w:color w:val="000000" w:themeColor="text1"/>
                <w:lang w:eastAsia="ja-JP"/>
              </w:rPr>
              <w:t>シートの誤飲により、硬い鋭角部が食道粘</w:t>
            </w:r>
            <w:r w:rsidRPr="00C10B13">
              <w:rPr>
                <w:rFonts w:asciiTheme="minorEastAsia" w:eastAsiaTheme="minorEastAsia" w:hAnsiTheme="minorEastAsia" w:cs="MS Mincho" w:hint="eastAsia"/>
                <w:color w:val="000000" w:themeColor="text1"/>
                <w:lang w:eastAsia="ja-JP"/>
              </w:rPr>
              <w:lastRenderedPageBreak/>
              <w:t>膜へ刺入し、更には穿孔をおこして縦隔洞炎等の重篤な合併症を併発することがある。</w:t>
            </w:r>
            <w:r w:rsidRPr="006524A9">
              <w:rPr>
                <w:rFonts w:eastAsiaTheme="minorHAnsi" w:hint="eastAsia"/>
                <w:color w:val="000000" w:themeColor="text1"/>
                <w:lang w:eastAsia="ja-JP"/>
              </w:rPr>
              <w:t>&lt;/Lang&gt;</w:t>
            </w:r>
          </w:p>
          <w:p w14:paraId="467701CD" w14:textId="77777777" w:rsidR="00692527" w:rsidRPr="006524A9" w:rsidRDefault="00692527" w:rsidP="00692527">
            <w:pPr>
              <w:rPr>
                <w:rFonts w:eastAsiaTheme="minorHAnsi"/>
                <w:color w:val="000000" w:themeColor="text1"/>
                <w:lang w:eastAsia="ja-JP"/>
              </w:rPr>
            </w:pPr>
            <w:r w:rsidRPr="006524A9">
              <w:rPr>
                <w:rFonts w:eastAsiaTheme="minorHAnsi"/>
                <w:color w:val="000000" w:themeColor="text1"/>
                <w:lang w:eastAsia="ja-JP"/>
              </w:rPr>
              <w:t xml:space="preserve">      &lt;/Detail&gt;</w:t>
            </w:r>
          </w:p>
          <w:p w14:paraId="5E8CEE69" w14:textId="77777777" w:rsidR="00692527" w:rsidRPr="006524A9" w:rsidRDefault="00692527" w:rsidP="00692527">
            <w:pPr>
              <w:rPr>
                <w:rFonts w:eastAsiaTheme="minorHAnsi"/>
                <w:color w:val="000000" w:themeColor="text1"/>
                <w:lang w:eastAsia="ja-JP"/>
              </w:rPr>
            </w:pPr>
            <w:r w:rsidRPr="006524A9">
              <w:rPr>
                <w:rFonts w:eastAsiaTheme="minorHAnsi"/>
                <w:color w:val="000000" w:themeColor="text1"/>
                <w:lang w:eastAsia="ja-JP"/>
              </w:rPr>
              <w:t xml:space="preserve">    &lt;/</w:t>
            </w:r>
            <w:proofErr w:type="spellStart"/>
            <w:r w:rsidRPr="006524A9">
              <w:rPr>
                <w:rFonts w:eastAsiaTheme="minorHAnsi"/>
                <w:color w:val="000000" w:themeColor="text1"/>
                <w:lang w:eastAsia="ja-JP"/>
              </w:rPr>
              <w:t>OtherInformation</w:t>
            </w:r>
            <w:proofErr w:type="spellEnd"/>
            <w:r w:rsidRPr="006524A9">
              <w:rPr>
                <w:rFonts w:eastAsiaTheme="minorHAnsi"/>
                <w:color w:val="000000" w:themeColor="text1"/>
                <w:lang w:eastAsia="ja-JP"/>
              </w:rPr>
              <w:t>&gt;</w:t>
            </w:r>
          </w:p>
          <w:p w14:paraId="7B128F36" w14:textId="77777777" w:rsidR="00692527" w:rsidRDefault="00692527" w:rsidP="00692527">
            <w:pPr>
              <w:rPr>
                <w:rFonts w:eastAsiaTheme="minorEastAsia"/>
                <w:color w:val="000000" w:themeColor="text1"/>
                <w:lang w:eastAsia="ja-JP"/>
              </w:rPr>
            </w:pPr>
            <w:r w:rsidRPr="006524A9">
              <w:rPr>
                <w:rFonts w:eastAsiaTheme="minorHAnsi"/>
                <w:color w:val="000000" w:themeColor="text1"/>
                <w:lang w:eastAsia="ja-JP"/>
              </w:rPr>
              <w:t xml:space="preserve">  &lt;/</w:t>
            </w:r>
            <w:proofErr w:type="spellStart"/>
            <w:r w:rsidRPr="006524A9">
              <w:rPr>
                <w:rFonts w:eastAsiaTheme="minorHAnsi"/>
                <w:color w:val="000000" w:themeColor="text1"/>
                <w:lang w:eastAsia="ja-JP"/>
              </w:rPr>
              <w:t>PrecautionsForApplication</w:t>
            </w:r>
            <w:proofErr w:type="spellEnd"/>
            <w:r w:rsidRPr="006524A9">
              <w:rPr>
                <w:rFonts w:eastAsiaTheme="minorHAnsi"/>
                <w:color w:val="000000" w:themeColor="text1"/>
                <w:lang w:eastAsia="ja-JP"/>
              </w:rPr>
              <w:t>&gt;</w:t>
            </w:r>
          </w:p>
          <w:p w14:paraId="374BB478" w14:textId="77777777" w:rsidR="00692527" w:rsidRDefault="00692527" w:rsidP="00692527">
            <w:pPr>
              <w:rPr>
                <w:rFonts w:eastAsiaTheme="minorEastAsia"/>
                <w:b/>
                <w:bCs/>
                <w:i/>
                <w:iCs/>
                <w:color w:val="000000" w:themeColor="text1"/>
                <w:u w:val="single"/>
                <w:lang w:eastAsia="ja-JP"/>
              </w:rPr>
            </w:pPr>
          </w:p>
          <w:p w14:paraId="74BEFDC8" w14:textId="14AC7686" w:rsidR="00692527" w:rsidRPr="00990BFE" w:rsidRDefault="00692527" w:rsidP="00692527">
            <w:pPr>
              <w:rPr>
                <w:rFonts w:eastAsiaTheme="minorEastAsia"/>
                <w:b/>
                <w:bCs/>
                <w:i/>
                <w:iCs/>
                <w:color w:val="000000" w:themeColor="text1"/>
                <w:u w:val="single"/>
                <w:lang w:eastAsia="ja-JP"/>
              </w:rPr>
            </w:pPr>
            <w:r w:rsidRPr="00990BFE">
              <w:rPr>
                <w:b/>
                <w:bCs/>
                <w:i/>
                <w:iCs/>
                <w:color w:val="000000" w:themeColor="text1"/>
                <w:u w:val="single"/>
                <w:lang w:eastAsia="ja-JP"/>
              </w:rPr>
              <w:t>Infliximab BS Pfizer</w:t>
            </w:r>
          </w:p>
          <w:p w14:paraId="68D9CC43" w14:textId="77777777" w:rsidR="00692527" w:rsidRPr="00846CC2" w:rsidRDefault="00692527" w:rsidP="00692527">
            <w:pPr>
              <w:rPr>
                <w:rFonts w:eastAsiaTheme="minorEastAsia"/>
                <w:color w:val="000000" w:themeColor="text1"/>
                <w:lang w:eastAsia="ja-JP"/>
              </w:rPr>
            </w:pPr>
            <w:proofErr w:type="gramStart"/>
            <w:r w:rsidRPr="00846CC2">
              <w:rPr>
                <w:rFonts w:eastAsiaTheme="minorEastAsia" w:hint="eastAsia"/>
                <w:color w:val="000000" w:themeColor="text1"/>
                <w:lang w:eastAsia="ja-JP"/>
              </w:rPr>
              <w:t>&lt;!--</w:t>
            </w:r>
            <w:r w:rsidRPr="00846CC2">
              <w:rPr>
                <w:rFonts w:eastAsiaTheme="minorEastAsia" w:hint="eastAsia"/>
                <w:color w:val="000000" w:themeColor="text1"/>
                <w:lang w:eastAsia="ja-JP"/>
              </w:rPr>
              <w:t>１４</w:t>
            </w:r>
            <w:r w:rsidRPr="00846CC2">
              <w:rPr>
                <w:rFonts w:eastAsiaTheme="minorEastAsia" w:hint="eastAsia"/>
                <w:color w:val="000000" w:themeColor="text1"/>
                <w:lang w:eastAsia="ja-JP"/>
              </w:rPr>
              <w:t>.</w:t>
            </w:r>
            <w:r w:rsidRPr="00846CC2">
              <w:rPr>
                <w:rFonts w:eastAsiaTheme="minorEastAsia" w:hint="eastAsia"/>
                <w:color w:val="000000" w:themeColor="text1"/>
                <w:lang w:eastAsia="ja-JP"/>
              </w:rPr>
              <w:t>適用上</w:t>
            </w:r>
            <w:proofErr w:type="gramEnd"/>
            <w:r w:rsidRPr="00846CC2">
              <w:rPr>
                <w:rFonts w:eastAsiaTheme="minorEastAsia" w:hint="eastAsia"/>
                <w:color w:val="000000" w:themeColor="text1"/>
                <w:lang w:eastAsia="ja-JP"/>
              </w:rPr>
              <w:t>の注意</w:t>
            </w:r>
            <w:r w:rsidRPr="00846CC2">
              <w:rPr>
                <w:rFonts w:eastAsiaTheme="minorEastAsia" w:hint="eastAsia"/>
                <w:color w:val="000000" w:themeColor="text1"/>
                <w:lang w:eastAsia="ja-JP"/>
              </w:rPr>
              <w:t>--&gt;</w:t>
            </w:r>
          </w:p>
          <w:p w14:paraId="067E02F4"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PrecautionsForApplication</w:t>
            </w:r>
            <w:proofErr w:type="spellEnd"/>
            <w:r w:rsidRPr="00846CC2">
              <w:rPr>
                <w:rFonts w:eastAsiaTheme="minorEastAsia"/>
                <w:color w:val="000000" w:themeColor="text1"/>
                <w:lang w:eastAsia="ja-JP"/>
              </w:rPr>
              <w:t xml:space="preserve"> id="</w:t>
            </w:r>
            <w:proofErr w:type="spellStart"/>
            <w:r w:rsidRPr="00846CC2">
              <w:rPr>
                <w:rFonts w:eastAsiaTheme="minorEastAsia"/>
                <w:color w:val="000000" w:themeColor="text1"/>
                <w:lang w:eastAsia="ja-JP"/>
              </w:rPr>
              <w:t>HDR_PrecautionsForApplication</w:t>
            </w:r>
            <w:proofErr w:type="spellEnd"/>
            <w:r w:rsidRPr="00846CC2">
              <w:rPr>
                <w:rFonts w:eastAsiaTheme="minorEastAsia"/>
                <w:color w:val="000000" w:themeColor="text1"/>
                <w:lang w:eastAsia="ja-JP"/>
              </w:rPr>
              <w:t>" heading="fixing"&gt;</w:t>
            </w:r>
          </w:p>
          <w:p w14:paraId="2B441199"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OtherInformation</w:t>
            </w:r>
            <w:proofErr w:type="spellEnd"/>
            <w:r w:rsidRPr="00846CC2">
              <w:rPr>
                <w:rFonts w:eastAsiaTheme="minorEastAsia"/>
                <w:color w:val="000000" w:themeColor="text1"/>
                <w:lang w:eastAsia="ja-JP"/>
              </w:rPr>
              <w:t xml:space="preserve"> heading="free" id="HDR_PMDA_PrecautionsForApplication_20200416171249_70"&gt;</w:t>
            </w:r>
          </w:p>
          <w:p w14:paraId="6D63F4F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2EB8C401"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薬剤調製時の注意</w:t>
            </w:r>
            <w:r w:rsidRPr="00846CC2">
              <w:rPr>
                <w:rFonts w:eastAsiaTheme="minorEastAsia" w:hint="eastAsia"/>
                <w:color w:val="000000" w:themeColor="text1"/>
                <w:lang w:eastAsia="ja-JP"/>
              </w:rPr>
              <w:t>&lt;/Lang&gt;</w:t>
            </w:r>
          </w:p>
          <w:p w14:paraId="014416FC"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2C327300"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 xml:space="preserve"> </w:t>
            </w:r>
            <w:proofErr w:type="spellStart"/>
            <w:r w:rsidRPr="00846CC2">
              <w:rPr>
                <w:rFonts w:eastAsiaTheme="minorEastAsia"/>
                <w:color w:val="000000" w:themeColor="text1"/>
                <w:lang w:eastAsia="ja-JP"/>
              </w:rPr>
              <w:t>numberContinued</w:t>
            </w:r>
            <w:proofErr w:type="spellEnd"/>
            <w:r w:rsidRPr="00846CC2">
              <w:rPr>
                <w:rFonts w:eastAsiaTheme="minorEastAsia"/>
                <w:color w:val="000000" w:themeColor="text1"/>
                <w:lang w:eastAsia="ja-JP"/>
              </w:rPr>
              <w:t>="false"&gt;</w:t>
            </w:r>
          </w:p>
          <w:p w14:paraId="26729C59"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id="HDR_PMDA_PrecautionsForApplication_20200416171249_71"&gt;</w:t>
            </w:r>
          </w:p>
          <w:p w14:paraId="15E4BD0B"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0334FB65"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溶解方法</w:t>
            </w:r>
            <w:r w:rsidRPr="00846CC2">
              <w:rPr>
                <w:rFonts w:eastAsiaTheme="minorEastAsia" w:hint="eastAsia"/>
                <w:color w:val="000000" w:themeColor="text1"/>
                <w:lang w:eastAsia="ja-JP"/>
              </w:rPr>
              <w:t>&lt;/Lang&gt;</w:t>
            </w:r>
          </w:p>
          <w:p w14:paraId="229D09DA"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7D8FBC35"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0E344BCF"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本剤は用時溶解とすること。（溶解後</w:t>
            </w:r>
            <w:r w:rsidRPr="00846CC2">
              <w:rPr>
                <w:rFonts w:eastAsiaTheme="minorEastAsia" w:hint="eastAsia"/>
                <w:color w:val="000000" w:themeColor="text1"/>
                <w:lang w:eastAsia="ja-JP"/>
              </w:rPr>
              <w:t>3</w:t>
            </w:r>
            <w:r w:rsidRPr="00846CC2">
              <w:rPr>
                <w:rFonts w:eastAsiaTheme="minorEastAsia" w:hint="eastAsia"/>
                <w:color w:val="000000" w:themeColor="text1"/>
                <w:lang w:eastAsia="ja-JP"/>
              </w:rPr>
              <w:t>時間以内に投与開始をすること。）</w:t>
            </w:r>
            <w:r w:rsidRPr="00846CC2">
              <w:rPr>
                <w:rFonts w:eastAsiaTheme="minorEastAsia" w:hint="eastAsia"/>
                <w:color w:val="000000" w:themeColor="text1"/>
                <w:lang w:eastAsia="ja-JP"/>
              </w:rPr>
              <w:t>&lt;/Lang&gt;</w:t>
            </w:r>
          </w:p>
          <w:p w14:paraId="074CFA87"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2F33B49B"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 xml:space="preserve"> </w:t>
            </w:r>
            <w:proofErr w:type="spellStart"/>
            <w:r w:rsidRPr="00846CC2">
              <w:rPr>
                <w:rFonts w:eastAsiaTheme="minorEastAsia"/>
                <w:color w:val="000000" w:themeColor="text1"/>
                <w:lang w:eastAsia="ja-JP"/>
              </w:rPr>
              <w:t>numberContinued</w:t>
            </w:r>
            <w:proofErr w:type="spellEnd"/>
            <w:r w:rsidRPr="00846CC2">
              <w:rPr>
                <w:rFonts w:eastAsiaTheme="minorEastAsia"/>
                <w:color w:val="000000" w:themeColor="text1"/>
                <w:lang w:eastAsia="ja-JP"/>
              </w:rPr>
              <w:t>="false"&gt;</w:t>
            </w:r>
          </w:p>
          <w:p w14:paraId="6DA4748C"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id="HDR_PMDA_PrecautionsForApplication_20200416171249_72"&gt;</w:t>
            </w:r>
          </w:p>
          <w:p w14:paraId="591821AF"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0DD1161C"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ゴム栓をエタノール綿等で清拭した後、</w:t>
            </w:r>
            <w:r w:rsidRPr="00846CC2">
              <w:rPr>
                <w:rFonts w:eastAsiaTheme="minorEastAsia" w:hint="eastAsia"/>
                <w:color w:val="000000" w:themeColor="text1"/>
                <w:lang w:eastAsia="ja-JP"/>
              </w:rPr>
              <w:t>21-G</w:t>
            </w:r>
            <w:r w:rsidRPr="00846CC2">
              <w:rPr>
                <w:rFonts w:eastAsiaTheme="minorEastAsia" w:hint="eastAsia"/>
                <w:color w:val="000000" w:themeColor="text1"/>
                <w:lang w:eastAsia="ja-JP"/>
              </w:rPr>
              <w:t>あるいはさらに細い注射針を用いて、</w:t>
            </w:r>
            <w:r w:rsidRPr="00846CC2">
              <w:rPr>
                <w:rFonts w:eastAsiaTheme="minorEastAsia" w:hint="eastAsia"/>
                <w:color w:val="000000" w:themeColor="text1"/>
                <w:lang w:eastAsia="ja-JP"/>
              </w:rPr>
              <w:t>1</w:t>
            </w:r>
            <w:r w:rsidRPr="00846CC2">
              <w:rPr>
                <w:rFonts w:eastAsiaTheme="minorEastAsia" w:hint="eastAsia"/>
                <w:color w:val="000000" w:themeColor="text1"/>
                <w:lang w:eastAsia="ja-JP"/>
              </w:rPr>
              <w:t>バイアル当たり</w:t>
            </w:r>
            <w:r w:rsidRPr="00846CC2">
              <w:rPr>
                <w:rFonts w:eastAsiaTheme="minorEastAsia" w:hint="eastAsia"/>
                <w:color w:val="000000" w:themeColor="text1"/>
                <w:lang w:eastAsia="ja-JP"/>
              </w:rPr>
              <w:t>10mL</w:t>
            </w:r>
            <w:r w:rsidRPr="00846CC2">
              <w:rPr>
                <w:rFonts w:eastAsiaTheme="minorEastAsia" w:hint="eastAsia"/>
                <w:color w:val="000000" w:themeColor="text1"/>
                <w:lang w:eastAsia="ja-JP"/>
              </w:rPr>
              <w:t>の日局注射用水（日局生理食塩液も使用可）を静かに注入すること。その際に陰圧状態でないバイアルは使用しないこと。</w:t>
            </w:r>
            <w:r w:rsidRPr="00846CC2">
              <w:rPr>
                <w:rFonts w:eastAsiaTheme="minorEastAsia" w:hint="eastAsia"/>
                <w:color w:val="000000" w:themeColor="text1"/>
                <w:lang w:eastAsia="ja-JP"/>
              </w:rPr>
              <w:t>&lt;/Lang&gt;</w:t>
            </w:r>
          </w:p>
          <w:p w14:paraId="2949FA5A"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161621CB"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6A1B2D14"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id="HDR_PMDA_PrecautionsForApplication_20200416171249_73"&gt;</w:t>
            </w:r>
          </w:p>
          <w:p w14:paraId="2F9D4B4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405DDC07"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バイアルを回転させながら緩やかに溶解し、溶解後は</w:t>
            </w:r>
            <w:r w:rsidRPr="00846CC2">
              <w:rPr>
                <w:rFonts w:eastAsiaTheme="minorEastAsia" w:hint="eastAsia"/>
                <w:color w:val="000000" w:themeColor="text1"/>
                <w:lang w:eastAsia="ja-JP"/>
              </w:rPr>
              <w:t>5</w:t>
            </w:r>
            <w:r w:rsidRPr="00846CC2">
              <w:rPr>
                <w:rFonts w:eastAsiaTheme="minorEastAsia" w:hint="eastAsia"/>
                <w:color w:val="000000" w:themeColor="text1"/>
                <w:lang w:eastAsia="ja-JP"/>
              </w:rPr>
              <w:t>分間静置すること。抗体蛋白が凝集するおそれがあるため、決して激しく振らず、長時間振り混ぜないこと。</w:t>
            </w:r>
            <w:r w:rsidRPr="00846CC2">
              <w:rPr>
                <w:rFonts w:eastAsiaTheme="minorEastAsia" w:hint="eastAsia"/>
                <w:color w:val="000000" w:themeColor="text1"/>
                <w:lang w:eastAsia="ja-JP"/>
              </w:rPr>
              <w:t>&lt;/Lang&gt;</w:t>
            </w:r>
          </w:p>
          <w:p w14:paraId="6BCECE55"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lastRenderedPageBreak/>
              <w:t xml:space="preserve">              &lt;/Detail&gt;</w:t>
            </w:r>
          </w:p>
          <w:p w14:paraId="77CE924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4ACDBFB9"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id="HDR_PMDA_PrecautionsForApplication_20200416171249_74"&gt;</w:t>
            </w:r>
          </w:p>
          <w:p w14:paraId="5240FCA4"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2228F0A7"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溶解後の性状は、無色から微褐色及び乳白色である。完全に溶解していない状態で使用しないこと。また、変色、異物を認めたものは使用しないこと。</w:t>
            </w:r>
            <w:r w:rsidRPr="00846CC2">
              <w:rPr>
                <w:rFonts w:eastAsiaTheme="minorEastAsia" w:hint="eastAsia"/>
                <w:color w:val="000000" w:themeColor="text1"/>
                <w:lang w:eastAsia="ja-JP"/>
              </w:rPr>
              <w:t>&lt;/Lang&gt;</w:t>
            </w:r>
          </w:p>
          <w:p w14:paraId="17A4FEAD"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2FCAFBAE"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19260AF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id="HDR_PMDA_PrecautionsForApplication_20200416171249_75"&gt;</w:t>
            </w:r>
          </w:p>
          <w:p w14:paraId="637F8DE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2F72DD03"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溶解後の残液の再使用や保存は行わないこと。</w:t>
            </w:r>
            <w:r w:rsidRPr="00846CC2">
              <w:rPr>
                <w:rFonts w:eastAsiaTheme="minorEastAsia" w:hint="eastAsia"/>
                <w:color w:val="000000" w:themeColor="text1"/>
                <w:lang w:eastAsia="ja-JP"/>
              </w:rPr>
              <w:t>&lt;/Lang&gt;</w:t>
            </w:r>
          </w:p>
          <w:p w14:paraId="6495819F"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569AA02E"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04FFE260"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&gt;</w:t>
            </w:r>
          </w:p>
          <w:p w14:paraId="679C324C"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6E427B0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id="HDR_PMDA_PrecautionsForApplication_20200416171249_76"&gt;</w:t>
            </w:r>
          </w:p>
          <w:p w14:paraId="0775B6B3"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49EEA2B4"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希釈方法</w:t>
            </w:r>
            <w:r w:rsidRPr="00846CC2">
              <w:rPr>
                <w:rFonts w:eastAsiaTheme="minorEastAsia" w:hint="eastAsia"/>
                <w:color w:val="000000" w:themeColor="text1"/>
                <w:lang w:eastAsia="ja-JP"/>
              </w:rPr>
              <w:t>&lt;/Lang&gt;</w:t>
            </w:r>
          </w:p>
          <w:p w14:paraId="62E4BDA3"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7C4C05C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0B86B542"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患者の体重当たりで計算した必要量を成人は約</w:t>
            </w:r>
            <w:r w:rsidRPr="00846CC2">
              <w:rPr>
                <w:rFonts w:eastAsiaTheme="minorEastAsia" w:hint="eastAsia"/>
                <w:color w:val="000000" w:themeColor="text1"/>
                <w:lang w:eastAsia="ja-JP"/>
              </w:rPr>
              <w:t>250mL</w:t>
            </w:r>
            <w:r w:rsidRPr="00846CC2">
              <w:rPr>
                <w:rFonts w:eastAsiaTheme="minorEastAsia" w:hint="eastAsia"/>
                <w:color w:val="000000" w:themeColor="text1"/>
                <w:lang w:eastAsia="ja-JP"/>
              </w:rPr>
              <w:t>、体重が</w:t>
            </w:r>
            <w:r w:rsidRPr="00846CC2">
              <w:rPr>
                <w:rFonts w:eastAsiaTheme="minorEastAsia" w:hint="eastAsia"/>
                <w:color w:val="000000" w:themeColor="text1"/>
                <w:lang w:eastAsia="ja-JP"/>
              </w:rPr>
              <w:t>25kg</w:t>
            </w:r>
            <w:r w:rsidRPr="00846CC2">
              <w:rPr>
                <w:rFonts w:eastAsiaTheme="minorEastAsia" w:hint="eastAsia"/>
                <w:color w:val="000000" w:themeColor="text1"/>
                <w:lang w:eastAsia="ja-JP"/>
              </w:rPr>
              <w:t>未満の小児は約</w:t>
            </w:r>
            <w:r w:rsidRPr="00846CC2">
              <w:rPr>
                <w:rFonts w:eastAsiaTheme="minorEastAsia" w:hint="eastAsia"/>
                <w:color w:val="000000" w:themeColor="text1"/>
                <w:lang w:eastAsia="ja-JP"/>
              </w:rPr>
              <w:t>50mL</w:t>
            </w:r>
            <w:r w:rsidRPr="00846CC2">
              <w:rPr>
                <w:rFonts w:eastAsiaTheme="minorEastAsia" w:hint="eastAsia"/>
                <w:color w:val="000000" w:themeColor="text1"/>
                <w:lang w:eastAsia="ja-JP"/>
              </w:rPr>
              <w:t>、</w:t>
            </w:r>
            <w:r w:rsidRPr="00846CC2">
              <w:rPr>
                <w:rFonts w:eastAsiaTheme="minorEastAsia" w:hint="eastAsia"/>
                <w:color w:val="000000" w:themeColor="text1"/>
                <w:lang w:eastAsia="ja-JP"/>
              </w:rPr>
              <w:t>25kg</w:t>
            </w:r>
            <w:r w:rsidRPr="00846CC2">
              <w:rPr>
                <w:rFonts w:eastAsiaTheme="minorEastAsia" w:hint="eastAsia"/>
                <w:color w:val="000000" w:themeColor="text1"/>
                <w:lang w:eastAsia="ja-JP"/>
              </w:rPr>
              <w:t>以上の小児は約</w:t>
            </w:r>
            <w:r w:rsidRPr="00846CC2">
              <w:rPr>
                <w:rFonts w:eastAsiaTheme="minorEastAsia" w:hint="eastAsia"/>
                <w:color w:val="000000" w:themeColor="text1"/>
                <w:lang w:eastAsia="ja-JP"/>
              </w:rPr>
              <w:t>100mL</w:t>
            </w:r>
            <w:r w:rsidRPr="00846CC2">
              <w:rPr>
                <w:rFonts w:eastAsiaTheme="minorEastAsia" w:hint="eastAsia"/>
                <w:color w:val="000000" w:themeColor="text1"/>
                <w:lang w:eastAsia="ja-JP"/>
              </w:rPr>
              <w:t>の日局生理食塩液に希釈すること。体重が</w:t>
            </w:r>
            <w:r w:rsidRPr="00846CC2">
              <w:rPr>
                <w:rFonts w:eastAsiaTheme="minorEastAsia" w:hint="eastAsia"/>
                <w:color w:val="000000" w:themeColor="text1"/>
                <w:lang w:eastAsia="ja-JP"/>
              </w:rPr>
              <w:t>100kg</w:t>
            </w:r>
            <w:r w:rsidRPr="00846CC2">
              <w:rPr>
                <w:rFonts w:eastAsiaTheme="minorEastAsia" w:hint="eastAsia"/>
                <w:color w:val="000000" w:themeColor="text1"/>
                <w:lang w:eastAsia="ja-JP"/>
              </w:rPr>
              <w:t>を超える患者に投与する場合には、希釈後のインフリキシマブ（遺伝子組換え）［インフリキシマブ後続</w:t>
            </w:r>
            <w:r w:rsidRPr="00846CC2">
              <w:rPr>
                <w:rFonts w:eastAsiaTheme="minorEastAsia" w:hint="eastAsia"/>
                <w:color w:val="000000" w:themeColor="text1"/>
                <w:lang w:eastAsia="ja-JP"/>
              </w:rPr>
              <w:t>3</w:t>
            </w:r>
            <w:r w:rsidRPr="00846CC2">
              <w:rPr>
                <w:rFonts w:eastAsiaTheme="minorEastAsia" w:hint="eastAsia"/>
                <w:color w:val="000000" w:themeColor="text1"/>
                <w:lang w:eastAsia="ja-JP"/>
              </w:rPr>
              <w:t>］濃度が</w:t>
            </w:r>
            <w:r w:rsidRPr="00846CC2">
              <w:rPr>
                <w:rFonts w:eastAsiaTheme="minorEastAsia" w:hint="eastAsia"/>
                <w:color w:val="000000" w:themeColor="text1"/>
                <w:lang w:eastAsia="ja-JP"/>
              </w:rPr>
              <w:t>4mg/mL</w:t>
            </w:r>
            <w:r w:rsidRPr="00846CC2">
              <w:rPr>
                <w:rFonts w:eastAsiaTheme="minorEastAsia" w:hint="eastAsia"/>
                <w:color w:val="000000" w:themeColor="text1"/>
                <w:lang w:eastAsia="ja-JP"/>
              </w:rPr>
              <w:t>を超えないよう、日局生理食塩液の量を調整すること。ブドウ糖注射液等を含め日局生理食塩液以外の注射液は用いないこと。日局生理食塩液で希釈する際は、溶解液を緩徐に注入し、混和の際も静かに行うこと。希釈後のインフリキシマブ（遺伝子組換え）［インフリキシマブ後続</w:t>
            </w:r>
            <w:r w:rsidRPr="00846CC2">
              <w:rPr>
                <w:rFonts w:eastAsiaTheme="minorEastAsia" w:hint="eastAsia"/>
                <w:color w:val="000000" w:themeColor="text1"/>
                <w:lang w:eastAsia="ja-JP"/>
              </w:rPr>
              <w:t>3</w:t>
            </w:r>
            <w:r w:rsidRPr="00846CC2">
              <w:rPr>
                <w:rFonts w:eastAsiaTheme="minorEastAsia" w:hint="eastAsia"/>
                <w:color w:val="000000" w:themeColor="text1"/>
                <w:lang w:eastAsia="ja-JP"/>
              </w:rPr>
              <w:t>］濃度は、</w:t>
            </w:r>
            <w:r w:rsidRPr="00846CC2">
              <w:rPr>
                <w:rFonts w:eastAsiaTheme="minorEastAsia" w:hint="eastAsia"/>
                <w:color w:val="000000" w:themeColor="text1"/>
                <w:lang w:eastAsia="ja-JP"/>
              </w:rPr>
              <w:t>0.4</w:t>
            </w:r>
            <w:r w:rsidRPr="00846CC2">
              <w:rPr>
                <w:rFonts w:eastAsiaTheme="minorEastAsia" w:hint="eastAsia"/>
                <w:color w:val="000000" w:themeColor="text1"/>
                <w:lang w:eastAsia="ja-JP"/>
              </w:rPr>
              <w:t>～</w:t>
            </w:r>
            <w:r w:rsidRPr="00846CC2">
              <w:rPr>
                <w:rFonts w:eastAsiaTheme="minorEastAsia" w:hint="eastAsia"/>
                <w:color w:val="000000" w:themeColor="text1"/>
                <w:lang w:eastAsia="ja-JP"/>
              </w:rPr>
              <w:t>4mg/mL</w:t>
            </w:r>
            <w:r w:rsidRPr="00846CC2">
              <w:rPr>
                <w:rFonts w:eastAsiaTheme="minorEastAsia" w:hint="eastAsia"/>
                <w:color w:val="000000" w:themeColor="text1"/>
                <w:lang w:eastAsia="ja-JP"/>
              </w:rPr>
              <w:t>とすること。</w:t>
            </w:r>
            <w:r w:rsidRPr="00846CC2">
              <w:rPr>
                <w:rFonts w:eastAsiaTheme="minorEastAsia" w:hint="eastAsia"/>
                <w:color w:val="000000" w:themeColor="text1"/>
                <w:lang w:eastAsia="ja-JP"/>
              </w:rPr>
              <w:t>&lt;/Lang&gt;</w:t>
            </w:r>
          </w:p>
          <w:p w14:paraId="49E4522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5730B6AD"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02DCE524"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&gt;</w:t>
            </w:r>
          </w:p>
          <w:p w14:paraId="6F4F44D5"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OtherInformation</w:t>
            </w:r>
            <w:proofErr w:type="spellEnd"/>
            <w:r w:rsidRPr="00846CC2">
              <w:rPr>
                <w:rFonts w:eastAsiaTheme="minorEastAsia"/>
                <w:color w:val="000000" w:themeColor="text1"/>
                <w:lang w:eastAsia="ja-JP"/>
              </w:rPr>
              <w:t>&gt;</w:t>
            </w:r>
          </w:p>
          <w:p w14:paraId="4F10866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OtherInformation</w:t>
            </w:r>
            <w:proofErr w:type="spellEnd"/>
            <w:r w:rsidRPr="00846CC2">
              <w:rPr>
                <w:rFonts w:eastAsiaTheme="minorEastAsia"/>
                <w:color w:val="000000" w:themeColor="text1"/>
                <w:lang w:eastAsia="ja-JP"/>
              </w:rPr>
              <w:t xml:space="preserve"> heading="free" id="HDR_PMDA_PrecautionsForApplication_20200416171249_77"&gt;</w:t>
            </w:r>
          </w:p>
          <w:p w14:paraId="48012B42"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6FE556E5"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lastRenderedPageBreak/>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薬剤投与時の注意</w:t>
            </w:r>
            <w:r w:rsidRPr="00846CC2">
              <w:rPr>
                <w:rFonts w:eastAsiaTheme="minorEastAsia" w:hint="eastAsia"/>
                <w:color w:val="000000" w:themeColor="text1"/>
                <w:lang w:eastAsia="ja-JP"/>
              </w:rPr>
              <w:t>&lt;/Lang&gt;</w:t>
            </w:r>
          </w:p>
          <w:p w14:paraId="4C4379D0"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53A50CAF"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 xml:space="preserve"> </w:t>
            </w:r>
            <w:proofErr w:type="spellStart"/>
            <w:r w:rsidRPr="00846CC2">
              <w:rPr>
                <w:rFonts w:eastAsiaTheme="minorEastAsia"/>
                <w:color w:val="000000" w:themeColor="text1"/>
                <w:lang w:eastAsia="ja-JP"/>
              </w:rPr>
              <w:t>numberContinued</w:t>
            </w:r>
            <w:proofErr w:type="spellEnd"/>
            <w:r w:rsidRPr="00846CC2">
              <w:rPr>
                <w:rFonts w:eastAsiaTheme="minorEastAsia"/>
                <w:color w:val="000000" w:themeColor="text1"/>
                <w:lang w:eastAsia="ja-JP"/>
              </w:rPr>
              <w:t>="false"&gt;</w:t>
            </w:r>
          </w:p>
          <w:p w14:paraId="7DE47388"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id="HDR_PMDA_PrecautionsForApplication_20200416171249_78"&gt;</w:t>
            </w:r>
          </w:p>
          <w:p w14:paraId="4031201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37A8092A"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投与器具</w:t>
            </w:r>
            <w:r w:rsidRPr="00846CC2">
              <w:rPr>
                <w:rFonts w:eastAsiaTheme="minorEastAsia" w:hint="eastAsia"/>
                <w:color w:val="000000" w:themeColor="text1"/>
                <w:lang w:eastAsia="ja-JP"/>
              </w:rPr>
              <w:t>&lt;/Lang&gt;</w:t>
            </w:r>
          </w:p>
          <w:p w14:paraId="447453B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3DBB996C"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60F9A231"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本剤は無菌・パイロジェンフリーのインラインフィルター（ポアサイズ</w:t>
            </w:r>
            <w:r w:rsidRPr="00846CC2">
              <w:rPr>
                <w:rFonts w:eastAsiaTheme="minorEastAsia" w:hint="eastAsia"/>
                <w:color w:val="000000" w:themeColor="text1"/>
                <w:lang w:eastAsia="ja-JP"/>
              </w:rPr>
              <w:t>1.2</w:t>
            </w:r>
            <w:r w:rsidRPr="00846CC2">
              <w:rPr>
                <w:rFonts w:eastAsiaTheme="minorEastAsia" w:hint="eastAsia"/>
                <w:color w:val="000000" w:themeColor="text1"/>
                <w:lang w:eastAsia="ja-JP"/>
              </w:rPr>
              <w:t>ミクロン以下）を用いて投与すること。</w:t>
            </w:r>
            <w:r w:rsidRPr="00846CC2">
              <w:rPr>
                <w:rFonts w:eastAsiaTheme="minorEastAsia" w:hint="eastAsia"/>
                <w:color w:val="000000" w:themeColor="text1"/>
                <w:lang w:eastAsia="ja-JP"/>
              </w:rPr>
              <w:t>&lt;/Lang&gt;</w:t>
            </w:r>
          </w:p>
          <w:p w14:paraId="63D02976"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43D370C7"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219A6520"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 heading="free" id="HDR_PMDA_PrecautionsForApplication_20190603114407_87"&gt;</w:t>
            </w:r>
          </w:p>
          <w:p w14:paraId="3B264681"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466BA073"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proofErr w:type="gramStart"/>
            <w:r w:rsidRPr="00846CC2">
              <w:rPr>
                <w:rFonts w:eastAsiaTheme="minorEastAsia" w:hint="eastAsia"/>
                <w:color w:val="000000" w:themeColor="text1"/>
                <w:lang w:eastAsia="ja-JP"/>
              </w:rPr>
              <w:t>xml:lang</w:t>
            </w:r>
            <w:proofErr w:type="spellEnd"/>
            <w:proofErr w:type="gram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投与経路及び投与速度</w:t>
            </w:r>
            <w:r w:rsidRPr="00846CC2">
              <w:rPr>
                <w:rFonts w:eastAsiaTheme="minorEastAsia" w:hint="eastAsia"/>
                <w:color w:val="000000" w:themeColor="text1"/>
                <w:lang w:eastAsia="ja-JP"/>
              </w:rPr>
              <w:t>&lt;/Lang&gt;</w:t>
            </w:r>
          </w:p>
          <w:p w14:paraId="29F73099"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&lt;/Header&gt;</w:t>
            </w:r>
          </w:p>
          <w:p w14:paraId="0B1028BD"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05F79542" w14:textId="77777777" w:rsidR="00692527" w:rsidRPr="00846CC2" w:rsidRDefault="00692527" w:rsidP="00692527">
            <w:pPr>
              <w:rPr>
                <w:rFonts w:eastAsiaTheme="minorEastAsia"/>
                <w:color w:val="000000" w:themeColor="text1"/>
                <w:lang w:eastAsia="ja-JP"/>
              </w:rPr>
            </w:pPr>
            <w:r w:rsidRPr="00846CC2">
              <w:rPr>
                <w:rFonts w:eastAsiaTheme="minorEastAsia" w:hint="eastAsia"/>
                <w:color w:val="000000" w:themeColor="text1"/>
                <w:lang w:eastAsia="ja-JP"/>
              </w:rPr>
              <w:t xml:space="preserve">            &lt;Lang </w:t>
            </w:r>
            <w:proofErr w:type="spellStart"/>
            <w:r w:rsidRPr="00846CC2">
              <w:rPr>
                <w:rFonts w:eastAsiaTheme="minorEastAsia" w:hint="eastAsia"/>
                <w:color w:val="000000" w:themeColor="text1"/>
                <w:lang w:eastAsia="ja-JP"/>
              </w:rPr>
              <w:t>xml:lang</w:t>
            </w:r>
            <w:proofErr w:type="spellEnd"/>
            <w:r w:rsidRPr="00846CC2">
              <w:rPr>
                <w:rFonts w:eastAsiaTheme="minorEastAsia" w:hint="eastAsia"/>
                <w:color w:val="000000" w:themeColor="text1"/>
                <w:lang w:eastAsia="ja-JP"/>
              </w:rPr>
              <w:t>="ja"&gt;</w:t>
            </w:r>
            <w:r w:rsidRPr="00846CC2">
              <w:rPr>
                <w:rFonts w:eastAsiaTheme="minorEastAsia" w:hint="eastAsia"/>
                <w:color w:val="000000" w:themeColor="text1"/>
                <w:lang w:eastAsia="ja-JP"/>
              </w:rPr>
              <w:t>本剤は独立したラインにて投与するものとし、他の注射剤、輸液等と混合しないこと。また、原則、</w:t>
            </w:r>
            <w:r w:rsidRPr="00846CC2">
              <w:rPr>
                <w:rFonts w:eastAsiaTheme="minorEastAsia" w:hint="eastAsia"/>
                <w:color w:val="000000" w:themeColor="text1"/>
                <w:lang w:eastAsia="ja-JP"/>
              </w:rPr>
              <w:t>2</w:t>
            </w:r>
            <w:r w:rsidRPr="00846CC2">
              <w:rPr>
                <w:rFonts w:eastAsiaTheme="minorEastAsia" w:hint="eastAsia"/>
                <w:color w:val="000000" w:themeColor="text1"/>
                <w:lang w:eastAsia="ja-JP"/>
              </w:rPr>
              <w:t>時間以上をかけて緩徐に点滴静注すること。</w:t>
            </w:r>
            <w:r w:rsidRPr="00846CC2">
              <w:rPr>
                <w:rFonts w:eastAsiaTheme="minorEastAsia" w:hint="eastAsia"/>
                <w:color w:val="000000" w:themeColor="text1"/>
                <w:lang w:eastAsia="ja-JP"/>
              </w:rPr>
              <w:t>&lt;?enter?&gt;</w:t>
            </w:r>
            <w:r w:rsidRPr="00846CC2">
              <w:rPr>
                <w:rFonts w:eastAsiaTheme="minorEastAsia" w:hint="eastAsia"/>
                <w:color w:val="000000" w:themeColor="text1"/>
                <w:lang w:eastAsia="ja-JP"/>
              </w:rPr>
              <w:t>なお、</w:t>
            </w:r>
            <w:r w:rsidRPr="00846CC2">
              <w:rPr>
                <w:rFonts w:eastAsiaTheme="minorEastAsia" w:hint="eastAsia"/>
                <w:color w:val="000000" w:themeColor="text1"/>
                <w:lang w:eastAsia="ja-JP"/>
              </w:rPr>
              <w:t>6</w:t>
            </w:r>
            <w:r w:rsidRPr="00846CC2">
              <w:rPr>
                <w:rFonts w:eastAsiaTheme="minorEastAsia" w:hint="eastAsia"/>
                <w:color w:val="000000" w:themeColor="text1"/>
                <w:lang w:eastAsia="ja-JP"/>
              </w:rPr>
              <w:t>週の投与以後、それまでの投与で</w:t>
            </w:r>
            <w:r w:rsidRPr="00846CC2">
              <w:rPr>
                <w:rFonts w:eastAsiaTheme="minorEastAsia" w:hint="eastAsia"/>
                <w:color w:val="000000" w:themeColor="text1"/>
                <w:lang w:eastAsia="ja-JP"/>
              </w:rPr>
              <w:t>infusion reaction</w:t>
            </w:r>
            <w:r w:rsidRPr="00846CC2">
              <w:rPr>
                <w:rFonts w:eastAsiaTheme="minorEastAsia" w:hint="eastAsia"/>
                <w:color w:val="000000" w:themeColor="text1"/>
                <w:lang w:eastAsia="ja-JP"/>
              </w:rPr>
              <w:t>が認められなければ、点滴速度を上げて点滴時間を短縮することができる。ただし、平均点滴速度は</w:t>
            </w:r>
            <w:r w:rsidRPr="00846CC2">
              <w:rPr>
                <w:rFonts w:eastAsiaTheme="minorEastAsia" w:hint="eastAsia"/>
                <w:color w:val="000000" w:themeColor="text1"/>
                <w:lang w:eastAsia="ja-JP"/>
              </w:rPr>
              <w:t>1</w:t>
            </w:r>
            <w:r w:rsidRPr="00846CC2">
              <w:rPr>
                <w:rFonts w:eastAsiaTheme="minorEastAsia" w:hint="eastAsia"/>
                <w:color w:val="000000" w:themeColor="text1"/>
                <w:lang w:eastAsia="ja-JP"/>
              </w:rPr>
              <w:t>時間当たり</w:t>
            </w:r>
            <w:r w:rsidRPr="00846CC2">
              <w:rPr>
                <w:rFonts w:eastAsiaTheme="minorEastAsia" w:hint="eastAsia"/>
                <w:color w:val="000000" w:themeColor="text1"/>
                <w:lang w:eastAsia="ja-JP"/>
              </w:rPr>
              <w:t>5mg/kg</w:t>
            </w:r>
            <w:r w:rsidRPr="00846CC2">
              <w:rPr>
                <w:rFonts w:eastAsiaTheme="minorEastAsia" w:hint="eastAsia"/>
                <w:color w:val="000000" w:themeColor="text1"/>
                <w:lang w:eastAsia="ja-JP"/>
              </w:rPr>
              <w:t>を投与する速度を超えないこと（臨床試験において投与経験がない）。</w:t>
            </w:r>
            <w:r w:rsidRPr="00846CC2">
              <w:rPr>
                <w:rFonts w:eastAsiaTheme="minorEastAsia" w:hint="eastAsia"/>
                <w:color w:val="000000" w:themeColor="text1"/>
                <w:lang w:eastAsia="ja-JP"/>
              </w:rPr>
              <w:t>&lt;?enter?&gt;</w:t>
            </w:r>
            <w:r w:rsidRPr="00846CC2">
              <w:rPr>
                <w:rFonts w:eastAsiaTheme="minorEastAsia" w:hint="eastAsia"/>
                <w:color w:val="000000" w:themeColor="text1"/>
                <w:lang w:eastAsia="ja-JP"/>
              </w:rPr>
              <w:t>また、点滴時間を短縮した際に</w:t>
            </w:r>
            <w:r w:rsidRPr="00846CC2">
              <w:rPr>
                <w:rFonts w:eastAsiaTheme="minorEastAsia" w:hint="eastAsia"/>
                <w:color w:val="000000" w:themeColor="text1"/>
                <w:lang w:eastAsia="ja-JP"/>
              </w:rPr>
              <w:t>infusion reaction</w:t>
            </w:r>
            <w:r w:rsidRPr="00846CC2">
              <w:rPr>
                <w:rFonts w:eastAsiaTheme="minorEastAsia" w:hint="eastAsia"/>
                <w:color w:val="000000" w:themeColor="text1"/>
                <w:lang w:eastAsia="ja-JP"/>
              </w:rPr>
              <w:t>が認められた場合には、次回以降の投与では、点滴時間を短縮せずに投与すること。</w:t>
            </w:r>
            <w:r w:rsidRPr="00846CC2">
              <w:rPr>
                <w:rFonts w:eastAsiaTheme="minorEastAsia" w:hint="eastAsia"/>
                <w:color w:val="000000" w:themeColor="text1"/>
                <w:lang w:eastAsia="ja-JP"/>
              </w:rPr>
              <w:t>&lt;</w:t>
            </w:r>
            <w:proofErr w:type="spellStart"/>
            <w:r w:rsidRPr="00846CC2">
              <w:rPr>
                <w:rFonts w:eastAsiaTheme="minorEastAsia" w:hint="eastAsia"/>
                <w:color w:val="000000" w:themeColor="text1"/>
                <w:lang w:eastAsia="ja-JP"/>
              </w:rPr>
              <w:t>HeaderRef</w:t>
            </w:r>
            <w:proofErr w:type="spellEnd"/>
            <w:r w:rsidRPr="00846CC2">
              <w:rPr>
                <w:rFonts w:eastAsiaTheme="minorEastAsia" w:hint="eastAsia"/>
                <w:color w:val="000000" w:themeColor="text1"/>
                <w:lang w:eastAsia="ja-JP"/>
              </w:rPr>
              <w:t xml:space="preserve"> ref="HDR_PMDA_Warnings_20200416171249_6" /&gt;,&lt;</w:t>
            </w:r>
            <w:proofErr w:type="spellStart"/>
            <w:r w:rsidRPr="00846CC2">
              <w:rPr>
                <w:rFonts w:eastAsiaTheme="minorEastAsia" w:hint="eastAsia"/>
                <w:color w:val="000000" w:themeColor="text1"/>
                <w:lang w:eastAsia="ja-JP"/>
              </w:rPr>
              <w:t>HeaderRef</w:t>
            </w:r>
            <w:proofErr w:type="spellEnd"/>
            <w:r w:rsidRPr="00846CC2">
              <w:rPr>
                <w:rFonts w:eastAsiaTheme="minorEastAsia" w:hint="eastAsia"/>
                <w:color w:val="000000" w:themeColor="text1"/>
                <w:lang w:eastAsia="ja-JP"/>
              </w:rPr>
              <w:t xml:space="preserve"> ref="HDR_PMDA_ContraIndications_20190603114407_19" /&gt;,&lt;</w:t>
            </w:r>
            <w:proofErr w:type="spellStart"/>
            <w:r w:rsidRPr="00846CC2">
              <w:rPr>
                <w:rFonts w:eastAsiaTheme="minorEastAsia" w:hint="eastAsia"/>
                <w:color w:val="000000" w:themeColor="text1"/>
                <w:lang w:eastAsia="ja-JP"/>
              </w:rPr>
              <w:t>HeaderRef</w:t>
            </w:r>
            <w:proofErr w:type="spellEnd"/>
            <w:r w:rsidRPr="00846CC2">
              <w:rPr>
                <w:rFonts w:eastAsiaTheme="minorEastAsia" w:hint="eastAsia"/>
                <w:color w:val="000000" w:themeColor="text1"/>
                <w:lang w:eastAsia="ja-JP"/>
              </w:rPr>
              <w:t xml:space="preserve"> ref="HDR_PMDA_ImportantPrecautions_20201013102953_39" /&gt;,&lt;</w:t>
            </w:r>
            <w:proofErr w:type="spellStart"/>
            <w:r w:rsidRPr="00846CC2">
              <w:rPr>
                <w:rFonts w:eastAsiaTheme="minorEastAsia" w:hint="eastAsia"/>
                <w:color w:val="000000" w:themeColor="text1"/>
                <w:lang w:eastAsia="ja-JP"/>
              </w:rPr>
              <w:t>HeaderRef</w:t>
            </w:r>
            <w:proofErr w:type="spellEnd"/>
            <w:r w:rsidRPr="00846CC2">
              <w:rPr>
                <w:rFonts w:eastAsiaTheme="minorEastAsia" w:hint="eastAsia"/>
                <w:color w:val="000000" w:themeColor="text1"/>
                <w:lang w:eastAsia="ja-JP"/>
              </w:rPr>
              <w:t xml:space="preserve"> ref</w:t>
            </w:r>
            <w:r w:rsidRPr="00846CC2">
              <w:rPr>
                <w:rFonts w:eastAsiaTheme="minorEastAsia"/>
                <w:color w:val="000000" w:themeColor="text1"/>
                <w:lang w:eastAsia="ja-JP"/>
              </w:rPr>
              <w:t>="HDR_PMDA_ImportantPrecautions_20201013102953_41" /&gt;,&lt;</w:t>
            </w:r>
            <w:proofErr w:type="spellStart"/>
            <w:r w:rsidRPr="00846CC2">
              <w:rPr>
                <w:rFonts w:eastAsiaTheme="minorEastAsia"/>
                <w:color w:val="000000" w:themeColor="text1"/>
                <w:lang w:eastAsia="ja-JP"/>
              </w:rPr>
              <w:t>HeaderRef</w:t>
            </w:r>
            <w:proofErr w:type="spellEnd"/>
            <w:r w:rsidRPr="00846CC2">
              <w:rPr>
                <w:rFonts w:eastAsiaTheme="minorEastAsia"/>
                <w:color w:val="000000" w:themeColor="text1"/>
                <w:lang w:eastAsia="ja-JP"/>
              </w:rPr>
              <w:t xml:space="preserve"> ref="HDR_PMDA_UseInPatientsWithComplicationsOrHistoryOfDiseasesEtc_20190603114407_58" /&gt;,&lt;</w:t>
            </w:r>
            <w:proofErr w:type="spellStart"/>
            <w:r w:rsidRPr="00846CC2">
              <w:rPr>
                <w:rFonts w:eastAsiaTheme="minorEastAsia"/>
                <w:color w:val="000000" w:themeColor="text1"/>
                <w:lang w:eastAsia="ja-JP"/>
              </w:rPr>
              <w:t>HeaderRef</w:t>
            </w:r>
            <w:proofErr w:type="spellEnd"/>
            <w:r w:rsidRPr="00846CC2">
              <w:rPr>
                <w:rFonts w:eastAsiaTheme="minorEastAsia"/>
                <w:color w:val="000000" w:themeColor="text1"/>
                <w:lang w:eastAsia="ja-JP"/>
              </w:rPr>
              <w:t xml:space="preserve"> ref="HDR_PMDA_SeriousAdverseEvents_20190603114407_66" /&gt;&lt;/Lang&gt;</w:t>
            </w:r>
          </w:p>
          <w:p w14:paraId="0625BA1B"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&lt;/Detail&gt;</w:t>
            </w:r>
          </w:p>
          <w:p w14:paraId="706148F7"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&lt;/Item&gt;</w:t>
            </w:r>
          </w:p>
          <w:p w14:paraId="5F391D8C"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OrderedList</w:t>
            </w:r>
            <w:proofErr w:type="spellEnd"/>
            <w:r w:rsidRPr="00846CC2">
              <w:rPr>
                <w:rFonts w:eastAsiaTheme="minorEastAsia"/>
                <w:color w:val="000000" w:themeColor="text1"/>
                <w:lang w:eastAsia="ja-JP"/>
              </w:rPr>
              <w:t>&gt;</w:t>
            </w:r>
          </w:p>
          <w:p w14:paraId="2D2F5A67" w14:textId="77777777"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 xml:space="preserve">    &lt;/</w:t>
            </w:r>
            <w:proofErr w:type="spellStart"/>
            <w:r w:rsidRPr="00846CC2">
              <w:rPr>
                <w:rFonts w:eastAsiaTheme="minorEastAsia"/>
                <w:color w:val="000000" w:themeColor="text1"/>
                <w:lang w:eastAsia="ja-JP"/>
              </w:rPr>
              <w:t>OtherInformation</w:t>
            </w:r>
            <w:proofErr w:type="spellEnd"/>
            <w:r w:rsidRPr="00846CC2">
              <w:rPr>
                <w:rFonts w:eastAsiaTheme="minorEastAsia"/>
                <w:color w:val="000000" w:themeColor="text1"/>
                <w:lang w:eastAsia="ja-JP"/>
              </w:rPr>
              <w:t>&gt;</w:t>
            </w:r>
          </w:p>
          <w:p w14:paraId="412662F5" w14:textId="2E4C00C0" w:rsidR="00692527" w:rsidRPr="00846CC2" w:rsidRDefault="00692527" w:rsidP="00692527">
            <w:pPr>
              <w:rPr>
                <w:rFonts w:eastAsiaTheme="minorEastAsia"/>
                <w:color w:val="000000" w:themeColor="text1"/>
                <w:lang w:eastAsia="ja-JP"/>
              </w:rPr>
            </w:pPr>
            <w:r w:rsidRPr="00846CC2">
              <w:rPr>
                <w:rFonts w:eastAsiaTheme="minorEastAsia"/>
                <w:color w:val="000000" w:themeColor="text1"/>
                <w:lang w:eastAsia="ja-JP"/>
              </w:rPr>
              <w:t>&lt;/</w:t>
            </w:r>
            <w:proofErr w:type="spellStart"/>
            <w:r w:rsidRPr="00846CC2">
              <w:rPr>
                <w:rFonts w:eastAsiaTheme="minorEastAsia"/>
                <w:color w:val="000000" w:themeColor="text1"/>
                <w:lang w:eastAsia="ja-JP"/>
              </w:rPr>
              <w:t>PrecautionsForApplication</w:t>
            </w:r>
            <w:proofErr w:type="spellEnd"/>
            <w:r w:rsidRPr="00846CC2">
              <w:rPr>
                <w:rFonts w:eastAsiaTheme="minorEastAsia"/>
                <w:color w:val="000000" w:themeColor="text1"/>
                <w:lang w:eastAsia="ja-JP"/>
              </w:rPr>
              <w:t>&gt;</w:t>
            </w:r>
          </w:p>
          <w:p w14:paraId="309E2F58" w14:textId="5FA32349" w:rsidR="00692527" w:rsidRPr="00C10B13"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1A61FD" w14:textId="77777777" w:rsidR="00692527" w:rsidRPr="00B20994" w:rsidRDefault="00692527" w:rsidP="00692527">
            <w:pPr>
              <w:rPr>
                <w:rFonts w:eastAsiaTheme="minorHAnsi"/>
                <w:color w:val="000000" w:themeColor="text1"/>
              </w:rPr>
            </w:pPr>
          </w:p>
        </w:tc>
      </w:tr>
      <w:tr w:rsidR="00692527" w:rsidRPr="000D1C20" w14:paraId="3CC51195" w14:textId="7CE848B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D8CB12"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A27BF"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薬剤調製時の注意</w:t>
            </w:r>
            <w:proofErr w:type="spellEnd"/>
            <w:r w:rsidRPr="00B20994">
              <w:rPr>
                <w:color w:val="000000" w:themeColor="text1"/>
              </w:rPr>
              <w:t xml:space="preserve"> (Precautions during Drug Preparation)</w:t>
            </w:r>
          </w:p>
          <w:p w14:paraId="0FF3532D"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AAF66"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6C2BA348" w14:textId="76546403" w:rsidR="00692527" w:rsidRPr="008D64AD" w:rsidRDefault="00692527" w:rsidP="00692527">
            <w:pPr>
              <w:rPr>
                <w:b/>
                <w:bCs/>
                <w:i/>
                <w:iCs/>
                <w:color w:val="000000" w:themeColor="text1"/>
                <w:u w:val="single"/>
                <w:lang w:val="en-CA" w:eastAsia="ja-JP"/>
              </w:rPr>
            </w:pPr>
            <w:r w:rsidRPr="008D64AD">
              <w:rPr>
                <w:b/>
                <w:bCs/>
                <w:i/>
                <w:iCs/>
                <w:color w:val="000000" w:themeColor="text1"/>
                <w:u w:val="single"/>
                <w:lang w:val="en-CA" w:eastAsia="ja-JP"/>
              </w:rPr>
              <w:t>Infliximab BS Pfizer</w:t>
            </w:r>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4CA8C77" w14:textId="0E03DE00"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975EE" w14:textId="77777777" w:rsidR="00692527" w:rsidRPr="00B20994" w:rsidRDefault="00692527" w:rsidP="00692527">
            <w:pPr>
              <w:rPr>
                <w:rFonts w:eastAsiaTheme="minorHAnsi"/>
                <w:color w:val="000000" w:themeColor="text1"/>
              </w:rPr>
            </w:pPr>
          </w:p>
        </w:tc>
      </w:tr>
      <w:tr w:rsidR="00692527" w:rsidRPr="000D1C20" w14:paraId="73AA332E" w14:textId="5BE7C2E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405E43"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18A73F"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薬剤投与時の注意</w:t>
            </w:r>
            <w:proofErr w:type="spellEnd"/>
            <w:r w:rsidRPr="00B20994">
              <w:rPr>
                <w:color w:val="000000" w:themeColor="text1"/>
              </w:rPr>
              <w:t xml:space="preserve"> (Precautions during Drug Administration)</w:t>
            </w:r>
          </w:p>
          <w:p w14:paraId="136D2814"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E8E257"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DA744EE" w14:textId="27D5A628" w:rsidR="00692527" w:rsidRPr="006A69CB" w:rsidRDefault="00692527" w:rsidP="00692527">
            <w:pPr>
              <w:rPr>
                <w:rFonts w:eastAsiaTheme="minorHAnsi"/>
                <w:b/>
                <w:bCs/>
                <w:i/>
                <w:iCs/>
                <w:color w:val="000000" w:themeColor="text1"/>
                <w:u w:val="single"/>
                <w:lang w:val="en-CA"/>
              </w:rPr>
            </w:pPr>
            <w:r w:rsidRPr="008D64AD">
              <w:rPr>
                <w:rFonts w:eastAsiaTheme="minorHAnsi"/>
                <w:b/>
                <w:bCs/>
                <w:i/>
                <w:iCs/>
                <w:color w:val="000000" w:themeColor="text1"/>
                <w:u w:val="single"/>
                <w:lang w:val="en-CA"/>
              </w:rPr>
              <w:t>Infliximab BS Pfizer</w:t>
            </w:r>
            <w:r>
              <w:rPr>
                <w:rFonts w:ascii="MS Mincho" w:eastAsia="MS Mincho" w:hAnsi="MS Mincho" w:cs="MS Mincho" w:hint="eastAsia"/>
                <w:b/>
                <w:bCs/>
                <w:i/>
                <w:iCs/>
                <w:color w:val="000000" w:themeColor="text1"/>
                <w:u w:val="single"/>
                <w:lang w:val="en-CA" w:eastAsia="ja-JP"/>
              </w:rPr>
              <w:t xml:space="preserve"> </w:t>
            </w:r>
            <w:r w:rsidRPr="004C74E2">
              <w:rPr>
                <w:color w:val="000000" w:themeColor="text1"/>
                <w:lang w:eastAsia="ja-JP"/>
              </w:rPr>
              <w:t>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36DEB" w14:textId="77777777" w:rsidR="00692527" w:rsidRDefault="00692527" w:rsidP="00692527">
            <w:pPr>
              <w:rPr>
                <w:rFonts w:eastAsiaTheme="minorHAnsi"/>
                <w:color w:val="000000" w:themeColor="text1"/>
              </w:rPr>
            </w:pPr>
          </w:p>
          <w:p w14:paraId="652CEB50" w14:textId="275C9395" w:rsidR="00692527" w:rsidRPr="006A69CB" w:rsidRDefault="00692527" w:rsidP="00692527">
            <w:pPr>
              <w:tabs>
                <w:tab w:val="left" w:pos="6480"/>
              </w:tabs>
              <w:rPr>
                <w:rFonts w:eastAsiaTheme="minorHAnsi"/>
              </w:rPr>
            </w:pPr>
            <w:r>
              <w:rPr>
                <w:rFonts w:eastAsiaTheme="minorHAnsi"/>
              </w:rPr>
              <w:tab/>
            </w:r>
          </w:p>
        </w:tc>
      </w:tr>
      <w:tr w:rsidR="00692527" w:rsidRPr="000D1C20" w14:paraId="05C47AB5" w14:textId="2C3092F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ADEA7"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7858FD"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薬剤交付時の注意</w:t>
            </w:r>
            <w:proofErr w:type="spellEnd"/>
            <w:r w:rsidRPr="00B20994">
              <w:rPr>
                <w:color w:val="000000" w:themeColor="text1"/>
              </w:rPr>
              <w:t xml:space="preserve"> (Precautions during Drug Dispensing)</w:t>
            </w:r>
          </w:p>
          <w:p w14:paraId="35CC8010"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11FBDF" w14:textId="0BBBB7E7" w:rsidR="00692527" w:rsidRDefault="00692527" w:rsidP="00692527">
            <w:pPr>
              <w:rPr>
                <w:rFonts w:eastAsiaTheme="minorEastAsia"/>
                <w:color w:val="000000" w:themeColor="text1"/>
                <w:lang w:eastAsia="ja-JP"/>
              </w:rPr>
            </w:pPr>
            <w:proofErr w:type="spellStart"/>
            <w:proofErr w:type="gram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roofErr w:type="gramEnd"/>
          </w:p>
          <w:p w14:paraId="763A416D" w14:textId="11DC5C91" w:rsidR="00692527" w:rsidRPr="008D64AD" w:rsidRDefault="00692527" w:rsidP="00692527">
            <w:pPr>
              <w:rPr>
                <w:rFonts w:eastAsiaTheme="minorHAnsi"/>
                <w:b/>
                <w:bCs/>
                <w:i/>
                <w:iCs/>
                <w:color w:val="000000" w:themeColor="text1"/>
                <w:u w:val="single"/>
                <w:lang w:val="en-CA"/>
              </w:rPr>
            </w:pPr>
            <w:r w:rsidRPr="008D64AD">
              <w:rPr>
                <w:rFonts w:eastAsiaTheme="minorHAnsi"/>
                <w:b/>
                <w:bCs/>
                <w:i/>
                <w:iCs/>
                <w:color w:val="000000" w:themeColor="text1"/>
                <w:u w:val="single"/>
                <w:lang w:val="en-CA"/>
              </w:rPr>
              <w:t>Infliximab BS Pfizer</w:t>
            </w:r>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159C606"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26258" w14:textId="77777777" w:rsidR="00692527" w:rsidRPr="00B20994" w:rsidRDefault="00692527" w:rsidP="00692527">
            <w:pPr>
              <w:rPr>
                <w:rFonts w:eastAsiaTheme="minorHAnsi"/>
                <w:color w:val="000000" w:themeColor="text1"/>
              </w:rPr>
            </w:pPr>
          </w:p>
        </w:tc>
      </w:tr>
      <w:tr w:rsidR="00692527" w:rsidRPr="000D1C20" w14:paraId="2B43A293"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18A11" w14:textId="15BC2ACA" w:rsidR="00692527" w:rsidRPr="00B20994" w:rsidRDefault="00692527" w:rsidP="00692527">
            <w:pPr>
              <w:rPr>
                <w:color w:val="000000" w:themeColor="text1"/>
              </w:rPr>
            </w:pPr>
            <w:r w:rsidRPr="00B20994">
              <w:rPr>
                <w:color w:val="000000" w:themeColor="text1"/>
              </w:rPr>
              <w:t>15.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C243FF" w14:textId="66ECBF41" w:rsidR="00692527" w:rsidRDefault="00692527" w:rsidP="00692527">
            <w:pPr>
              <w:rPr>
                <w:rFonts w:eastAsiaTheme="minorEastAsia"/>
                <w:color w:val="000000" w:themeColor="text1"/>
                <w:lang w:eastAsia="ja-JP"/>
              </w:rPr>
            </w:pPr>
            <w:r>
              <w:rPr>
                <w:rFonts w:eastAsia="MS Gothic" w:cs="MS Gothic" w:hint="eastAsia"/>
                <w:color w:val="000000" w:themeColor="text1"/>
                <w:lang w:eastAsia="ja-JP"/>
              </w:rPr>
              <w:t>その他の項目</w:t>
            </w:r>
          </w:p>
          <w:p w14:paraId="2DB78BD1" w14:textId="77777777" w:rsidR="00692527" w:rsidRPr="009C5818" w:rsidRDefault="00692527" w:rsidP="00692527">
            <w:pPr>
              <w:rPr>
                <w:rFonts w:eastAsiaTheme="minorEastAsia"/>
                <w:color w:val="00B050"/>
                <w:lang w:eastAsia="ja-JP"/>
              </w:rPr>
            </w:pPr>
            <w:r w:rsidRPr="009C5818">
              <w:rPr>
                <w:rFonts w:eastAsiaTheme="minorEastAsia"/>
                <w:color w:val="00B050"/>
                <w:lang w:eastAsia="ja-JP"/>
              </w:rPr>
              <w:t>JPI XML Element</w:t>
            </w:r>
            <w:r w:rsidRPr="009C5818">
              <w:rPr>
                <w:rFonts w:eastAsiaTheme="minorEastAsia" w:hint="eastAsia"/>
                <w:color w:val="00B050"/>
                <w:lang w:eastAsia="ja-JP"/>
              </w:rPr>
              <w:t>:</w:t>
            </w:r>
            <w:r w:rsidRPr="009C5818">
              <w:rPr>
                <w:rFonts w:eastAsiaTheme="minorEastAsia" w:hint="eastAsia"/>
                <w:color w:val="00B050"/>
                <w:lang w:eastAsia="ja-JP"/>
              </w:rPr>
              <w:t xml:space="preserve">　</w:t>
            </w:r>
            <w:proofErr w:type="spellStart"/>
            <w:r w:rsidRPr="009C5818">
              <w:rPr>
                <w:rFonts w:eastAsiaTheme="minorEastAsia"/>
                <w:color w:val="00B050"/>
                <w:lang w:eastAsia="ja-JP"/>
              </w:rPr>
              <w:t>OtherInformation</w:t>
            </w:r>
            <w:proofErr w:type="spellEnd"/>
          </w:p>
          <w:p w14:paraId="419AAB15"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BA644" w14:textId="77777777"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p>
          <w:p w14:paraId="23A67AA3" w14:textId="77777777" w:rsidR="00692527" w:rsidRPr="00AA3D9B" w:rsidRDefault="00692527" w:rsidP="00692527">
            <w:pPr>
              <w:rPr>
                <w:rFonts w:eastAsiaTheme="minorHAnsi"/>
                <w:color w:val="000000" w:themeColor="text1"/>
              </w:rPr>
            </w:pPr>
            <w:r w:rsidRPr="00AA3D9B">
              <w:rPr>
                <w:rFonts w:eastAsiaTheme="minorHAnsi"/>
                <w:color w:val="000000" w:themeColor="text1"/>
              </w:rPr>
              <w:t>&lt;</w:t>
            </w:r>
            <w:proofErr w:type="spellStart"/>
            <w:r w:rsidRPr="00AA3D9B">
              <w:rPr>
                <w:rFonts w:eastAsiaTheme="minorHAnsi"/>
                <w:color w:val="000000" w:themeColor="text1"/>
              </w:rPr>
              <w:t>OtherInformation</w:t>
            </w:r>
            <w:proofErr w:type="spellEnd"/>
            <w:r w:rsidRPr="00AA3D9B">
              <w:rPr>
                <w:rFonts w:eastAsiaTheme="minorHAnsi"/>
                <w:color w:val="000000" w:themeColor="text1"/>
              </w:rPr>
              <w:t xml:space="preserve"> id="HDR_PrecautionsForApplication_OtherInformation_1" heading="free"&gt;</w:t>
            </w:r>
          </w:p>
          <w:p w14:paraId="44BB8379" w14:textId="77777777" w:rsidR="00692527" w:rsidRPr="00AA3D9B" w:rsidRDefault="00692527" w:rsidP="00692527">
            <w:pPr>
              <w:rPr>
                <w:rFonts w:eastAsiaTheme="minorHAnsi"/>
                <w:color w:val="000000" w:themeColor="text1"/>
              </w:rPr>
            </w:pPr>
            <w:r w:rsidRPr="00AA3D9B">
              <w:rPr>
                <w:rFonts w:eastAsiaTheme="minorHAnsi"/>
                <w:color w:val="000000" w:themeColor="text1"/>
              </w:rPr>
              <w:t xml:space="preserve">      &lt;Header&gt;</w:t>
            </w:r>
          </w:p>
          <w:p w14:paraId="68AFA500" w14:textId="77777777" w:rsidR="00692527" w:rsidRPr="00AA3D9B" w:rsidRDefault="00692527" w:rsidP="00692527">
            <w:pPr>
              <w:rPr>
                <w:rFonts w:eastAsiaTheme="minorHAnsi"/>
                <w:color w:val="000000" w:themeColor="text1"/>
              </w:rPr>
            </w:pPr>
            <w:r w:rsidRPr="00AA3D9B">
              <w:rPr>
                <w:rFonts w:eastAsiaTheme="minorHAnsi" w:hint="eastAsia"/>
                <w:color w:val="000000" w:themeColor="text1"/>
              </w:rPr>
              <w:t xml:space="preserve">        &lt;Lang </w:t>
            </w:r>
            <w:proofErr w:type="spellStart"/>
            <w:proofErr w:type="gramStart"/>
            <w:r w:rsidRPr="00AA3D9B">
              <w:rPr>
                <w:rFonts w:eastAsiaTheme="minorHAnsi" w:hint="eastAsia"/>
                <w:color w:val="000000" w:themeColor="text1"/>
              </w:rPr>
              <w:t>xml:lang</w:t>
            </w:r>
            <w:proofErr w:type="spellEnd"/>
            <w:proofErr w:type="gramEnd"/>
            <w:r w:rsidRPr="00AA3D9B">
              <w:rPr>
                <w:rFonts w:eastAsiaTheme="minorHAnsi" w:hint="eastAsia"/>
                <w:color w:val="000000" w:themeColor="text1"/>
              </w:rPr>
              <w:t>="ja"&gt;</w:t>
            </w:r>
            <w:proofErr w:type="spellStart"/>
            <w:r w:rsidRPr="00AA3D9B">
              <w:rPr>
                <w:rFonts w:ascii="MS Mincho" w:eastAsia="MS Mincho" w:hAnsi="MS Mincho" w:cs="MS Mincho" w:hint="eastAsia"/>
                <w:color w:val="000000" w:themeColor="text1"/>
              </w:rPr>
              <w:t>薬剤交付時の注意</w:t>
            </w:r>
            <w:proofErr w:type="spellEnd"/>
            <w:r w:rsidRPr="00AA3D9B">
              <w:rPr>
                <w:rFonts w:eastAsiaTheme="minorHAnsi" w:hint="eastAsia"/>
                <w:color w:val="000000" w:themeColor="text1"/>
              </w:rPr>
              <w:t>&lt;/Lang&gt;</w:t>
            </w:r>
          </w:p>
          <w:p w14:paraId="3559EE5B" w14:textId="77777777" w:rsidR="00692527" w:rsidRPr="00AA3D9B" w:rsidRDefault="00692527" w:rsidP="00692527">
            <w:pPr>
              <w:rPr>
                <w:rFonts w:eastAsiaTheme="minorHAnsi"/>
                <w:color w:val="000000" w:themeColor="text1"/>
              </w:rPr>
            </w:pPr>
            <w:r w:rsidRPr="00AA3D9B">
              <w:rPr>
                <w:rFonts w:eastAsiaTheme="minorHAnsi"/>
                <w:color w:val="000000" w:themeColor="text1"/>
              </w:rPr>
              <w:t xml:space="preserve">      &lt;/Header&gt;</w:t>
            </w:r>
          </w:p>
          <w:p w14:paraId="5619EE7A" w14:textId="77777777" w:rsidR="00692527" w:rsidRPr="00AA3D9B" w:rsidRDefault="00692527" w:rsidP="00692527">
            <w:pPr>
              <w:rPr>
                <w:rFonts w:eastAsiaTheme="minorHAnsi"/>
                <w:color w:val="000000" w:themeColor="text1"/>
              </w:rPr>
            </w:pPr>
            <w:r w:rsidRPr="00AA3D9B">
              <w:rPr>
                <w:rFonts w:eastAsiaTheme="minorHAnsi"/>
                <w:color w:val="000000" w:themeColor="text1"/>
              </w:rPr>
              <w:t xml:space="preserve">      &lt;Detail&gt;</w:t>
            </w:r>
          </w:p>
          <w:p w14:paraId="3BDE9ADB" w14:textId="77777777" w:rsidR="00692527" w:rsidRPr="00AA3D9B" w:rsidRDefault="00692527" w:rsidP="00692527">
            <w:pPr>
              <w:rPr>
                <w:rFonts w:eastAsiaTheme="minorHAnsi"/>
                <w:color w:val="000000" w:themeColor="text1"/>
              </w:rPr>
            </w:pPr>
            <w:r w:rsidRPr="00AA3D9B">
              <w:rPr>
                <w:rFonts w:eastAsiaTheme="minorHAnsi" w:hint="eastAsia"/>
                <w:color w:val="000000" w:themeColor="text1"/>
              </w:rPr>
              <w:t xml:space="preserve">        &lt;Lang </w:t>
            </w:r>
            <w:proofErr w:type="spellStart"/>
            <w:proofErr w:type="gramStart"/>
            <w:r w:rsidRPr="00AA3D9B">
              <w:rPr>
                <w:rFonts w:eastAsiaTheme="minorHAnsi" w:hint="eastAsia"/>
                <w:color w:val="000000" w:themeColor="text1"/>
              </w:rPr>
              <w:t>xml:lang</w:t>
            </w:r>
            <w:proofErr w:type="spellEnd"/>
            <w:proofErr w:type="gramEnd"/>
            <w:r w:rsidRPr="00AA3D9B">
              <w:rPr>
                <w:rFonts w:eastAsiaTheme="minorHAnsi" w:hint="eastAsia"/>
                <w:color w:val="000000" w:themeColor="text1"/>
              </w:rPr>
              <w:t>="ja"&gt;</w:t>
            </w:r>
            <w:proofErr w:type="spellStart"/>
            <w:r w:rsidRPr="00AA3D9B">
              <w:rPr>
                <w:rFonts w:eastAsiaTheme="minorHAnsi" w:hint="eastAsia"/>
                <w:color w:val="000000" w:themeColor="text1"/>
              </w:rPr>
              <w:t>PTP</w:t>
            </w:r>
            <w:r w:rsidRPr="00AA3D9B">
              <w:rPr>
                <w:rFonts w:ascii="MS Mincho" w:eastAsia="MS Mincho" w:hAnsi="MS Mincho" w:cs="MS Mincho" w:hint="eastAsia"/>
                <w:color w:val="000000" w:themeColor="text1"/>
              </w:rPr>
              <w:t>包装の薬剤は</w:t>
            </w:r>
            <w:r w:rsidRPr="00AA3D9B">
              <w:rPr>
                <w:rFonts w:eastAsiaTheme="minorHAnsi" w:hint="eastAsia"/>
                <w:color w:val="000000" w:themeColor="text1"/>
              </w:rPr>
              <w:t>PTP</w:t>
            </w:r>
            <w:r w:rsidRPr="00AA3D9B">
              <w:rPr>
                <w:rFonts w:ascii="MS Mincho" w:eastAsia="MS Mincho" w:hAnsi="MS Mincho" w:cs="MS Mincho" w:hint="eastAsia"/>
                <w:color w:val="000000" w:themeColor="text1"/>
              </w:rPr>
              <w:t>シートから取り出して服用するよう指導すること。</w:t>
            </w:r>
            <w:r w:rsidRPr="00AA3D9B">
              <w:rPr>
                <w:rFonts w:eastAsiaTheme="minorHAnsi" w:hint="eastAsia"/>
                <w:color w:val="000000" w:themeColor="text1"/>
                <w:lang w:eastAsia="ja-JP"/>
              </w:rPr>
              <w:t>PTP</w:t>
            </w:r>
            <w:proofErr w:type="spellEnd"/>
            <w:r w:rsidRPr="00AA3D9B">
              <w:rPr>
                <w:rFonts w:ascii="MS Mincho" w:eastAsia="MS Mincho" w:hAnsi="MS Mincho" w:cs="MS Mincho" w:hint="eastAsia"/>
                <w:color w:val="000000" w:themeColor="text1"/>
                <w:lang w:eastAsia="ja-JP"/>
              </w:rPr>
              <w:t>シートの誤飲により、硬い鋭角部が食道粘膜へ刺入し、更には穿孔をおこして縦隔洞炎等の重篤な合併症を併発することがある。</w:t>
            </w:r>
            <w:r w:rsidRPr="00AA3D9B">
              <w:rPr>
                <w:rFonts w:eastAsiaTheme="minorHAnsi" w:hint="eastAsia"/>
                <w:color w:val="000000" w:themeColor="text1"/>
              </w:rPr>
              <w:t>&lt;/Lang&gt;</w:t>
            </w:r>
          </w:p>
          <w:p w14:paraId="65E7A9E9" w14:textId="77777777" w:rsidR="00692527" w:rsidRPr="00AA3D9B" w:rsidRDefault="00692527" w:rsidP="00692527">
            <w:pPr>
              <w:rPr>
                <w:rFonts w:eastAsiaTheme="minorHAnsi"/>
                <w:color w:val="000000" w:themeColor="text1"/>
              </w:rPr>
            </w:pPr>
            <w:r w:rsidRPr="00AA3D9B">
              <w:rPr>
                <w:rFonts w:eastAsiaTheme="minorHAnsi"/>
                <w:color w:val="000000" w:themeColor="text1"/>
              </w:rPr>
              <w:t xml:space="preserve">      &lt;/Detail&gt;</w:t>
            </w:r>
          </w:p>
          <w:p w14:paraId="036E2E22" w14:textId="77777777" w:rsidR="00692527" w:rsidRDefault="00692527" w:rsidP="00692527">
            <w:pPr>
              <w:rPr>
                <w:rFonts w:eastAsiaTheme="minorEastAsia"/>
                <w:color w:val="000000" w:themeColor="text1"/>
                <w:lang w:eastAsia="ja-JP"/>
              </w:rPr>
            </w:pPr>
            <w:r w:rsidRPr="00AA3D9B">
              <w:rPr>
                <w:rFonts w:eastAsiaTheme="minorHAnsi"/>
                <w:color w:val="000000" w:themeColor="text1"/>
              </w:rPr>
              <w:t>&lt;/</w:t>
            </w:r>
            <w:proofErr w:type="spellStart"/>
            <w:r w:rsidRPr="00AA3D9B">
              <w:rPr>
                <w:rFonts w:eastAsiaTheme="minorHAnsi"/>
                <w:color w:val="000000" w:themeColor="text1"/>
              </w:rPr>
              <w:t>OtherInformation</w:t>
            </w:r>
            <w:proofErr w:type="spellEnd"/>
            <w:r w:rsidRPr="00AA3D9B">
              <w:rPr>
                <w:rFonts w:eastAsiaTheme="minorHAnsi"/>
                <w:color w:val="000000" w:themeColor="text1"/>
              </w:rPr>
              <w:t>&gt;</w:t>
            </w:r>
          </w:p>
          <w:p w14:paraId="34EC83B4" w14:textId="77777777" w:rsidR="00692527" w:rsidRPr="009C5818" w:rsidRDefault="00692527" w:rsidP="00692527">
            <w:pPr>
              <w:rPr>
                <w:rFonts w:eastAsiaTheme="minorEastAsia"/>
                <w:i/>
                <w:iCs/>
                <w:color w:val="000000" w:themeColor="text1"/>
                <w:u w:val="single"/>
                <w:lang w:eastAsia="ja-JP"/>
              </w:rPr>
            </w:pPr>
          </w:p>
          <w:p w14:paraId="70855074" w14:textId="77777777" w:rsidR="00692527" w:rsidRDefault="00692527" w:rsidP="00692527">
            <w:pPr>
              <w:rPr>
                <w:rFonts w:eastAsiaTheme="minorEastAsia"/>
                <w:b/>
                <w:bCs/>
                <w:i/>
                <w:iCs/>
                <w:color w:val="000000" w:themeColor="text1"/>
                <w:u w:val="single"/>
                <w:lang w:val="en-CA" w:eastAsia="ja-JP"/>
              </w:rPr>
            </w:pPr>
            <w:r w:rsidRPr="008D64AD">
              <w:rPr>
                <w:rFonts w:eastAsiaTheme="minorHAnsi"/>
                <w:b/>
                <w:bCs/>
                <w:i/>
                <w:iCs/>
                <w:color w:val="000000" w:themeColor="text1"/>
                <w:u w:val="single"/>
                <w:lang w:val="en-CA"/>
              </w:rPr>
              <w:t>Infliximab BS Pfizer</w:t>
            </w:r>
          </w:p>
          <w:p w14:paraId="456C5798"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&lt;</w:t>
            </w:r>
            <w:proofErr w:type="spellStart"/>
            <w:r w:rsidRPr="00103987">
              <w:rPr>
                <w:rFonts w:eastAsiaTheme="minorEastAsia"/>
                <w:color w:val="000000" w:themeColor="text1"/>
                <w:lang w:eastAsia="ja-JP"/>
              </w:rPr>
              <w:t>OtherInformation</w:t>
            </w:r>
            <w:proofErr w:type="spellEnd"/>
            <w:r w:rsidRPr="00103987">
              <w:rPr>
                <w:rFonts w:eastAsiaTheme="minorEastAsia"/>
                <w:color w:val="000000" w:themeColor="text1"/>
                <w:lang w:eastAsia="ja-JP"/>
              </w:rPr>
              <w:t xml:space="preserve"> heading="free" id="HDR_PMDA_PrecautionsForApplication_20200416171249_70"&gt;</w:t>
            </w:r>
          </w:p>
          <w:p w14:paraId="686939F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27E160BE"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薬剤調製時の注意</w:t>
            </w:r>
            <w:r w:rsidRPr="00103987">
              <w:rPr>
                <w:rFonts w:eastAsiaTheme="minorEastAsia" w:hint="eastAsia"/>
                <w:color w:val="000000" w:themeColor="text1"/>
                <w:lang w:eastAsia="ja-JP"/>
              </w:rPr>
              <w:t>&lt;/Lang&gt;</w:t>
            </w:r>
          </w:p>
          <w:p w14:paraId="0C4932B7"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6F2B5A37"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 xml:space="preserve"> </w:t>
            </w:r>
            <w:proofErr w:type="spellStart"/>
            <w:r w:rsidRPr="00103987">
              <w:rPr>
                <w:rFonts w:eastAsiaTheme="minorEastAsia"/>
                <w:color w:val="000000" w:themeColor="text1"/>
                <w:lang w:eastAsia="ja-JP"/>
              </w:rPr>
              <w:t>numberContinued</w:t>
            </w:r>
            <w:proofErr w:type="spellEnd"/>
            <w:r w:rsidRPr="00103987">
              <w:rPr>
                <w:rFonts w:eastAsiaTheme="minorEastAsia"/>
                <w:color w:val="000000" w:themeColor="text1"/>
                <w:lang w:eastAsia="ja-JP"/>
              </w:rPr>
              <w:t>="false"&gt;</w:t>
            </w:r>
          </w:p>
          <w:p w14:paraId="6D30D19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id="HDR_PMDA_PrecautionsForApplication_20200416171249_71"&gt;</w:t>
            </w:r>
          </w:p>
          <w:p w14:paraId="04E64197"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106EF156"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溶解方法</w:t>
            </w:r>
            <w:r w:rsidRPr="00103987">
              <w:rPr>
                <w:rFonts w:eastAsiaTheme="minorEastAsia" w:hint="eastAsia"/>
                <w:color w:val="000000" w:themeColor="text1"/>
                <w:lang w:eastAsia="ja-JP"/>
              </w:rPr>
              <w:t>&lt;/Lang&gt;</w:t>
            </w:r>
          </w:p>
          <w:p w14:paraId="0B2D1B8E"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5C86C99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39F15A43"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本剤は用時溶解とすること。（溶解後</w:t>
            </w:r>
            <w:r w:rsidRPr="00103987">
              <w:rPr>
                <w:rFonts w:eastAsiaTheme="minorEastAsia" w:hint="eastAsia"/>
                <w:color w:val="000000" w:themeColor="text1"/>
                <w:lang w:eastAsia="ja-JP"/>
              </w:rPr>
              <w:t>3</w:t>
            </w:r>
            <w:r w:rsidRPr="00103987">
              <w:rPr>
                <w:rFonts w:eastAsiaTheme="minorEastAsia" w:hint="eastAsia"/>
                <w:color w:val="000000" w:themeColor="text1"/>
                <w:lang w:eastAsia="ja-JP"/>
              </w:rPr>
              <w:t>時間以内に投与開始をすること。）</w:t>
            </w:r>
            <w:r w:rsidRPr="00103987">
              <w:rPr>
                <w:rFonts w:eastAsiaTheme="minorEastAsia" w:hint="eastAsia"/>
                <w:color w:val="000000" w:themeColor="text1"/>
                <w:lang w:eastAsia="ja-JP"/>
              </w:rPr>
              <w:t>&lt;/Lang&gt;</w:t>
            </w:r>
          </w:p>
          <w:p w14:paraId="7B208817"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2A11CCB3"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 xml:space="preserve"> </w:t>
            </w:r>
            <w:proofErr w:type="spellStart"/>
            <w:r w:rsidRPr="00103987">
              <w:rPr>
                <w:rFonts w:eastAsiaTheme="minorEastAsia"/>
                <w:color w:val="000000" w:themeColor="text1"/>
                <w:lang w:eastAsia="ja-JP"/>
              </w:rPr>
              <w:t>numberContinued</w:t>
            </w:r>
            <w:proofErr w:type="spellEnd"/>
            <w:r w:rsidRPr="00103987">
              <w:rPr>
                <w:rFonts w:eastAsiaTheme="minorEastAsia"/>
                <w:color w:val="000000" w:themeColor="text1"/>
                <w:lang w:eastAsia="ja-JP"/>
              </w:rPr>
              <w:t>="false"&gt;</w:t>
            </w:r>
          </w:p>
          <w:p w14:paraId="07E6A9B3"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id="HDR_PMDA_PrecautionsForApplication_20200416171249_72"&gt;</w:t>
            </w:r>
          </w:p>
          <w:p w14:paraId="3708F41F"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6D8A16A9"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lastRenderedPageBreak/>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ゴム栓をエタノール綿等で清拭した後、</w:t>
            </w:r>
            <w:r w:rsidRPr="00103987">
              <w:rPr>
                <w:rFonts w:eastAsiaTheme="minorEastAsia" w:hint="eastAsia"/>
                <w:color w:val="000000" w:themeColor="text1"/>
                <w:lang w:eastAsia="ja-JP"/>
              </w:rPr>
              <w:t>21-G</w:t>
            </w:r>
            <w:r w:rsidRPr="00103987">
              <w:rPr>
                <w:rFonts w:eastAsiaTheme="minorEastAsia" w:hint="eastAsia"/>
                <w:color w:val="000000" w:themeColor="text1"/>
                <w:lang w:eastAsia="ja-JP"/>
              </w:rPr>
              <w:t>あるいはさらに細い注射針を用いて、</w:t>
            </w:r>
            <w:r w:rsidRPr="00103987">
              <w:rPr>
                <w:rFonts w:eastAsiaTheme="minorEastAsia" w:hint="eastAsia"/>
                <w:color w:val="000000" w:themeColor="text1"/>
                <w:lang w:eastAsia="ja-JP"/>
              </w:rPr>
              <w:t>1</w:t>
            </w:r>
            <w:r w:rsidRPr="00103987">
              <w:rPr>
                <w:rFonts w:eastAsiaTheme="minorEastAsia" w:hint="eastAsia"/>
                <w:color w:val="000000" w:themeColor="text1"/>
                <w:lang w:eastAsia="ja-JP"/>
              </w:rPr>
              <w:t>バイアル当たり</w:t>
            </w:r>
            <w:r w:rsidRPr="00103987">
              <w:rPr>
                <w:rFonts w:eastAsiaTheme="minorEastAsia" w:hint="eastAsia"/>
                <w:color w:val="000000" w:themeColor="text1"/>
                <w:lang w:eastAsia="ja-JP"/>
              </w:rPr>
              <w:t>10mL</w:t>
            </w:r>
            <w:r w:rsidRPr="00103987">
              <w:rPr>
                <w:rFonts w:eastAsiaTheme="minorEastAsia" w:hint="eastAsia"/>
                <w:color w:val="000000" w:themeColor="text1"/>
                <w:lang w:eastAsia="ja-JP"/>
              </w:rPr>
              <w:t>の日局注射用水（日局生理食塩液も使用可）を静かに注入すること。その際に陰圧状態でないバイアルは使用しないこと。</w:t>
            </w:r>
            <w:r w:rsidRPr="00103987">
              <w:rPr>
                <w:rFonts w:eastAsiaTheme="minorEastAsia" w:hint="eastAsia"/>
                <w:color w:val="000000" w:themeColor="text1"/>
                <w:lang w:eastAsia="ja-JP"/>
              </w:rPr>
              <w:t>&lt;/Lang&gt;</w:t>
            </w:r>
          </w:p>
          <w:p w14:paraId="6594439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03F1A471"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683E3972"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id="HDR_PMDA_PrecautionsForApplication_20200416171249_73"&gt;</w:t>
            </w:r>
          </w:p>
          <w:p w14:paraId="362EC5A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3B62299B"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バイアルを回転させながら緩やかに溶解し、溶解後は</w:t>
            </w:r>
            <w:r w:rsidRPr="00103987">
              <w:rPr>
                <w:rFonts w:eastAsiaTheme="minorEastAsia" w:hint="eastAsia"/>
                <w:color w:val="000000" w:themeColor="text1"/>
                <w:lang w:eastAsia="ja-JP"/>
              </w:rPr>
              <w:t>5</w:t>
            </w:r>
            <w:r w:rsidRPr="00103987">
              <w:rPr>
                <w:rFonts w:eastAsiaTheme="minorEastAsia" w:hint="eastAsia"/>
                <w:color w:val="000000" w:themeColor="text1"/>
                <w:lang w:eastAsia="ja-JP"/>
              </w:rPr>
              <w:t>分間静置すること。抗体蛋白が凝集するおそれがあるため、決して激しく振らず、長時間振り混ぜないこと。</w:t>
            </w:r>
            <w:r w:rsidRPr="00103987">
              <w:rPr>
                <w:rFonts w:eastAsiaTheme="minorEastAsia" w:hint="eastAsia"/>
                <w:color w:val="000000" w:themeColor="text1"/>
                <w:lang w:eastAsia="ja-JP"/>
              </w:rPr>
              <w:t>&lt;/Lang&gt;</w:t>
            </w:r>
          </w:p>
          <w:p w14:paraId="3FE2FC2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01EFF34F"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6D55C55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id="HDR_PMDA_PrecautionsForApplication_20200416171249_74"&gt;</w:t>
            </w:r>
          </w:p>
          <w:p w14:paraId="0E80517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6BC1BE8F"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溶解後の性状は、無色から微褐色及び乳白色である。完全に溶解していない状態で使用しないこと。また、変色、異物を認めたものは使用しないこと。</w:t>
            </w:r>
            <w:r w:rsidRPr="00103987">
              <w:rPr>
                <w:rFonts w:eastAsiaTheme="minorEastAsia" w:hint="eastAsia"/>
                <w:color w:val="000000" w:themeColor="text1"/>
                <w:lang w:eastAsia="ja-JP"/>
              </w:rPr>
              <w:t>&lt;/Lang&gt;</w:t>
            </w:r>
          </w:p>
          <w:p w14:paraId="02B8519D"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741FA99B"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7DBA9AA4"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id="HDR_PMDA_PrecautionsForApplication_20200416171249_75"&gt;</w:t>
            </w:r>
          </w:p>
          <w:p w14:paraId="7ACB75BE"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6A70F714"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溶解後の残液の再使用や保存は行わないこと。</w:t>
            </w:r>
            <w:r w:rsidRPr="00103987">
              <w:rPr>
                <w:rFonts w:eastAsiaTheme="minorEastAsia" w:hint="eastAsia"/>
                <w:color w:val="000000" w:themeColor="text1"/>
                <w:lang w:eastAsia="ja-JP"/>
              </w:rPr>
              <w:t>&lt;/Lang&gt;</w:t>
            </w:r>
          </w:p>
          <w:p w14:paraId="0AC39A41"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0D0156E1"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076EB01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&gt;</w:t>
            </w:r>
          </w:p>
          <w:p w14:paraId="3C66E8C1"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52FC11FF"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id="HDR_PMDA_PrecautionsForApplication_20200416171249_76"&gt;</w:t>
            </w:r>
          </w:p>
          <w:p w14:paraId="2B4B545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03EEFB8D"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希釈方法</w:t>
            </w:r>
            <w:r w:rsidRPr="00103987">
              <w:rPr>
                <w:rFonts w:eastAsiaTheme="minorEastAsia" w:hint="eastAsia"/>
                <w:color w:val="000000" w:themeColor="text1"/>
                <w:lang w:eastAsia="ja-JP"/>
              </w:rPr>
              <w:t>&lt;/Lang&gt;</w:t>
            </w:r>
          </w:p>
          <w:p w14:paraId="02350C52"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48264CD4"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005E2CDA"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患者の体重当たりで計算した必要量を成人は約</w:t>
            </w:r>
            <w:r w:rsidRPr="00103987">
              <w:rPr>
                <w:rFonts w:eastAsiaTheme="minorEastAsia" w:hint="eastAsia"/>
                <w:color w:val="000000" w:themeColor="text1"/>
                <w:lang w:eastAsia="ja-JP"/>
              </w:rPr>
              <w:t>250mL</w:t>
            </w:r>
            <w:r w:rsidRPr="00103987">
              <w:rPr>
                <w:rFonts w:eastAsiaTheme="minorEastAsia" w:hint="eastAsia"/>
                <w:color w:val="000000" w:themeColor="text1"/>
                <w:lang w:eastAsia="ja-JP"/>
              </w:rPr>
              <w:t>、体重が</w:t>
            </w:r>
            <w:r w:rsidRPr="00103987">
              <w:rPr>
                <w:rFonts w:eastAsiaTheme="minorEastAsia" w:hint="eastAsia"/>
                <w:color w:val="000000" w:themeColor="text1"/>
                <w:lang w:eastAsia="ja-JP"/>
              </w:rPr>
              <w:t>25kg</w:t>
            </w:r>
            <w:r w:rsidRPr="00103987">
              <w:rPr>
                <w:rFonts w:eastAsiaTheme="minorEastAsia" w:hint="eastAsia"/>
                <w:color w:val="000000" w:themeColor="text1"/>
                <w:lang w:eastAsia="ja-JP"/>
              </w:rPr>
              <w:t>未満の小児は約</w:t>
            </w:r>
            <w:r w:rsidRPr="00103987">
              <w:rPr>
                <w:rFonts w:eastAsiaTheme="minorEastAsia" w:hint="eastAsia"/>
                <w:color w:val="000000" w:themeColor="text1"/>
                <w:lang w:eastAsia="ja-JP"/>
              </w:rPr>
              <w:t>50mL</w:t>
            </w:r>
            <w:r w:rsidRPr="00103987">
              <w:rPr>
                <w:rFonts w:eastAsiaTheme="minorEastAsia" w:hint="eastAsia"/>
                <w:color w:val="000000" w:themeColor="text1"/>
                <w:lang w:eastAsia="ja-JP"/>
              </w:rPr>
              <w:t>、</w:t>
            </w:r>
            <w:r w:rsidRPr="00103987">
              <w:rPr>
                <w:rFonts w:eastAsiaTheme="minorEastAsia" w:hint="eastAsia"/>
                <w:color w:val="000000" w:themeColor="text1"/>
                <w:lang w:eastAsia="ja-JP"/>
              </w:rPr>
              <w:t>25kg</w:t>
            </w:r>
            <w:r w:rsidRPr="00103987">
              <w:rPr>
                <w:rFonts w:eastAsiaTheme="minorEastAsia" w:hint="eastAsia"/>
                <w:color w:val="000000" w:themeColor="text1"/>
                <w:lang w:eastAsia="ja-JP"/>
              </w:rPr>
              <w:t>以上の小児は約</w:t>
            </w:r>
            <w:r w:rsidRPr="00103987">
              <w:rPr>
                <w:rFonts w:eastAsiaTheme="minorEastAsia" w:hint="eastAsia"/>
                <w:color w:val="000000" w:themeColor="text1"/>
                <w:lang w:eastAsia="ja-JP"/>
              </w:rPr>
              <w:t>100mL</w:t>
            </w:r>
            <w:r w:rsidRPr="00103987">
              <w:rPr>
                <w:rFonts w:eastAsiaTheme="minorEastAsia" w:hint="eastAsia"/>
                <w:color w:val="000000" w:themeColor="text1"/>
                <w:lang w:eastAsia="ja-JP"/>
              </w:rPr>
              <w:t>の日局生理食塩液に希釈すること。体重が</w:t>
            </w:r>
            <w:r w:rsidRPr="00103987">
              <w:rPr>
                <w:rFonts w:eastAsiaTheme="minorEastAsia" w:hint="eastAsia"/>
                <w:color w:val="000000" w:themeColor="text1"/>
                <w:lang w:eastAsia="ja-JP"/>
              </w:rPr>
              <w:t>100kg</w:t>
            </w:r>
            <w:r w:rsidRPr="00103987">
              <w:rPr>
                <w:rFonts w:eastAsiaTheme="minorEastAsia" w:hint="eastAsia"/>
                <w:color w:val="000000" w:themeColor="text1"/>
                <w:lang w:eastAsia="ja-JP"/>
              </w:rPr>
              <w:t>を超える患者に投与する</w:t>
            </w:r>
            <w:r w:rsidRPr="00103987">
              <w:rPr>
                <w:rFonts w:eastAsiaTheme="minorEastAsia" w:hint="eastAsia"/>
                <w:color w:val="000000" w:themeColor="text1"/>
                <w:lang w:eastAsia="ja-JP"/>
              </w:rPr>
              <w:lastRenderedPageBreak/>
              <w:t>場合には、希釈後のインフリキシマブ（遺伝子組換え）［インフリキシマブ後続</w:t>
            </w:r>
            <w:r w:rsidRPr="00103987">
              <w:rPr>
                <w:rFonts w:eastAsiaTheme="minorEastAsia" w:hint="eastAsia"/>
                <w:color w:val="000000" w:themeColor="text1"/>
                <w:lang w:eastAsia="ja-JP"/>
              </w:rPr>
              <w:t>3</w:t>
            </w:r>
            <w:r w:rsidRPr="00103987">
              <w:rPr>
                <w:rFonts w:eastAsiaTheme="minorEastAsia" w:hint="eastAsia"/>
                <w:color w:val="000000" w:themeColor="text1"/>
                <w:lang w:eastAsia="ja-JP"/>
              </w:rPr>
              <w:t>］濃度が</w:t>
            </w:r>
            <w:r w:rsidRPr="00103987">
              <w:rPr>
                <w:rFonts w:eastAsiaTheme="minorEastAsia" w:hint="eastAsia"/>
                <w:color w:val="000000" w:themeColor="text1"/>
                <w:lang w:eastAsia="ja-JP"/>
              </w:rPr>
              <w:t>4mg/mL</w:t>
            </w:r>
            <w:r w:rsidRPr="00103987">
              <w:rPr>
                <w:rFonts w:eastAsiaTheme="minorEastAsia" w:hint="eastAsia"/>
                <w:color w:val="000000" w:themeColor="text1"/>
                <w:lang w:eastAsia="ja-JP"/>
              </w:rPr>
              <w:t>を超えないよう、日局生理食塩液の量を調整すること。ブドウ糖注射液等を含め日局生理食塩液以外の注射液は用いないこと。日局生理食塩液で希釈する際は、溶解液を緩徐に注入し、混和の際も静かに行うこと。希釈後のインフリキシマブ（遺伝子組換え）［インフリキシマブ後続</w:t>
            </w:r>
            <w:r w:rsidRPr="00103987">
              <w:rPr>
                <w:rFonts w:eastAsiaTheme="minorEastAsia" w:hint="eastAsia"/>
                <w:color w:val="000000" w:themeColor="text1"/>
                <w:lang w:eastAsia="ja-JP"/>
              </w:rPr>
              <w:t>3</w:t>
            </w:r>
            <w:r w:rsidRPr="00103987">
              <w:rPr>
                <w:rFonts w:eastAsiaTheme="minorEastAsia" w:hint="eastAsia"/>
                <w:color w:val="000000" w:themeColor="text1"/>
                <w:lang w:eastAsia="ja-JP"/>
              </w:rPr>
              <w:t>］濃度は、</w:t>
            </w:r>
            <w:r w:rsidRPr="00103987">
              <w:rPr>
                <w:rFonts w:eastAsiaTheme="minorEastAsia" w:hint="eastAsia"/>
                <w:color w:val="000000" w:themeColor="text1"/>
                <w:lang w:eastAsia="ja-JP"/>
              </w:rPr>
              <w:t>0.4</w:t>
            </w:r>
            <w:r w:rsidRPr="00103987">
              <w:rPr>
                <w:rFonts w:eastAsiaTheme="minorEastAsia" w:hint="eastAsia"/>
                <w:color w:val="000000" w:themeColor="text1"/>
                <w:lang w:eastAsia="ja-JP"/>
              </w:rPr>
              <w:t>～</w:t>
            </w:r>
            <w:r w:rsidRPr="00103987">
              <w:rPr>
                <w:rFonts w:eastAsiaTheme="minorEastAsia" w:hint="eastAsia"/>
                <w:color w:val="000000" w:themeColor="text1"/>
                <w:lang w:eastAsia="ja-JP"/>
              </w:rPr>
              <w:t>4mg/mL</w:t>
            </w:r>
            <w:r w:rsidRPr="00103987">
              <w:rPr>
                <w:rFonts w:eastAsiaTheme="minorEastAsia" w:hint="eastAsia"/>
                <w:color w:val="000000" w:themeColor="text1"/>
                <w:lang w:eastAsia="ja-JP"/>
              </w:rPr>
              <w:t>とすること。</w:t>
            </w:r>
            <w:r w:rsidRPr="00103987">
              <w:rPr>
                <w:rFonts w:eastAsiaTheme="minorEastAsia" w:hint="eastAsia"/>
                <w:color w:val="000000" w:themeColor="text1"/>
                <w:lang w:eastAsia="ja-JP"/>
              </w:rPr>
              <w:t>&lt;/Lang&gt;</w:t>
            </w:r>
          </w:p>
          <w:p w14:paraId="37EB446B"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57AC9091"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1232EEC8"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&gt;</w:t>
            </w:r>
          </w:p>
          <w:p w14:paraId="46FF3BE8"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OtherInformation</w:t>
            </w:r>
            <w:proofErr w:type="spellEnd"/>
            <w:r w:rsidRPr="00103987">
              <w:rPr>
                <w:rFonts w:eastAsiaTheme="minorEastAsia"/>
                <w:color w:val="000000" w:themeColor="text1"/>
                <w:lang w:eastAsia="ja-JP"/>
              </w:rPr>
              <w:t>&gt;</w:t>
            </w:r>
          </w:p>
          <w:p w14:paraId="48AA1789"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OtherInformation</w:t>
            </w:r>
            <w:proofErr w:type="spellEnd"/>
            <w:r w:rsidRPr="00103987">
              <w:rPr>
                <w:rFonts w:eastAsiaTheme="minorEastAsia"/>
                <w:color w:val="000000" w:themeColor="text1"/>
                <w:lang w:eastAsia="ja-JP"/>
              </w:rPr>
              <w:t xml:space="preserve"> heading="free" id="HDR_PMDA_PrecautionsForApplication_20200416171249_77"&gt;</w:t>
            </w:r>
          </w:p>
          <w:p w14:paraId="4055BDF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34653C04"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薬剤投与時の注意</w:t>
            </w:r>
            <w:r w:rsidRPr="00103987">
              <w:rPr>
                <w:rFonts w:eastAsiaTheme="minorEastAsia" w:hint="eastAsia"/>
                <w:color w:val="000000" w:themeColor="text1"/>
                <w:lang w:eastAsia="ja-JP"/>
              </w:rPr>
              <w:t>&lt;/Lang&gt;</w:t>
            </w:r>
          </w:p>
          <w:p w14:paraId="2ABC4164"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13256E4D"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 xml:space="preserve"> </w:t>
            </w:r>
            <w:proofErr w:type="spellStart"/>
            <w:r w:rsidRPr="00103987">
              <w:rPr>
                <w:rFonts w:eastAsiaTheme="minorEastAsia"/>
                <w:color w:val="000000" w:themeColor="text1"/>
                <w:lang w:eastAsia="ja-JP"/>
              </w:rPr>
              <w:t>numberContinued</w:t>
            </w:r>
            <w:proofErr w:type="spellEnd"/>
            <w:r w:rsidRPr="00103987">
              <w:rPr>
                <w:rFonts w:eastAsiaTheme="minorEastAsia"/>
                <w:color w:val="000000" w:themeColor="text1"/>
                <w:lang w:eastAsia="ja-JP"/>
              </w:rPr>
              <w:t>="false"&gt;</w:t>
            </w:r>
          </w:p>
          <w:p w14:paraId="1E0532B4"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id="HDR_PMDA_PrecautionsForApplication_20200416171249_78"&gt;</w:t>
            </w:r>
          </w:p>
          <w:p w14:paraId="4876D5BE"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11F2B643"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投与器具</w:t>
            </w:r>
            <w:r w:rsidRPr="00103987">
              <w:rPr>
                <w:rFonts w:eastAsiaTheme="minorEastAsia" w:hint="eastAsia"/>
                <w:color w:val="000000" w:themeColor="text1"/>
                <w:lang w:eastAsia="ja-JP"/>
              </w:rPr>
              <w:t>&lt;/Lang&gt;</w:t>
            </w:r>
          </w:p>
          <w:p w14:paraId="2746F2D2"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67DE2AE4"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51206D68"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本剤は無菌・パイロジェンフリーのインラインフィルター（ポアサイズ</w:t>
            </w:r>
            <w:r w:rsidRPr="00103987">
              <w:rPr>
                <w:rFonts w:eastAsiaTheme="minorEastAsia" w:hint="eastAsia"/>
                <w:color w:val="000000" w:themeColor="text1"/>
                <w:lang w:eastAsia="ja-JP"/>
              </w:rPr>
              <w:t>1.2</w:t>
            </w:r>
            <w:r w:rsidRPr="00103987">
              <w:rPr>
                <w:rFonts w:eastAsiaTheme="minorEastAsia" w:hint="eastAsia"/>
                <w:color w:val="000000" w:themeColor="text1"/>
                <w:lang w:eastAsia="ja-JP"/>
              </w:rPr>
              <w:t>ミクロン以下）を用いて投与すること。</w:t>
            </w:r>
            <w:r w:rsidRPr="00103987">
              <w:rPr>
                <w:rFonts w:eastAsiaTheme="minorEastAsia" w:hint="eastAsia"/>
                <w:color w:val="000000" w:themeColor="text1"/>
                <w:lang w:eastAsia="ja-JP"/>
              </w:rPr>
              <w:t>&lt;/Lang&gt;</w:t>
            </w:r>
          </w:p>
          <w:p w14:paraId="6411FCEE"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2121219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0F132DC6"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 heading="free" id="HDR_PMDA_PrecautionsForApplication_20190603114407_87"&gt;</w:t>
            </w:r>
          </w:p>
          <w:p w14:paraId="6DCFBF12"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55E213F1"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proofErr w:type="gramStart"/>
            <w:r w:rsidRPr="00103987">
              <w:rPr>
                <w:rFonts w:eastAsiaTheme="minorEastAsia" w:hint="eastAsia"/>
                <w:color w:val="000000" w:themeColor="text1"/>
                <w:lang w:eastAsia="ja-JP"/>
              </w:rPr>
              <w:t>xml:lang</w:t>
            </w:r>
            <w:proofErr w:type="spellEnd"/>
            <w:proofErr w:type="gram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投与経路及び投与速度</w:t>
            </w:r>
            <w:r w:rsidRPr="00103987">
              <w:rPr>
                <w:rFonts w:eastAsiaTheme="minorEastAsia" w:hint="eastAsia"/>
                <w:color w:val="000000" w:themeColor="text1"/>
                <w:lang w:eastAsia="ja-JP"/>
              </w:rPr>
              <w:t>&lt;/Lang&gt;</w:t>
            </w:r>
          </w:p>
          <w:p w14:paraId="5D23EEDF"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&lt;/Header&gt;</w:t>
            </w:r>
          </w:p>
          <w:p w14:paraId="468FD78C"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174CFD57" w14:textId="77777777" w:rsidR="00692527" w:rsidRPr="00103987" w:rsidRDefault="00692527" w:rsidP="00692527">
            <w:pPr>
              <w:rPr>
                <w:rFonts w:eastAsiaTheme="minorEastAsia"/>
                <w:color w:val="000000" w:themeColor="text1"/>
                <w:lang w:eastAsia="ja-JP"/>
              </w:rPr>
            </w:pPr>
            <w:r w:rsidRPr="00103987">
              <w:rPr>
                <w:rFonts w:eastAsiaTheme="minorEastAsia" w:hint="eastAsia"/>
                <w:color w:val="000000" w:themeColor="text1"/>
                <w:lang w:eastAsia="ja-JP"/>
              </w:rPr>
              <w:t xml:space="preserve">            &lt;Lang </w:t>
            </w:r>
            <w:proofErr w:type="spellStart"/>
            <w:r w:rsidRPr="00103987">
              <w:rPr>
                <w:rFonts w:eastAsiaTheme="minorEastAsia" w:hint="eastAsia"/>
                <w:color w:val="000000" w:themeColor="text1"/>
                <w:lang w:eastAsia="ja-JP"/>
              </w:rPr>
              <w:t>xml:lang</w:t>
            </w:r>
            <w:proofErr w:type="spellEnd"/>
            <w:r w:rsidRPr="00103987">
              <w:rPr>
                <w:rFonts w:eastAsiaTheme="minorEastAsia" w:hint="eastAsia"/>
                <w:color w:val="000000" w:themeColor="text1"/>
                <w:lang w:eastAsia="ja-JP"/>
              </w:rPr>
              <w:t>="ja"&gt;</w:t>
            </w:r>
            <w:r w:rsidRPr="00103987">
              <w:rPr>
                <w:rFonts w:eastAsiaTheme="minorEastAsia" w:hint="eastAsia"/>
                <w:color w:val="000000" w:themeColor="text1"/>
                <w:lang w:eastAsia="ja-JP"/>
              </w:rPr>
              <w:t>本剤は独立したラインにて投与するものとし、他の注射剤、輸液等と混合しないこと。また、原則、</w:t>
            </w:r>
            <w:r w:rsidRPr="00103987">
              <w:rPr>
                <w:rFonts w:eastAsiaTheme="minorEastAsia" w:hint="eastAsia"/>
                <w:color w:val="000000" w:themeColor="text1"/>
                <w:lang w:eastAsia="ja-JP"/>
              </w:rPr>
              <w:t>2</w:t>
            </w:r>
            <w:r w:rsidRPr="00103987">
              <w:rPr>
                <w:rFonts w:eastAsiaTheme="minorEastAsia" w:hint="eastAsia"/>
                <w:color w:val="000000" w:themeColor="text1"/>
                <w:lang w:eastAsia="ja-JP"/>
              </w:rPr>
              <w:t>時間以上をかけて緩徐に点滴静注すること。</w:t>
            </w:r>
            <w:r w:rsidRPr="00103987">
              <w:rPr>
                <w:rFonts w:eastAsiaTheme="minorEastAsia" w:hint="eastAsia"/>
                <w:color w:val="000000" w:themeColor="text1"/>
                <w:lang w:eastAsia="ja-JP"/>
              </w:rPr>
              <w:t>&lt;?enter?&gt;</w:t>
            </w:r>
            <w:r w:rsidRPr="00103987">
              <w:rPr>
                <w:rFonts w:eastAsiaTheme="minorEastAsia" w:hint="eastAsia"/>
                <w:color w:val="000000" w:themeColor="text1"/>
                <w:lang w:eastAsia="ja-JP"/>
              </w:rPr>
              <w:t>なお、</w:t>
            </w:r>
            <w:r w:rsidRPr="00103987">
              <w:rPr>
                <w:rFonts w:eastAsiaTheme="minorEastAsia" w:hint="eastAsia"/>
                <w:color w:val="000000" w:themeColor="text1"/>
                <w:lang w:eastAsia="ja-JP"/>
              </w:rPr>
              <w:t>6</w:t>
            </w:r>
            <w:r w:rsidRPr="00103987">
              <w:rPr>
                <w:rFonts w:eastAsiaTheme="minorEastAsia" w:hint="eastAsia"/>
                <w:color w:val="000000" w:themeColor="text1"/>
                <w:lang w:eastAsia="ja-JP"/>
              </w:rPr>
              <w:t>週の投与以後、それまでの投与で</w:t>
            </w:r>
            <w:r w:rsidRPr="00103987">
              <w:rPr>
                <w:rFonts w:eastAsiaTheme="minorEastAsia" w:hint="eastAsia"/>
                <w:color w:val="000000" w:themeColor="text1"/>
                <w:lang w:eastAsia="ja-JP"/>
              </w:rPr>
              <w:t>infusion reaction</w:t>
            </w:r>
            <w:r w:rsidRPr="00103987">
              <w:rPr>
                <w:rFonts w:eastAsiaTheme="minorEastAsia" w:hint="eastAsia"/>
                <w:color w:val="000000" w:themeColor="text1"/>
                <w:lang w:eastAsia="ja-JP"/>
              </w:rPr>
              <w:t>が認められなければ、点滴速度を上げて点滴時間を短縮することができる。ただし、平均点滴速度は</w:t>
            </w:r>
            <w:r w:rsidRPr="00103987">
              <w:rPr>
                <w:rFonts w:eastAsiaTheme="minorEastAsia" w:hint="eastAsia"/>
                <w:color w:val="000000" w:themeColor="text1"/>
                <w:lang w:eastAsia="ja-JP"/>
              </w:rPr>
              <w:t>1</w:t>
            </w:r>
            <w:r w:rsidRPr="00103987">
              <w:rPr>
                <w:rFonts w:eastAsiaTheme="minorEastAsia" w:hint="eastAsia"/>
                <w:color w:val="000000" w:themeColor="text1"/>
                <w:lang w:eastAsia="ja-JP"/>
              </w:rPr>
              <w:t>時間当たり</w:t>
            </w:r>
            <w:r w:rsidRPr="00103987">
              <w:rPr>
                <w:rFonts w:eastAsiaTheme="minorEastAsia" w:hint="eastAsia"/>
                <w:color w:val="000000" w:themeColor="text1"/>
                <w:lang w:eastAsia="ja-JP"/>
              </w:rPr>
              <w:t>5mg/kg</w:t>
            </w:r>
            <w:r w:rsidRPr="00103987">
              <w:rPr>
                <w:rFonts w:eastAsiaTheme="minorEastAsia" w:hint="eastAsia"/>
                <w:color w:val="000000" w:themeColor="text1"/>
                <w:lang w:eastAsia="ja-JP"/>
              </w:rPr>
              <w:t>を投与する速度を超えないこと（臨床試験において投与経験がない）。</w:t>
            </w:r>
            <w:r w:rsidRPr="00103987">
              <w:rPr>
                <w:rFonts w:eastAsiaTheme="minorEastAsia" w:hint="eastAsia"/>
                <w:color w:val="000000" w:themeColor="text1"/>
                <w:lang w:eastAsia="ja-JP"/>
              </w:rPr>
              <w:t>&lt;?enter?&gt;</w:t>
            </w:r>
            <w:r w:rsidRPr="00103987">
              <w:rPr>
                <w:rFonts w:eastAsiaTheme="minorEastAsia" w:hint="eastAsia"/>
                <w:color w:val="000000" w:themeColor="text1"/>
                <w:lang w:eastAsia="ja-JP"/>
              </w:rPr>
              <w:t>また、点滴時間を短縮した際に</w:t>
            </w:r>
            <w:r w:rsidRPr="00103987">
              <w:rPr>
                <w:rFonts w:eastAsiaTheme="minorEastAsia" w:hint="eastAsia"/>
                <w:color w:val="000000" w:themeColor="text1"/>
                <w:lang w:eastAsia="ja-JP"/>
              </w:rPr>
              <w:t>infusion reaction</w:t>
            </w:r>
            <w:r w:rsidRPr="00103987">
              <w:rPr>
                <w:rFonts w:eastAsiaTheme="minorEastAsia" w:hint="eastAsia"/>
                <w:color w:val="000000" w:themeColor="text1"/>
                <w:lang w:eastAsia="ja-JP"/>
              </w:rPr>
              <w:t>が認められた場</w:t>
            </w:r>
            <w:r w:rsidRPr="00103987">
              <w:rPr>
                <w:rFonts w:eastAsiaTheme="minorEastAsia" w:hint="eastAsia"/>
                <w:color w:val="000000" w:themeColor="text1"/>
                <w:lang w:eastAsia="ja-JP"/>
              </w:rPr>
              <w:lastRenderedPageBreak/>
              <w:t>合には、次回以降の投与では、点滴時間を短縮せずに投与すること。</w:t>
            </w:r>
            <w:r w:rsidRPr="00103987">
              <w:rPr>
                <w:rFonts w:eastAsiaTheme="minorEastAsia" w:hint="eastAsia"/>
                <w:color w:val="000000" w:themeColor="text1"/>
                <w:lang w:eastAsia="ja-JP"/>
              </w:rPr>
              <w:t>&lt;</w:t>
            </w:r>
            <w:proofErr w:type="spellStart"/>
            <w:r w:rsidRPr="00103987">
              <w:rPr>
                <w:rFonts w:eastAsiaTheme="minorEastAsia" w:hint="eastAsia"/>
                <w:color w:val="000000" w:themeColor="text1"/>
                <w:lang w:eastAsia="ja-JP"/>
              </w:rPr>
              <w:t>HeaderRef</w:t>
            </w:r>
            <w:proofErr w:type="spellEnd"/>
            <w:r w:rsidRPr="00103987">
              <w:rPr>
                <w:rFonts w:eastAsiaTheme="minorEastAsia" w:hint="eastAsia"/>
                <w:color w:val="000000" w:themeColor="text1"/>
                <w:lang w:eastAsia="ja-JP"/>
              </w:rPr>
              <w:t xml:space="preserve"> ref="HDR_PMDA_Warnings_20200416171249_6" /&gt;,&lt;</w:t>
            </w:r>
            <w:proofErr w:type="spellStart"/>
            <w:r w:rsidRPr="00103987">
              <w:rPr>
                <w:rFonts w:eastAsiaTheme="minorEastAsia" w:hint="eastAsia"/>
                <w:color w:val="000000" w:themeColor="text1"/>
                <w:lang w:eastAsia="ja-JP"/>
              </w:rPr>
              <w:t>HeaderRef</w:t>
            </w:r>
            <w:proofErr w:type="spellEnd"/>
            <w:r w:rsidRPr="00103987">
              <w:rPr>
                <w:rFonts w:eastAsiaTheme="minorEastAsia" w:hint="eastAsia"/>
                <w:color w:val="000000" w:themeColor="text1"/>
                <w:lang w:eastAsia="ja-JP"/>
              </w:rPr>
              <w:t xml:space="preserve"> ref="HDR_PMDA_ContraIndications_20190603114407_19" /&gt;,&lt;</w:t>
            </w:r>
            <w:proofErr w:type="spellStart"/>
            <w:r w:rsidRPr="00103987">
              <w:rPr>
                <w:rFonts w:eastAsiaTheme="minorEastAsia" w:hint="eastAsia"/>
                <w:color w:val="000000" w:themeColor="text1"/>
                <w:lang w:eastAsia="ja-JP"/>
              </w:rPr>
              <w:t>HeaderRef</w:t>
            </w:r>
            <w:proofErr w:type="spellEnd"/>
            <w:r w:rsidRPr="00103987">
              <w:rPr>
                <w:rFonts w:eastAsiaTheme="minorEastAsia" w:hint="eastAsia"/>
                <w:color w:val="000000" w:themeColor="text1"/>
                <w:lang w:eastAsia="ja-JP"/>
              </w:rPr>
              <w:t xml:space="preserve"> ref="HDR_PMDA_ImportantPrecautions_20201013102953_39" /&gt;,&lt;</w:t>
            </w:r>
            <w:proofErr w:type="spellStart"/>
            <w:r w:rsidRPr="00103987">
              <w:rPr>
                <w:rFonts w:eastAsiaTheme="minorEastAsia" w:hint="eastAsia"/>
                <w:color w:val="000000" w:themeColor="text1"/>
                <w:lang w:eastAsia="ja-JP"/>
              </w:rPr>
              <w:t>HeaderRef</w:t>
            </w:r>
            <w:proofErr w:type="spellEnd"/>
            <w:r w:rsidRPr="00103987">
              <w:rPr>
                <w:rFonts w:eastAsiaTheme="minorEastAsia" w:hint="eastAsia"/>
                <w:color w:val="000000" w:themeColor="text1"/>
                <w:lang w:eastAsia="ja-JP"/>
              </w:rPr>
              <w:t xml:space="preserve"> ref</w:t>
            </w:r>
            <w:r w:rsidRPr="00103987">
              <w:rPr>
                <w:rFonts w:eastAsiaTheme="minorEastAsia"/>
                <w:color w:val="000000" w:themeColor="text1"/>
                <w:lang w:eastAsia="ja-JP"/>
              </w:rPr>
              <w:t>="HDR_PMDA_ImportantPrecautions_20201013102953_41" /&gt;,&lt;</w:t>
            </w:r>
            <w:proofErr w:type="spellStart"/>
            <w:r w:rsidRPr="00103987">
              <w:rPr>
                <w:rFonts w:eastAsiaTheme="minorEastAsia"/>
                <w:color w:val="000000" w:themeColor="text1"/>
                <w:lang w:eastAsia="ja-JP"/>
              </w:rPr>
              <w:t>HeaderRef</w:t>
            </w:r>
            <w:proofErr w:type="spellEnd"/>
            <w:r w:rsidRPr="00103987">
              <w:rPr>
                <w:rFonts w:eastAsiaTheme="minorEastAsia"/>
                <w:color w:val="000000" w:themeColor="text1"/>
                <w:lang w:eastAsia="ja-JP"/>
              </w:rPr>
              <w:t xml:space="preserve"> ref="HDR_PMDA_UseInPatientsWithComplicationsOrHistoryOfDiseasesEtc_20190603114407_58" /&gt;,&lt;</w:t>
            </w:r>
            <w:proofErr w:type="spellStart"/>
            <w:r w:rsidRPr="00103987">
              <w:rPr>
                <w:rFonts w:eastAsiaTheme="minorEastAsia"/>
                <w:color w:val="000000" w:themeColor="text1"/>
                <w:lang w:eastAsia="ja-JP"/>
              </w:rPr>
              <w:t>HeaderRef</w:t>
            </w:r>
            <w:proofErr w:type="spellEnd"/>
            <w:r w:rsidRPr="00103987">
              <w:rPr>
                <w:rFonts w:eastAsiaTheme="minorEastAsia"/>
                <w:color w:val="000000" w:themeColor="text1"/>
                <w:lang w:eastAsia="ja-JP"/>
              </w:rPr>
              <w:t xml:space="preserve"> ref="HDR_PMDA_SeriousAdverseEvents_20190603114407_66" /&gt;&lt;/Lang&gt;</w:t>
            </w:r>
          </w:p>
          <w:p w14:paraId="7F9FA029"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&lt;/Detail&gt;</w:t>
            </w:r>
          </w:p>
          <w:p w14:paraId="29D02F85"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&lt;/Item&gt;</w:t>
            </w:r>
          </w:p>
          <w:p w14:paraId="32BBC713" w14:textId="77777777" w:rsidR="00692527" w:rsidRPr="0010398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OrderedList</w:t>
            </w:r>
            <w:proofErr w:type="spellEnd"/>
            <w:r w:rsidRPr="00103987">
              <w:rPr>
                <w:rFonts w:eastAsiaTheme="minorEastAsia"/>
                <w:color w:val="000000" w:themeColor="text1"/>
                <w:lang w:eastAsia="ja-JP"/>
              </w:rPr>
              <w:t>&gt;</w:t>
            </w:r>
          </w:p>
          <w:p w14:paraId="68D101DC" w14:textId="77777777" w:rsidR="00692527" w:rsidRDefault="00692527" w:rsidP="00692527">
            <w:pPr>
              <w:rPr>
                <w:rFonts w:eastAsiaTheme="minorEastAsia"/>
                <w:color w:val="000000" w:themeColor="text1"/>
                <w:lang w:eastAsia="ja-JP"/>
              </w:rPr>
            </w:pPr>
            <w:r w:rsidRPr="00103987">
              <w:rPr>
                <w:rFonts w:eastAsiaTheme="minorEastAsia"/>
                <w:color w:val="000000" w:themeColor="text1"/>
                <w:lang w:eastAsia="ja-JP"/>
              </w:rPr>
              <w:t xml:space="preserve">    &lt;/</w:t>
            </w:r>
            <w:proofErr w:type="spellStart"/>
            <w:r w:rsidRPr="00103987">
              <w:rPr>
                <w:rFonts w:eastAsiaTheme="minorEastAsia"/>
                <w:color w:val="000000" w:themeColor="text1"/>
                <w:lang w:eastAsia="ja-JP"/>
              </w:rPr>
              <w:t>OtherInformation</w:t>
            </w:r>
            <w:proofErr w:type="spellEnd"/>
            <w:r w:rsidRPr="00103987">
              <w:rPr>
                <w:rFonts w:eastAsiaTheme="minorEastAsia"/>
                <w:color w:val="000000" w:themeColor="text1"/>
                <w:lang w:eastAsia="ja-JP"/>
              </w:rPr>
              <w:t>&gt;</w:t>
            </w:r>
          </w:p>
          <w:p w14:paraId="5BEFF0F2" w14:textId="77777777" w:rsidR="00692527" w:rsidRDefault="00692527" w:rsidP="00692527">
            <w:pPr>
              <w:rPr>
                <w:rFonts w:eastAsiaTheme="minorEastAsia"/>
                <w:b/>
                <w:bCs/>
                <w:i/>
                <w:iCs/>
                <w:color w:val="000000" w:themeColor="text1"/>
                <w:u w:val="single"/>
                <w:lang w:eastAsia="ja-JP"/>
              </w:rPr>
            </w:pPr>
          </w:p>
          <w:p w14:paraId="1BEF93C1" w14:textId="04B7AF14" w:rsidR="00692527" w:rsidRPr="006A69CB" w:rsidRDefault="00692527" w:rsidP="00692527">
            <w:pPr>
              <w:rPr>
                <w:rFonts w:eastAsiaTheme="minorEastAsia"/>
                <w:b/>
                <w:bCs/>
                <w:i/>
                <w:iCs/>
                <w:color w:val="000000" w:themeColor="text1"/>
                <w:u w:val="single"/>
                <w:lang w:val="en-CA"/>
              </w:rPr>
            </w:pPr>
            <w:r w:rsidRPr="008D64AD">
              <w:rPr>
                <w:rFonts w:eastAsiaTheme="minorHAnsi"/>
                <w:b/>
                <w:bCs/>
                <w:i/>
                <w:iCs/>
                <w:color w:val="000000" w:themeColor="text1"/>
                <w:u w:val="single"/>
                <w:lang w:val="en-CA"/>
              </w:rPr>
              <w:t>Infliximab BS Pfizer</w:t>
            </w:r>
          </w:p>
          <w:p w14:paraId="7C0E9DE1"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&lt;</w:t>
            </w:r>
            <w:proofErr w:type="spellStart"/>
            <w:r w:rsidRPr="006A69CB">
              <w:rPr>
                <w:color w:val="000000" w:themeColor="text1"/>
                <w:lang w:eastAsia="ja-JP"/>
              </w:rPr>
              <w:t>OtherInformation</w:t>
            </w:r>
            <w:proofErr w:type="spellEnd"/>
            <w:r w:rsidRPr="006A69CB">
              <w:rPr>
                <w:color w:val="000000" w:themeColor="text1"/>
                <w:lang w:eastAsia="ja-JP"/>
              </w:rPr>
              <w:t xml:space="preserve"> heading="free" id="HDR_PMDA_PrecautionsForApplication_20200416171249_70"&gt;</w:t>
            </w:r>
          </w:p>
          <w:p w14:paraId="57CBCB21"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03C9DB6"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薬剤調製時の注意</w:t>
            </w:r>
            <w:r w:rsidRPr="006A69CB">
              <w:rPr>
                <w:color w:val="000000" w:themeColor="text1"/>
                <w:lang w:eastAsia="ja-JP"/>
              </w:rPr>
              <w:t>&lt;/Lang&gt;</w:t>
            </w:r>
          </w:p>
          <w:p w14:paraId="707B1818"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3D584DC6"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 xml:space="preserve"> </w:t>
            </w:r>
            <w:proofErr w:type="spellStart"/>
            <w:r w:rsidRPr="006A69CB">
              <w:rPr>
                <w:color w:val="000000" w:themeColor="text1"/>
                <w:lang w:eastAsia="ja-JP"/>
              </w:rPr>
              <w:t>numberContinued</w:t>
            </w:r>
            <w:proofErr w:type="spellEnd"/>
            <w:r w:rsidRPr="006A69CB">
              <w:rPr>
                <w:color w:val="000000" w:themeColor="text1"/>
                <w:lang w:eastAsia="ja-JP"/>
              </w:rPr>
              <w:t>="false"&gt;</w:t>
            </w:r>
          </w:p>
          <w:p w14:paraId="7FAC84E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id="HDR_PMDA_PrecautionsForApplication_20200416171249_71"&gt;</w:t>
            </w:r>
          </w:p>
          <w:p w14:paraId="1873D2A3"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2E647196"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溶解方法</w:t>
            </w:r>
            <w:r w:rsidRPr="006A69CB">
              <w:rPr>
                <w:color w:val="000000" w:themeColor="text1"/>
                <w:lang w:eastAsia="ja-JP"/>
              </w:rPr>
              <w:t>&lt;/Lang&gt;</w:t>
            </w:r>
          </w:p>
          <w:p w14:paraId="5E664E13"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15CE0CC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1CCD6BB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本剤は用時溶解とすること。（溶解後</w:t>
            </w:r>
            <w:r w:rsidRPr="006A69CB">
              <w:rPr>
                <w:color w:val="000000" w:themeColor="text1"/>
                <w:lang w:eastAsia="ja-JP"/>
              </w:rPr>
              <w:t>3</w:t>
            </w:r>
            <w:r w:rsidRPr="006A69CB">
              <w:rPr>
                <w:rFonts w:hint="eastAsia"/>
                <w:color w:val="000000" w:themeColor="text1"/>
                <w:lang w:eastAsia="ja-JP"/>
              </w:rPr>
              <w:t>時間以内に投与開始をすること。）</w:t>
            </w:r>
            <w:r w:rsidRPr="006A69CB">
              <w:rPr>
                <w:color w:val="000000" w:themeColor="text1"/>
                <w:lang w:eastAsia="ja-JP"/>
              </w:rPr>
              <w:t>&lt;/Lang&gt;</w:t>
            </w:r>
          </w:p>
          <w:p w14:paraId="0FAA062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08BAC244"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 xml:space="preserve"> </w:t>
            </w:r>
            <w:proofErr w:type="spellStart"/>
            <w:r w:rsidRPr="006A69CB">
              <w:rPr>
                <w:color w:val="000000" w:themeColor="text1"/>
                <w:lang w:eastAsia="ja-JP"/>
              </w:rPr>
              <w:t>numberContinued</w:t>
            </w:r>
            <w:proofErr w:type="spellEnd"/>
            <w:r w:rsidRPr="006A69CB">
              <w:rPr>
                <w:color w:val="000000" w:themeColor="text1"/>
                <w:lang w:eastAsia="ja-JP"/>
              </w:rPr>
              <w:t>="false"&gt;</w:t>
            </w:r>
          </w:p>
          <w:p w14:paraId="7FBB51BD"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id="HDR_PMDA_PrecautionsForApplication_20200416171249_72"&gt;</w:t>
            </w:r>
          </w:p>
          <w:p w14:paraId="503BB1D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1D22CB2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ゴム栓をエタノール綿等で清拭した後、</w:t>
            </w:r>
            <w:r w:rsidRPr="006A69CB">
              <w:rPr>
                <w:color w:val="000000" w:themeColor="text1"/>
                <w:lang w:eastAsia="ja-JP"/>
              </w:rPr>
              <w:t>21-G</w:t>
            </w:r>
            <w:r w:rsidRPr="006A69CB">
              <w:rPr>
                <w:rFonts w:hint="eastAsia"/>
                <w:color w:val="000000" w:themeColor="text1"/>
                <w:lang w:eastAsia="ja-JP"/>
              </w:rPr>
              <w:t>あるいはさらに細い注射針を用いて、</w:t>
            </w:r>
            <w:r w:rsidRPr="006A69CB">
              <w:rPr>
                <w:color w:val="000000" w:themeColor="text1"/>
                <w:lang w:eastAsia="ja-JP"/>
              </w:rPr>
              <w:t>1</w:t>
            </w:r>
            <w:r w:rsidRPr="006A69CB">
              <w:rPr>
                <w:rFonts w:hint="eastAsia"/>
                <w:color w:val="000000" w:themeColor="text1"/>
                <w:lang w:eastAsia="ja-JP"/>
              </w:rPr>
              <w:t>バイアル当たり</w:t>
            </w:r>
            <w:r w:rsidRPr="006A69CB">
              <w:rPr>
                <w:color w:val="000000" w:themeColor="text1"/>
                <w:lang w:eastAsia="ja-JP"/>
              </w:rPr>
              <w:t>10mL</w:t>
            </w:r>
            <w:r w:rsidRPr="006A69CB">
              <w:rPr>
                <w:rFonts w:hint="eastAsia"/>
                <w:color w:val="000000" w:themeColor="text1"/>
                <w:lang w:eastAsia="ja-JP"/>
              </w:rPr>
              <w:t>の日局注射用水（日局生理食塩液も使用可）を静かに注入すること。その際に陰圧状態でないバイアルは使用しないこと。</w:t>
            </w:r>
            <w:r w:rsidRPr="006A69CB">
              <w:rPr>
                <w:color w:val="000000" w:themeColor="text1"/>
                <w:lang w:eastAsia="ja-JP"/>
              </w:rPr>
              <w:t>&lt;/Lang&gt;</w:t>
            </w:r>
          </w:p>
          <w:p w14:paraId="5AD800D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2BA50D00"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75F08B1E"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id="HDR_PMDA_PrecautionsForApplication_20200416171249_73"&gt;</w:t>
            </w:r>
          </w:p>
          <w:p w14:paraId="2816011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6F34F804"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lastRenderedPageBreak/>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バイアルを回転させながら緩やかに溶解し、溶解後は</w:t>
            </w:r>
            <w:r w:rsidRPr="006A69CB">
              <w:rPr>
                <w:color w:val="000000" w:themeColor="text1"/>
                <w:lang w:eastAsia="ja-JP"/>
              </w:rPr>
              <w:t>5</w:t>
            </w:r>
            <w:r w:rsidRPr="006A69CB">
              <w:rPr>
                <w:rFonts w:hint="eastAsia"/>
                <w:color w:val="000000" w:themeColor="text1"/>
                <w:lang w:eastAsia="ja-JP"/>
              </w:rPr>
              <w:t>分間静置すること。抗体蛋白が凝集するおそれがあるため、決して激しく振らず、長時間振り混ぜないこと。</w:t>
            </w:r>
            <w:r w:rsidRPr="006A69CB">
              <w:rPr>
                <w:color w:val="000000" w:themeColor="text1"/>
                <w:lang w:eastAsia="ja-JP"/>
              </w:rPr>
              <w:t>&lt;/Lang&gt;</w:t>
            </w:r>
          </w:p>
          <w:p w14:paraId="5E1BACC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66C0744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0038EEA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id="HDR_PMDA_PrecautionsForApplication_20200416171249_74"&gt;</w:t>
            </w:r>
          </w:p>
          <w:p w14:paraId="23276A7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3A2CE24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溶解後の性状は、無色から微褐色及び乳白色である。完全に溶解していない状態で使用しないこと。また、変色、異物を認めたものは使用しないこと。</w:t>
            </w:r>
            <w:r w:rsidRPr="006A69CB">
              <w:rPr>
                <w:color w:val="000000" w:themeColor="text1"/>
                <w:lang w:eastAsia="ja-JP"/>
              </w:rPr>
              <w:t>&lt;/Lang&gt;</w:t>
            </w:r>
          </w:p>
          <w:p w14:paraId="66F18DBD"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5BD78498"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76069B80"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id="HDR_PMDA_PrecautionsForApplication_20200416171249_75"&gt;</w:t>
            </w:r>
          </w:p>
          <w:p w14:paraId="768866F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69E43B3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溶解後の残液の再使用や保存は行わないこと。</w:t>
            </w:r>
            <w:r w:rsidRPr="006A69CB">
              <w:rPr>
                <w:color w:val="000000" w:themeColor="text1"/>
                <w:lang w:eastAsia="ja-JP"/>
              </w:rPr>
              <w:t>&lt;/Lang&gt;</w:t>
            </w:r>
          </w:p>
          <w:p w14:paraId="73C1CE6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6D18428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56BDDBE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&gt;</w:t>
            </w:r>
          </w:p>
          <w:p w14:paraId="4CA96403"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196EAB0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id="HDR_PMDA_PrecautionsForApplication_20200416171249_76"&gt;</w:t>
            </w:r>
          </w:p>
          <w:p w14:paraId="45A4AAA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593474FB"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希釈方法</w:t>
            </w:r>
            <w:r w:rsidRPr="006A69CB">
              <w:rPr>
                <w:color w:val="000000" w:themeColor="text1"/>
                <w:lang w:eastAsia="ja-JP"/>
              </w:rPr>
              <w:t>&lt;/Lang&gt;</w:t>
            </w:r>
          </w:p>
          <w:p w14:paraId="4C789B9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9F705D1"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24A701B6"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患者の体重当たりで計算した必要量を成人は約</w:t>
            </w:r>
            <w:r w:rsidRPr="006A69CB">
              <w:rPr>
                <w:color w:val="000000" w:themeColor="text1"/>
                <w:lang w:eastAsia="ja-JP"/>
              </w:rPr>
              <w:t>250mL</w:t>
            </w:r>
            <w:r w:rsidRPr="006A69CB">
              <w:rPr>
                <w:rFonts w:hint="eastAsia"/>
                <w:color w:val="000000" w:themeColor="text1"/>
                <w:lang w:eastAsia="ja-JP"/>
              </w:rPr>
              <w:t>、体重が</w:t>
            </w:r>
            <w:r w:rsidRPr="006A69CB">
              <w:rPr>
                <w:color w:val="000000" w:themeColor="text1"/>
                <w:lang w:eastAsia="ja-JP"/>
              </w:rPr>
              <w:t>25kg</w:t>
            </w:r>
            <w:r w:rsidRPr="006A69CB">
              <w:rPr>
                <w:rFonts w:hint="eastAsia"/>
                <w:color w:val="000000" w:themeColor="text1"/>
                <w:lang w:eastAsia="ja-JP"/>
              </w:rPr>
              <w:t>未満の小児は約</w:t>
            </w:r>
            <w:r w:rsidRPr="006A69CB">
              <w:rPr>
                <w:color w:val="000000" w:themeColor="text1"/>
                <w:lang w:eastAsia="ja-JP"/>
              </w:rPr>
              <w:t>50mL</w:t>
            </w:r>
            <w:r w:rsidRPr="006A69CB">
              <w:rPr>
                <w:rFonts w:hint="eastAsia"/>
                <w:color w:val="000000" w:themeColor="text1"/>
                <w:lang w:eastAsia="ja-JP"/>
              </w:rPr>
              <w:t>、</w:t>
            </w:r>
            <w:r w:rsidRPr="006A69CB">
              <w:rPr>
                <w:color w:val="000000" w:themeColor="text1"/>
                <w:lang w:eastAsia="ja-JP"/>
              </w:rPr>
              <w:t>25kg</w:t>
            </w:r>
            <w:r w:rsidRPr="006A69CB">
              <w:rPr>
                <w:rFonts w:hint="eastAsia"/>
                <w:color w:val="000000" w:themeColor="text1"/>
                <w:lang w:eastAsia="ja-JP"/>
              </w:rPr>
              <w:t>以上の小児は約</w:t>
            </w:r>
            <w:r w:rsidRPr="006A69CB">
              <w:rPr>
                <w:color w:val="000000" w:themeColor="text1"/>
                <w:lang w:eastAsia="ja-JP"/>
              </w:rPr>
              <w:t>100mL</w:t>
            </w:r>
            <w:r w:rsidRPr="006A69CB">
              <w:rPr>
                <w:rFonts w:hint="eastAsia"/>
                <w:color w:val="000000" w:themeColor="text1"/>
                <w:lang w:eastAsia="ja-JP"/>
              </w:rPr>
              <w:t>の日局生理食塩液に希釈すること。体重が</w:t>
            </w:r>
            <w:r w:rsidRPr="006A69CB">
              <w:rPr>
                <w:color w:val="000000" w:themeColor="text1"/>
                <w:lang w:eastAsia="ja-JP"/>
              </w:rPr>
              <w:t>100kg</w:t>
            </w:r>
            <w:r w:rsidRPr="006A69CB">
              <w:rPr>
                <w:rFonts w:hint="eastAsia"/>
                <w:color w:val="000000" w:themeColor="text1"/>
                <w:lang w:eastAsia="ja-JP"/>
              </w:rPr>
              <w:t>を超える患者に投与する場合には、希釈後のインフリキシマブ（遺伝子組換え）［インフリキシマブ後続</w:t>
            </w:r>
            <w:r w:rsidRPr="006A69CB">
              <w:rPr>
                <w:color w:val="000000" w:themeColor="text1"/>
                <w:lang w:eastAsia="ja-JP"/>
              </w:rPr>
              <w:t>3</w:t>
            </w:r>
            <w:r w:rsidRPr="006A69CB">
              <w:rPr>
                <w:rFonts w:hint="eastAsia"/>
                <w:color w:val="000000" w:themeColor="text1"/>
                <w:lang w:eastAsia="ja-JP"/>
              </w:rPr>
              <w:t>］濃度が</w:t>
            </w:r>
            <w:r w:rsidRPr="006A69CB">
              <w:rPr>
                <w:color w:val="000000" w:themeColor="text1"/>
                <w:lang w:eastAsia="ja-JP"/>
              </w:rPr>
              <w:t>4mg/mL</w:t>
            </w:r>
            <w:r w:rsidRPr="006A69CB">
              <w:rPr>
                <w:rFonts w:hint="eastAsia"/>
                <w:color w:val="000000" w:themeColor="text1"/>
                <w:lang w:eastAsia="ja-JP"/>
              </w:rPr>
              <w:t>を超えないよう、日局生理食塩液の量を調整すること。ブドウ糖注射液等を含め日局生理食塩液以外の注射液は用いないこと。日局生理食塩液で希釈する際は、溶解液を緩徐に注入し、混和の際も静かに行うこと。希釈後のインフリキシマブ（遺伝子組換え）［インフリキシマブ後続</w:t>
            </w:r>
            <w:r w:rsidRPr="006A69CB">
              <w:rPr>
                <w:color w:val="000000" w:themeColor="text1"/>
                <w:lang w:eastAsia="ja-JP"/>
              </w:rPr>
              <w:t>3</w:t>
            </w:r>
            <w:r w:rsidRPr="006A69CB">
              <w:rPr>
                <w:rFonts w:hint="eastAsia"/>
                <w:color w:val="000000" w:themeColor="text1"/>
                <w:lang w:eastAsia="ja-JP"/>
              </w:rPr>
              <w:t>］濃度は、</w:t>
            </w:r>
            <w:r w:rsidRPr="006A69CB">
              <w:rPr>
                <w:color w:val="000000" w:themeColor="text1"/>
                <w:lang w:eastAsia="ja-JP"/>
              </w:rPr>
              <w:t>0.4</w:t>
            </w:r>
            <w:r w:rsidRPr="006A69CB">
              <w:rPr>
                <w:rFonts w:hint="eastAsia"/>
                <w:color w:val="000000" w:themeColor="text1"/>
                <w:lang w:eastAsia="ja-JP"/>
              </w:rPr>
              <w:t>～</w:t>
            </w:r>
            <w:r w:rsidRPr="006A69CB">
              <w:rPr>
                <w:color w:val="000000" w:themeColor="text1"/>
                <w:lang w:eastAsia="ja-JP"/>
              </w:rPr>
              <w:t>4mg/mL</w:t>
            </w:r>
            <w:r w:rsidRPr="006A69CB">
              <w:rPr>
                <w:rFonts w:hint="eastAsia"/>
                <w:color w:val="000000" w:themeColor="text1"/>
                <w:lang w:eastAsia="ja-JP"/>
              </w:rPr>
              <w:t>とすること。</w:t>
            </w:r>
            <w:r w:rsidRPr="006A69CB">
              <w:rPr>
                <w:color w:val="000000" w:themeColor="text1"/>
                <w:lang w:eastAsia="ja-JP"/>
              </w:rPr>
              <w:t>&lt;/Lang&gt;</w:t>
            </w:r>
          </w:p>
          <w:p w14:paraId="35F9745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3DF1038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6221F8C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&gt;</w:t>
            </w:r>
          </w:p>
          <w:p w14:paraId="4C530D11"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OtherInformation</w:t>
            </w:r>
            <w:proofErr w:type="spellEnd"/>
            <w:r w:rsidRPr="006A69CB">
              <w:rPr>
                <w:color w:val="000000" w:themeColor="text1"/>
                <w:lang w:eastAsia="ja-JP"/>
              </w:rPr>
              <w:t>&gt;</w:t>
            </w:r>
          </w:p>
          <w:p w14:paraId="2929264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OtherInformation</w:t>
            </w:r>
            <w:proofErr w:type="spellEnd"/>
            <w:r w:rsidRPr="006A69CB">
              <w:rPr>
                <w:color w:val="000000" w:themeColor="text1"/>
                <w:lang w:eastAsia="ja-JP"/>
              </w:rPr>
              <w:t xml:space="preserve"> heading="free" id="HDR_PMDA_PrecautionsForApplication_20200416171249_77"&gt;</w:t>
            </w:r>
          </w:p>
          <w:p w14:paraId="2AAE819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03ADFA6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薬剤投与時の注意</w:t>
            </w:r>
            <w:r w:rsidRPr="006A69CB">
              <w:rPr>
                <w:color w:val="000000" w:themeColor="text1"/>
                <w:lang w:eastAsia="ja-JP"/>
              </w:rPr>
              <w:t>&lt;/Lang&gt;</w:t>
            </w:r>
          </w:p>
          <w:p w14:paraId="446C5A5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lastRenderedPageBreak/>
              <w:t xml:space="preserve">      &lt;/Header&gt;</w:t>
            </w:r>
          </w:p>
          <w:p w14:paraId="0BD2D7C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 xml:space="preserve"> </w:t>
            </w:r>
            <w:proofErr w:type="spellStart"/>
            <w:r w:rsidRPr="006A69CB">
              <w:rPr>
                <w:color w:val="000000" w:themeColor="text1"/>
                <w:lang w:eastAsia="ja-JP"/>
              </w:rPr>
              <w:t>numberContinued</w:t>
            </w:r>
            <w:proofErr w:type="spellEnd"/>
            <w:r w:rsidRPr="006A69CB">
              <w:rPr>
                <w:color w:val="000000" w:themeColor="text1"/>
                <w:lang w:eastAsia="ja-JP"/>
              </w:rPr>
              <w:t>="false"&gt;</w:t>
            </w:r>
          </w:p>
          <w:p w14:paraId="32ABF5A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id="HDR_PMDA_PrecautionsForApplication_20200416171249_78"&gt;</w:t>
            </w:r>
          </w:p>
          <w:p w14:paraId="09FB1E9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01D27A47"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投与器具</w:t>
            </w:r>
            <w:r w:rsidRPr="006A69CB">
              <w:rPr>
                <w:color w:val="000000" w:themeColor="text1"/>
                <w:lang w:eastAsia="ja-JP"/>
              </w:rPr>
              <w:t>&lt;/Lang&gt;</w:t>
            </w:r>
          </w:p>
          <w:p w14:paraId="02A9B85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41153B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67C6A01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本剤は無菌・パイロジェンフリーのインラインフィルター（ポアサイズ</w:t>
            </w:r>
            <w:r w:rsidRPr="006A69CB">
              <w:rPr>
                <w:color w:val="000000" w:themeColor="text1"/>
                <w:lang w:eastAsia="ja-JP"/>
              </w:rPr>
              <w:t>1.2</w:t>
            </w:r>
            <w:r w:rsidRPr="006A69CB">
              <w:rPr>
                <w:rFonts w:hint="eastAsia"/>
                <w:color w:val="000000" w:themeColor="text1"/>
                <w:lang w:eastAsia="ja-JP"/>
              </w:rPr>
              <w:t>ミクロン以下）を用いて投与すること。</w:t>
            </w:r>
            <w:r w:rsidRPr="006A69CB">
              <w:rPr>
                <w:color w:val="000000" w:themeColor="text1"/>
                <w:lang w:eastAsia="ja-JP"/>
              </w:rPr>
              <w:t>&lt;/Lang&gt;</w:t>
            </w:r>
          </w:p>
          <w:p w14:paraId="49F7B4FF"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3EE7680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4E8F1376"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 heading="free" id="HDR_PMDA_PrecautionsForApplication_20190603114407_87"&gt;</w:t>
            </w:r>
          </w:p>
          <w:p w14:paraId="61EA68D0"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78C3D052"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投与経路及び投与速度</w:t>
            </w:r>
            <w:r w:rsidRPr="006A69CB">
              <w:rPr>
                <w:color w:val="000000" w:themeColor="text1"/>
                <w:lang w:eastAsia="ja-JP"/>
              </w:rPr>
              <w:t>&lt;/Lang&gt;</w:t>
            </w:r>
          </w:p>
          <w:p w14:paraId="0B1BD50D"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5C8FF8E"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4B00CE64"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r w:rsidRPr="006A69CB">
              <w:rPr>
                <w:color w:val="000000" w:themeColor="text1"/>
                <w:lang w:eastAsia="ja-JP"/>
              </w:rPr>
              <w:t>xml:lang</w:t>
            </w:r>
            <w:proofErr w:type="spellEnd"/>
            <w:r w:rsidRPr="006A69CB">
              <w:rPr>
                <w:color w:val="000000" w:themeColor="text1"/>
                <w:lang w:eastAsia="ja-JP"/>
              </w:rPr>
              <w:t>="ja"&gt;</w:t>
            </w:r>
            <w:r w:rsidRPr="006A69CB">
              <w:rPr>
                <w:rFonts w:hint="eastAsia"/>
                <w:color w:val="000000" w:themeColor="text1"/>
                <w:lang w:eastAsia="ja-JP"/>
              </w:rPr>
              <w:t>本剤は独立したラインにて投与するものとし、他の注射剤、輸液等と混合しないこと。また、原則、</w:t>
            </w:r>
            <w:r w:rsidRPr="006A69CB">
              <w:rPr>
                <w:color w:val="000000" w:themeColor="text1"/>
                <w:lang w:eastAsia="ja-JP"/>
              </w:rPr>
              <w:t>2</w:t>
            </w:r>
            <w:r w:rsidRPr="006A69CB">
              <w:rPr>
                <w:rFonts w:hint="eastAsia"/>
                <w:color w:val="000000" w:themeColor="text1"/>
                <w:lang w:eastAsia="ja-JP"/>
              </w:rPr>
              <w:t>時間以上をかけて緩徐に点滴静注すること。</w:t>
            </w:r>
            <w:r w:rsidRPr="006A69CB">
              <w:rPr>
                <w:color w:val="000000" w:themeColor="text1"/>
                <w:lang w:eastAsia="ja-JP"/>
              </w:rPr>
              <w:t>&lt;?enter?&gt;</w:t>
            </w:r>
            <w:r w:rsidRPr="006A69CB">
              <w:rPr>
                <w:rFonts w:hint="eastAsia"/>
                <w:color w:val="000000" w:themeColor="text1"/>
                <w:lang w:eastAsia="ja-JP"/>
              </w:rPr>
              <w:t>なお、</w:t>
            </w:r>
            <w:r w:rsidRPr="006A69CB">
              <w:rPr>
                <w:color w:val="000000" w:themeColor="text1"/>
                <w:lang w:eastAsia="ja-JP"/>
              </w:rPr>
              <w:t>6</w:t>
            </w:r>
            <w:r w:rsidRPr="006A69CB">
              <w:rPr>
                <w:rFonts w:hint="eastAsia"/>
                <w:color w:val="000000" w:themeColor="text1"/>
                <w:lang w:eastAsia="ja-JP"/>
              </w:rPr>
              <w:t>週の投与以後、それまでの投与で</w:t>
            </w:r>
            <w:r w:rsidRPr="006A69CB">
              <w:rPr>
                <w:color w:val="000000" w:themeColor="text1"/>
                <w:lang w:eastAsia="ja-JP"/>
              </w:rPr>
              <w:t>infusion reaction</w:t>
            </w:r>
            <w:r w:rsidRPr="006A69CB">
              <w:rPr>
                <w:rFonts w:hint="eastAsia"/>
                <w:color w:val="000000" w:themeColor="text1"/>
                <w:lang w:eastAsia="ja-JP"/>
              </w:rPr>
              <w:t>が認められなければ、点滴速度を上げて点滴時間を短縮することができる。ただし、平均点滴速度は</w:t>
            </w:r>
            <w:r w:rsidRPr="006A69CB">
              <w:rPr>
                <w:color w:val="000000" w:themeColor="text1"/>
                <w:lang w:eastAsia="ja-JP"/>
              </w:rPr>
              <w:t>1</w:t>
            </w:r>
            <w:r w:rsidRPr="006A69CB">
              <w:rPr>
                <w:rFonts w:hint="eastAsia"/>
                <w:color w:val="000000" w:themeColor="text1"/>
                <w:lang w:eastAsia="ja-JP"/>
              </w:rPr>
              <w:t>時間当たり</w:t>
            </w:r>
            <w:r w:rsidRPr="006A69CB">
              <w:rPr>
                <w:color w:val="000000" w:themeColor="text1"/>
                <w:lang w:eastAsia="ja-JP"/>
              </w:rPr>
              <w:t>5mg/kg</w:t>
            </w:r>
            <w:r w:rsidRPr="006A69CB">
              <w:rPr>
                <w:rFonts w:hint="eastAsia"/>
                <w:color w:val="000000" w:themeColor="text1"/>
                <w:lang w:eastAsia="ja-JP"/>
              </w:rPr>
              <w:t>を投与する速度を超えないこと（臨床試験において投与経験がない）。</w:t>
            </w:r>
            <w:r w:rsidRPr="006A69CB">
              <w:rPr>
                <w:color w:val="000000" w:themeColor="text1"/>
                <w:lang w:eastAsia="ja-JP"/>
              </w:rPr>
              <w:t>&lt;?enter?&gt;</w:t>
            </w:r>
            <w:r w:rsidRPr="006A69CB">
              <w:rPr>
                <w:rFonts w:hint="eastAsia"/>
                <w:color w:val="000000" w:themeColor="text1"/>
                <w:lang w:eastAsia="ja-JP"/>
              </w:rPr>
              <w:t>また、点滴時間を短縮した際に</w:t>
            </w:r>
            <w:r w:rsidRPr="006A69CB">
              <w:rPr>
                <w:color w:val="000000" w:themeColor="text1"/>
                <w:lang w:eastAsia="ja-JP"/>
              </w:rPr>
              <w:t>infusion reaction</w:t>
            </w:r>
            <w:r w:rsidRPr="006A69CB">
              <w:rPr>
                <w:rFonts w:hint="eastAsia"/>
                <w:color w:val="000000" w:themeColor="text1"/>
                <w:lang w:eastAsia="ja-JP"/>
              </w:rPr>
              <w:t>が認められた場合には、次回以降の投与では、点滴時間を短縮せずに投与すること。</w:t>
            </w:r>
            <w:r w:rsidRPr="006A69CB">
              <w:rPr>
                <w:color w:val="000000" w:themeColor="text1"/>
                <w:lang w:eastAsia="ja-JP"/>
              </w:rPr>
              <w:t>&lt;</w:t>
            </w:r>
            <w:proofErr w:type="spellStart"/>
            <w:r w:rsidRPr="006A69CB">
              <w:rPr>
                <w:color w:val="000000" w:themeColor="text1"/>
                <w:lang w:eastAsia="ja-JP"/>
              </w:rPr>
              <w:t>HeaderRef</w:t>
            </w:r>
            <w:proofErr w:type="spellEnd"/>
            <w:r w:rsidRPr="006A69CB">
              <w:rPr>
                <w:color w:val="000000" w:themeColor="text1"/>
                <w:lang w:eastAsia="ja-JP"/>
              </w:rPr>
              <w:t xml:space="preserve"> ref="HDR_PMDA_Warnings_20200416171249_6"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ref="HDR_PMDA_ContraIndications_20190603114407_19"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ref="HDR_PMDA_ImportantPrecautions_20201013102953_39"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ref="HDR_PMDA_ImportantPrecautions_20201013102953_41"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ref="HDR_PMDA_UseInPatientsWithComplicationsOrHistoryOfDiseasesEtc_20190603114407_58"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ref="HDR_PMDA_SeriousAdverseEvents_20190603114407_66" /&gt;&lt;/Lang&gt;</w:t>
            </w:r>
          </w:p>
          <w:p w14:paraId="78FAAA11"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&lt;/Detail&gt;</w:t>
            </w:r>
          </w:p>
          <w:p w14:paraId="435B42E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&lt;/Item&gt;</w:t>
            </w:r>
          </w:p>
          <w:p w14:paraId="1F22E4D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OrderedList</w:t>
            </w:r>
            <w:proofErr w:type="spellEnd"/>
            <w:r w:rsidRPr="006A69CB">
              <w:rPr>
                <w:color w:val="000000" w:themeColor="text1"/>
                <w:lang w:eastAsia="ja-JP"/>
              </w:rPr>
              <w:t>&gt;</w:t>
            </w:r>
          </w:p>
          <w:p w14:paraId="317FFC09" w14:textId="18B22A82"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w:t>
            </w:r>
            <w:proofErr w:type="spellStart"/>
            <w:r w:rsidRPr="006A69CB">
              <w:rPr>
                <w:color w:val="000000" w:themeColor="text1"/>
                <w:lang w:eastAsia="ja-JP"/>
              </w:rPr>
              <w:t>OtherInformation</w:t>
            </w:r>
            <w:proofErr w:type="spellEnd"/>
            <w:r w:rsidRPr="006A69CB">
              <w:rPr>
                <w:color w:val="000000" w:themeColor="text1"/>
                <w:lang w:eastAsia="ja-JP"/>
              </w:rPr>
              <w:t>&gt;</w:t>
            </w:r>
          </w:p>
          <w:p w14:paraId="65A21699" w14:textId="77777777" w:rsidR="00692527" w:rsidRPr="006A69CB"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49E0D9" w14:textId="77777777" w:rsidR="00692527" w:rsidRPr="00B20994" w:rsidRDefault="00692527" w:rsidP="00692527">
            <w:pPr>
              <w:rPr>
                <w:rFonts w:eastAsiaTheme="minorHAnsi"/>
                <w:color w:val="000000" w:themeColor="text1"/>
              </w:rPr>
            </w:pPr>
          </w:p>
        </w:tc>
      </w:tr>
      <w:tr w:rsidR="00692527" w:rsidRPr="000D1C20" w14:paraId="1D01A725"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8B2450"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2F77D4" w14:textId="77777777" w:rsidR="00692527" w:rsidRDefault="00692527" w:rsidP="00692527">
            <w:pPr>
              <w:rPr>
                <w:rFonts w:eastAsia="MS Gothic" w:cs="MS Gothic"/>
                <w:color w:val="000000" w:themeColor="text1"/>
                <w:lang w:eastAsia="ja-JP"/>
              </w:rPr>
            </w:pPr>
            <w:proofErr w:type="spellStart"/>
            <w:r w:rsidRPr="00C9530E">
              <w:rPr>
                <w:rFonts w:eastAsia="MS Gothic" w:cs="MS Gothic" w:hint="eastAsia"/>
                <w:color w:val="000000" w:themeColor="text1"/>
              </w:rPr>
              <w:t>見出し</w:t>
            </w:r>
            <w:proofErr w:type="spellEnd"/>
          </w:p>
          <w:p w14:paraId="68FCC06A" w14:textId="2314F222" w:rsidR="00692527" w:rsidRDefault="00692527" w:rsidP="00692527">
            <w:pPr>
              <w:rPr>
                <w:rFonts w:eastAsia="MS Gothic" w:cs="MS Gothic"/>
                <w:color w:val="000000" w:themeColor="text1"/>
                <w:lang w:eastAsia="ja-JP"/>
              </w:rPr>
            </w:pPr>
            <w:r w:rsidRPr="00DD7DA5">
              <w:rPr>
                <w:rFonts w:eastAsiaTheme="minorEastAsia"/>
                <w:color w:val="00B050"/>
                <w:lang w:eastAsia="ja-JP"/>
              </w:rPr>
              <w:t xml:space="preserve">JPI XML </w:t>
            </w:r>
            <w:proofErr w:type="spellStart"/>
            <w:proofErr w:type="gramStart"/>
            <w:r w:rsidRPr="00DD7DA5">
              <w:rPr>
                <w:rFonts w:eastAsiaTheme="minorEastAsia"/>
                <w:color w:val="00B050"/>
                <w:lang w:eastAsia="ja-JP"/>
              </w:rPr>
              <w:t>Element</w:t>
            </w:r>
            <w:r w:rsidRPr="00DD7DA5">
              <w:rPr>
                <w:rFonts w:eastAsiaTheme="minorEastAsia" w:hint="eastAsia"/>
                <w:color w:val="00B050"/>
                <w:lang w:eastAsia="ja-JP"/>
              </w:rPr>
              <w:t>:</w:t>
            </w:r>
            <w:r w:rsidRPr="009C5818">
              <w:rPr>
                <w:rFonts w:eastAsia="MS Gothic" w:cs="MS Gothic"/>
                <w:color w:val="00B050"/>
                <w:lang w:eastAsia="ja-JP"/>
              </w:rPr>
              <w:t>Header</w:t>
            </w:r>
            <w:proofErr w:type="spellEnd"/>
            <w:proofErr w:type="gram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99CE53"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288D4D66" w14:textId="77777777" w:rsidR="00692527" w:rsidRPr="009C5818" w:rsidRDefault="00692527" w:rsidP="00692527">
            <w:pPr>
              <w:rPr>
                <w:rFonts w:eastAsiaTheme="minorEastAsia"/>
                <w:color w:val="000000" w:themeColor="text1"/>
                <w:lang w:eastAsia="ja-JP"/>
              </w:rPr>
            </w:pPr>
            <w:r w:rsidRPr="009C5818">
              <w:rPr>
                <w:rFonts w:eastAsiaTheme="minorEastAsia"/>
                <w:color w:val="000000" w:themeColor="text1"/>
                <w:lang w:eastAsia="ja-JP"/>
              </w:rPr>
              <w:t>&lt;Header&gt;</w:t>
            </w:r>
          </w:p>
          <w:p w14:paraId="4FDF16A6" w14:textId="77777777" w:rsidR="00692527" w:rsidRPr="009C5818" w:rsidRDefault="00692527" w:rsidP="00692527">
            <w:pPr>
              <w:rPr>
                <w:rFonts w:eastAsiaTheme="minorEastAsia"/>
                <w:color w:val="000000" w:themeColor="text1"/>
                <w:lang w:eastAsia="ja-JP"/>
              </w:rPr>
            </w:pPr>
            <w:r w:rsidRPr="009C5818">
              <w:rPr>
                <w:rFonts w:eastAsiaTheme="minorEastAsia" w:hint="eastAsia"/>
                <w:color w:val="000000" w:themeColor="text1"/>
                <w:lang w:eastAsia="ja-JP"/>
              </w:rPr>
              <w:t xml:space="preserve">        &lt;Lang </w:t>
            </w:r>
            <w:proofErr w:type="spellStart"/>
            <w:proofErr w:type="gramStart"/>
            <w:r w:rsidRPr="009C5818">
              <w:rPr>
                <w:rFonts w:eastAsiaTheme="minorEastAsia" w:hint="eastAsia"/>
                <w:color w:val="000000" w:themeColor="text1"/>
                <w:lang w:eastAsia="ja-JP"/>
              </w:rPr>
              <w:t>xml:lang</w:t>
            </w:r>
            <w:proofErr w:type="spellEnd"/>
            <w:proofErr w:type="gramEnd"/>
            <w:r w:rsidRPr="009C5818">
              <w:rPr>
                <w:rFonts w:eastAsiaTheme="minorEastAsia" w:hint="eastAsia"/>
                <w:color w:val="000000" w:themeColor="text1"/>
                <w:lang w:eastAsia="ja-JP"/>
              </w:rPr>
              <w:t>="ja"&gt;</w:t>
            </w:r>
            <w:r w:rsidRPr="009C5818">
              <w:rPr>
                <w:rFonts w:eastAsiaTheme="minorEastAsia" w:hint="eastAsia"/>
                <w:color w:val="000000" w:themeColor="text1"/>
                <w:lang w:eastAsia="ja-JP"/>
              </w:rPr>
              <w:t>薬剤交付時の注意</w:t>
            </w:r>
            <w:r w:rsidRPr="009C5818">
              <w:rPr>
                <w:rFonts w:eastAsiaTheme="minorEastAsia" w:hint="eastAsia"/>
                <w:color w:val="000000" w:themeColor="text1"/>
                <w:lang w:eastAsia="ja-JP"/>
              </w:rPr>
              <w:t>&lt;/Lang&gt;</w:t>
            </w:r>
          </w:p>
          <w:p w14:paraId="3C74BAEB" w14:textId="77777777" w:rsidR="00692527" w:rsidRPr="009C5818" w:rsidRDefault="00692527" w:rsidP="00692527">
            <w:pPr>
              <w:rPr>
                <w:rFonts w:eastAsiaTheme="minorEastAsia"/>
                <w:color w:val="000000" w:themeColor="text1"/>
                <w:lang w:eastAsia="ja-JP"/>
              </w:rPr>
            </w:pPr>
            <w:r w:rsidRPr="009C5818">
              <w:rPr>
                <w:rFonts w:eastAsiaTheme="minorEastAsia"/>
                <w:color w:val="000000" w:themeColor="text1"/>
                <w:lang w:eastAsia="ja-JP"/>
              </w:rPr>
              <w:t xml:space="preserve">      &lt;/Header&gt;</w:t>
            </w:r>
          </w:p>
          <w:p w14:paraId="65339054" w14:textId="77777777" w:rsidR="00692527" w:rsidRDefault="00692527" w:rsidP="00692527">
            <w:pPr>
              <w:rPr>
                <w:rFonts w:eastAsiaTheme="minorEastAsia"/>
                <w:b/>
                <w:bCs/>
                <w:i/>
                <w:iCs/>
                <w:color w:val="000000" w:themeColor="text1"/>
                <w:u w:val="single"/>
                <w:lang w:eastAsia="ja-JP"/>
              </w:rPr>
            </w:pPr>
          </w:p>
          <w:p w14:paraId="0634C0E2" w14:textId="77777777" w:rsidR="00692527" w:rsidRDefault="00692527" w:rsidP="00692527">
            <w:pPr>
              <w:rPr>
                <w:rFonts w:eastAsiaTheme="minorEastAsia"/>
                <w:b/>
                <w:bCs/>
                <w:i/>
                <w:iCs/>
                <w:color w:val="000000" w:themeColor="text1"/>
                <w:u w:val="single"/>
                <w:lang w:val="en-CA" w:eastAsia="ja-JP"/>
              </w:rPr>
            </w:pPr>
            <w:r w:rsidRPr="008D64AD">
              <w:rPr>
                <w:rFonts w:eastAsiaTheme="minorHAnsi"/>
                <w:b/>
                <w:bCs/>
                <w:i/>
                <w:iCs/>
                <w:color w:val="000000" w:themeColor="text1"/>
                <w:u w:val="single"/>
                <w:lang w:val="en-CA"/>
              </w:rPr>
              <w:t>Infliximab BS Pfizer</w:t>
            </w:r>
          </w:p>
          <w:p w14:paraId="30D853D4" w14:textId="77777777" w:rsidR="00692527" w:rsidRPr="009C5818" w:rsidRDefault="00692527" w:rsidP="00692527">
            <w:pPr>
              <w:rPr>
                <w:color w:val="000000" w:themeColor="text1"/>
                <w:lang w:eastAsia="ja-JP"/>
              </w:rPr>
            </w:pPr>
            <w:r w:rsidRPr="009C5818">
              <w:rPr>
                <w:color w:val="000000" w:themeColor="text1"/>
                <w:lang w:eastAsia="ja-JP"/>
              </w:rPr>
              <w:t>&lt;Header&gt;</w:t>
            </w:r>
          </w:p>
          <w:p w14:paraId="7614A88E"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薬剤調製時の注意</w:t>
            </w:r>
            <w:r w:rsidRPr="009C5818">
              <w:rPr>
                <w:rFonts w:hint="eastAsia"/>
                <w:color w:val="000000" w:themeColor="text1"/>
                <w:lang w:eastAsia="ja-JP"/>
              </w:rPr>
              <w:t>&lt;/Lang&gt;</w:t>
            </w:r>
          </w:p>
          <w:p w14:paraId="119346CD"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5A0FD9A6" w14:textId="77777777" w:rsidR="00692527" w:rsidRPr="009C5818" w:rsidRDefault="00692527" w:rsidP="00692527">
            <w:pPr>
              <w:rPr>
                <w:color w:val="000000" w:themeColor="text1"/>
                <w:lang w:eastAsia="ja-JP"/>
              </w:rPr>
            </w:pPr>
          </w:p>
          <w:p w14:paraId="2D1D9178"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62626C1A"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溶解方法</w:t>
            </w:r>
            <w:r w:rsidRPr="009C5818">
              <w:rPr>
                <w:rFonts w:hint="eastAsia"/>
                <w:color w:val="000000" w:themeColor="text1"/>
                <w:lang w:eastAsia="ja-JP"/>
              </w:rPr>
              <w:t>&lt;/Lang&gt;</w:t>
            </w:r>
          </w:p>
          <w:p w14:paraId="74DA1488"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6D52A59B" w14:textId="77777777" w:rsidR="00692527" w:rsidRPr="009C5818" w:rsidRDefault="00692527" w:rsidP="00692527">
            <w:pPr>
              <w:rPr>
                <w:color w:val="000000" w:themeColor="text1"/>
                <w:lang w:eastAsia="ja-JP"/>
              </w:rPr>
            </w:pPr>
          </w:p>
          <w:p w14:paraId="16A8236C"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4B63A04E"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希釈方法</w:t>
            </w:r>
            <w:r w:rsidRPr="009C5818">
              <w:rPr>
                <w:rFonts w:hint="eastAsia"/>
                <w:color w:val="000000" w:themeColor="text1"/>
                <w:lang w:eastAsia="ja-JP"/>
              </w:rPr>
              <w:t>&lt;/Lang&gt;</w:t>
            </w:r>
          </w:p>
          <w:p w14:paraId="4809A168"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34820127" w14:textId="77777777" w:rsidR="00692527" w:rsidRPr="009C5818" w:rsidRDefault="00692527" w:rsidP="00692527">
            <w:pPr>
              <w:rPr>
                <w:color w:val="000000" w:themeColor="text1"/>
                <w:lang w:eastAsia="ja-JP"/>
              </w:rPr>
            </w:pPr>
          </w:p>
          <w:p w14:paraId="7A72FDFF"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28870EC2"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薬剤投与時の注意</w:t>
            </w:r>
            <w:r w:rsidRPr="009C5818">
              <w:rPr>
                <w:rFonts w:hint="eastAsia"/>
                <w:color w:val="000000" w:themeColor="text1"/>
                <w:lang w:eastAsia="ja-JP"/>
              </w:rPr>
              <w:t>&lt;/Lang&gt;</w:t>
            </w:r>
          </w:p>
          <w:p w14:paraId="604DEA56"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2823D87C" w14:textId="77777777" w:rsidR="00692527" w:rsidRPr="009C5818" w:rsidRDefault="00692527" w:rsidP="00692527">
            <w:pPr>
              <w:rPr>
                <w:color w:val="000000" w:themeColor="text1"/>
                <w:lang w:eastAsia="ja-JP"/>
              </w:rPr>
            </w:pPr>
          </w:p>
          <w:p w14:paraId="0234CE77"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3EE14E4C"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投与器具</w:t>
            </w:r>
            <w:r w:rsidRPr="009C5818">
              <w:rPr>
                <w:rFonts w:hint="eastAsia"/>
                <w:color w:val="000000" w:themeColor="text1"/>
                <w:lang w:eastAsia="ja-JP"/>
              </w:rPr>
              <w:t>&lt;/Lang&gt;</w:t>
            </w:r>
          </w:p>
          <w:p w14:paraId="648593C0"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73820AEF" w14:textId="77777777" w:rsidR="00692527" w:rsidRPr="009C5818" w:rsidRDefault="00692527" w:rsidP="00692527">
            <w:pPr>
              <w:rPr>
                <w:color w:val="000000" w:themeColor="text1"/>
                <w:lang w:eastAsia="ja-JP"/>
              </w:rPr>
            </w:pPr>
          </w:p>
          <w:p w14:paraId="5EEA5906" w14:textId="77777777" w:rsidR="00692527" w:rsidRPr="009C5818" w:rsidRDefault="00692527" w:rsidP="00692527">
            <w:pPr>
              <w:rPr>
                <w:color w:val="000000" w:themeColor="text1"/>
                <w:lang w:eastAsia="ja-JP"/>
              </w:rPr>
            </w:pPr>
            <w:r w:rsidRPr="009C5818">
              <w:rPr>
                <w:color w:val="000000" w:themeColor="text1"/>
                <w:lang w:eastAsia="ja-JP"/>
              </w:rPr>
              <w:t>&lt;Header&gt;</w:t>
            </w:r>
          </w:p>
          <w:p w14:paraId="5F663217" w14:textId="77777777" w:rsidR="00692527" w:rsidRPr="009C5818" w:rsidRDefault="00692527" w:rsidP="00692527">
            <w:pPr>
              <w:rPr>
                <w:color w:val="000000" w:themeColor="text1"/>
                <w:lang w:eastAsia="ja-JP"/>
              </w:rPr>
            </w:pPr>
            <w:r w:rsidRPr="009C5818">
              <w:rPr>
                <w:rFonts w:hint="eastAsia"/>
                <w:color w:val="000000" w:themeColor="text1"/>
                <w:lang w:eastAsia="ja-JP"/>
              </w:rPr>
              <w:t xml:space="preserve">            &lt;Lang </w:t>
            </w:r>
            <w:proofErr w:type="spellStart"/>
            <w:proofErr w:type="gramStart"/>
            <w:r w:rsidRPr="009C5818">
              <w:rPr>
                <w:rFonts w:hint="eastAsia"/>
                <w:color w:val="000000" w:themeColor="text1"/>
                <w:lang w:eastAsia="ja-JP"/>
              </w:rPr>
              <w:t>xml:lang</w:t>
            </w:r>
            <w:proofErr w:type="spellEnd"/>
            <w:proofErr w:type="gramEnd"/>
            <w:r w:rsidRPr="009C5818">
              <w:rPr>
                <w:rFonts w:hint="eastAsia"/>
                <w:color w:val="000000" w:themeColor="text1"/>
                <w:lang w:eastAsia="ja-JP"/>
              </w:rPr>
              <w:t>="ja"&gt;</w:t>
            </w:r>
            <w:r w:rsidRPr="009C5818">
              <w:rPr>
                <w:rFonts w:hint="eastAsia"/>
                <w:color w:val="000000" w:themeColor="text1"/>
                <w:lang w:eastAsia="ja-JP"/>
              </w:rPr>
              <w:t>投与経路及び投与速度</w:t>
            </w:r>
            <w:r w:rsidRPr="009C5818">
              <w:rPr>
                <w:rFonts w:hint="eastAsia"/>
                <w:color w:val="000000" w:themeColor="text1"/>
                <w:lang w:eastAsia="ja-JP"/>
              </w:rPr>
              <w:t>&lt;/Lang&gt;</w:t>
            </w:r>
          </w:p>
          <w:p w14:paraId="6E9C804F" w14:textId="77777777" w:rsidR="00692527" w:rsidRPr="009C5818" w:rsidRDefault="00692527" w:rsidP="00692527">
            <w:pPr>
              <w:rPr>
                <w:color w:val="000000" w:themeColor="text1"/>
                <w:lang w:eastAsia="ja-JP"/>
              </w:rPr>
            </w:pPr>
            <w:r w:rsidRPr="009C5818">
              <w:rPr>
                <w:color w:val="000000" w:themeColor="text1"/>
                <w:lang w:eastAsia="ja-JP"/>
              </w:rPr>
              <w:t xml:space="preserve">          &lt;/Header&gt;</w:t>
            </w:r>
          </w:p>
          <w:p w14:paraId="6DFF88B8" w14:textId="77777777" w:rsidR="00692527" w:rsidRDefault="00692527" w:rsidP="00692527">
            <w:pPr>
              <w:rPr>
                <w:rFonts w:eastAsiaTheme="minorEastAsia"/>
                <w:b/>
                <w:bCs/>
                <w:i/>
                <w:iCs/>
                <w:color w:val="000000" w:themeColor="text1"/>
                <w:u w:val="single"/>
                <w:lang w:eastAsia="ja-JP"/>
              </w:rPr>
            </w:pPr>
          </w:p>
          <w:p w14:paraId="7A3D9D66" w14:textId="259DCC53" w:rsidR="00692527" w:rsidRPr="006A69CB" w:rsidRDefault="00692527" w:rsidP="00692527">
            <w:pPr>
              <w:rPr>
                <w:rFonts w:eastAsiaTheme="minorEastAsia"/>
                <w:b/>
                <w:bCs/>
                <w:i/>
                <w:iCs/>
                <w:color w:val="000000" w:themeColor="text1"/>
                <w:u w:val="single"/>
                <w:lang w:val="en-CA" w:eastAsia="ja-JP"/>
              </w:rPr>
            </w:pPr>
            <w:r w:rsidRPr="008D64AD">
              <w:rPr>
                <w:rFonts w:eastAsiaTheme="minorHAnsi"/>
                <w:b/>
                <w:bCs/>
                <w:i/>
                <w:iCs/>
                <w:color w:val="000000" w:themeColor="text1"/>
                <w:u w:val="single"/>
                <w:lang w:val="en-CA"/>
              </w:rPr>
              <w:t>Infliximab BS Pfizer</w:t>
            </w:r>
            <w:r w:rsidRPr="00B20994">
              <w:rPr>
                <w:rFonts w:eastAsiaTheme="minorEastAsia" w:hint="eastAsia"/>
                <w:b/>
                <w:bCs/>
                <w:i/>
                <w:iCs/>
                <w:color w:val="000000" w:themeColor="text1"/>
                <w:u w:val="single"/>
                <w:lang w:eastAsia="ja-JP"/>
              </w:rPr>
              <w:t xml:space="preserve"> </w:t>
            </w:r>
          </w:p>
          <w:p w14:paraId="7D6BBB03"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&lt;Header&gt;</w:t>
            </w:r>
          </w:p>
          <w:p w14:paraId="28F24D50"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薬剤調製時の注意</w:t>
            </w:r>
            <w:r w:rsidRPr="006A69CB">
              <w:rPr>
                <w:color w:val="000000" w:themeColor="text1"/>
                <w:lang w:eastAsia="ja-JP"/>
              </w:rPr>
              <w:t>&lt;/Lang&gt;</w:t>
            </w:r>
          </w:p>
          <w:p w14:paraId="728CCD34"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1EA9273F" w14:textId="77777777" w:rsidR="00692527" w:rsidRPr="006A69CB" w:rsidRDefault="00692527" w:rsidP="00692527">
            <w:pPr>
              <w:rPr>
                <w:rFonts w:eastAsiaTheme="minorEastAsia"/>
                <w:color w:val="000000" w:themeColor="text1"/>
                <w:lang w:eastAsia="ja-JP"/>
              </w:rPr>
            </w:pPr>
          </w:p>
          <w:p w14:paraId="5A537054"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E093B8E"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溶解方法</w:t>
            </w:r>
            <w:r w:rsidRPr="006A69CB">
              <w:rPr>
                <w:color w:val="000000" w:themeColor="text1"/>
                <w:lang w:eastAsia="ja-JP"/>
              </w:rPr>
              <w:t>&lt;/Lang&gt;</w:t>
            </w:r>
          </w:p>
          <w:p w14:paraId="533E85C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209F49A3" w14:textId="77777777" w:rsidR="00692527" w:rsidRPr="006A69CB" w:rsidRDefault="00692527" w:rsidP="00692527">
            <w:pPr>
              <w:rPr>
                <w:rFonts w:eastAsiaTheme="minorEastAsia"/>
                <w:color w:val="000000" w:themeColor="text1"/>
                <w:lang w:eastAsia="ja-JP"/>
              </w:rPr>
            </w:pPr>
          </w:p>
          <w:p w14:paraId="19D8AEF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28BDB8F0"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希釈方法</w:t>
            </w:r>
            <w:r w:rsidRPr="006A69CB">
              <w:rPr>
                <w:color w:val="000000" w:themeColor="text1"/>
                <w:lang w:eastAsia="ja-JP"/>
              </w:rPr>
              <w:t>&lt;/Lang&gt;</w:t>
            </w:r>
          </w:p>
          <w:p w14:paraId="116C9C4B"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0EB49934" w14:textId="77777777" w:rsidR="00692527" w:rsidRPr="006A69CB" w:rsidRDefault="00692527" w:rsidP="00692527">
            <w:pPr>
              <w:rPr>
                <w:rFonts w:eastAsiaTheme="minorEastAsia"/>
                <w:color w:val="000000" w:themeColor="text1"/>
                <w:lang w:eastAsia="ja-JP"/>
              </w:rPr>
            </w:pPr>
          </w:p>
          <w:p w14:paraId="41661CF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0571BE4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薬剤投与時の注意</w:t>
            </w:r>
            <w:r w:rsidRPr="006A69CB">
              <w:rPr>
                <w:color w:val="000000" w:themeColor="text1"/>
                <w:lang w:eastAsia="ja-JP"/>
              </w:rPr>
              <w:t>&lt;/Lang&gt;</w:t>
            </w:r>
          </w:p>
          <w:p w14:paraId="779D19AE"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60EF2663" w14:textId="77777777" w:rsidR="00692527" w:rsidRPr="006A69CB" w:rsidRDefault="00692527" w:rsidP="00692527">
            <w:pPr>
              <w:rPr>
                <w:rFonts w:eastAsiaTheme="minorEastAsia"/>
                <w:color w:val="000000" w:themeColor="text1"/>
                <w:lang w:eastAsia="ja-JP"/>
              </w:rPr>
            </w:pPr>
          </w:p>
          <w:p w14:paraId="51A09FAC"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1A1A5F0E"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投与器具</w:t>
            </w:r>
            <w:r w:rsidRPr="006A69CB">
              <w:rPr>
                <w:color w:val="000000" w:themeColor="text1"/>
                <w:lang w:eastAsia="ja-JP"/>
              </w:rPr>
              <w:t>&lt;/Lang&gt;</w:t>
            </w:r>
          </w:p>
          <w:p w14:paraId="00BD6033"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7C203C45" w14:textId="77777777" w:rsidR="00692527" w:rsidRPr="006A69CB" w:rsidRDefault="00692527" w:rsidP="00692527">
            <w:pPr>
              <w:rPr>
                <w:rFonts w:eastAsiaTheme="minorEastAsia"/>
                <w:color w:val="000000" w:themeColor="text1"/>
                <w:lang w:eastAsia="ja-JP"/>
              </w:rPr>
            </w:pPr>
          </w:p>
          <w:p w14:paraId="7BB528A9"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&lt;Header&gt;</w:t>
            </w:r>
          </w:p>
          <w:p w14:paraId="6FE5E20A"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投与経路及び投与速度</w:t>
            </w:r>
            <w:r w:rsidRPr="006A69CB">
              <w:rPr>
                <w:color w:val="000000" w:themeColor="text1"/>
                <w:lang w:eastAsia="ja-JP"/>
              </w:rPr>
              <w:t>&lt;/Lang&gt;</w:t>
            </w:r>
          </w:p>
          <w:p w14:paraId="611D8335" w14:textId="77777777" w:rsidR="00692527" w:rsidRPr="006A69CB" w:rsidRDefault="00692527" w:rsidP="00692527">
            <w:pPr>
              <w:rPr>
                <w:rFonts w:eastAsiaTheme="minorEastAsia"/>
                <w:color w:val="000000" w:themeColor="text1"/>
                <w:lang w:eastAsia="ja-JP"/>
              </w:rPr>
            </w:pPr>
            <w:r w:rsidRPr="006A69CB">
              <w:rPr>
                <w:color w:val="000000" w:themeColor="text1"/>
                <w:lang w:eastAsia="ja-JP"/>
              </w:rPr>
              <w:t xml:space="preserve">          &lt;/Header&gt;</w:t>
            </w:r>
          </w:p>
          <w:p w14:paraId="436E9AEB" w14:textId="77777777" w:rsidR="00692527" w:rsidRPr="006A69CB"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39FF3E" w14:textId="77777777" w:rsidR="00692527" w:rsidRPr="00B20994" w:rsidRDefault="00692527" w:rsidP="00692527">
            <w:pPr>
              <w:rPr>
                <w:rFonts w:eastAsiaTheme="minorHAnsi"/>
                <w:color w:val="000000" w:themeColor="text1"/>
              </w:rPr>
            </w:pPr>
          </w:p>
        </w:tc>
      </w:tr>
      <w:tr w:rsidR="00692527" w:rsidRPr="000D1C20" w14:paraId="68CB4DCB"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1CC333"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F33C61" w14:textId="77777777" w:rsidR="00692527" w:rsidRDefault="00692527" w:rsidP="00692527">
            <w:pPr>
              <w:rPr>
                <w:rFonts w:eastAsia="MS Gothic" w:cs="MS Gothic"/>
                <w:color w:val="000000" w:themeColor="text1"/>
                <w:lang w:eastAsia="ja-JP"/>
              </w:rPr>
            </w:pPr>
            <w:r w:rsidRPr="00885CE2">
              <w:rPr>
                <w:rFonts w:eastAsia="MS Gothic" w:cs="MS Gothic" w:hint="eastAsia"/>
                <w:color w:val="000000" w:themeColor="text1"/>
                <w:lang w:eastAsia="ja-JP"/>
              </w:rPr>
              <w:t>（見出しに対する内容）</w:t>
            </w:r>
          </w:p>
          <w:p w14:paraId="02797D15" w14:textId="02601B73" w:rsidR="00692527" w:rsidRDefault="00692527" w:rsidP="00692527">
            <w:pPr>
              <w:rPr>
                <w:rFonts w:eastAsia="MS Gothic" w:cs="MS Gothic"/>
                <w:color w:val="000000" w:themeColor="text1"/>
                <w:lang w:eastAsia="ja-JP"/>
              </w:rPr>
            </w:pPr>
            <w:r>
              <w:rPr>
                <w:rFonts w:hint="eastAsia"/>
              </w:rPr>
              <w:t>Detail</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FD5AAD"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32E9C890" w14:textId="77777777" w:rsidR="00692527" w:rsidRPr="005448C9" w:rsidRDefault="00692527" w:rsidP="00692527">
            <w:pPr>
              <w:rPr>
                <w:rFonts w:eastAsiaTheme="minorEastAsia"/>
                <w:color w:val="000000" w:themeColor="text1"/>
                <w:lang w:eastAsia="ja-JP"/>
              </w:rPr>
            </w:pPr>
            <w:r w:rsidRPr="005448C9">
              <w:rPr>
                <w:rFonts w:eastAsiaTheme="minorEastAsia"/>
                <w:color w:val="000000" w:themeColor="text1"/>
                <w:lang w:eastAsia="ja-JP"/>
              </w:rPr>
              <w:t>&lt;Detail&gt;</w:t>
            </w:r>
          </w:p>
          <w:p w14:paraId="4DBFF82E" w14:textId="77777777" w:rsidR="00692527" w:rsidRPr="005448C9" w:rsidRDefault="00692527" w:rsidP="00692527">
            <w:pPr>
              <w:rPr>
                <w:rFonts w:eastAsiaTheme="minorEastAsia"/>
                <w:color w:val="000000" w:themeColor="text1"/>
                <w:lang w:eastAsia="ja-JP"/>
              </w:rPr>
            </w:pPr>
            <w:r w:rsidRPr="005448C9">
              <w:rPr>
                <w:rFonts w:eastAsiaTheme="minorEastAsia" w:hint="eastAsia"/>
                <w:color w:val="000000" w:themeColor="text1"/>
                <w:lang w:eastAsia="ja-JP"/>
              </w:rPr>
              <w:t xml:space="preserve">        &lt;Lang </w:t>
            </w:r>
            <w:proofErr w:type="spellStart"/>
            <w:proofErr w:type="gramStart"/>
            <w:r w:rsidRPr="005448C9">
              <w:rPr>
                <w:rFonts w:eastAsiaTheme="minorEastAsia" w:hint="eastAsia"/>
                <w:color w:val="000000" w:themeColor="text1"/>
                <w:lang w:eastAsia="ja-JP"/>
              </w:rPr>
              <w:t>xml:lang</w:t>
            </w:r>
            <w:proofErr w:type="spellEnd"/>
            <w:proofErr w:type="gramEnd"/>
            <w:r w:rsidRPr="005448C9">
              <w:rPr>
                <w:rFonts w:eastAsiaTheme="minorEastAsia" w:hint="eastAsia"/>
                <w:color w:val="000000" w:themeColor="text1"/>
                <w:lang w:eastAsia="ja-JP"/>
              </w:rPr>
              <w:t>="ja"&gt;PTP</w:t>
            </w:r>
            <w:r w:rsidRPr="005448C9">
              <w:rPr>
                <w:rFonts w:eastAsiaTheme="minorEastAsia" w:hint="eastAsia"/>
                <w:color w:val="000000" w:themeColor="text1"/>
                <w:lang w:eastAsia="ja-JP"/>
              </w:rPr>
              <w:t>包装の薬剤は</w:t>
            </w:r>
            <w:r w:rsidRPr="005448C9">
              <w:rPr>
                <w:rFonts w:eastAsiaTheme="minorEastAsia" w:hint="eastAsia"/>
                <w:color w:val="000000" w:themeColor="text1"/>
                <w:lang w:eastAsia="ja-JP"/>
              </w:rPr>
              <w:t>PTP</w:t>
            </w:r>
            <w:r w:rsidRPr="005448C9">
              <w:rPr>
                <w:rFonts w:eastAsiaTheme="minorEastAsia" w:hint="eastAsia"/>
                <w:color w:val="000000" w:themeColor="text1"/>
                <w:lang w:eastAsia="ja-JP"/>
              </w:rPr>
              <w:t>シートから取り出して服用するよう指導すること。</w:t>
            </w:r>
            <w:r w:rsidRPr="005448C9">
              <w:rPr>
                <w:rFonts w:eastAsiaTheme="minorEastAsia" w:hint="eastAsia"/>
                <w:color w:val="000000" w:themeColor="text1"/>
                <w:lang w:eastAsia="ja-JP"/>
              </w:rPr>
              <w:t>PTP</w:t>
            </w:r>
            <w:r w:rsidRPr="005448C9">
              <w:rPr>
                <w:rFonts w:eastAsiaTheme="minorEastAsia" w:hint="eastAsia"/>
                <w:color w:val="000000" w:themeColor="text1"/>
                <w:lang w:eastAsia="ja-JP"/>
              </w:rPr>
              <w:t>シートの誤飲により、硬い鋭角部が食道粘膜へ刺入し、更には穿孔をおこして縦隔洞炎等の重篤な合併症を併発することがある。</w:t>
            </w:r>
            <w:r w:rsidRPr="005448C9">
              <w:rPr>
                <w:rFonts w:eastAsiaTheme="minorEastAsia" w:hint="eastAsia"/>
                <w:color w:val="000000" w:themeColor="text1"/>
                <w:lang w:eastAsia="ja-JP"/>
              </w:rPr>
              <w:t>&lt;/Lang&gt;</w:t>
            </w:r>
          </w:p>
          <w:p w14:paraId="2DEF1FDD" w14:textId="58A0DB92" w:rsidR="00692527" w:rsidRDefault="00692527" w:rsidP="00692527">
            <w:pPr>
              <w:rPr>
                <w:rFonts w:eastAsiaTheme="minorEastAsia"/>
                <w:color w:val="000000" w:themeColor="text1"/>
                <w:lang w:eastAsia="ja-JP"/>
              </w:rPr>
            </w:pPr>
            <w:r w:rsidRPr="005448C9">
              <w:rPr>
                <w:rFonts w:eastAsiaTheme="minorEastAsia"/>
                <w:color w:val="000000" w:themeColor="text1"/>
                <w:lang w:eastAsia="ja-JP"/>
              </w:rPr>
              <w:t xml:space="preserve">      &lt;/Detail&gt;</w:t>
            </w:r>
          </w:p>
          <w:p w14:paraId="1E86F3C3" w14:textId="77777777" w:rsidR="00692527" w:rsidRDefault="00692527" w:rsidP="00692527">
            <w:pPr>
              <w:rPr>
                <w:rFonts w:eastAsiaTheme="minorEastAsia"/>
                <w:color w:val="000000" w:themeColor="text1"/>
                <w:lang w:eastAsia="ja-JP"/>
              </w:rPr>
            </w:pPr>
          </w:p>
          <w:p w14:paraId="4125F259" w14:textId="77777777" w:rsidR="00692527" w:rsidRPr="009C5818" w:rsidRDefault="00692527" w:rsidP="00692527">
            <w:pPr>
              <w:rPr>
                <w:rFonts w:eastAsiaTheme="minorEastAsia"/>
                <w:b/>
                <w:bCs/>
                <w:i/>
                <w:iCs/>
                <w:color w:val="000000" w:themeColor="text1"/>
                <w:u w:val="single"/>
                <w:lang w:val="en-CA" w:eastAsia="ja-JP"/>
              </w:rPr>
            </w:pPr>
            <w:r w:rsidRPr="008D64AD">
              <w:rPr>
                <w:rFonts w:eastAsiaTheme="minorHAnsi"/>
                <w:b/>
                <w:i/>
                <w:color w:val="000000" w:themeColor="text1"/>
                <w:u w:val="single"/>
                <w:lang w:val="en-CA"/>
              </w:rPr>
              <w:t>Infliximab BS Pfizer</w:t>
            </w:r>
            <w:r w:rsidRPr="00B20994">
              <w:rPr>
                <w:rFonts w:eastAsiaTheme="minorEastAsia" w:hint="eastAsia"/>
                <w:b/>
                <w:bCs/>
                <w:i/>
                <w:iCs/>
                <w:color w:val="000000" w:themeColor="text1"/>
                <w:u w:val="single"/>
                <w:lang w:eastAsia="ja-JP"/>
              </w:rPr>
              <w:t xml:space="preserve"> </w:t>
            </w:r>
          </w:p>
          <w:p w14:paraId="0675503B" w14:textId="0ACB224A" w:rsidR="00692527" w:rsidRPr="006A69CB" w:rsidRDefault="00692527" w:rsidP="00692527">
            <w:pPr>
              <w:rPr>
                <w:color w:val="000000" w:themeColor="text1"/>
                <w:lang w:eastAsia="ja-JP"/>
              </w:rPr>
            </w:pPr>
            <w:r w:rsidRPr="006A69CB">
              <w:rPr>
                <w:color w:val="000000" w:themeColor="text1"/>
                <w:lang w:eastAsia="ja-JP"/>
              </w:rPr>
              <w:t>&lt;Detail&gt;</w:t>
            </w:r>
          </w:p>
          <w:p w14:paraId="5D938BEC"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本剤は用時溶解とすること。（溶解後</w:t>
            </w:r>
            <w:r w:rsidRPr="006A69CB">
              <w:rPr>
                <w:color w:val="000000" w:themeColor="text1"/>
                <w:lang w:eastAsia="ja-JP"/>
              </w:rPr>
              <w:t>3</w:t>
            </w:r>
            <w:r w:rsidRPr="006A69CB">
              <w:rPr>
                <w:rFonts w:hint="eastAsia"/>
                <w:color w:val="000000" w:themeColor="text1"/>
                <w:lang w:eastAsia="ja-JP"/>
              </w:rPr>
              <w:t>時間以内に投与開始をすること。）</w:t>
            </w:r>
            <w:r w:rsidRPr="006A69CB">
              <w:rPr>
                <w:color w:val="000000" w:themeColor="text1"/>
                <w:lang w:eastAsia="ja-JP"/>
              </w:rPr>
              <w:t>&lt;/Lang&gt;</w:t>
            </w:r>
          </w:p>
          <w:p w14:paraId="006BC830"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41EB78AF" w14:textId="77777777" w:rsidR="00692527" w:rsidRPr="006A69CB" w:rsidRDefault="00692527" w:rsidP="00692527">
            <w:pPr>
              <w:rPr>
                <w:color w:val="000000" w:themeColor="text1"/>
                <w:lang w:eastAsia="ja-JP"/>
              </w:rPr>
            </w:pPr>
          </w:p>
          <w:p w14:paraId="0181A19A"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65214F95"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ゴム栓をエタノール綿等で清拭した後、</w:t>
            </w:r>
            <w:r w:rsidRPr="006A69CB">
              <w:rPr>
                <w:color w:val="000000" w:themeColor="text1"/>
                <w:lang w:eastAsia="ja-JP"/>
              </w:rPr>
              <w:t>21-G</w:t>
            </w:r>
            <w:r w:rsidRPr="006A69CB">
              <w:rPr>
                <w:rFonts w:hint="eastAsia"/>
                <w:color w:val="000000" w:themeColor="text1"/>
                <w:lang w:eastAsia="ja-JP"/>
              </w:rPr>
              <w:t>あるいはさらに細い注射針を用いて、</w:t>
            </w:r>
            <w:r w:rsidRPr="006A69CB">
              <w:rPr>
                <w:color w:val="000000" w:themeColor="text1"/>
                <w:lang w:eastAsia="ja-JP"/>
              </w:rPr>
              <w:t>1</w:t>
            </w:r>
            <w:r w:rsidRPr="006A69CB">
              <w:rPr>
                <w:rFonts w:hint="eastAsia"/>
                <w:color w:val="000000" w:themeColor="text1"/>
                <w:lang w:eastAsia="ja-JP"/>
              </w:rPr>
              <w:t>バイアル当たり</w:t>
            </w:r>
            <w:r w:rsidRPr="006A69CB">
              <w:rPr>
                <w:color w:val="000000" w:themeColor="text1"/>
                <w:lang w:eastAsia="ja-JP"/>
              </w:rPr>
              <w:t>10mL</w:t>
            </w:r>
            <w:r w:rsidRPr="006A69CB">
              <w:rPr>
                <w:rFonts w:hint="eastAsia"/>
                <w:color w:val="000000" w:themeColor="text1"/>
                <w:lang w:eastAsia="ja-JP"/>
              </w:rPr>
              <w:t>の日局注射用水（日局生理食塩液も使用可）を静かに注入すること。その際に陰圧状態でないバイアルは使用しないこと。</w:t>
            </w:r>
            <w:r w:rsidRPr="006A69CB">
              <w:rPr>
                <w:color w:val="000000" w:themeColor="text1"/>
                <w:lang w:eastAsia="ja-JP"/>
              </w:rPr>
              <w:t>&lt;/Lang&gt;</w:t>
            </w:r>
          </w:p>
          <w:p w14:paraId="49F701A3"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2406AED8" w14:textId="77777777" w:rsidR="00692527" w:rsidRPr="006A69CB" w:rsidRDefault="00692527" w:rsidP="00692527">
            <w:pPr>
              <w:rPr>
                <w:color w:val="000000" w:themeColor="text1"/>
                <w:lang w:eastAsia="ja-JP"/>
              </w:rPr>
            </w:pPr>
          </w:p>
          <w:p w14:paraId="2F6E6C23"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3A37421F"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バイアルを回転させながら緩やかに溶解し、溶解後は</w:t>
            </w:r>
            <w:r w:rsidRPr="006A69CB">
              <w:rPr>
                <w:color w:val="000000" w:themeColor="text1"/>
                <w:lang w:eastAsia="ja-JP"/>
              </w:rPr>
              <w:t>5</w:t>
            </w:r>
            <w:r w:rsidRPr="006A69CB">
              <w:rPr>
                <w:rFonts w:hint="eastAsia"/>
                <w:color w:val="000000" w:themeColor="text1"/>
                <w:lang w:eastAsia="ja-JP"/>
              </w:rPr>
              <w:t>分間静置すること。抗体蛋白が凝集するおそれがあるため、決して激しく振らず、長時間振り混ぜないこと。</w:t>
            </w:r>
            <w:r w:rsidRPr="006A69CB">
              <w:rPr>
                <w:color w:val="000000" w:themeColor="text1"/>
                <w:lang w:eastAsia="ja-JP"/>
              </w:rPr>
              <w:t>&lt;/Lang&gt;</w:t>
            </w:r>
          </w:p>
          <w:p w14:paraId="74F07D12"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48FB0543" w14:textId="77777777" w:rsidR="00692527" w:rsidRPr="006A69CB" w:rsidRDefault="00692527" w:rsidP="00692527">
            <w:pPr>
              <w:rPr>
                <w:color w:val="000000" w:themeColor="text1"/>
                <w:lang w:eastAsia="ja-JP"/>
              </w:rPr>
            </w:pPr>
          </w:p>
          <w:p w14:paraId="6105C091"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34B963BA"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溶解後の性状は、無色から微褐色及び乳白色である。完全に溶解していない状態で使用しないこと。また、変色、異物を認めたものは使用しないこと。</w:t>
            </w:r>
            <w:r w:rsidRPr="006A69CB">
              <w:rPr>
                <w:color w:val="000000" w:themeColor="text1"/>
                <w:lang w:eastAsia="ja-JP"/>
              </w:rPr>
              <w:t>&lt;/Lang&gt;</w:t>
            </w:r>
          </w:p>
          <w:p w14:paraId="4733A35F"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230F5452" w14:textId="77777777" w:rsidR="00692527" w:rsidRPr="006A69CB" w:rsidRDefault="00692527" w:rsidP="00692527">
            <w:pPr>
              <w:rPr>
                <w:color w:val="000000" w:themeColor="text1"/>
                <w:lang w:eastAsia="ja-JP"/>
              </w:rPr>
            </w:pPr>
          </w:p>
          <w:p w14:paraId="1E229B58"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30AE325F"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溶解後の残液の再使用や保存は行わないこと。</w:t>
            </w:r>
            <w:r w:rsidRPr="006A69CB">
              <w:rPr>
                <w:color w:val="000000" w:themeColor="text1"/>
                <w:lang w:eastAsia="ja-JP"/>
              </w:rPr>
              <w:t>&lt;/Lang&gt;</w:t>
            </w:r>
          </w:p>
          <w:p w14:paraId="25CF3138"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189FE87E" w14:textId="77777777" w:rsidR="00692527" w:rsidRPr="006A69CB" w:rsidRDefault="00692527" w:rsidP="00692527">
            <w:pPr>
              <w:rPr>
                <w:color w:val="000000" w:themeColor="text1"/>
                <w:lang w:eastAsia="ja-JP"/>
              </w:rPr>
            </w:pPr>
          </w:p>
          <w:p w14:paraId="49A6F7A0" w14:textId="77777777" w:rsidR="00692527" w:rsidRPr="006A69CB" w:rsidRDefault="00692527" w:rsidP="00692527">
            <w:pPr>
              <w:rPr>
                <w:color w:val="000000" w:themeColor="text1"/>
                <w:lang w:eastAsia="ja-JP"/>
              </w:rPr>
            </w:pPr>
            <w:r w:rsidRPr="006A69CB">
              <w:rPr>
                <w:color w:val="000000" w:themeColor="text1"/>
                <w:lang w:eastAsia="ja-JP"/>
              </w:rPr>
              <w:t>&lt;Detail&gt;</w:t>
            </w:r>
          </w:p>
          <w:p w14:paraId="25768467" w14:textId="77777777" w:rsidR="00692527" w:rsidRPr="006A69CB" w:rsidRDefault="00692527" w:rsidP="00692527">
            <w:pPr>
              <w:rPr>
                <w:color w:val="000000" w:themeColor="text1"/>
                <w:lang w:eastAsia="ja-JP"/>
              </w:rPr>
            </w:pPr>
            <w:r w:rsidRPr="006A69CB">
              <w:rPr>
                <w:color w:val="000000" w:themeColor="text1"/>
                <w:lang w:eastAsia="ja-JP"/>
              </w:rPr>
              <w:lastRenderedPageBreak/>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患者の体重当たりで計算した必要量を成人は約</w:t>
            </w:r>
            <w:r w:rsidRPr="006A69CB">
              <w:rPr>
                <w:color w:val="000000" w:themeColor="text1"/>
                <w:lang w:eastAsia="ja-JP"/>
              </w:rPr>
              <w:t>250mL</w:t>
            </w:r>
            <w:r w:rsidRPr="006A69CB">
              <w:rPr>
                <w:rFonts w:hint="eastAsia"/>
                <w:color w:val="000000" w:themeColor="text1"/>
                <w:lang w:eastAsia="ja-JP"/>
              </w:rPr>
              <w:t>、体重が</w:t>
            </w:r>
            <w:r w:rsidRPr="006A69CB">
              <w:rPr>
                <w:color w:val="000000" w:themeColor="text1"/>
                <w:lang w:eastAsia="ja-JP"/>
              </w:rPr>
              <w:t>25kg</w:t>
            </w:r>
            <w:r w:rsidRPr="006A69CB">
              <w:rPr>
                <w:rFonts w:hint="eastAsia"/>
                <w:color w:val="000000" w:themeColor="text1"/>
                <w:lang w:eastAsia="ja-JP"/>
              </w:rPr>
              <w:t>未満の小児は約</w:t>
            </w:r>
            <w:r w:rsidRPr="006A69CB">
              <w:rPr>
                <w:color w:val="000000" w:themeColor="text1"/>
                <w:lang w:eastAsia="ja-JP"/>
              </w:rPr>
              <w:t>50mL</w:t>
            </w:r>
            <w:r w:rsidRPr="006A69CB">
              <w:rPr>
                <w:rFonts w:hint="eastAsia"/>
                <w:color w:val="000000" w:themeColor="text1"/>
                <w:lang w:eastAsia="ja-JP"/>
              </w:rPr>
              <w:t>、</w:t>
            </w:r>
            <w:r w:rsidRPr="006A69CB">
              <w:rPr>
                <w:color w:val="000000" w:themeColor="text1"/>
                <w:lang w:eastAsia="ja-JP"/>
              </w:rPr>
              <w:t>25kg</w:t>
            </w:r>
            <w:r w:rsidRPr="006A69CB">
              <w:rPr>
                <w:rFonts w:hint="eastAsia"/>
                <w:color w:val="000000" w:themeColor="text1"/>
                <w:lang w:eastAsia="ja-JP"/>
              </w:rPr>
              <w:t>以上の小児は約</w:t>
            </w:r>
            <w:r w:rsidRPr="006A69CB">
              <w:rPr>
                <w:color w:val="000000" w:themeColor="text1"/>
                <w:lang w:eastAsia="ja-JP"/>
              </w:rPr>
              <w:t>100mL</w:t>
            </w:r>
            <w:r w:rsidRPr="006A69CB">
              <w:rPr>
                <w:rFonts w:hint="eastAsia"/>
                <w:color w:val="000000" w:themeColor="text1"/>
                <w:lang w:eastAsia="ja-JP"/>
              </w:rPr>
              <w:t>の日局生理食塩液に希釈すること。体重が</w:t>
            </w:r>
            <w:r w:rsidRPr="006A69CB">
              <w:rPr>
                <w:color w:val="000000" w:themeColor="text1"/>
                <w:lang w:eastAsia="ja-JP"/>
              </w:rPr>
              <w:t>100kg</w:t>
            </w:r>
            <w:r w:rsidRPr="006A69CB">
              <w:rPr>
                <w:rFonts w:hint="eastAsia"/>
                <w:color w:val="000000" w:themeColor="text1"/>
                <w:lang w:eastAsia="ja-JP"/>
              </w:rPr>
              <w:t>を超える患者に投与する場合には、希釈後のインフリキシマブ（遺伝子組換え）［インフリキシマブ後続</w:t>
            </w:r>
            <w:r w:rsidRPr="006A69CB">
              <w:rPr>
                <w:color w:val="000000" w:themeColor="text1"/>
                <w:lang w:eastAsia="ja-JP"/>
              </w:rPr>
              <w:t>3</w:t>
            </w:r>
            <w:r w:rsidRPr="006A69CB">
              <w:rPr>
                <w:rFonts w:hint="eastAsia"/>
                <w:color w:val="000000" w:themeColor="text1"/>
                <w:lang w:eastAsia="ja-JP"/>
              </w:rPr>
              <w:t>］濃度が</w:t>
            </w:r>
            <w:r w:rsidRPr="006A69CB">
              <w:rPr>
                <w:color w:val="000000" w:themeColor="text1"/>
                <w:lang w:eastAsia="ja-JP"/>
              </w:rPr>
              <w:t>4mg/mL</w:t>
            </w:r>
            <w:r w:rsidRPr="006A69CB">
              <w:rPr>
                <w:rFonts w:hint="eastAsia"/>
                <w:color w:val="000000" w:themeColor="text1"/>
                <w:lang w:eastAsia="ja-JP"/>
              </w:rPr>
              <w:t>を超えないよう、日局生理食塩液の量を調整すること。ブドウ糖注射液等を含め日局生理食塩液以外の注射液は用いないこと。日局生理食塩液で希釈する際は、溶解液を緩徐に注入し、混和の際も静かに行うこと。希釈後のインフリキシマブ（遺伝子組換え）［インフリキシマブ後続</w:t>
            </w:r>
            <w:r w:rsidRPr="006A69CB">
              <w:rPr>
                <w:color w:val="000000" w:themeColor="text1"/>
                <w:lang w:eastAsia="ja-JP"/>
              </w:rPr>
              <w:t>3</w:t>
            </w:r>
            <w:r w:rsidRPr="006A69CB">
              <w:rPr>
                <w:rFonts w:hint="eastAsia"/>
                <w:color w:val="000000" w:themeColor="text1"/>
                <w:lang w:eastAsia="ja-JP"/>
              </w:rPr>
              <w:t>］濃度は、</w:t>
            </w:r>
            <w:r w:rsidRPr="006A69CB">
              <w:rPr>
                <w:color w:val="000000" w:themeColor="text1"/>
                <w:lang w:eastAsia="ja-JP"/>
              </w:rPr>
              <w:t>0.4</w:t>
            </w:r>
            <w:r w:rsidRPr="006A69CB">
              <w:rPr>
                <w:rFonts w:hint="eastAsia"/>
                <w:color w:val="000000" w:themeColor="text1"/>
                <w:lang w:eastAsia="ja-JP"/>
              </w:rPr>
              <w:t>～</w:t>
            </w:r>
            <w:r w:rsidRPr="006A69CB">
              <w:rPr>
                <w:color w:val="000000" w:themeColor="text1"/>
                <w:lang w:eastAsia="ja-JP"/>
              </w:rPr>
              <w:t>4mg/mL</w:t>
            </w:r>
            <w:r w:rsidRPr="006A69CB">
              <w:rPr>
                <w:rFonts w:hint="eastAsia"/>
                <w:color w:val="000000" w:themeColor="text1"/>
                <w:lang w:eastAsia="ja-JP"/>
              </w:rPr>
              <w:t>とすること。</w:t>
            </w:r>
            <w:r w:rsidRPr="006A69CB">
              <w:rPr>
                <w:color w:val="000000" w:themeColor="text1"/>
                <w:lang w:eastAsia="ja-JP"/>
              </w:rPr>
              <w:t>&lt;/Lang&gt;</w:t>
            </w:r>
          </w:p>
          <w:p w14:paraId="4EC21DA3"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07F7D53A" w14:textId="77777777" w:rsidR="00692527" w:rsidRPr="006A69CB" w:rsidRDefault="00692527" w:rsidP="00692527">
            <w:pPr>
              <w:rPr>
                <w:color w:val="000000" w:themeColor="text1"/>
                <w:lang w:eastAsia="ja-JP"/>
              </w:rPr>
            </w:pPr>
          </w:p>
          <w:p w14:paraId="49BBD1D6"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456DC852"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proofErr w:type="gramStart"/>
            <w:r w:rsidRPr="006A69CB">
              <w:rPr>
                <w:color w:val="000000" w:themeColor="text1"/>
                <w:lang w:eastAsia="ja-JP"/>
              </w:rPr>
              <w:t>xml:lang</w:t>
            </w:r>
            <w:proofErr w:type="spellEnd"/>
            <w:proofErr w:type="gramEnd"/>
            <w:r w:rsidRPr="006A69CB">
              <w:rPr>
                <w:color w:val="000000" w:themeColor="text1"/>
                <w:lang w:eastAsia="ja-JP"/>
              </w:rPr>
              <w:t>="ja"&gt;</w:t>
            </w:r>
            <w:r w:rsidRPr="006A69CB">
              <w:rPr>
                <w:rFonts w:hint="eastAsia"/>
                <w:color w:val="000000" w:themeColor="text1"/>
                <w:lang w:eastAsia="ja-JP"/>
              </w:rPr>
              <w:t>本剤は無菌・パイロジェンフリーのインラインフィルター（ポアサイズ</w:t>
            </w:r>
            <w:r w:rsidRPr="006A69CB">
              <w:rPr>
                <w:color w:val="000000" w:themeColor="text1"/>
                <w:lang w:eastAsia="ja-JP"/>
              </w:rPr>
              <w:t>1.2</w:t>
            </w:r>
            <w:r w:rsidRPr="006A69CB">
              <w:rPr>
                <w:rFonts w:hint="eastAsia"/>
                <w:color w:val="000000" w:themeColor="text1"/>
                <w:lang w:eastAsia="ja-JP"/>
              </w:rPr>
              <w:t>ミクロン以下）を用いて投与すること。</w:t>
            </w:r>
            <w:r w:rsidRPr="006A69CB">
              <w:rPr>
                <w:color w:val="000000" w:themeColor="text1"/>
                <w:lang w:eastAsia="ja-JP"/>
              </w:rPr>
              <w:t>&lt;/Lang&gt;</w:t>
            </w:r>
          </w:p>
          <w:p w14:paraId="1FAAD9DE"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7874D896" w14:textId="77777777" w:rsidR="00692527" w:rsidRPr="006A69CB" w:rsidRDefault="00692527" w:rsidP="00692527">
            <w:pPr>
              <w:rPr>
                <w:color w:val="000000" w:themeColor="text1"/>
                <w:lang w:eastAsia="ja-JP"/>
              </w:rPr>
            </w:pPr>
          </w:p>
          <w:p w14:paraId="35A5E283" w14:textId="77777777" w:rsidR="00692527" w:rsidRPr="006A69CB" w:rsidRDefault="00692527" w:rsidP="00692527">
            <w:pPr>
              <w:rPr>
                <w:color w:val="000000" w:themeColor="text1"/>
                <w:lang w:eastAsia="ja-JP"/>
              </w:rPr>
            </w:pPr>
            <w:r w:rsidRPr="006A69CB">
              <w:rPr>
                <w:color w:val="000000" w:themeColor="text1"/>
                <w:lang w:eastAsia="ja-JP"/>
              </w:rPr>
              <w:t>&lt;Detail&gt;</w:t>
            </w:r>
          </w:p>
          <w:p w14:paraId="37EF8459" w14:textId="77777777" w:rsidR="00692527" w:rsidRPr="006A69CB" w:rsidRDefault="00692527" w:rsidP="00692527">
            <w:pPr>
              <w:rPr>
                <w:color w:val="000000" w:themeColor="text1"/>
                <w:lang w:eastAsia="ja-JP"/>
              </w:rPr>
            </w:pPr>
            <w:r w:rsidRPr="006A69CB">
              <w:rPr>
                <w:color w:val="000000" w:themeColor="text1"/>
                <w:lang w:eastAsia="ja-JP"/>
              </w:rPr>
              <w:t xml:space="preserve">            &lt;Lang </w:t>
            </w:r>
            <w:proofErr w:type="spellStart"/>
            <w:r w:rsidRPr="006A69CB">
              <w:rPr>
                <w:color w:val="000000" w:themeColor="text1"/>
                <w:lang w:eastAsia="ja-JP"/>
              </w:rPr>
              <w:t>xml:lang</w:t>
            </w:r>
            <w:proofErr w:type="spellEnd"/>
            <w:r w:rsidRPr="006A69CB">
              <w:rPr>
                <w:color w:val="000000" w:themeColor="text1"/>
                <w:lang w:eastAsia="ja-JP"/>
              </w:rPr>
              <w:t>="ja"&gt;</w:t>
            </w:r>
            <w:r w:rsidRPr="006A69CB">
              <w:rPr>
                <w:rFonts w:hint="eastAsia"/>
                <w:color w:val="000000" w:themeColor="text1"/>
                <w:lang w:eastAsia="ja-JP"/>
              </w:rPr>
              <w:t>本剤は独立したラインにて投与するものとし、他の注射剤、輸液等と混合しないこと。また、原則、</w:t>
            </w:r>
            <w:r w:rsidRPr="006A69CB">
              <w:rPr>
                <w:color w:val="000000" w:themeColor="text1"/>
                <w:lang w:eastAsia="ja-JP"/>
              </w:rPr>
              <w:t>2</w:t>
            </w:r>
            <w:r w:rsidRPr="006A69CB">
              <w:rPr>
                <w:rFonts w:hint="eastAsia"/>
                <w:color w:val="000000" w:themeColor="text1"/>
                <w:lang w:eastAsia="ja-JP"/>
              </w:rPr>
              <w:t>時間以上をかけて緩徐に点滴静注すること。</w:t>
            </w:r>
            <w:r w:rsidRPr="006A69CB">
              <w:rPr>
                <w:color w:val="000000" w:themeColor="text1"/>
                <w:lang w:eastAsia="ja-JP"/>
              </w:rPr>
              <w:t>&lt;?enter?&gt;</w:t>
            </w:r>
            <w:r w:rsidRPr="006A69CB">
              <w:rPr>
                <w:rFonts w:hint="eastAsia"/>
                <w:color w:val="000000" w:themeColor="text1"/>
                <w:lang w:eastAsia="ja-JP"/>
              </w:rPr>
              <w:t>なお、</w:t>
            </w:r>
            <w:r w:rsidRPr="006A69CB">
              <w:rPr>
                <w:color w:val="000000" w:themeColor="text1"/>
                <w:lang w:eastAsia="ja-JP"/>
              </w:rPr>
              <w:t>6</w:t>
            </w:r>
            <w:r w:rsidRPr="006A69CB">
              <w:rPr>
                <w:rFonts w:hint="eastAsia"/>
                <w:color w:val="000000" w:themeColor="text1"/>
                <w:lang w:eastAsia="ja-JP"/>
              </w:rPr>
              <w:t>週の投与以後、それまでの投与で</w:t>
            </w:r>
            <w:r w:rsidRPr="006A69CB">
              <w:rPr>
                <w:color w:val="000000" w:themeColor="text1"/>
                <w:lang w:eastAsia="ja-JP"/>
              </w:rPr>
              <w:t>infusion reaction</w:t>
            </w:r>
            <w:r w:rsidRPr="006A69CB">
              <w:rPr>
                <w:rFonts w:hint="eastAsia"/>
                <w:color w:val="000000" w:themeColor="text1"/>
                <w:lang w:eastAsia="ja-JP"/>
              </w:rPr>
              <w:t>が認められなければ、点滴速度を上げて点滴時間を短縮することができる。ただし、平均点滴速度は</w:t>
            </w:r>
            <w:r w:rsidRPr="006A69CB">
              <w:rPr>
                <w:color w:val="000000" w:themeColor="text1"/>
                <w:lang w:eastAsia="ja-JP"/>
              </w:rPr>
              <w:t>1</w:t>
            </w:r>
            <w:r w:rsidRPr="006A69CB">
              <w:rPr>
                <w:rFonts w:hint="eastAsia"/>
                <w:color w:val="000000" w:themeColor="text1"/>
                <w:lang w:eastAsia="ja-JP"/>
              </w:rPr>
              <w:t>時間当たり</w:t>
            </w:r>
            <w:r w:rsidRPr="006A69CB">
              <w:rPr>
                <w:color w:val="000000" w:themeColor="text1"/>
                <w:lang w:eastAsia="ja-JP"/>
              </w:rPr>
              <w:t>5mg/kg</w:t>
            </w:r>
            <w:r w:rsidRPr="006A69CB">
              <w:rPr>
                <w:rFonts w:hint="eastAsia"/>
                <w:color w:val="000000" w:themeColor="text1"/>
                <w:lang w:eastAsia="ja-JP"/>
              </w:rPr>
              <w:t>を投与する速度を超えないこと（臨床試験において投与経験がない）。</w:t>
            </w:r>
            <w:r w:rsidRPr="006A69CB">
              <w:rPr>
                <w:color w:val="000000" w:themeColor="text1"/>
                <w:lang w:eastAsia="ja-JP"/>
              </w:rPr>
              <w:t>&lt;?enter?&gt;</w:t>
            </w:r>
            <w:r w:rsidRPr="006A69CB">
              <w:rPr>
                <w:rFonts w:hint="eastAsia"/>
                <w:color w:val="000000" w:themeColor="text1"/>
                <w:lang w:eastAsia="ja-JP"/>
              </w:rPr>
              <w:t>また、点滴時間を短縮した際に</w:t>
            </w:r>
            <w:r w:rsidRPr="006A69CB">
              <w:rPr>
                <w:color w:val="000000" w:themeColor="text1"/>
                <w:lang w:eastAsia="ja-JP"/>
              </w:rPr>
              <w:t>infusion reaction</w:t>
            </w:r>
            <w:r w:rsidRPr="006A69CB">
              <w:rPr>
                <w:rFonts w:hint="eastAsia"/>
                <w:color w:val="000000" w:themeColor="text1"/>
                <w:lang w:eastAsia="ja-JP"/>
              </w:rPr>
              <w:t>が認められた場合には、次回以降の投与では、点滴時間を短縮せずに投与すること。</w:t>
            </w:r>
            <w:r w:rsidRPr="006A69CB">
              <w:rPr>
                <w:color w:val="000000" w:themeColor="text1"/>
                <w:lang w:eastAsia="ja-JP"/>
              </w:rPr>
              <w:t>&lt;</w:t>
            </w:r>
            <w:proofErr w:type="spellStart"/>
            <w:r w:rsidRPr="006A69CB">
              <w:rPr>
                <w:color w:val="000000" w:themeColor="text1"/>
                <w:lang w:eastAsia="ja-JP"/>
              </w:rPr>
              <w:t>HeaderRef</w:t>
            </w:r>
            <w:proofErr w:type="spellEnd"/>
            <w:r w:rsidRPr="006A69CB">
              <w:rPr>
                <w:color w:val="000000" w:themeColor="text1"/>
                <w:lang w:eastAsia="ja-JP"/>
              </w:rPr>
              <w:t xml:space="preserve"> ref="HDR_PMDA_Warnings_20200416171249_6"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ref="HDR_PMDA_ContraIndications_20190603114407_19"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ref="HDR_PMDA_ImportantPrecautions_20201013102953_39"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ref="HDR_PMDA_ImportantPrecautions_20201013102953_41"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ref="HDR_PMDA_UseInPatientsWithComplicationsOrHistoryOfDiseasesEtc_20190603114407_58" /&gt;,&lt;</w:t>
            </w:r>
            <w:proofErr w:type="spellStart"/>
            <w:r w:rsidRPr="006A69CB">
              <w:rPr>
                <w:color w:val="000000" w:themeColor="text1"/>
                <w:lang w:eastAsia="ja-JP"/>
              </w:rPr>
              <w:t>HeaderRef</w:t>
            </w:r>
            <w:proofErr w:type="spellEnd"/>
            <w:r w:rsidRPr="006A69CB">
              <w:rPr>
                <w:color w:val="000000" w:themeColor="text1"/>
                <w:lang w:eastAsia="ja-JP"/>
              </w:rPr>
              <w:t xml:space="preserve"> ref="HDR_PMDA_SeriousAdverseEvents_20190603114407_66" /&gt;&lt;/Lang&gt;</w:t>
            </w:r>
          </w:p>
          <w:p w14:paraId="7AB50C1E" w14:textId="77777777" w:rsidR="00692527" w:rsidRPr="006A69CB" w:rsidRDefault="00692527" w:rsidP="00692527">
            <w:pPr>
              <w:rPr>
                <w:color w:val="000000" w:themeColor="text1"/>
                <w:lang w:eastAsia="ja-JP"/>
              </w:rPr>
            </w:pPr>
            <w:r w:rsidRPr="006A69CB">
              <w:rPr>
                <w:color w:val="000000" w:themeColor="text1"/>
                <w:lang w:eastAsia="ja-JP"/>
              </w:rPr>
              <w:t xml:space="preserve">          &lt;/Detail&gt;</w:t>
            </w:r>
          </w:p>
          <w:p w14:paraId="09C052BE" w14:textId="77777777" w:rsidR="00692527" w:rsidRPr="00B20994" w:rsidRDefault="00692527" w:rsidP="00692527">
            <w:pPr>
              <w:rPr>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32FAC6" w14:textId="77777777" w:rsidR="00692527" w:rsidRPr="00B20994" w:rsidRDefault="00692527" w:rsidP="00692527">
            <w:pPr>
              <w:rPr>
                <w:rFonts w:eastAsiaTheme="minorHAnsi"/>
                <w:color w:val="000000" w:themeColor="text1"/>
              </w:rPr>
            </w:pPr>
          </w:p>
        </w:tc>
      </w:tr>
      <w:tr w:rsidR="00692527" w:rsidRPr="000D1C20" w14:paraId="23EA4844" w14:textId="40F6C8E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41EA2" w14:textId="22186973" w:rsidR="00692527" w:rsidRPr="00B20994" w:rsidRDefault="00692527" w:rsidP="00692527">
            <w:pPr>
              <w:rPr>
                <w:color w:val="000000" w:themeColor="text1"/>
              </w:rPr>
            </w:pPr>
            <w:r w:rsidRPr="00B20994">
              <w:rPr>
                <w:color w:val="000000" w:themeColor="text1"/>
              </w:rPr>
              <w:t>15.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15FDD" w14:textId="61098A00" w:rsidR="00692527" w:rsidRDefault="00692527" w:rsidP="00692527">
            <w:pPr>
              <w:rPr>
                <w:rFonts w:eastAsiaTheme="minorEastAsia"/>
                <w:color w:val="000000" w:themeColor="text1"/>
                <w:lang w:eastAsia="ja-JP"/>
              </w:rPr>
            </w:pPr>
            <w:proofErr w:type="spellStart"/>
            <w:r w:rsidRPr="003360E8">
              <w:rPr>
                <w:rFonts w:eastAsia="MS Gothic" w:cs="MS Gothic"/>
                <w:color w:val="000000" w:themeColor="text1"/>
              </w:rPr>
              <w:t>その他注意</w:t>
            </w:r>
            <w:proofErr w:type="spellEnd"/>
            <w:r w:rsidRPr="00B20994">
              <w:rPr>
                <w:color w:val="000000" w:themeColor="text1"/>
              </w:rPr>
              <w:t xml:space="preserve"> (Other Precautions)</w:t>
            </w:r>
          </w:p>
          <w:p w14:paraId="4BBC7A07" w14:textId="6C1872B2" w:rsidR="00692527" w:rsidRPr="006A69CB" w:rsidRDefault="00692527" w:rsidP="00692527">
            <w:pPr>
              <w:rPr>
                <w:rFonts w:eastAsiaTheme="minorEastAsia"/>
                <w:color w:val="00B050"/>
                <w:lang w:eastAsia="ja-JP"/>
              </w:rPr>
            </w:pPr>
            <w:r w:rsidRPr="006A69CB">
              <w:rPr>
                <w:color w:val="00B050"/>
                <w:lang w:eastAsia="ja-JP"/>
              </w:rPr>
              <w:t>JPI XML Element:</w:t>
            </w:r>
            <w:r w:rsidRPr="006A69CB">
              <w:rPr>
                <w:rFonts w:hint="eastAsia"/>
                <w:color w:val="00B050"/>
                <w:lang w:eastAsia="ja-JP"/>
              </w:rPr>
              <w:t xml:space="preserve">　</w:t>
            </w:r>
            <w:proofErr w:type="spellStart"/>
            <w:r w:rsidRPr="006A69CB">
              <w:rPr>
                <w:color w:val="00B050"/>
                <w:lang w:eastAsia="ja-JP"/>
              </w:rPr>
              <w:t>OtherInformation</w:t>
            </w:r>
            <w:proofErr w:type="spellEnd"/>
          </w:p>
          <w:p w14:paraId="7C38257C"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79789E" w14:textId="542C8171"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p>
          <w:p w14:paraId="0C7B7DA7" w14:textId="77777777" w:rsidR="00692527" w:rsidRPr="00B05718" w:rsidRDefault="00692527" w:rsidP="00692527">
            <w:pPr>
              <w:rPr>
                <w:rFonts w:eastAsiaTheme="minorEastAsia"/>
                <w:i/>
                <w:iCs/>
                <w:color w:val="000000" w:themeColor="text1"/>
                <w:u w:val="single"/>
                <w:lang w:eastAsia="ja-JP"/>
              </w:rPr>
            </w:pPr>
            <w:proofErr w:type="gramStart"/>
            <w:r w:rsidRPr="00B05718">
              <w:rPr>
                <w:rFonts w:eastAsiaTheme="minorEastAsia" w:hint="eastAsia"/>
                <w:i/>
                <w:iCs/>
                <w:color w:val="000000" w:themeColor="text1"/>
                <w:u w:val="single"/>
                <w:lang w:eastAsia="ja-JP"/>
              </w:rPr>
              <w:t>&lt;!--</w:t>
            </w:r>
            <w:r w:rsidRPr="00B05718">
              <w:rPr>
                <w:rFonts w:eastAsiaTheme="minorEastAsia" w:hint="eastAsia"/>
                <w:i/>
                <w:iCs/>
                <w:color w:val="000000" w:themeColor="text1"/>
                <w:u w:val="single"/>
                <w:lang w:eastAsia="ja-JP"/>
              </w:rPr>
              <w:t>１５</w:t>
            </w:r>
            <w:r w:rsidRPr="00B05718">
              <w:rPr>
                <w:rFonts w:eastAsiaTheme="minorEastAsia" w:hint="eastAsia"/>
                <w:i/>
                <w:iCs/>
                <w:color w:val="000000" w:themeColor="text1"/>
                <w:u w:val="single"/>
                <w:lang w:eastAsia="ja-JP"/>
              </w:rPr>
              <w:t>.</w:t>
            </w:r>
            <w:r w:rsidRPr="00B05718">
              <w:rPr>
                <w:rFonts w:eastAsiaTheme="minorEastAsia" w:hint="eastAsia"/>
                <w:i/>
                <w:iCs/>
                <w:color w:val="000000" w:themeColor="text1"/>
                <w:u w:val="single"/>
                <w:lang w:eastAsia="ja-JP"/>
              </w:rPr>
              <w:t>その</w:t>
            </w:r>
            <w:proofErr w:type="gramEnd"/>
            <w:r w:rsidRPr="00B05718">
              <w:rPr>
                <w:rFonts w:eastAsiaTheme="minorEastAsia" w:hint="eastAsia"/>
                <w:i/>
                <w:iCs/>
                <w:color w:val="000000" w:themeColor="text1"/>
                <w:u w:val="single"/>
                <w:lang w:eastAsia="ja-JP"/>
              </w:rPr>
              <w:t>他の注意</w:t>
            </w:r>
            <w:r w:rsidRPr="00B05718">
              <w:rPr>
                <w:rFonts w:eastAsiaTheme="minorEastAsia" w:hint="eastAsia"/>
                <w:i/>
                <w:iCs/>
                <w:color w:val="000000" w:themeColor="text1"/>
                <w:u w:val="single"/>
                <w:lang w:eastAsia="ja-JP"/>
              </w:rPr>
              <w:t>--&gt;</w:t>
            </w:r>
          </w:p>
          <w:p w14:paraId="78902A2F"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w:t>
            </w:r>
            <w:proofErr w:type="spellStart"/>
            <w:r w:rsidRPr="00B05718">
              <w:rPr>
                <w:rFonts w:eastAsiaTheme="minorEastAsia"/>
                <w:i/>
                <w:iCs/>
                <w:color w:val="000000" w:themeColor="text1"/>
                <w:u w:val="single"/>
                <w:lang w:eastAsia="ja-JP"/>
              </w:rPr>
              <w:t>OtherPrecautions</w:t>
            </w:r>
            <w:proofErr w:type="spellEnd"/>
            <w:r w:rsidRPr="00B05718">
              <w:rPr>
                <w:rFonts w:eastAsiaTheme="minorEastAsia"/>
                <w:i/>
                <w:iCs/>
                <w:color w:val="000000" w:themeColor="text1"/>
                <w:u w:val="single"/>
                <w:lang w:eastAsia="ja-JP"/>
              </w:rPr>
              <w:t xml:space="preserve"> id="</w:t>
            </w:r>
            <w:proofErr w:type="spellStart"/>
            <w:r w:rsidRPr="00B05718">
              <w:rPr>
                <w:rFonts w:eastAsiaTheme="minorEastAsia"/>
                <w:i/>
                <w:iCs/>
                <w:color w:val="000000" w:themeColor="text1"/>
                <w:u w:val="single"/>
                <w:lang w:eastAsia="ja-JP"/>
              </w:rPr>
              <w:t>HDR_OtherPrecautions</w:t>
            </w:r>
            <w:proofErr w:type="spellEnd"/>
            <w:r w:rsidRPr="00B05718">
              <w:rPr>
                <w:rFonts w:eastAsiaTheme="minorEastAsia"/>
                <w:i/>
                <w:iCs/>
                <w:color w:val="000000" w:themeColor="text1"/>
                <w:u w:val="single"/>
                <w:lang w:eastAsia="ja-JP"/>
              </w:rPr>
              <w:t>" heading="fixing"&gt;</w:t>
            </w:r>
          </w:p>
          <w:p w14:paraId="4DAF47F5"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hint="eastAsia"/>
                <w:i/>
                <w:iCs/>
                <w:color w:val="000000" w:themeColor="text1"/>
                <w:u w:val="single"/>
                <w:lang w:eastAsia="ja-JP"/>
              </w:rPr>
              <w:t xml:space="preserve">    </w:t>
            </w:r>
            <w:proofErr w:type="gramStart"/>
            <w:r w:rsidRPr="00B05718">
              <w:rPr>
                <w:rFonts w:eastAsiaTheme="minorEastAsia" w:hint="eastAsia"/>
                <w:i/>
                <w:iCs/>
                <w:color w:val="000000" w:themeColor="text1"/>
                <w:u w:val="single"/>
                <w:lang w:eastAsia="ja-JP"/>
              </w:rPr>
              <w:t>&lt;!--</w:t>
            </w:r>
            <w:proofErr w:type="gramEnd"/>
            <w:r w:rsidRPr="00B05718">
              <w:rPr>
                <w:rFonts w:eastAsiaTheme="minorEastAsia" w:hint="eastAsia"/>
                <w:i/>
                <w:iCs/>
                <w:color w:val="000000" w:themeColor="text1"/>
                <w:u w:val="single"/>
                <w:lang w:eastAsia="ja-JP"/>
              </w:rPr>
              <w:t>１５</w:t>
            </w:r>
            <w:r w:rsidRPr="00B05718">
              <w:rPr>
                <w:rFonts w:eastAsiaTheme="minorEastAsia" w:hint="eastAsia"/>
                <w:i/>
                <w:iCs/>
                <w:color w:val="000000" w:themeColor="text1"/>
                <w:u w:val="single"/>
                <w:lang w:eastAsia="ja-JP"/>
              </w:rPr>
              <w:t>.</w:t>
            </w:r>
            <w:r w:rsidRPr="00B05718">
              <w:rPr>
                <w:rFonts w:eastAsiaTheme="minorEastAsia" w:hint="eastAsia"/>
                <w:i/>
                <w:iCs/>
                <w:color w:val="000000" w:themeColor="text1"/>
                <w:u w:val="single"/>
                <w:lang w:eastAsia="ja-JP"/>
              </w:rPr>
              <w:t>２</w:t>
            </w:r>
            <w:r w:rsidRPr="00B05718">
              <w:rPr>
                <w:rFonts w:eastAsiaTheme="minorEastAsia" w:hint="eastAsia"/>
                <w:i/>
                <w:iCs/>
                <w:color w:val="000000" w:themeColor="text1"/>
                <w:u w:val="single"/>
                <w:lang w:eastAsia="ja-JP"/>
              </w:rPr>
              <w:t xml:space="preserve"> </w:t>
            </w:r>
            <w:r w:rsidRPr="00B05718">
              <w:rPr>
                <w:rFonts w:eastAsiaTheme="minorEastAsia" w:hint="eastAsia"/>
                <w:i/>
                <w:iCs/>
                <w:color w:val="000000" w:themeColor="text1"/>
                <w:u w:val="single"/>
                <w:lang w:eastAsia="ja-JP"/>
              </w:rPr>
              <w:t>非臨床試験に基づく情報</w:t>
            </w:r>
            <w:r w:rsidRPr="00B05718">
              <w:rPr>
                <w:rFonts w:eastAsiaTheme="minorEastAsia" w:hint="eastAsia"/>
                <w:i/>
                <w:iCs/>
                <w:color w:val="000000" w:themeColor="text1"/>
                <w:u w:val="single"/>
                <w:lang w:eastAsia="ja-JP"/>
              </w:rPr>
              <w:t>--&gt;</w:t>
            </w:r>
          </w:p>
          <w:p w14:paraId="586857A5"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w:t>
            </w:r>
            <w:proofErr w:type="spellStart"/>
            <w:r w:rsidRPr="00B05718">
              <w:rPr>
                <w:rFonts w:eastAsiaTheme="minorEastAsia"/>
                <w:i/>
                <w:iCs/>
                <w:color w:val="000000" w:themeColor="text1"/>
                <w:u w:val="single"/>
                <w:lang w:eastAsia="ja-JP"/>
              </w:rPr>
              <w:t>InformationBasedOnNonclinicalStudies</w:t>
            </w:r>
            <w:proofErr w:type="spellEnd"/>
            <w:r w:rsidRPr="00B05718">
              <w:rPr>
                <w:rFonts w:eastAsiaTheme="minorEastAsia"/>
                <w:i/>
                <w:iCs/>
                <w:color w:val="000000" w:themeColor="text1"/>
                <w:u w:val="single"/>
                <w:lang w:eastAsia="ja-JP"/>
              </w:rPr>
              <w:t xml:space="preserve"> id="</w:t>
            </w:r>
            <w:proofErr w:type="spellStart"/>
            <w:r w:rsidRPr="00B05718">
              <w:rPr>
                <w:rFonts w:eastAsiaTheme="minorEastAsia"/>
                <w:i/>
                <w:iCs/>
                <w:color w:val="000000" w:themeColor="text1"/>
                <w:u w:val="single"/>
                <w:lang w:eastAsia="ja-JP"/>
              </w:rPr>
              <w:t>HDR_InformationBasedOnNonclinicalStudies</w:t>
            </w:r>
            <w:proofErr w:type="spellEnd"/>
            <w:r w:rsidRPr="00B05718">
              <w:rPr>
                <w:rFonts w:eastAsiaTheme="minorEastAsia"/>
                <w:i/>
                <w:iCs/>
                <w:color w:val="000000" w:themeColor="text1"/>
                <w:u w:val="single"/>
                <w:lang w:eastAsia="ja-JP"/>
              </w:rPr>
              <w:t>" heading="fixing"&gt;</w:t>
            </w:r>
          </w:p>
          <w:p w14:paraId="35F74662"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&lt;Detail&gt;</w:t>
            </w:r>
          </w:p>
          <w:p w14:paraId="6A53F797"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hint="eastAsia"/>
                <w:i/>
                <w:iCs/>
                <w:color w:val="000000" w:themeColor="text1"/>
                <w:u w:val="single"/>
                <w:lang w:eastAsia="ja-JP"/>
              </w:rPr>
              <w:lastRenderedPageBreak/>
              <w:t xml:space="preserve">        &lt;Lang </w:t>
            </w:r>
            <w:proofErr w:type="spellStart"/>
            <w:proofErr w:type="gramStart"/>
            <w:r w:rsidRPr="00B05718">
              <w:rPr>
                <w:rFonts w:eastAsiaTheme="minorEastAsia" w:hint="eastAsia"/>
                <w:i/>
                <w:iCs/>
                <w:color w:val="000000" w:themeColor="text1"/>
                <w:u w:val="single"/>
                <w:lang w:eastAsia="ja-JP"/>
              </w:rPr>
              <w:t>xml:lang</w:t>
            </w:r>
            <w:proofErr w:type="spellEnd"/>
            <w:proofErr w:type="gramEnd"/>
            <w:r w:rsidRPr="00B05718">
              <w:rPr>
                <w:rFonts w:eastAsiaTheme="minorEastAsia" w:hint="eastAsia"/>
                <w:i/>
                <w:iCs/>
                <w:color w:val="000000" w:themeColor="text1"/>
                <w:u w:val="single"/>
                <w:lang w:eastAsia="ja-JP"/>
              </w:rPr>
              <w:t>="ja"&gt;24</w:t>
            </w:r>
            <w:r w:rsidRPr="00B05718">
              <w:rPr>
                <w:rFonts w:eastAsiaTheme="minorEastAsia" w:hint="eastAsia"/>
                <w:i/>
                <w:iCs/>
                <w:color w:val="000000" w:themeColor="text1"/>
                <w:u w:val="single"/>
                <w:lang w:eastAsia="ja-JP"/>
              </w:rPr>
              <w:t>ヵ月間のマウスがん原性試験において、中用量（</w:t>
            </w:r>
            <w:r w:rsidRPr="00B05718">
              <w:rPr>
                <w:rFonts w:eastAsiaTheme="minorEastAsia" w:hint="eastAsia"/>
                <w:i/>
                <w:iCs/>
                <w:color w:val="000000" w:themeColor="text1"/>
                <w:u w:val="single"/>
                <w:lang w:eastAsia="ja-JP"/>
              </w:rPr>
              <w:t>150mg/kg/</w:t>
            </w:r>
            <w:r w:rsidRPr="00B05718">
              <w:rPr>
                <w:rFonts w:eastAsiaTheme="minorEastAsia" w:hint="eastAsia"/>
                <w:i/>
                <w:iCs/>
                <w:color w:val="000000" w:themeColor="text1"/>
                <w:u w:val="single"/>
                <w:lang w:eastAsia="ja-JP"/>
              </w:rPr>
              <w:t>日）、高用量（</w:t>
            </w:r>
            <w:r w:rsidRPr="00B05718">
              <w:rPr>
                <w:rFonts w:eastAsiaTheme="minorEastAsia" w:hint="eastAsia"/>
                <w:i/>
                <w:iCs/>
                <w:color w:val="000000" w:themeColor="text1"/>
                <w:u w:val="single"/>
                <w:lang w:eastAsia="ja-JP"/>
              </w:rPr>
              <w:t>450mg/kg/</w:t>
            </w:r>
            <w:r w:rsidRPr="00B05718">
              <w:rPr>
                <w:rFonts w:eastAsiaTheme="minorEastAsia" w:hint="eastAsia"/>
                <w:i/>
                <w:iCs/>
                <w:color w:val="000000" w:themeColor="text1"/>
                <w:u w:val="single"/>
                <w:lang w:eastAsia="ja-JP"/>
              </w:rPr>
              <w:t>日）で雌雄において肝細胞腺腫及び肝細胞癌の発生率の上昇が認められた。また、雄の高用量群で腎腺腫の発生の上昇がみられた。これらの腫瘍はマウス特有なものである可能性が高くヒトにおける臨床的な安全性との関連は低いと考えられる</w:t>
            </w:r>
            <w:r w:rsidRPr="00B05718">
              <w:rPr>
                <w:rFonts w:eastAsiaTheme="minorEastAsia" w:hint="eastAsia"/>
                <w:i/>
                <w:iCs/>
                <w:color w:val="000000" w:themeColor="text1"/>
                <w:u w:val="single"/>
                <w:lang w:eastAsia="ja-JP"/>
              </w:rPr>
              <w:t>&lt;</w:t>
            </w:r>
            <w:proofErr w:type="spellStart"/>
            <w:r w:rsidRPr="00B05718">
              <w:rPr>
                <w:rFonts w:eastAsiaTheme="minorEastAsia" w:hint="eastAsia"/>
                <w:i/>
                <w:iCs/>
                <w:color w:val="000000" w:themeColor="text1"/>
                <w:u w:val="single"/>
                <w:lang w:eastAsia="ja-JP"/>
              </w:rPr>
              <w:t>ReferenceBookRef</w:t>
            </w:r>
            <w:proofErr w:type="spellEnd"/>
            <w:r w:rsidRPr="00B05718">
              <w:rPr>
                <w:rFonts w:eastAsiaTheme="minorEastAsia" w:hint="eastAsia"/>
                <w:i/>
                <w:iCs/>
                <w:color w:val="000000" w:themeColor="text1"/>
                <w:u w:val="single"/>
                <w:lang w:eastAsia="ja-JP"/>
              </w:rPr>
              <w:t xml:space="preserve"> ref="DOC_01" /&gt;</w:t>
            </w:r>
            <w:r w:rsidRPr="00B05718">
              <w:rPr>
                <w:rFonts w:eastAsiaTheme="minorEastAsia" w:hint="eastAsia"/>
                <w:i/>
                <w:iCs/>
                <w:color w:val="000000" w:themeColor="text1"/>
                <w:u w:val="single"/>
                <w:lang w:eastAsia="ja-JP"/>
              </w:rPr>
              <w:t>。</w:t>
            </w:r>
            <w:r w:rsidRPr="00B05718">
              <w:rPr>
                <w:rFonts w:eastAsiaTheme="minorEastAsia" w:hint="eastAsia"/>
                <w:i/>
                <w:iCs/>
                <w:color w:val="000000" w:themeColor="text1"/>
                <w:u w:val="single"/>
                <w:lang w:eastAsia="ja-JP"/>
              </w:rPr>
              <w:t>&lt;/Lang&gt;</w:t>
            </w:r>
          </w:p>
          <w:p w14:paraId="324E3B77"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&lt;/Detail&gt;</w:t>
            </w:r>
          </w:p>
          <w:p w14:paraId="7E4C1560" w14:textId="77777777" w:rsidR="00692527" w:rsidRPr="00B05718"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w:t>
            </w:r>
            <w:proofErr w:type="spellStart"/>
            <w:r w:rsidRPr="00B05718">
              <w:rPr>
                <w:rFonts w:eastAsiaTheme="minorEastAsia"/>
                <w:i/>
                <w:iCs/>
                <w:color w:val="000000" w:themeColor="text1"/>
                <w:u w:val="single"/>
                <w:lang w:eastAsia="ja-JP"/>
              </w:rPr>
              <w:t>InformationBasedOnNonclinicalStudies</w:t>
            </w:r>
            <w:proofErr w:type="spellEnd"/>
            <w:r w:rsidRPr="00B05718">
              <w:rPr>
                <w:rFonts w:eastAsiaTheme="minorEastAsia"/>
                <w:i/>
                <w:iCs/>
                <w:color w:val="000000" w:themeColor="text1"/>
                <w:u w:val="single"/>
                <w:lang w:eastAsia="ja-JP"/>
              </w:rPr>
              <w:t>&gt;</w:t>
            </w:r>
          </w:p>
          <w:p w14:paraId="44D05E7C" w14:textId="47DCF936" w:rsidR="00692527" w:rsidRDefault="00692527" w:rsidP="00692527">
            <w:pPr>
              <w:rPr>
                <w:rFonts w:eastAsiaTheme="minorEastAsia"/>
                <w:i/>
                <w:iCs/>
                <w:color w:val="000000" w:themeColor="text1"/>
                <w:u w:val="single"/>
                <w:lang w:eastAsia="ja-JP"/>
              </w:rPr>
            </w:pPr>
            <w:r w:rsidRPr="00B05718">
              <w:rPr>
                <w:rFonts w:eastAsiaTheme="minorEastAsia"/>
                <w:i/>
                <w:iCs/>
                <w:color w:val="000000" w:themeColor="text1"/>
                <w:u w:val="single"/>
                <w:lang w:eastAsia="ja-JP"/>
              </w:rPr>
              <w:t xml:space="preserve">  &lt;/</w:t>
            </w:r>
            <w:proofErr w:type="spellStart"/>
            <w:r w:rsidRPr="00B05718">
              <w:rPr>
                <w:rFonts w:eastAsiaTheme="minorEastAsia"/>
                <w:i/>
                <w:iCs/>
                <w:color w:val="000000" w:themeColor="text1"/>
                <w:u w:val="single"/>
                <w:lang w:eastAsia="ja-JP"/>
              </w:rPr>
              <w:t>OtherPrecautions</w:t>
            </w:r>
            <w:proofErr w:type="spellEnd"/>
            <w:r w:rsidRPr="00B05718">
              <w:rPr>
                <w:rFonts w:eastAsiaTheme="minorEastAsia"/>
                <w:i/>
                <w:iCs/>
                <w:color w:val="000000" w:themeColor="text1"/>
                <w:u w:val="single"/>
                <w:lang w:eastAsia="ja-JP"/>
              </w:rPr>
              <w:t>&gt;</w:t>
            </w:r>
          </w:p>
          <w:p w14:paraId="149D402E" w14:textId="77777777" w:rsidR="00692527" w:rsidRPr="009C5818" w:rsidRDefault="00692527" w:rsidP="00692527">
            <w:pPr>
              <w:rPr>
                <w:rFonts w:eastAsiaTheme="minorEastAsia"/>
                <w:b/>
                <w:bCs/>
                <w:i/>
                <w:iCs/>
                <w:color w:val="000000" w:themeColor="text1"/>
                <w:u w:val="single"/>
                <w:lang w:val="en-CA" w:eastAsia="ja-JP"/>
              </w:rPr>
            </w:pPr>
            <w:r w:rsidRPr="008D64AD">
              <w:rPr>
                <w:rFonts w:eastAsiaTheme="minorHAnsi"/>
                <w:b/>
                <w:i/>
                <w:color w:val="000000" w:themeColor="text1"/>
                <w:u w:val="single"/>
                <w:lang w:val="en-CA"/>
              </w:rPr>
              <w:t>Infliximab BS Pfizer</w:t>
            </w:r>
            <w:r w:rsidRPr="00B20994">
              <w:rPr>
                <w:rFonts w:eastAsiaTheme="minorEastAsia" w:hint="eastAsia"/>
                <w:b/>
                <w:bCs/>
                <w:i/>
                <w:iCs/>
                <w:color w:val="000000" w:themeColor="text1"/>
                <w:u w:val="single"/>
                <w:lang w:eastAsia="ja-JP"/>
              </w:rPr>
              <w:t xml:space="preserve"> </w:t>
            </w:r>
          </w:p>
          <w:p w14:paraId="1CE97AA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w:t>
            </w:r>
            <w:proofErr w:type="gramStart"/>
            <w:r w:rsidRPr="00B41423">
              <w:rPr>
                <w:rFonts w:eastAsiaTheme="minorEastAsia" w:hint="eastAsia"/>
                <w:color w:val="000000" w:themeColor="text1"/>
                <w:lang w:eastAsia="ja-JP"/>
              </w:rPr>
              <w:t>&lt;!--</w:t>
            </w:r>
            <w:r w:rsidRPr="00B41423">
              <w:rPr>
                <w:rFonts w:eastAsiaTheme="minorEastAsia" w:hint="eastAsia"/>
                <w:color w:val="000000" w:themeColor="text1"/>
                <w:lang w:eastAsia="ja-JP"/>
              </w:rPr>
              <w:t>１５</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その</w:t>
            </w:r>
            <w:proofErr w:type="gramEnd"/>
            <w:r w:rsidRPr="00B41423">
              <w:rPr>
                <w:rFonts w:eastAsiaTheme="minorEastAsia" w:hint="eastAsia"/>
                <w:color w:val="000000" w:themeColor="text1"/>
                <w:lang w:eastAsia="ja-JP"/>
              </w:rPr>
              <w:t>他の注意</w:t>
            </w:r>
            <w:r w:rsidRPr="00B41423">
              <w:rPr>
                <w:rFonts w:eastAsiaTheme="minorEastAsia" w:hint="eastAsia"/>
                <w:color w:val="000000" w:themeColor="text1"/>
                <w:lang w:eastAsia="ja-JP"/>
              </w:rPr>
              <w:t>--&gt;</w:t>
            </w:r>
          </w:p>
          <w:p w14:paraId="4414534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OtherPrecautions</w:t>
            </w:r>
            <w:proofErr w:type="spellEnd"/>
            <w:r w:rsidRPr="00B41423">
              <w:rPr>
                <w:rFonts w:eastAsiaTheme="minorEastAsia"/>
                <w:color w:val="000000" w:themeColor="text1"/>
                <w:lang w:eastAsia="ja-JP"/>
              </w:rPr>
              <w:t xml:space="preserve"> id="</w:t>
            </w:r>
            <w:proofErr w:type="spellStart"/>
            <w:r w:rsidRPr="00B41423">
              <w:rPr>
                <w:rFonts w:eastAsiaTheme="minorEastAsia"/>
                <w:color w:val="000000" w:themeColor="text1"/>
                <w:lang w:eastAsia="ja-JP"/>
              </w:rPr>
              <w:t>HDR_OtherPrecautions</w:t>
            </w:r>
            <w:proofErr w:type="spellEnd"/>
            <w:r w:rsidRPr="00B41423">
              <w:rPr>
                <w:rFonts w:eastAsiaTheme="minorEastAsia"/>
                <w:color w:val="000000" w:themeColor="text1"/>
                <w:lang w:eastAsia="ja-JP"/>
              </w:rPr>
              <w:t>" heading="fixing"&gt;</w:t>
            </w:r>
          </w:p>
          <w:p w14:paraId="5ACBC47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w:t>
            </w:r>
            <w:proofErr w:type="gramStart"/>
            <w:r w:rsidRPr="00B41423">
              <w:rPr>
                <w:rFonts w:eastAsiaTheme="minorEastAsia" w:hint="eastAsia"/>
                <w:color w:val="000000" w:themeColor="text1"/>
                <w:lang w:eastAsia="ja-JP"/>
              </w:rPr>
              <w:t>&lt;!--</w:t>
            </w:r>
            <w:proofErr w:type="gramEnd"/>
            <w:r w:rsidRPr="00B41423">
              <w:rPr>
                <w:rFonts w:eastAsiaTheme="minorEastAsia" w:hint="eastAsia"/>
                <w:color w:val="000000" w:themeColor="text1"/>
                <w:lang w:eastAsia="ja-JP"/>
              </w:rPr>
              <w:t>１５</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１</w:t>
            </w:r>
            <w:r w:rsidRPr="00B41423">
              <w:rPr>
                <w:rFonts w:eastAsiaTheme="minorEastAsia" w:hint="eastAsia"/>
                <w:color w:val="000000" w:themeColor="text1"/>
                <w:lang w:eastAsia="ja-JP"/>
              </w:rPr>
              <w:t xml:space="preserve"> </w:t>
            </w:r>
            <w:r w:rsidRPr="00B41423">
              <w:rPr>
                <w:rFonts w:eastAsiaTheme="minorEastAsia" w:hint="eastAsia"/>
                <w:color w:val="000000" w:themeColor="text1"/>
                <w:lang w:eastAsia="ja-JP"/>
              </w:rPr>
              <w:t>臨床使用に基づく情報</w:t>
            </w:r>
            <w:r w:rsidRPr="00B41423">
              <w:rPr>
                <w:rFonts w:eastAsiaTheme="minorEastAsia" w:hint="eastAsia"/>
                <w:color w:val="000000" w:themeColor="text1"/>
                <w:lang w:eastAsia="ja-JP"/>
              </w:rPr>
              <w:t>--&gt;</w:t>
            </w:r>
          </w:p>
          <w:p w14:paraId="563D558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InformationBasedOnClinicalUse</w:t>
            </w:r>
            <w:proofErr w:type="spellEnd"/>
            <w:r w:rsidRPr="00B41423">
              <w:rPr>
                <w:rFonts w:eastAsiaTheme="minorEastAsia"/>
                <w:color w:val="000000" w:themeColor="text1"/>
                <w:lang w:eastAsia="ja-JP"/>
              </w:rPr>
              <w:t xml:space="preserve"> heading="fixing" id="</w:t>
            </w:r>
            <w:proofErr w:type="spellStart"/>
            <w:r w:rsidRPr="00B41423">
              <w:rPr>
                <w:rFonts w:eastAsiaTheme="minorEastAsia"/>
                <w:color w:val="000000" w:themeColor="text1"/>
                <w:lang w:eastAsia="ja-JP"/>
              </w:rPr>
              <w:t>HDR_InformationBasedOnClinicalUse</w:t>
            </w:r>
            <w:proofErr w:type="spellEnd"/>
            <w:r w:rsidRPr="00B41423">
              <w:rPr>
                <w:rFonts w:eastAsiaTheme="minorEastAsia"/>
                <w:color w:val="000000" w:themeColor="text1"/>
                <w:lang w:eastAsia="ja-JP"/>
              </w:rPr>
              <w:t>"&gt;</w:t>
            </w:r>
          </w:p>
          <w:p w14:paraId="0A0835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OrderedList</w:t>
            </w:r>
            <w:proofErr w:type="spellEnd"/>
            <w:r w:rsidRPr="00B41423">
              <w:rPr>
                <w:rFonts w:eastAsiaTheme="minorEastAsia"/>
                <w:color w:val="000000" w:themeColor="text1"/>
                <w:lang w:eastAsia="ja-JP"/>
              </w:rPr>
              <w:t xml:space="preserve"> </w:t>
            </w:r>
            <w:proofErr w:type="spellStart"/>
            <w:r w:rsidRPr="00B41423">
              <w:rPr>
                <w:rFonts w:eastAsiaTheme="minorEastAsia"/>
                <w:color w:val="000000" w:themeColor="text1"/>
                <w:lang w:eastAsia="ja-JP"/>
              </w:rPr>
              <w:t>numberContinued</w:t>
            </w:r>
            <w:proofErr w:type="spellEnd"/>
            <w:r w:rsidRPr="00B41423">
              <w:rPr>
                <w:rFonts w:eastAsiaTheme="minorEastAsia"/>
                <w:color w:val="000000" w:themeColor="text1"/>
                <w:lang w:eastAsia="ja-JP"/>
              </w:rPr>
              <w:t>="false"&gt;</w:t>
            </w:r>
          </w:p>
          <w:p w14:paraId="77FD28F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 heading="free" id="HDR_PMDA_InformationBasedOnClinicalUse_20201013102953_68"&gt;</w:t>
            </w:r>
          </w:p>
          <w:p w14:paraId="461870C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2AB6A3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本剤の臨床試験は、国内では</w:t>
            </w:r>
            <w:r w:rsidRPr="00B41423">
              <w:rPr>
                <w:rFonts w:eastAsiaTheme="minorEastAsia" w:hint="eastAsia"/>
                <w:color w:val="000000" w:themeColor="text1"/>
                <w:lang w:eastAsia="ja-JP"/>
              </w:rPr>
              <w:t>62</w:t>
            </w:r>
            <w:r w:rsidRPr="00B41423">
              <w:rPr>
                <w:rFonts w:eastAsiaTheme="minorEastAsia" w:hint="eastAsia"/>
                <w:color w:val="000000" w:themeColor="text1"/>
                <w:lang w:eastAsia="ja-JP"/>
              </w:rPr>
              <w:t>週間（</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年）まで、海外では</w:t>
            </w:r>
            <w:r w:rsidRPr="00B41423">
              <w:rPr>
                <w:rFonts w:eastAsiaTheme="minorEastAsia" w:hint="eastAsia"/>
                <w:color w:val="000000" w:themeColor="text1"/>
                <w:lang w:eastAsia="ja-JP"/>
              </w:rPr>
              <w:t>102</w:t>
            </w:r>
            <w:r w:rsidRPr="00B41423">
              <w:rPr>
                <w:rFonts w:eastAsiaTheme="minorEastAsia" w:hint="eastAsia"/>
                <w:color w:val="000000" w:themeColor="text1"/>
                <w:lang w:eastAsia="ja-JP"/>
              </w:rPr>
              <w:t>週間（</w:t>
            </w:r>
            <w:r w:rsidRPr="00B41423">
              <w:rPr>
                <w:rFonts w:eastAsiaTheme="minorEastAsia" w:hint="eastAsia"/>
                <w:color w:val="000000" w:themeColor="text1"/>
                <w:lang w:eastAsia="ja-JP"/>
              </w:rPr>
              <w:t>2</w:t>
            </w:r>
            <w:r w:rsidRPr="00B41423">
              <w:rPr>
                <w:rFonts w:eastAsiaTheme="minorEastAsia" w:hint="eastAsia"/>
                <w:color w:val="000000" w:themeColor="text1"/>
                <w:lang w:eastAsia="ja-JP"/>
              </w:rPr>
              <w:t>年）までの期間で実施されている。また、本剤の長期使用に関する特定使用成績調査は</w:t>
            </w:r>
            <w:r w:rsidRPr="00B41423">
              <w:rPr>
                <w:rFonts w:eastAsiaTheme="minorEastAsia" w:hint="eastAsia"/>
                <w:color w:val="000000" w:themeColor="text1"/>
                <w:lang w:eastAsia="ja-JP"/>
              </w:rPr>
              <w:t>2</w:t>
            </w:r>
            <w:r w:rsidRPr="00B41423">
              <w:rPr>
                <w:rFonts w:eastAsiaTheme="minorEastAsia" w:hint="eastAsia"/>
                <w:color w:val="000000" w:themeColor="text1"/>
                <w:lang w:eastAsia="ja-JP"/>
              </w:rPr>
              <w:t>年間までの期間で実施されている。これらの期間を超えた本剤の長期投与時の安全性は確立していない。</w:t>
            </w:r>
            <w:r w:rsidRPr="00B41423">
              <w:rPr>
                <w:rFonts w:eastAsiaTheme="minorEastAsia" w:hint="eastAsia"/>
                <w:color w:val="000000" w:themeColor="text1"/>
                <w:lang w:eastAsia="ja-JP"/>
              </w:rPr>
              <w:t>&lt;/Lang&gt;</w:t>
            </w:r>
          </w:p>
          <w:p w14:paraId="7516BDB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478C10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&lt;/Item&gt;</w:t>
            </w:r>
          </w:p>
          <w:p w14:paraId="27917E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 heading="free" id="HDR_PMDA_InformationBasedOnClinicalUse_20201013102953_69"&gt;</w:t>
            </w:r>
          </w:p>
          <w:p w14:paraId="13AD3DB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824C4C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="ja"&gt;150</w:t>
            </w:r>
            <w:r w:rsidRPr="00B41423">
              <w:rPr>
                <w:rFonts w:eastAsiaTheme="minorEastAsia" w:hint="eastAsia"/>
                <w:color w:val="000000" w:themeColor="text1"/>
                <w:lang w:eastAsia="ja-JP"/>
              </w:rPr>
              <w:t>例の中等度から重度のうっ血性心不全の患者（左室駆出率</w:t>
            </w:r>
            <w:r w:rsidRPr="00B41423">
              <w:rPr>
                <w:rFonts w:eastAsiaTheme="minorEastAsia" w:hint="eastAsia"/>
                <w:color w:val="000000" w:themeColor="text1"/>
                <w:lang w:eastAsia="ja-JP"/>
              </w:rPr>
              <w:t>35%</w:t>
            </w:r>
            <w:r w:rsidRPr="00B41423">
              <w:rPr>
                <w:rFonts w:eastAsiaTheme="minorEastAsia" w:hint="eastAsia"/>
                <w:color w:val="000000" w:themeColor="text1"/>
                <w:lang w:eastAsia="ja-JP"/>
              </w:rPr>
              <w:t>以下で、</w:t>
            </w:r>
            <w:r w:rsidRPr="00B41423">
              <w:rPr>
                <w:rFonts w:eastAsiaTheme="minorEastAsia" w:hint="eastAsia"/>
                <w:color w:val="000000" w:themeColor="text1"/>
                <w:lang w:eastAsia="ja-JP"/>
              </w:rPr>
              <w:t>NYHA</w:t>
            </w:r>
            <w:r w:rsidRPr="00B41423">
              <w:rPr>
                <w:rFonts w:eastAsiaTheme="minorEastAsia" w:hint="eastAsia"/>
                <w:color w:val="000000" w:themeColor="text1"/>
                <w:lang w:eastAsia="ja-JP"/>
              </w:rPr>
              <w:t>心機能分類Ⅲ</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Ⅳ度）に、プラセボ及び本剤</w:t>
            </w:r>
            <w:r w:rsidRPr="00B41423">
              <w:rPr>
                <w:rFonts w:eastAsiaTheme="minorEastAsia" w:hint="eastAsia"/>
                <w:color w:val="000000" w:themeColor="text1"/>
                <w:lang w:eastAsia="ja-JP"/>
              </w:rPr>
              <w:t>5</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10mg/kg</w:t>
            </w:r>
            <w:r w:rsidRPr="00B41423">
              <w:rPr>
                <w:rFonts w:eastAsiaTheme="minorEastAsia" w:hint="eastAsia"/>
                <w:color w:val="000000" w:themeColor="text1"/>
                <w:lang w:eastAsia="ja-JP"/>
              </w:rPr>
              <w:t>を初回、</w:t>
            </w:r>
            <w:r w:rsidRPr="00B41423">
              <w:rPr>
                <w:rFonts w:eastAsiaTheme="minorEastAsia" w:hint="eastAsia"/>
                <w:color w:val="000000" w:themeColor="text1"/>
                <w:lang w:eastAsia="ja-JP"/>
              </w:rPr>
              <w:t>2</w:t>
            </w:r>
            <w:r w:rsidRPr="00B41423">
              <w:rPr>
                <w:rFonts w:eastAsiaTheme="minorEastAsia" w:hint="eastAsia"/>
                <w:color w:val="000000" w:themeColor="text1"/>
                <w:lang w:eastAsia="ja-JP"/>
              </w:rPr>
              <w:t>週後、</w:t>
            </w:r>
            <w:r w:rsidRPr="00B41423">
              <w:rPr>
                <w:rFonts w:eastAsiaTheme="minorEastAsia" w:hint="eastAsia"/>
                <w:color w:val="000000" w:themeColor="text1"/>
                <w:lang w:eastAsia="ja-JP"/>
              </w:rPr>
              <w:t>6</w:t>
            </w:r>
            <w:r w:rsidRPr="00B41423">
              <w:rPr>
                <w:rFonts w:eastAsiaTheme="minorEastAsia" w:hint="eastAsia"/>
                <w:color w:val="000000" w:themeColor="text1"/>
                <w:lang w:eastAsia="ja-JP"/>
              </w:rPr>
              <w:t>週後に</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回投与した海外での臨床試験を実施した。その結果、本剤投与群、特に</w:t>
            </w:r>
            <w:r w:rsidRPr="00B41423">
              <w:rPr>
                <w:rFonts w:eastAsiaTheme="minorEastAsia" w:hint="eastAsia"/>
                <w:color w:val="000000" w:themeColor="text1"/>
                <w:lang w:eastAsia="ja-JP"/>
              </w:rPr>
              <w:t>10mg/kg</w:t>
            </w:r>
            <w:r w:rsidRPr="00B41423">
              <w:rPr>
                <w:rFonts w:eastAsiaTheme="minorEastAsia" w:hint="eastAsia"/>
                <w:color w:val="000000" w:themeColor="text1"/>
                <w:lang w:eastAsia="ja-JP"/>
              </w:rPr>
              <w:t>群において心不全症状の悪化及び死亡が高率に認められたとの報告がある。初回投与後</w:t>
            </w:r>
            <w:r w:rsidRPr="00B41423">
              <w:rPr>
                <w:rFonts w:eastAsiaTheme="minorEastAsia" w:hint="eastAsia"/>
                <w:color w:val="000000" w:themeColor="text1"/>
                <w:lang w:eastAsia="ja-JP"/>
              </w:rPr>
              <w:t>28</w:t>
            </w:r>
            <w:r w:rsidRPr="00B41423">
              <w:rPr>
                <w:rFonts w:eastAsiaTheme="minorEastAsia" w:hint="eastAsia"/>
                <w:color w:val="000000" w:themeColor="text1"/>
                <w:lang w:eastAsia="ja-JP"/>
              </w:rPr>
              <w:t>週時点において、</w:t>
            </w:r>
            <w:r w:rsidRPr="00B41423">
              <w:rPr>
                <w:rFonts w:eastAsiaTheme="minorEastAsia" w:hint="eastAsia"/>
                <w:color w:val="000000" w:themeColor="text1"/>
                <w:lang w:eastAsia="ja-JP"/>
              </w:rPr>
              <w:t>10mg/kg</w:t>
            </w:r>
            <w:r w:rsidRPr="00B41423">
              <w:rPr>
                <w:rFonts w:eastAsiaTheme="minorEastAsia" w:hint="eastAsia"/>
                <w:color w:val="000000" w:themeColor="text1"/>
                <w:lang w:eastAsia="ja-JP"/>
              </w:rPr>
              <w:t>群で</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例、</w:t>
            </w:r>
            <w:r w:rsidRPr="00B41423">
              <w:rPr>
                <w:rFonts w:eastAsiaTheme="minorEastAsia" w:hint="eastAsia"/>
                <w:color w:val="000000" w:themeColor="text1"/>
                <w:lang w:eastAsia="ja-JP"/>
              </w:rPr>
              <w:t>5mg/kg</w:t>
            </w:r>
            <w:r w:rsidRPr="00B41423">
              <w:rPr>
                <w:rFonts w:eastAsiaTheme="minorEastAsia" w:hint="eastAsia"/>
                <w:color w:val="000000" w:themeColor="text1"/>
                <w:lang w:eastAsia="ja-JP"/>
              </w:rPr>
              <w:t>群で</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例の死亡が認められ、プラセボ群では死亡例はなかった。また、症状悪化による入院は、</w:t>
            </w:r>
            <w:r w:rsidRPr="00B41423">
              <w:rPr>
                <w:rFonts w:eastAsiaTheme="minorEastAsia" w:hint="eastAsia"/>
                <w:color w:val="000000" w:themeColor="text1"/>
                <w:lang w:eastAsia="ja-JP"/>
              </w:rPr>
              <w:t>10mg/kg</w:t>
            </w:r>
            <w:r w:rsidRPr="00B41423">
              <w:rPr>
                <w:rFonts w:eastAsiaTheme="minorEastAsia" w:hint="eastAsia"/>
                <w:color w:val="000000" w:themeColor="text1"/>
                <w:lang w:eastAsia="ja-JP"/>
              </w:rPr>
              <w:t>群</w:t>
            </w:r>
            <w:r w:rsidRPr="00B41423">
              <w:rPr>
                <w:rFonts w:eastAsiaTheme="minorEastAsia" w:hint="eastAsia"/>
                <w:color w:val="000000" w:themeColor="text1"/>
                <w:lang w:eastAsia="ja-JP"/>
              </w:rPr>
              <w:t>51</w:t>
            </w:r>
            <w:r w:rsidRPr="00B41423">
              <w:rPr>
                <w:rFonts w:eastAsiaTheme="minorEastAsia" w:hint="eastAsia"/>
                <w:color w:val="000000" w:themeColor="text1"/>
                <w:lang w:eastAsia="ja-JP"/>
              </w:rPr>
              <w:t>例中</w:t>
            </w:r>
            <w:r w:rsidRPr="00B41423">
              <w:rPr>
                <w:rFonts w:eastAsiaTheme="minorEastAsia" w:hint="eastAsia"/>
                <w:color w:val="000000" w:themeColor="text1"/>
                <w:lang w:eastAsia="ja-JP"/>
              </w:rPr>
              <w:t>11</w:t>
            </w:r>
            <w:r w:rsidRPr="00B41423">
              <w:rPr>
                <w:rFonts w:eastAsiaTheme="minorEastAsia" w:hint="eastAsia"/>
                <w:color w:val="000000" w:themeColor="text1"/>
                <w:lang w:eastAsia="ja-JP"/>
              </w:rPr>
              <w:t>例、</w:t>
            </w:r>
            <w:r w:rsidRPr="00B41423">
              <w:rPr>
                <w:rFonts w:eastAsiaTheme="minorEastAsia" w:hint="eastAsia"/>
                <w:color w:val="000000" w:themeColor="text1"/>
                <w:lang w:eastAsia="ja-JP"/>
              </w:rPr>
              <w:t>5mg/kg</w:t>
            </w:r>
            <w:r w:rsidRPr="00B41423">
              <w:rPr>
                <w:rFonts w:eastAsiaTheme="minorEastAsia" w:hint="eastAsia"/>
                <w:color w:val="000000" w:themeColor="text1"/>
                <w:lang w:eastAsia="ja-JP"/>
              </w:rPr>
              <w:t>群</w:t>
            </w:r>
            <w:r w:rsidRPr="00B41423">
              <w:rPr>
                <w:rFonts w:eastAsiaTheme="minorEastAsia" w:hint="eastAsia"/>
                <w:color w:val="000000" w:themeColor="text1"/>
                <w:lang w:eastAsia="ja-JP"/>
              </w:rPr>
              <w:t>50</w:t>
            </w:r>
            <w:r w:rsidRPr="00B41423">
              <w:rPr>
                <w:rFonts w:eastAsiaTheme="minorEastAsia" w:hint="eastAsia"/>
                <w:color w:val="000000" w:themeColor="text1"/>
                <w:lang w:eastAsia="ja-JP"/>
              </w:rPr>
              <w:t>例中</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例、プラセボ群</w:t>
            </w:r>
            <w:r w:rsidRPr="00B41423">
              <w:rPr>
                <w:rFonts w:eastAsiaTheme="minorEastAsia" w:hint="eastAsia"/>
                <w:color w:val="000000" w:themeColor="text1"/>
                <w:lang w:eastAsia="ja-JP"/>
              </w:rPr>
              <w:t>49</w:t>
            </w:r>
            <w:r w:rsidRPr="00B41423">
              <w:rPr>
                <w:rFonts w:eastAsiaTheme="minorEastAsia" w:hint="eastAsia"/>
                <w:color w:val="000000" w:themeColor="text1"/>
                <w:lang w:eastAsia="ja-JP"/>
              </w:rPr>
              <w:t>例中</w:t>
            </w:r>
            <w:r w:rsidRPr="00B41423">
              <w:rPr>
                <w:rFonts w:eastAsiaTheme="minorEastAsia" w:hint="eastAsia"/>
                <w:color w:val="000000" w:themeColor="text1"/>
                <w:lang w:eastAsia="ja-JP"/>
              </w:rPr>
              <w:t>5</w:t>
            </w:r>
            <w:r w:rsidRPr="00B41423">
              <w:rPr>
                <w:rFonts w:eastAsiaTheme="minorEastAsia" w:hint="eastAsia"/>
                <w:color w:val="000000" w:themeColor="text1"/>
                <w:lang w:eastAsia="ja-JP"/>
              </w:rPr>
              <w:t>例であった。さらに、</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年後の評価における死亡例は、</w:t>
            </w:r>
            <w:r w:rsidRPr="00B41423">
              <w:rPr>
                <w:rFonts w:eastAsiaTheme="minorEastAsia" w:hint="eastAsia"/>
                <w:color w:val="000000" w:themeColor="text1"/>
                <w:lang w:eastAsia="ja-JP"/>
              </w:rPr>
              <w:t>10mg/kg</w:t>
            </w:r>
            <w:r w:rsidRPr="00B41423">
              <w:rPr>
                <w:rFonts w:eastAsiaTheme="minorEastAsia" w:hint="eastAsia"/>
                <w:color w:val="000000" w:themeColor="text1"/>
                <w:lang w:eastAsia="ja-JP"/>
              </w:rPr>
              <w:t>群で</w:t>
            </w:r>
            <w:r w:rsidRPr="00B41423">
              <w:rPr>
                <w:rFonts w:eastAsiaTheme="minorEastAsia" w:hint="eastAsia"/>
                <w:color w:val="000000" w:themeColor="text1"/>
                <w:lang w:eastAsia="ja-JP"/>
              </w:rPr>
              <w:t>8</w:t>
            </w:r>
            <w:r w:rsidRPr="00B41423">
              <w:rPr>
                <w:rFonts w:eastAsiaTheme="minorEastAsia" w:hint="eastAsia"/>
                <w:color w:val="000000" w:themeColor="text1"/>
                <w:lang w:eastAsia="ja-JP"/>
              </w:rPr>
              <w:t>例</w:t>
            </w:r>
            <w:r w:rsidRPr="00B41423">
              <w:rPr>
                <w:rFonts w:eastAsiaTheme="minorEastAsia" w:hint="eastAsia"/>
                <w:color w:val="000000" w:themeColor="text1"/>
                <w:lang w:eastAsia="ja-JP"/>
              </w:rPr>
              <w:lastRenderedPageBreak/>
              <w:t>であったのに対し、</w:t>
            </w:r>
            <w:r w:rsidRPr="00B41423">
              <w:rPr>
                <w:rFonts w:eastAsiaTheme="minorEastAsia" w:hint="eastAsia"/>
                <w:color w:val="000000" w:themeColor="text1"/>
                <w:lang w:eastAsia="ja-JP"/>
              </w:rPr>
              <w:t>5mg/kg</w:t>
            </w:r>
            <w:r w:rsidRPr="00B41423">
              <w:rPr>
                <w:rFonts w:eastAsiaTheme="minorEastAsia" w:hint="eastAsia"/>
                <w:color w:val="000000" w:themeColor="text1"/>
                <w:lang w:eastAsia="ja-JP"/>
              </w:rPr>
              <w:t>群及びプラセボ群ではそれぞれ</w:t>
            </w:r>
            <w:r w:rsidRPr="00B41423">
              <w:rPr>
                <w:rFonts w:eastAsiaTheme="minorEastAsia" w:hint="eastAsia"/>
                <w:color w:val="000000" w:themeColor="text1"/>
                <w:lang w:eastAsia="ja-JP"/>
              </w:rPr>
              <w:t>4</w:t>
            </w:r>
            <w:r w:rsidRPr="00B41423">
              <w:rPr>
                <w:rFonts w:eastAsiaTheme="minorEastAsia" w:hint="eastAsia"/>
                <w:color w:val="000000" w:themeColor="text1"/>
                <w:lang w:eastAsia="ja-JP"/>
              </w:rPr>
              <w:t>例であった。</w:t>
            </w:r>
            <w:r w:rsidRPr="00B41423">
              <w:rPr>
                <w:rFonts w:eastAsiaTheme="minorEastAsia" w:hint="eastAsia"/>
                <w:color w:val="000000" w:themeColor="text1"/>
                <w:lang w:eastAsia="ja-JP"/>
              </w:rPr>
              <w:t>&lt;</w:t>
            </w:r>
            <w:proofErr w:type="spellStart"/>
            <w:r w:rsidRPr="00B41423">
              <w:rPr>
                <w:rFonts w:eastAsiaTheme="minorEastAsia" w:hint="eastAsia"/>
                <w:color w:val="000000" w:themeColor="text1"/>
                <w:lang w:eastAsia="ja-JP"/>
              </w:rPr>
              <w:t>HeaderRef</w:t>
            </w:r>
            <w:proofErr w:type="spellEnd"/>
            <w:r w:rsidRPr="00B41423">
              <w:rPr>
                <w:rFonts w:eastAsiaTheme="minorEastAsia" w:hint="eastAsia"/>
                <w:color w:val="000000" w:themeColor="text1"/>
                <w:lang w:eastAsia="ja-JP"/>
              </w:rPr>
              <w:t xml:space="preserve"> ref="HDR_PMDA_ContraIndications_20190603114407_21" /&gt;&lt;/Lang&gt;</w:t>
            </w:r>
          </w:p>
          <w:p w14:paraId="359E14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C910F4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&lt;/Item&gt;</w:t>
            </w:r>
          </w:p>
          <w:p w14:paraId="34032A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 heading="free" id="HDR_PMDA_InformationBasedOnClinicalUse_20201013102953_70"&gt;</w:t>
            </w:r>
          </w:p>
          <w:p w14:paraId="78803E9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AEE054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乾癬患者において、本剤と紫外線療法又は既存の全身治療との併用に対する有効性と安全性は確立していない（使用経験がない）。</w:t>
            </w:r>
            <w:r w:rsidRPr="00B41423">
              <w:rPr>
                <w:rFonts w:eastAsiaTheme="minorEastAsia" w:hint="eastAsia"/>
                <w:color w:val="000000" w:themeColor="text1"/>
                <w:lang w:eastAsia="ja-JP"/>
              </w:rPr>
              <w:t>&lt;/Lang&gt;</w:t>
            </w:r>
          </w:p>
          <w:p w14:paraId="484CD67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CBBE0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&lt;/Item&gt;</w:t>
            </w:r>
          </w:p>
          <w:p w14:paraId="11464B5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 heading="free" id="HDR_PMDA_InformationBasedOnClinicalUse_20201013102953_71"&gt;</w:t>
            </w:r>
          </w:p>
          <w:p w14:paraId="50C4396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2DB934B"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r w:rsidRPr="00B41423">
              <w:rPr>
                <w:rFonts w:eastAsiaTheme="minorEastAsia" w:hint="eastAsia"/>
                <w:color w:val="000000" w:themeColor="text1"/>
                <w:lang w:eastAsia="ja-JP"/>
              </w:rPr>
              <w:t>xml:lang</w:t>
            </w:r>
            <w:proofErr w:type="spell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本剤の臨床試験及び臨床試験終了後</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年間又は</w:t>
            </w:r>
            <w:r w:rsidRPr="00B41423">
              <w:rPr>
                <w:rFonts w:eastAsiaTheme="minorEastAsia" w:hint="eastAsia"/>
                <w:color w:val="000000" w:themeColor="text1"/>
                <w:lang w:eastAsia="ja-JP"/>
              </w:rPr>
              <w:t>5</w:t>
            </w:r>
            <w:r w:rsidRPr="00B41423">
              <w:rPr>
                <w:rFonts w:eastAsiaTheme="minorEastAsia" w:hint="eastAsia"/>
                <w:color w:val="000000" w:themeColor="text1"/>
                <w:lang w:eastAsia="ja-JP"/>
              </w:rPr>
              <w:t>年間の追跡調査において、悪性リンパ腫、乳癌、黒色腫、扁平上皮癌、直腸腺癌、基底細胞癌及び皮膚癌等が</w:t>
            </w:r>
            <w:r w:rsidRPr="00B41423">
              <w:rPr>
                <w:rFonts w:eastAsiaTheme="minorEastAsia" w:hint="eastAsia"/>
                <w:color w:val="000000" w:themeColor="text1"/>
                <w:lang w:eastAsia="ja-JP"/>
              </w:rPr>
              <w:t>169</w:t>
            </w:r>
            <w:r w:rsidRPr="00B41423">
              <w:rPr>
                <w:rFonts w:eastAsiaTheme="minorEastAsia" w:hint="eastAsia"/>
                <w:color w:val="000000" w:themeColor="text1"/>
                <w:lang w:eastAsia="ja-JP"/>
              </w:rPr>
              <w:t>例に報告されている。本剤投与と悪性腫瘍発現の関連性を検討するため、実際に悪性腫瘍が認められた例数並びに大規模なデータベースから抽出した同一背景を有する一般集団からの予測例数を表</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に示した。この予測例数は、症例毎の性、年齢、追跡期間等より</w:t>
            </w:r>
            <w:r w:rsidRPr="00B41423">
              <w:rPr>
                <w:rFonts w:eastAsiaTheme="minorEastAsia" w:hint="eastAsia"/>
                <w:color w:val="000000" w:themeColor="text1"/>
                <w:lang w:eastAsia="ja-JP"/>
              </w:rPr>
              <w:t>NIH SEER</w:t>
            </w:r>
            <w:r w:rsidRPr="00B41423">
              <w:rPr>
                <w:rFonts w:eastAsiaTheme="minorEastAsia" w:hint="eastAsia"/>
                <w:color w:val="000000" w:themeColor="text1"/>
                <w:lang w:eastAsia="ja-JP"/>
              </w:rPr>
              <w:t>データベース（</w:t>
            </w:r>
            <w:r w:rsidRPr="00B41423">
              <w:rPr>
                <w:rFonts w:eastAsiaTheme="minorEastAsia" w:hint="eastAsia"/>
                <w:color w:val="000000" w:themeColor="text1"/>
                <w:lang w:eastAsia="ja-JP"/>
              </w:rPr>
              <w:t xml:space="preserve">National Institute of Health </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NIH</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Surveillance, Epidemiology, and End Results</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SEER</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database</w:t>
            </w:r>
            <w:r w:rsidRPr="00B41423">
              <w:rPr>
                <w:rFonts w:eastAsiaTheme="minorEastAsia" w:hint="eastAsia"/>
                <w:color w:val="000000" w:themeColor="text1"/>
                <w:lang w:eastAsia="ja-JP"/>
              </w:rPr>
              <w:t>）から推定した値を用いた。表</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のクローン病患者での比較では、本剤投与群における悪性腫瘍の予測例数</w:t>
            </w:r>
            <w:r w:rsidRPr="00B41423">
              <w:rPr>
                <w:rFonts w:eastAsiaTheme="minorEastAsia" w:hint="eastAsia"/>
                <w:color w:val="000000" w:themeColor="text1"/>
                <w:lang w:eastAsia="ja-JP"/>
              </w:rPr>
              <w:t>14.49</w:t>
            </w:r>
            <w:r w:rsidRPr="00B41423">
              <w:rPr>
                <w:rFonts w:eastAsiaTheme="minorEastAsia" w:hint="eastAsia"/>
                <w:color w:val="000000" w:themeColor="text1"/>
                <w:lang w:eastAsia="ja-JP"/>
              </w:rPr>
              <w:t>例に対し観察例数は</w:t>
            </w:r>
            <w:r w:rsidRPr="00B41423">
              <w:rPr>
                <w:rFonts w:eastAsiaTheme="minorEastAsia" w:hint="eastAsia"/>
                <w:color w:val="000000" w:themeColor="text1"/>
                <w:lang w:eastAsia="ja-JP"/>
              </w:rPr>
              <w:t>21</w:t>
            </w:r>
            <w:r w:rsidRPr="00B41423">
              <w:rPr>
                <w:rFonts w:eastAsiaTheme="minorEastAsia" w:hint="eastAsia"/>
                <w:color w:val="000000" w:themeColor="text1"/>
                <w:lang w:eastAsia="ja-JP"/>
              </w:rPr>
              <w:t>例であった。一方、プラセボ群においては予測例数</w:t>
            </w:r>
            <w:r w:rsidRPr="00B41423">
              <w:rPr>
                <w:rFonts w:eastAsiaTheme="minorEastAsia" w:hint="eastAsia"/>
                <w:color w:val="000000" w:themeColor="text1"/>
                <w:lang w:eastAsia="ja-JP"/>
              </w:rPr>
              <w:t>0.20</w:t>
            </w:r>
            <w:r w:rsidRPr="00B41423">
              <w:rPr>
                <w:rFonts w:eastAsiaTheme="minorEastAsia" w:hint="eastAsia"/>
                <w:color w:val="000000" w:themeColor="text1"/>
                <w:lang w:eastAsia="ja-JP"/>
              </w:rPr>
              <w:t>例に対し観察例数は</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例であった。</w:t>
            </w:r>
            <w:r w:rsidRPr="00B41423">
              <w:rPr>
                <w:rFonts w:eastAsiaTheme="minorEastAsia" w:hint="eastAsia"/>
                <w:color w:val="000000" w:themeColor="text1"/>
                <w:lang w:eastAsia="ja-JP"/>
              </w:rPr>
              <w:t>&lt;</w:t>
            </w:r>
            <w:proofErr w:type="spellStart"/>
            <w:r w:rsidRPr="00B41423">
              <w:rPr>
                <w:rFonts w:eastAsiaTheme="minorEastAsia" w:hint="eastAsia"/>
                <w:color w:val="000000" w:themeColor="text1"/>
                <w:lang w:eastAsia="ja-JP"/>
              </w:rPr>
              <w:t>HeaderRef</w:t>
            </w:r>
            <w:proofErr w:type="spellEnd"/>
            <w:r w:rsidRPr="00B41423">
              <w:rPr>
                <w:rFonts w:eastAsiaTheme="minorEastAsia" w:hint="eastAsia"/>
                <w:color w:val="000000" w:themeColor="text1"/>
                <w:lang w:eastAsia="ja-JP"/>
              </w:rPr>
              <w:t xml:space="preserve"> ref="HDR_PMDA_Warnings_20200416171249_1" /&gt;,&lt;</w:t>
            </w:r>
            <w:proofErr w:type="spellStart"/>
            <w:r w:rsidRPr="00B41423">
              <w:rPr>
                <w:rFonts w:eastAsiaTheme="minorEastAsia" w:hint="eastAsia"/>
                <w:color w:val="000000" w:themeColor="text1"/>
                <w:lang w:eastAsia="ja-JP"/>
              </w:rPr>
              <w:t>HeaderRef</w:t>
            </w:r>
            <w:proofErr w:type="spellEnd"/>
            <w:r w:rsidRPr="00B41423">
              <w:rPr>
                <w:rFonts w:eastAsiaTheme="minorEastAsia" w:hint="eastAsia"/>
                <w:color w:val="000000" w:themeColor="text1"/>
                <w:lang w:eastAsia="ja-JP"/>
              </w:rPr>
              <w:t xml:space="preserve"> ref="HD</w:t>
            </w:r>
            <w:r w:rsidRPr="00B41423">
              <w:rPr>
                <w:rFonts w:eastAsiaTheme="minorEastAsia"/>
                <w:color w:val="000000" w:themeColor="text1"/>
                <w:lang w:eastAsia="ja-JP"/>
              </w:rPr>
              <w:t>R_PMDA_ImportantPrecautions_20201013102953_40" /&gt;&lt;/Lang&gt;</w:t>
            </w:r>
          </w:p>
          <w:p w14:paraId="0CAE5A6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7CFA13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1368E63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 xml:space="preserve"> align="top"&gt;</w:t>
            </w:r>
          </w:p>
          <w:p w14:paraId="3A53C18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表</w:t>
            </w:r>
            <w:r w:rsidRPr="00B41423">
              <w:rPr>
                <w:rFonts w:eastAsiaTheme="minorEastAsia" w:hint="eastAsia"/>
                <w:color w:val="000000" w:themeColor="text1"/>
                <w:lang w:eastAsia="ja-JP"/>
              </w:rPr>
              <w:t>1.</w:t>
            </w:r>
            <w:r w:rsidRPr="00B41423">
              <w:rPr>
                <w:rFonts w:eastAsiaTheme="minorEastAsia" w:hint="eastAsia"/>
                <w:color w:val="000000" w:themeColor="text1"/>
                <w:lang w:eastAsia="ja-JP"/>
              </w:rPr>
              <w:t>クローン病全試験での悪性腫瘍の観察例数及び予測例数</w:t>
            </w:r>
            <w:r w:rsidRPr="00B41423">
              <w:rPr>
                <w:rFonts w:eastAsiaTheme="minorEastAsia" w:hint="eastAsia"/>
                <w:color w:val="000000" w:themeColor="text1"/>
                <w:lang w:eastAsia="ja-JP"/>
              </w:rPr>
              <w:t>&lt;/Lang&gt;</w:t>
            </w:r>
          </w:p>
          <w:p w14:paraId="3A33A50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&gt;</w:t>
            </w:r>
          </w:p>
          <w:p w14:paraId="6A4E6FE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 xml:space="preserve"> </w:t>
            </w:r>
            <w:proofErr w:type="spellStart"/>
            <w:r w:rsidRPr="00B41423">
              <w:rPr>
                <w:rFonts w:eastAsiaTheme="minorEastAsia"/>
                <w:color w:val="000000" w:themeColor="text1"/>
                <w:lang w:eastAsia="ja-JP"/>
              </w:rPr>
              <w:t>totalWidth</w:t>
            </w:r>
            <w:proofErr w:type="spellEnd"/>
            <w:r w:rsidRPr="00B41423">
              <w:rPr>
                <w:rFonts w:eastAsiaTheme="minorEastAsia"/>
                <w:color w:val="000000" w:themeColor="text1"/>
                <w:lang w:eastAsia="ja-JP"/>
              </w:rPr>
              <w:t>="100%"&gt;</w:t>
            </w:r>
          </w:p>
          <w:p w14:paraId="5E27EED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width="35.5%" /&gt;</w:t>
            </w:r>
          </w:p>
          <w:p w14:paraId="3D03C7D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5515587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2EF0C32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&lt;Col width="21.5%" /&gt;</w:t>
            </w:r>
          </w:p>
          <w:p w14:paraId="657A64E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&gt;</w:t>
            </w:r>
          </w:p>
          <w:p w14:paraId="237F1B8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5E4F3FA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149424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27FA2F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59C828D"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クローン病全試験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20492F5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2AB025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58496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A97F58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2B220B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プラセボ投与例</w:t>
            </w:r>
            <w:r w:rsidRPr="00B41423">
              <w:rPr>
                <w:rFonts w:eastAsiaTheme="minorEastAsia" w:hint="eastAsia"/>
                <w:color w:val="000000" w:themeColor="text1"/>
                <w:lang w:eastAsia="ja-JP"/>
              </w:rPr>
              <w:t>&lt;/Lang&gt;</w:t>
            </w:r>
          </w:p>
          <w:p w14:paraId="269DF7E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53D2B1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6AA218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7D66AD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7CE095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649D1E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9078A8D"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715B1D0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F76C07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9C32E9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FDF0CA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AF54C8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0F863D4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BEA6D6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B746F6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CE35C0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94D36B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023874E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AE98FC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D3D47D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2F9FAB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B132E3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9E1E77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A79FCD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54E50BC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00FAE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AA6393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5ED25E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5D3061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="ja"&gt;97&lt;/Lang&gt;</w:t>
            </w:r>
          </w:p>
          <w:p w14:paraId="7B9DD35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0C247E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84EA20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BAA7FF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46FB307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="ja"&gt;0&lt;/Lang&gt;</w:t>
            </w:r>
          </w:p>
          <w:p w14:paraId="2D8039D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B381F2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30F4B5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CCB443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D03EC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="ja"&gt;0.01&lt;/Lang&gt;</w:t>
            </w:r>
          </w:p>
          <w:p w14:paraId="5AA749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EBE77E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C0B8BA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1FA37B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7399AA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7EF446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11FD252"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1CD488C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08F1C5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D3F39B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D95912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DEE21B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="ja"&gt;96&lt;/Lang&gt;</w:t>
            </w:r>
          </w:p>
          <w:p w14:paraId="53904B4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1A424C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122CAA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EC5D1B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60A6FE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="ja"&gt;1&lt;/Lang&gt;</w:t>
            </w:r>
          </w:p>
          <w:p w14:paraId="3973F3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05A9F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FA23B6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DCD204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15D13E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5AD2186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90009A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1802A4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CE1FB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4876D7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A7EC8C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CE8E7E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6E16A8C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6556B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6080B8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DAFBB9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9BBB55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="ja"&gt;96&lt;/Lang&gt;</w:t>
            </w:r>
          </w:p>
          <w:p w14:paraId="5128BA9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28C54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C9E440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EA43D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DE572F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="ja"&gt;1&lt;/Lang&gt;</w:t>
            </w:r>
          </w:p>
          <w:p w14:paraId="467946D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359FE51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224C9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866144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F24BD1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="ja"&gt;0.19&lt;/Lang&gt;</w:t>
            </w:r>
          </w:p>
          <w:p w14:paraId="2F75DD6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7BBF3B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082776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082B40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E543E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0F5C7A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FF8D962"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38B879A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81F635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731F2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243C8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D72822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="ja"&gt;96&lt;/Lang&gt;</w:t>
            </w:r>
          </w:p>
          <w:p w14:paraId="4CF6CD7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335C8F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16A968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11E604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5FB74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="ja"&gt;1&lt;/Lang&gt;</w:t>
            </w:r>
          </w:p>
          <w:p w14:paraId="240780A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EDE65C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4F41D9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42146C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BA567A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="ja"&gt;0.20&lt;/Lang&gt;</w:t>
            </w:r>
          </w:p>
          <w:p w14:paraId="4387762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ECD487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4626F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F6F774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23EEED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35DECC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52328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クローン病全試験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1D68B4B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4E9A44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24F07F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CF0501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A3E3EC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w:t>
            </w:r>
            <w:r w:rsidRPr="00B41423">
              <w:rPr>
                <w:rFonts w:eastAsiaTheme="minorEastAsia" w:hint="eastAsia"/>
                <w:color w:val="000000" w:themeColor="text1"/>
                <w:lang w:eastAsia="ja-JP"/>
              </w:rPr>
              <w:t>レミケード</w:t>
            </w:r>
            <w:r w:rsidRPr="00B41423">
              <w:rPr>
                <w:rFonts w:eastAsiaTheme="minor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color w:val="000000" w:themeColor="text1"/>
                <w:lang w:eastAsia="ja-JP"/>
              </w:rPr>
              <w:t>&lt;/Sup&gt;</w:t>
            </w:r>
            <w:r w:rsidRPr="00B41423">
              <w:rPr>
                <w:rFonts w:eastAsiaTheme="minorEastAsia" w:hint="eastAsia"/>
                <w:color w:val="000000" w:themeColor="text1"/>
                <w:lang w:eastAsia="ja-JP"/>
              </w:rPr>
              <w:t>投与例</w:t>
            </w:r>
            <w:r w:rsidRPr="00B41423">
              <w:rPr>
                <w:rFonts w:eastAsiaTheme="minorEastAsia"/>
                <w:color w:val="000000" w:themeColor="text1"/>
                <w:lang w:eastAsia="ja-JP"/>
              </w:rPr>
              <w:t>&lt;/Lang&gt;</w:t>
            </w:r>
          </w:p>
          <w:p w14:paraId="00FB34C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023AF7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4107DB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7B4C8D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D89289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1E6C58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D35A1F1"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lastRenderedPageBreak/>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1D926DB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5881D8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1E0F31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DDBBF8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24EB080"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1FD5E2E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B6ED84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66B8E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744EBC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A152F5D"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49C7045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FE334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D01208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F4A964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B738EC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B38A3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6E2B602"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226D5F0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8E2F2B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585732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B9E720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888995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="ja"&gt;4094&lt;/Lang&gt;</w:t>
            </w:r>
          </w:p>
          <w:p w14:paraId="3B6F2D3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32680E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72CFE2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41F1A4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83EDB4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="ja"&gt;2&lt;/Lang&gt;</w:t>
            </w:r>
          </w:p>
          <w:p w14:paraId="1E6FC87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16AD07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9CBCDB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A9F4AE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C08876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="ja"&gt;0.65&lt;/Lang&gt;</w:t>
            </w:r>
          </w:p>
          <w:p w14:paraId="5E40842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C1B2D1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99E233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2BA276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A85C71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933E4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D2A55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1A1F0C4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42790D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CEC115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7615D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D560BA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="ja"&gt;4085&lt;/Lang&gt;</w:t>
            </w:r>
          </w:p>
          <w:p w14:paraId="590ADAE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107C3E0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963C31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341416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97798D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="ja"&gt;8&lt;/Lang&gt;</w:t>
            </w:r>
          </w:p>
          <w:p w14:paraId="4C2E2F7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2DFC22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D27DE1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D7FA0E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44C664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21FD949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839CE3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CA966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09CC52C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E8F44B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94C572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0B86D60"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1E48DF8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CB42E3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75DA43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E726AB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759F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="ja"&gt;4055&lt;/Lang&gt;</w:t>
            </w:r>
          </w:p>
          <w:p w14:paraId="2972702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645EB5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362AB5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B542C0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729F94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="ja"&gt;19&lt;/Lang&gt;</w:t>
            </w:r>
          </w:p>
          <w:p w14:paraId="304E33B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322385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2D9159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D1CFD9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C3A7B1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="ja"&gt;13.85&lt;/Lang&gt;</w:t>
            </w:r>
          </w:p>
          <w:p w14:paraId="7A91731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8F8AFE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781825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E7237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ED162B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1C4051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803B5F2"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6167CB0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E565C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C7F262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4E7F80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238F3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="ja"&gt;4055&lt;/Lang&gt;</w:t>
            </w:r>
          </w:p>
          <w:p w14:paraId="593A2D4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7E8308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19B3B5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B4008D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2A0F01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="ja"&gt;21&lt;/Lang&gt;</w:t>
            </w:r>
          </w:p>
          <w:p w14:paraId="632741C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41240B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B4957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7AB5A7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3BB7DA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="ja"&gt;14.49&lt;/Lang&gt;</w:t>
            </w:r>
          </w:p>
          <w:p w14:paraId="1AD0160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BEA0AB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CAB131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A06FFD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2991A95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 xml:space="preserve"> align="left"&gt;</w:t>
            </w:r>
          </w:p>
          <w:p w14:paraId="5419EDA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1BE2BD5"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：既に終了したクローン病試験の試験期間中及び</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年間の長期安全性追跡調査での発現例数を集計</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NIH SEER database</w:t>
            </w:r>
            <w:r w:rsidRPr="00B41423">
              <w:rPr>
                <w:rFonts w:eastAsiaTheme="minorEastAsia" w:hint="eastAsia"/>
                <w:color w:val="000000" w:themeColor="text1"/>
                <w:lang w:eastAsia="ja-JP"/>
              </w:rPr>
              <w:t>に含まれていない非黒色腫性皮膚癌については除外</w:t>
            </w:r>
            <w:r w:rsidRPr="00B41423">
              <w:rPr>
                <w:rFonts w:eastAsiaTheme="minorEastAsia" w:hint="eastAsia"/>
                <w:color w:val="000000" w:themeColor="text1"/>
                <w:lang w:eastAsia="ja-JP"/>
              </w:rPr>
              <w:t>&lt;/Lang&gt;</w:t>
            </w:r>
          </w:p>
          <w:p w14:paraId="77A444E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3F4001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&gt;</w:t>
            </w:r>
          </w:p>
          <w:p w14:paraId="72B3C59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75B1542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EF7467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また、関節リウマチ患者での悪性腫瘍の観察例数及び予測例数を表</w:t>
            </w:r>
            <w:r w:rsidRPr="00B41423">
              <w:rPr>
                <w:rFonts w:eastAsiaTheme="minorEastAsia" w:hint="eastAsia"/>
                <w:color w:val="000000" w:themeColor="text1"/>
                <w:lang w:eastAsia="ja-JP"/>
              </w:rPr>
              <w:t>2</w:t>
            </w:r>
            <w:r w:rsidRPr="00B41423">
              <w:rPr>
                <w:rFonts w:eastAsiaTheme="minorEastAsia" w:hint="eastAsia"/>
                <w:color w:val="000000" w:themeColor="text1"/>
                <w:lang w:eastAsia="ja-JP"/>
              </w:rPr>
              <w:t>に示した。本剤投与群では予測例数</w:t>
            </w:r>
            <w:r w:rsidRPr="00B41423">
              <w:rPr>
                <w:rFonts w:eastAsiaTheme="minorEastAsia" w:hint="eastAsia"/>
                <w:color w:val="000000" w:themeColor="text1"/>
                <w:lang w:eastAsia="ja-JP"/>
              </w:rPr>
              <w:t>52.37</w:t>
            </w:r>
            <w:r w:rsidRPr="00B41423">
              <w:rPr>
                <w:rFonts w:eastAsiaTheme="minorEastAsia" w:hint="eastAsia"/>
                <w:color w:val="000000" w:themeColor="text1"/>
                <w:lang w:eastAsia="ja-JP"/>
              </w:rPr>
              <w:t>例に対し観察例数は</w:t>
            </w:r>
            <w:r w:rsidRPr="00B41423">
              <w:rPr>
                <w:rFonts w:eastAsiaTheme="minorEastAsia" w:hint="eastAsia"/>
                <w:color w:val="000000" w:themeColor="text1"/>
                <w:lang w:eastAsia="ja-JP"/>
              </w:rPr>
              <w:t>50</w:t>
            </w:r>
            <w:r w:rsidRPr="00B41423">
              <w:rPr>
                <w:rFonts w:eastAsiaTheme="minorEastAsia" w:hint="eastAsia"/>
                <w:color w:val="000000" w:themeColor="text1"/>
                <w:lang w:eastAsia="ja-JP"/>
              </w:rPr>
              <w:t>例、プラセボ群では、予測例数</w:t>
            </w:r>
            <w:r w:rsidRPr="00B41423">
              <w:rPr>
                <w:rFonts w:eastAsiaTheme="minorEastAsia" w:hint="eastAsia"/>
                <w:color w:val="000000" w:themeColor="text1"/>
                <w:lang w:eastAsia="ja-JP"/>
              </w:rPr>
              <w:t>13.61</w:t>
            </w:r>
            <w:r w:rsidRPr="00B41423">
              <w:rPr>
                <w:rFonts w:eastAsiaTheme="minorEastAsia" w:hint="eastAsia"/>
                <w:color w:val="000000" w:themeColor="text1"/>
                <w:lang w:eastAsia="ja-JP"/>
              </w:rPr>
              <w:t>例に対し観察例数は</w:t>
            </w:r>
            <w:r w:rsidRPr="00B41423">
              <w:rPr>
                <w:rFonts w:eastAsiaTheme="minorEastAsia" w:hint="eastAsia"/>
                <w:color w:val="000000" w:themeColor="text1"/>
                <w:lang w:eastAsia="ja-JP"/>
              </w:rPr>
              <w:t>10</w:t>
            </w:r>
            <w:r w:rsidRPr="00B41423">
              <w:rPr>
                <w:rFonts w:eastAsiaTheme="minorEastAsia" w:hint="eastAsia"/>
                <w:color w:val="000000" w:themeColor="text1"/>
                <w:lang w:eastAsia="ja-JP"/>
              </w:rPr>
              <w:t>例であった。</w:t>
            </w:r>
            <w:r w:rsidRPr="00B41423">
              <w:rPr>
                <w:rFonts w:eastAsiaTheme="minorEastAsia" w:hint="eastAsia"/>
                <w:color w:val="000000" w:themeColor="text1"/>
                <w:lang w:eastAsia="ja-JP"/>
              </w:rPr>
              <w:t>&lt;/Lang&gt;</w:t>
            </w:r>
          </w:p>
          <w:p w14:paraId="5F56663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09D48C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7CFD64C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 xml:space="preserve"> align="top"&gt;</w:t>
            </w:r>
          </w:p>
          <w:p w14:paraId="20106E3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表</w:t>
            </w:r>
            <w:r w:rsidRPr="00B41423">
              <w:rPr>
                <w:rFonts w:eastAsiaTheme="minorEastAsia" w:hint="eastAsia"/>
                <w:color w:val="000000" w:themeColor="text1"/>
                <w:lang w:eastAsia="ja-JP"/>
              </w:rPr>
              <w:t>2.</w:t>
            </w:r>
            <w:r w:rsidRPr="00B41423">
              <w:rPr>
                <w:rFonts w:eastAsiaTheme="minorEastAsia" w:hint="eastAsia"/>
                <w:color w:val="000000" w:themeColor="text1"/>
                <w:lang w:eastAsia="ja-JP"/>
              </w:rPr>
              <w:t>関節リウマチ全試験での悪性腫瘍の観察例数及び予測例数</w:t>
            </w:r>
            <w:r w:rsidRPr="00B41423">
              <w:rPr>
                <w:rFonts w:eastAsiaTheme="minorEastAsia" w:hint="eastAsia"/>
                <w:color w:val="000000" w:themeColor="text1"/>
                <w:lang w:eastAsia="ja-JP"/>
              </w:rPr>
              <w:t>&lt;/Lang&gt;</w:t>
            </w:r>
          </w:p>
          <w:p w14:paraId="31608C0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&gt;</w:t>
            </w:r>
          </w:p>
          <w:p w14:paraId="5FE962F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 xml:space="preserve"> </w:t>
            </w:r>
            <w:proofErr w:type="spellStart"/>
            <w:r w:rsidRPr="00B41423">
              <w:rPr>
                <w:rFonts w:eastAsiaTheme="minorEastAsia"/>
                <w:color w:val="000000" w:themeColor="text1"/>
                <w:lang w:eastAsia="ja-JP"/>
              </w:rPr>
              <w:t>totalWidth</w:t>
            </w:r>
            <w:proofErr w:type="spellEnd"/>
            <w:r w:rsidRPr="00B41423">
              <w:rPr>
                <w:rFonts w:eastAsiaTheme="minorEastAsia"/>
                <w:color w:val="000000" w:themeColor="text1"/>
                <w:lang w:eastAsia="ja-JP"/>
              </w:rPr>
              <w:t>="100%"&gt;</w:t>
            </w:r>
          </w:p>
          <w:p w14:paraId="1786062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width="35.5%" /&gt;</w:t>
            </w:r>
          </w:p>
          <w:p w14:paraId="0BA5F18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782EFA0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3D3B4E7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273DF66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&gt;</w:t>
            </w:r>
          </w:p>
          <w:p w14:paraId="0F21EE9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23C9BF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0DC1FD3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61BCC1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370A501"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関節リウマチ全試験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237708B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2896C0F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A75345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D66F14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143500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プラセボ投与例</w:t>
            </w:r>
            <w:r w:rsidRPr="00B41423">
              <w:rPr>
                <w:rFonts w:eastAsiaTheme="minorEastAsia" w:hint="eastAsia"/>
                <w:color w:val="000000" w:themeColor="text1"/>
                <w:lang w:eastAsia="ja-JP"/>
              </w:rPr>
              <w:t>&lt;/Lang&gt;</w:t>
            </w:r>
          </w:p>
          <w:p w14:paraId="7E6182C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DE286D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65B1C9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065129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087122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8D15B0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29F1AF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3CD9C7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9CA307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CB110F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FE4396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17C142B"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601E7BF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C87152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543C2F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39AC43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3652C1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3B5979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99C2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FCBBC1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5FB2A3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5F8EC5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342BEA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2985AEB"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19E4ABD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4A0FFA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F7C1AA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71878D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0E01AE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="ja"&gt;1626&lt;/Lang&gt;</w:t>
            </w:r>
          </w:p>
          <w:p w14:paraId="7075117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62C04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1B98A3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5F967D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C1215C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="ja"&gt;0&lt;/Lang&gt;</w:t>
            </w:r>
          </w:p>
          <w:p w14:paraId="5CDB19D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C7B01C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60023B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E67A11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89CA9D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="ja"&gt;0.46&lt;/Lang&gt;</w:t>
            </w:r>
          </w:p>
          <w:p w14:paraId="5D2C113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E9C633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096E35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79D2B0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389310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12B49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4C2446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4BC706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D644DD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C0AE57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912784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49BFDB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="ja"&gt;1611&lt;/Lang&gt;</w:t>
            </w:r>
          </w:p>
          <w:p w14:paraId="4F609C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867CB8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0F8C23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2401B6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067898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="ja"&gt;6&lt;/Lang&gt;</w:t>
            </w:r>
          </w:p>
          <w:p w14:paraId="3F13842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AC218B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33B466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408A50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AB0B01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475FA64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B7A3E9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BC10AE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7CC92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E2A282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2536F8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E9940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4CE1E86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19C9E6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07625C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F94BC0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7FF40B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="ja"&gt;1604&lt;/Lang&gt;</w:t>
            </w:r>
          </w:p>
          <w:p w14:paraId="7662D8A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91EDB5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FD1232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53F19E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0D1F20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="ja"&gt;10&lt;/Lang&gt;</w:t>
            </w:r>
          </w:p>
          <w:p w14:paraId="4140114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1E4878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72FDD4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24885B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33FB6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="ja"&gt;13.16&lt;/Lang&gt;</w:t>
            </w:r>
          </w:p>
          <w:p w14:paraId="3E49E6C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4265D2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ED130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A3AF44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2BB04B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BB1ADB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A61096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47B2DE2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40081C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27FE82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FF98B0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357CFE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="ja"&gt;1604&lt;/Lang&gt;</w:t>
            </w:r>
          </w:p>
          <w:p w14:paraId="4AD0BA5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48AB15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7C246D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324D06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65C6DB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="ja"&gt;10&lt;/Lang&gt;</w:t>
            </w:r>
          </w:p>
          <w:p w14:paraId="22E8EA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C77451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6A2AB9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99CD19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0204C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="ja"&gt;13.61&lt;/Lang&gt;</w:t>
            </w:r>
          </w:p>
          <w:p w14:paraId="522DD1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2D17E7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9EE546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729E3B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D10CE2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8C1614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DBD694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関節リウマチ全試験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567BF70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CC15AA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0C09E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88B888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C0097D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w:t>
            </w:r>
            <w:r w:rsidRPr="00B41423">
              <w:rPr>
                <w:rFonts w:eastAsiaTheme="minorEastAsia" w:hint="eastAsia"/>
                <w:color w:val="000000" w:themeColor="text1"/>
                <w:lang w:eastAsia="ja-JP"/>
              </w:rPr>
              <w:t>レミケード</w:t>
            </w:r>
            <w:r w:rsidRPr="00B41423">
              <w:rPr>
                <w:rFonts w:eastAsiaTheme="minor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color w:val="000000" w:themeColor="text1"/>
                <w:lang w:eastAsia="ja-JP"/>
              </w:rPr>
              <w:t>&lt;/Sup&gt;</w:t>
            </w:r>
            <w:r w:rsidRPr="00B41423">
              <w:rPr>
                <w:rFonts w:eastAsiaTheme="minorEastAsia" w:hint="eastAsia"/>
                <w:color w:val="000000" w:themeColor="text1"/>
                <w:lang w:eastAsia="ja-JP"/>
              </w:rPr>
              <w:t>投与例</w:t>
            </w:r>
            <w:r w:rsidRPr="00B41423">
              <w:rPr>
                <w:rFonts w:eastAsiaTheme="minorEastAsia"/>
                <w:color w:val="000000" w:themeColor="text1"/>
                <w:lang w:eastAsia="ja-JP"/>
              </w:rPr>
              <w:t>&lt;/Lang&gt;</w:t>
            </w:r>
          </w:p>
          <w:p w14:paraId="6DCD671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BF9F8A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FC4601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BA7AC0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A7F2F3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C42D3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ABCA27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41B2BD0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10A75B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95180A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6C09A5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5ED2E77"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271C784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A3F841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1BABAE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3A0D5E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C3B02A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3EE133D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08F301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03428B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C0B9A5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042D31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4CF294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A6F3F1E"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08D52FD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59887E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7A238A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5643E3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1B31B2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="ja"&gt;6391&lt;/Lang&gt;</w:t>
            </w:r>
          </w:p>
          <w:p w14:paraId="1F25348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15C1F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62EFF1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3FC719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69F7BA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="ja"&gt;9&lt;/Lang&gt;</w:t>
            </w:r>
          </w:p>
          <w:p w14:paraId="2F57E44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9DC4DA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39B064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D4CEE7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B65443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="ja"&gt;1.79&lt;/Lang&gt;</w:t>
            </w:r>
          </w:p>
          <w:p w14:paraId="66F7BF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97704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5F5594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06FC9E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BA137D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2E7672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6C2FC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3B7200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F973B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7D67A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A2D491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59D61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="ja"&gt;6357&lt;/Lang&gt;</w:t>
            </w:r>
          </w:p>
          <w:p w14:paraId="7F76146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FFA9A0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BF3BEE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0EFA55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4A608F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="ja"&gt;24&lt;/Lang&gt;</w:t>
            </w:r>
          </w:p>
          <w:p w14:paraId="40B1CA5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FAC155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7BB8B1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0D4AF9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A6084A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23CDC3E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7E02D9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E428D3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A30652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DA456E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4A7242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B21C6A7"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49CEC52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6DD31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C46F6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96FAAC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BF80BB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="ja"&gt;6343&lt;/Lang&gt;</w:t>
            </w:r>
          </w:p>
          <w:p w14:paraId="15E5F00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136FFA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5F9CC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B2E1F7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37982B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="ja"&gt;41&lt;/Lang&gt;</w:t>
            </w:r>
          </w:p>
          <w:p w14:paraId="5798EE7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1011D5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2CFE28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C32574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4AC01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="ja"&gt;50.80&lt;/Lang&gt;</w:t>
            </w:r>
          </w:p>
          <w:p w14:paraId="38B7296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BB934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80EF71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12A32C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AEBCF9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386D97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752C5A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5D75CD3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B4EBB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67FF01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52B7B5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027037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="ja"&gt;6331&lt;/Lang&gt;</w:t>
            </w:r>
          </w:p>
          <w:p w14:paraId="73BD67D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4457A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88C73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F3456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5F16BF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="ja"&gt;50&lt;/Lang&gt;</w:t>
            </w:r>
          </w:p>
          <w:p w14:paraId="69C745E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D0CB9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11E32B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E8BB94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14F676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="ja"&gt;52.37&lt;/Lang&gt;</w:t>
            </w:r>
          </w:p>
          <w:p w14:paraId="3E3EC45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9001DD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485BD2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9B7AC7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1660E6E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 xml:space="preserve"> align="left"&gt;</w:t>
            </w:r>
          </w:p>
          <w:p w14:paraId="1E877F2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F2563A4"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：既に終了した関節リウマチ試験の試験期間中及び</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年間又は</w:t>
            </w:r>
            <w:r w:rsidRPr="00B41423">
              <w:rPr>
                <w:rFonts w:eastAsiaTheme="minorEastAsia" w:hint="eastAsia"/>
                <w:color w:val="000000" w:themeColor="text1"/>
                <w:lang w:eastAsia="ja-JP"/>
              </w:rPr>
              <w:t>5</w:t>
            </w:r>
            <w:r w:rsidRPr="00B41423">
              <w:rPr>
                <w:rFonts w:eastAsiaTheme="minorEastAsia" w:hint="eastAsia"/>
                <w:color w:val="000000" w:themeColor="text1"/>
                <w:lang w:eastAsia="ja-JP"/>
              </w:rPr>
              <w:t>年間の長期安全性追跡調査での発現例数を集計</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NIH SEER database</w:t>
            </w:r>
            <w:r w:rsidRPr="00B41423">
              <w:rPr>
                <w:rFonts w:eastAsiaTheme="minorEastAsia" w:hint="eastAsia"/>
                <w:color w:val="000000" w:themeColor="text1"/>
                <w:lang w:eastAsia="ja-JP"/>
              </w:rPr>
              <w:t>に含まれていない非黒色腫性皮膚癌については除外</w:t>
            </w:r>
            <w:r w:rsidRPr="00B41423">
              <w:rPr>
                <w:rFonts w:eastAsiaTheme="minorEastAsia" w:hint="eastAsia"/>
                <w:color w:val="000000" w:themeColor="text1"/>
                <w:lang w:eastAsia="ja-JP"/>
              </w:rPr>
              <w:t>&lt;/Lang&gt;</w:t>
            </w:r>
          </w:p>
          <w:p w14:paraId="686C631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12170D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&gt;</w:t>
            </w:r>
          </w:p>
          <w:p w14:paraId="1AF3F1D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1B92260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0CA3269"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また、全臨床試験における悪性腫瘍の観察例数及び予測例数を表</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に示した。本剤投与群の予測例数</w:t>
            </w:r>
            <w:r w:rsidRPr="00B41423">
              <w:rPr>
                <w:rFonts w:eastAsiaTheme="minorEastAsia" w:hint="eastAsia"/>
                <w:color w:val="000000" w:themeColor="text1"/>
                <w:lang w:eastAsia="ja-JP"/>
              </w:rPr>
              <w:t>105.18</w:t>
            </w:r>
            <w:r w:rsidRPr="00B41423">
              <w:rPr>
                <w:rFonts w:eastAsiaTheme="minorEastAsia" w:hint="eastAsia"/>
                <w:color w:val="000000" w:themeColor="text1"/>
                <w:lang w:eastAsia="ja-JP"/>
              </w:rPr>
              <w:t>例に対し観察例数は</w:t>
            </w:r>
            <w:r w:rsidRPr="00B41423">
              <w:rPr>
                <w:rFonts w:eastAsiaTheme="minorEastAsia" w:hint="eastAsia"/>
                <w:color w:val="000000" w:themeColor="text1"/>
                <w:lang w:eastAsia="ja-JP"/>
              </w:rPr>
              <w:t>106</w:t>
            </w:r>
            <w:r w:rsidRPr="00B41423">
              <w:rPr>
                <w:rFonts w:eastAsiaTheme="minorEastAsia" w:hint="eastAsia"/>
                <w:color w:val="000000" w:themeColor="text1"/>
                <w:lang w:eastAsia="ja-JP"/>
              </w:rPr>
              <w:t>例、プラセボ群では予測例数</w:t>
            </w:r>
            <w:r w:rsidRPr="00B41423">
              <w:rPr>
                <w:rFonts w:eastAsiaTheme="minorEastAsia" w:hint="eastAsia"/>
                <w:color w:val="000000" w:themeColor="text1"/>
                <w:lang w:eastAsia="ja-JP"/>
              </w:rPr>
              <w:t>19.46</w:t>
            </w:r>
            <w:r w:rsidRPr="00B41423">
              <w:rPr>
                <w:rFonts w:eastAsiaTheme="minorEastAsia" w:hint="eastAsia"/>
                <w:color w:val="000000" w:themeColor="text1"/>
                <w:lang w:eastAsia="ja-JP"/>
              </w:rPr>
              <w:t>例に対して観察例数が</w:t>
            </w:r>
            <w:r w:rsidRPr="00B41423">
              <w:rPr>
                <w:rFonts w:eastAsiaTheme="minorEastAsia" w:hint="eastAsia"/>
                <w:color w:val="000000" w:themeColor="text1"/>
                <w:lang w:eastAsia="ja-JP"/>
              </w:rPr>
              <w:t>15</w:t>
            </w:r>
            <w:r w:rsidRPr="00B41423">
              <w:rPr>
                <w:rFonts w:eastAsiaTheme="minorEastAsia" w:hint="eastAsia"/>
                <w:color w:val="000000" w:themeColor="text1"/>
                <w:lang w:eastAsia="ja-JP"/>
              </w:rPr>
              <w:t>例であった。</w:t>
            </w:r>
            <w:r w:rsidRPr="00B41423">
              <w:rPr>
                <w:rFonts w:eastAsiaTheme="minorEastAsia" w:hint="eastAsia"/>
                <w:color w:val="000000" w:themeColor="text1"/>
                <w:lang w:eastAsia="ja-JP"/>
              </w:rPr>
              <w:t>&lt;/Lang&gt;</w:t>
            </w:r>
          </w:p>
          <w:p w14:paraId="77FCCBB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82143E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6F3746A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 xml:space="preserve"> align="top"&gt;</w:t>
            </w:r>
          </w:p>
          <w:p w14:paraId="369DEB3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表</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全試験での悪性腫瘍の観察例数及び予測例数</w:t>
            </w:r>
            <w:r w:rsidRPr="00B41423">
              <w:rPr>
                <w:rFonts w:eastAsiaTheme="minorEastAsia" w:hint="eastAsia"/>
                <w:color w:val="000000" w:themeColor="text1"/>
                <w:lang w:eastAsia="ja-JP"/>
              </w:rPr>
              <w:t>&lt;/Lang&gt;</w:t>
            </w:r>
          </w:p>
          <w:p w14:paraId="6355EE6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TblCaption</w:t>
            </w:r>
            <w:proofErr w:type="spellEnd"/>
            <w:r w:rsidRPr="00B41423">
              <w:rPr>
                <w:rFonts w:eastAsiaTheme="minorEastAsia"/>
                <w:color w:val="000000" w:themeColor="text1"/>
                <w:lang w:eastAsia="ja-JP"/>
              </w:rPr>
              <w:t>&gt;</w:t>
            </w:r>
          </w:p>
          <w:p w14:paraId="72A7D98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 xml:space="preserve"> </w:t>
            </w:r>
            <w:proofErr w:type="spellStart"/>
            <w:r w:rsidRPr="00B41423">
              <w:rPr>
                <w:rFonts w:eastAsiaTheme="minorEastAsia"/>
                <w:color w:val="000000" w:themeColor="text1"/>
                <w:lang w:eastAsia="ja-JP"/>
              </w:rPr>
              <w:t>totalWidth</w:t>
            </w:r>
            <w:proofErr w:type="spellEnd"/>
            <w:r w:rsidRPr="00B41423">
              <w:rPr>
                <w:rFonts w:eastAsiaTheme="minorEastAsia"/>
                <w:color w:val="000000" w:themeColor="text1"/>
                <w:lang w:eastAsia="ja-JP"/>
              </w:rPr>
              <w:t>="100%"&gt;</w:t>
            </w:r>
          </w:p>
          <w:p w14:paraId="2C520B4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width="35.5%" /&gt;</w:t>
            </w:r>
          </w:p>
          <w:p w14:paraId="6286A16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61EA5EE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7748B5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&lt;Col width="21.5%" /&gt;</w:t>
            </w:r>
          </w:p>
          <w:p w14:paraId="3B7A897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WidthDefinition</w:t>
            </w:r>
            <w:proofErr w:type="spellEnd"/>
            <w:r w:rsidRPr="00B41423">
              <w:rPr>
                <w:rFonts w:eastAsiaTheme="minorEastAsia"/>
                <w:color w:val="000000" w:themeColor="text1"/>
                <w:lang w:eastAsia="ja-JP"/>
              </w:rPr>
              <w:t>&gt;</w:t>
            </w:r>
          </w:p>
          <w:p w14:paraId="66F8A36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6BA2567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DDC63E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AF1902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034E07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4794386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45AFD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876FFA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83A86E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8553E15"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プラセボ投与例</w:t>
            </w:r>
            <w:r w:rsidRPr="00B41423">
              <w:rPr>
                <w:rFonts w:eastAsiaTheme="minorEastAsia" w:hint="eastAsia"/>
                <w:color w:val="000000" w:themeColor="text1"/>
                <w:lang w:eastAsia="ja-JP"/>
              </w:rPr>
              <w:t>&lt;/Lang&gt;</w:t>
            </w:r>
          </w:p>
          <w:p w14:paraId="493B650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69F764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E88D5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5270EF2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519346E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A137A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8538E15"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387EAC8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EAE468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ED3C64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D6ACF7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5A4CB43"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2E169F6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4EF33D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7A4F3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E1CB15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DCCF8CD"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1B71BD5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579AFE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85D65E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21BA2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93F19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4C62D3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1C0A17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26003F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9CA44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E579EA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26E123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3BD553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="ja"&gt;2906&lt;/Lang&gt;</w:t>
            </w:r>
          </w:p>
          <w:p w14:paraId="217C0B2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EC3FF8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02DBDC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5D61A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1C2104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="ja"&gt;1&lt;/Lang&gt;</w:t>
            </w:r>
          </w:p>
          <w:p w14:paraId="6CF79E2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27C267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FDDC39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9A5F9B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F68896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="ja"&gt;0.72&lt;/Lang&gt;</w:t>
            </w:r>
          </w:p>
          <w:p w14:paraId="386B7A8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E474A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008C84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BF9430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48D7CE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2FE3C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E67DC1A"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5173AA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D5F42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A8B616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02429C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64433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="ja"&gt;2887&lt;/Lang&gt;</w:t>
            </w:r>
          </w:p>
          <w:p w14:paraId="0F74439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A52D0A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61C533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7B235A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AC065F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="ja"&gt;12&lt;/Lang&gt;</w:t>
            </w:r>
          </w:p>
          <w:p w14:paraId="32146D9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4BD81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522479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F223B3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F47478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5C902B5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1DB508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5ADB73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45AA73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4CD30D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ED83FE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917CABF"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40C9CEB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90C075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D826B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F6981E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DA8208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="ja"&gt;2877&lt;/Lang&gt;</w:t>
            </w:r>
          </w:p>
          <w:p w14:paraId="15F3BC3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287A10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838913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D27830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FDAAF8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="ja"&gt;14&lt;/Lang&gt;</w:t>
            </w:r>
          </w:p>
          <w:p w14:paraId="138BF3C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B1311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599D62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19B9EBA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C91B90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="ja"&gt;18.75&lt;/Lang&gt;</w:t>
            </w:r>
          </w:p>
          <w:p w14:paraId="4D73780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1D0EA3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6B5AD2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2C15A7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EB9174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DBF86B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79F0440"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3A72DDD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3B4A19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3A7478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370496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5BBFCA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="ja"&gt;2877&lt;/Lang&gt;</w:t>
            </w:r>
          </w:p>
          <w:p w14:paraId="77D9955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144488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39E8BC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4642D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2353EA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="ja"&gt;15&lt;/Lang&gt;</w:t>
            </w:r>
          </w:p>
          <w:p w14:paraId="6FB1C69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21B751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2684AC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609701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31DD3E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="ja"&gt;19.46&lt;/Lang&gt;</w:t>
            </w:r>
          </w:p>
          <w:p w14:paraId="4A56616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EE3F0F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99FAB7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D82B52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5A6C4B5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rspan</w:t>
            </w:r>
            <w:proofErr w:type="spellEnd"/>
            <w:r w:rsidRPr="00B41423">
              <w:rPr>
                <w:rFonts w:eastAsiaTheme="minorEastAsia"/>
                <w:color w:val="000000" w:themeColor="text1"/>
                <w:lang w:eastAsia="ja-JP"/>
              </w:rPr>
              <w:t xml:space="preserve">="2"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79449D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EE08348"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全試験</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a&lt;/Sup&gt;&lt;/Lang&gt;</w:t>
            </w:r>
          </w:p>
          <w:p w14:paraId="66194F6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406F72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A43A45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cspan</w:t>
            </w:r>
            <w:proofErr w:type="spellEnd"/>
            <w:r w:rsidRPr="00B41423">
              <w:rPr>
                <w:rFonts w:eastAsiaTheme="minorEastAsia"/>
                <w:color w:val="000000" w:themeColor="text1"/>
                <w:lang w:eastAsia="ja-JP"/>
              </w:rPr>
              <w:t xml:space="preserve">="3"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004D1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3F1C61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w:t>
            </w:r>
            <w:r w:rsidRPr="00B41423">
              <w:rPr>
                <w:rFonts w:eastAsiaTheme="minorEastAsia" w:hint="eastAsia"/>
                <w:color w:val="000000" w:themeColor="text1"/>
                <w:lang w:eastAsia="ja-JP"/>
              </w:rPr>
              <w:t>レミケード</w:t>
            </w:r>
            <w:r w:rsidRPr="00B41423">
              <w:rPr>
                <w:rFonts w:eastAsiaTheme="minor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color w:val="000000" w:themeColor="text1"/>
                <w:lang w:eastAsia="ja-JP"/>
              </w:rPr>
              <w:t>&lt;/Sup&gt;</w:t>
            </w:r>
            <w:r w:rsidRPr="00B41423">
              <w:rPr>
                <w:rFonts w:eastAsiaTheme="minorEastAsia" w:hint="eastAsia"/>
                <w:color w:val="000000" w:themeColor="text1"/>
                <w:lang w:eastAsia="ja-JP"/>
              </w:rPr>
              <w:t>投与例</w:t>
            </w:r>
            <w:r w:rsidRPr="00B41423">
              <w:rPr>
                <w:rFonts w:eastAsiaTheme="minorEastAsia"/>
                <w:color w:val="000000" w:themeColor="text1"/>
                <w:lang w:eastAsia="ja-JP"/>
              </w:rPr>
              <w:t>&lt;/Lang&gt;</w:t>
            </w:r>
          </w:p>
          <w:p w14:paraId="1D4A57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80C757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10227A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AB7DC9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2A96DCD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8A3A06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84CE635"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全例追跡期間</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（人・年）</w:t>
            </w:r>
            <w:r w:rsidRPr="00B41423">
              <w:rPr>
                <w:rFonts w:eastAsiaTheme="minorEastAsia" w:hint="eastAsia"/>
                <w:color w:val="000000" w:themeColor="text1"/>
                <w:lang w:eastAsia="ja-JP"/>
              </w:rPr>
              <w:t>&lt;/Lang&gt;</w:t>
            </w:r>
          </w:p>
          <w:p w14:paraId="79285C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8438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77EBB2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3DFC35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A564642"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観察例数</w:t>
            </w:r>
            <w:r w:rsidRPr="00B41423">
              <w:rPr>
                <w:rFonts w:eastAsiaTheme="minorEastAsia" w:hint="eastAsia"/>
                <w:color w:val="000000" w:themeColor="text1"/>
                <w:lang w:eastAsia="ja-JP"/>
              </w:rPr>
              <w:t>&lt;/Lang&gt;</w:t>
            </w:r>
          </w:p>
          <w:p w14:paraId="0AD247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01AD23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FFFF41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9438A8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F25CF55"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予測例数</w:t>
            </w:r>
            <w:r w:rsidRPr="00B41423">
              <w:rPr>
                <w:rFonts w:eastAsiaTheme="minorEastAsia" w:hint="eastAsia"/>
                <w:color w:val="000000" w:themeColor="text1"/>
                <w:lang w:eastAsia="ja-JP"/>
              </w:rPr>
              <w:t>&lt;/Lang&gt;</w:t>
            </w:r>
          </w:p>
          <w:p w14:paraId="588FC09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DDBB94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1604FA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6DDB3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23A62E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4F0F1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6A77A85E"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="ja"&gt;a.</w:t>
            </w:r>
            <w:r w:rsidRPr="00B41423">
              <w:rPr>
                <w:rFonts w:eastAsiaTheme="minorEastAsia" w:hint="eastAsia"/>
                <w:color w:val="000000" w:themeColor="text1"/>
                <w:lang w:eastAsia="ja-JP"/>
              </w:rPr>
              <w:t>悪性リンパ腫</w:t>
            </w:r>
            <w:r w:rsidRPr="00B41423">
              <w:rPr>
                <w:rFonts w:eastAsiaTheme="minorEastAsia" w:hint="eastAsia"/>
                <w:color w:val="000000" w:themeColor="text1"/>
                <w:lang w:eastAsia="ja-JP"/>
              </w:rPr>
              <w:t>&lt;/Lang&gt;</w:t>
            </w:r>
          </w:p>
          <w:p w14:paraId="0B8318E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F5E5D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241A1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ADE448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BF8E23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="ja"&gt;17852&lt;/Lang&gt;</w:t>
            </w:r>
          </w:p>
          <w:p w14:paraId="260C122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82153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197216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DE943C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8DA481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="ja"&gt;14&lt;/Lang&gt;</w:t>
            </w:r>
          </w:p>
          <w:p w14:paraId="390B8A0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ABBA7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C2815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08D986E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1A456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="ja"&gt;4.13&lt;/Lang&gt;</w:t>
            </w:r>
          </w:p>
          <w:p w14:paraId="36E584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E1F5E7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47742C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5E4AE1A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79BFB76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AECE92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DB9501C"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="ja"&gt;b.</w:t>
            </w:r>
            <w:r w:rsidRPr="00B41423">
              <w:rPr>
                <w:rFonts w:eastAsiaTheme="minorEastAsia" w:hint="eastAsia"/>
                <w:color w:val="000000" w:themeColor="text1"/>
                <w:lang w:eastAsia="ja-JP"/>
              </w:rPr>
              <w:t>非黒色腫性皮膚癌</w:t>
            </w:r>
            <w:r w:rsidRPr="00B41423">
              <w:rPr>
                <w:rFonts w:eastAsiaTheme="minorEastAsia" w:hint="eastAsia"/>
                <w:color w:val="000000" w:themeColor="text1"/>
                <w:lang w:eastAsia="ja-JP"/>
              </w:rPr>
              <w:t>&lt;/Lang&gt;</w:t>
            </w:r>
          </w:p>
          <w:p w14:paraId="4943454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4C649A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6046BB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2A5932A"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50B8EE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="ja"&gt;17721&lt;/Lang&gt;</w:t>
            </w:r>
          </w:p>
          <w:p w14:paraId="2774C7F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6284F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37D179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40FEDE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CB4AFB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="ja"&gt;67&lt;/Lang&gt;</w:t>
            </w:r>
          </w:p>
          <w:p w14:paraId="0AC4CC6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AE260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19A12EA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788227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C9F595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="ja"&gt;NA&lt;/Lang&gt;</w:t>
            </w:r>
          </w:p>
          <w:p w14:paraId="28325EB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F67F6E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278021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0F5F89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474E7B7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align="left"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28E3706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385CEA87"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="ja"&gt;c.</w:t>
            </w:r>
            <w:r w:rsidRPr="00B41423">
              <w:rPr>
                <w:rFonts w:eastAsiaTheme="minorEastAsia" w:hint="eastAsia"/>
                <w:color w:val="000000" w:themeColor="text1"/>
                <w:lang w:eastAsia="ja-JP"/>
              </w:rPr>
              <w:t>上記以外の悪性腫瘍</w:t>
            </w:r>
            <w:r w:rsidRPr="00B41423">
              <w:rPr>
                <w:rFonts w:eastAsiaTheme="minorEastAsia" w:hint="eastAsia"/>
                <w:color w:val="000000" w:themeColor="text1"/>
                <w:lang w:eastAsia="ja-JP"/>
              </w:rPr>
              <w:t>&lt;/Lang&gt;</w:t>
            </w:r>
          </w:p>
          <w:p w14:paraId="5F9E0A3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lastRenderedPageBreak/>
              <w:t xml:space="preserve">                  &lt;/Detail&gt;</w:t>
            </w:r>
          </w:p>
          <w:p w14:paraId="4CFAE3A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4FFB76C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D094BB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8ABBDD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="ja"&gt;17720&lt;/Lang&gt;</w:t>
            </w:r>
          </w:p>
          <w:p w14:paraId="1F9EF132"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F97C9F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6D2B77B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379CC52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443636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="ja"&gt;92&lt;/Lang&gt;</w:t>
            </w:r>
          </w:p>
          <w:p w14:paraId="7849F74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8A159B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70FB3DA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1794C1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5569FEE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="ja"&gt;101.30&lt;/Lang&gt;</w:t>
            </w:r>
          </w:p>
          <w:p w14:paraId="5E65B6D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F235F4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0B0AB0C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342BE2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129B967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75E94081"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05C81D0"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悪性腫瘍計（</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c</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&lt;Sup&gt;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b&lt;/Sup&gt;&lt;/Lang&gt;</w:t>
            </w:r>
          </w:p>
          <w:p w14:paraId="47ECC03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6097961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3264BC9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DA4432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1B0F58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="ja"&gt;17707&lt;/Lang&gt;</w:t>
            </w:r>
          </w:p>
          <w:p w14:paraId="7CC8050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0758DE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8D09AE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55D433B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8CFCC9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="ja"&gt;106&lt;/Lang&gt;</w:t>
            </w:r>
          </w:p>
          <w:p w14:paraId="66E98F87"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29342ED9"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51F5F78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 xml:space="preserve"> align="center" </w:t>
            </w:r>
            <w:proofErr w:type="spellStart"/>
            <w:r w:rsidRPr="00B41423">
              <w:rPr>
                <w:rFonts w:eastAsiaTheme="minorEastAsia"/>
                <w:color w:val="000000" w:themeColor="text1"/>
                <w:lang w:eastAsia="ja-JP"/>
              </w:rPr>
              <w:t>valign</w:t>
            </w:r>
            <w:proofErr w:type="spellEnd"/>
            <w:r w:rsidRPr="00B41423">
              <w:rPr>
                <w:rFonts w:eastAsiaTheme="minorEastAsia"/>
                <w:color w:val="000000" w:themeColor="text1"/>
                <w:lang w:eastAsia="ja-JP"/>
              </w:rPr>
              <w:t>="middle"&gt;</w:t>
            </w:r>
          </w:p>
          <w:p w14:paraId="6425AE7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14A2DC7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&lt;Lang </w:t>
            </w:r>
            <w:proofErr w:type="spellStart"/>
            <w:proofErr w:type="gramStart"/>
            <w:r w:rsidRPr="00B41423">
              <w:rPr>
                <w:rFonts w:eastAsiaTheme="minorEastAsia"/>
                <w:color w:val="000000" w:themeColor="text1"/>
                <w:lang w:eastAsia="ja-JP"/>
              </w:rPr>
              <w:t>xml:lang</w:t>
            </w:r>
            <w:proofErr w:type="spellEnd"/>
            <w:proofErr w:type="gramEnd"/>
            <w:r w:rsidRPr="00B41423">
              <w:rPr>
                <w:rFonts w:eastAsiaTheme="minorEastAsia"/>
                <w:color w:val="000000" w:themeColor="text1"/>
                <w:lang w:eastAsia="ja-JP"/>
              </w:rPr>
              <w:t>="ja"&gt;105.18&lt;/Lang&gt;</w:t>
            </w:r>
          </w:p>
          <w:p w14:paraId="46F0241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5A52096"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SimpTblCell</w:t>
            </w:r>
            <w:proofErr w:type="spellEnd"/>
            <w:r w:rsidRPr="00B41423">
              <w:rPr>
                <w:rFonts w:eastAsiaTheme="minorEastAsia"/>
                <w:color w:val="000000" w:themeColor="text1"/>
                <w:lang w:eastAsia="ja-JP"/>
              </w:rPr>
              <w:t>&gt;</w:t>
            </w:r>
          </w:p>
          <w:p w14:paraId="2ADFBDA3"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SimpTblRow</w:t>
            </w:r>
            <w:proofErr w:type="spellEnd"/>
            <w:r w:rsidRPr="00B41423">
              <w:rPr>
                <w:rFonts w:eastAsiaTheme="minorEastAsia"/>
                <w:color w:val="000000" w:themeColor="text1"/>
                <w:lang w:eastAsia="ja-JP"/>
              </w:rPr>
              <w:t>&gt;</w:t>
            </w:r>
          </w:p>
          <w:p w14:paraId="647AD0F5"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SimpleTable</w:t>
            </w:r>
            <w:proofErr w:type="spellEnd"/>
            <w:r w:rsidRPr="00B41423">
              <w:rPr>
                <w:rFonts w:eastAsiaTheme="minorEastAsia"/>
                <w:color w:val="000000" w:themeColor="text1"/>
                <w:lang w:eastAsia="ja-JP"/>
              </w:rPr>
              <w:t>&gt;</w:t>
            </w:r>
          </w:p>
          <w:p w14:paraId="56AF306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 xml:space="preserve"> align="left"&gt;</w:t>
            </w:r>
          </w:p>
          <w:p w14:paraId="19E1B53E"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2F2D7BB"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a</w:t>
            </w:r>
            <w:r w:rsidRPr="00B41423">
              <w:rPr>
                <w:rFonts w:eastAsiaTheme="minorEastAsia" w:hint="eastAsia"/>
                <w:color w:val="000000" w:themeColor="text1"/>
                <w:lang w:eastAsia="ja-JP"/>
              </w:rPr>
              <w:t>：既に終了した試験の試験期間中及び</w:t>
            </w:r>
            <w:r w:rsidRPr="00B41423">
              <w:rPr>
                <w:rFonts w:eastAsiaTheme="minorEastAsia" w:hint="eastAsia"/>
                <w:color w:val="000000" w:themeColor="text1"/>
                <w:lang w:eastAsia="ja-JP"/>
              </w:rPr>
              <w:t>3</w:t>
            </w:r>
            <w:r w:rsidRPr="00B41423">
              <w:rPr>
                <w:rFonts w:eastAsiaTheme="minorEastAsia" w:hint="eastAsia"/>
                <w:color w:val="000000" w:themeColor="text1"/>
                <w:lang w:eastAsia="ja-JP"/>
              </w:rPr>
              <w:t>年間又は</w:t>
            </w:r>
            <w:r w:rsidRPr="00B41423">
              <w:rPr>
                <w:rFonts w:eastAsiaTheme="minorEastAsia" w:hint="eastAsia"/>
                <w:color w:val="000000" w:themeColor="text1"/>
                <w:lang w:eastAsia="ja-JP"/>
              </w:rPr>
              <w:t>5</w:t>
            </w:r>
            <w:r w:rsidRPr="00B41423">
              <w:rPr>
                <w:rFonts w:eastAsiaTheme="minorEastAsia" w:hint="eastAsia"/>
                <w:color w:val="000000" w:themeColor="text1"/>
                <w:lang w:eastAsia="ja-JP"/>
              </w:rPr>
              <w:t>年間の長期安全性追跡調査での発現例数を集計</w:t>
            </w:r>
            <w:r w:rsidRPr="00B41423">
              <w:rPr>
                <w:rFonts w:eastAsiaTheme="minorEastAsia" w:hint="eastAsia"/>
                <w:color w:val="000000" w:themeColor="text1"/>
                <w:lang w:eastAsia="ja-JP"/>
              </w:rPr>
              <w:t>&lt;?enter?&gt;</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b</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lastRenderedPageBreak/>
              <w:t>NIH SEER database</w:t>
            </w:r>
            <w:r w:rsidRPr="00B41423">
              <w:rPr>
                <w:rFonts w:eastAsiaTheme="minorEastAsia" w:hint="eastAsia"/>
                <w:color w:val="000000" w:themeColor="text1"/>
                <w:lang w:eastAsia="ja-JP"/>
              </w:rPr>
              <w:t>に含まれていない非黒色腫性皮膚癌については除外</w:t>
            </w:r>
            <w:r w:rsidRPr="00B41423">
              <w:rPr>
                <w:rFonts w:eastAsiaTheme="minorEastAsia" w:hint="eastAsia"/>
                <w:color w:val="000000" w:themeColor="text1"/>
                <w:lang w:eastAsia="ja-JP"/>
              </w:rPr>
              <w:t>&lt;/Lang&gt;</w:t>
            </w:r>
          </w:p>
          <w:p w14:paraId="394AC9FF"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053403CD"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SimpTblFoot</w:t>
            </w:r>
            <w:proofErr w:type="spellEnd"/>
            <w:r w:rsidRPr="00B41423">
              <w:rPr>
                <w:rFonts w:eastAsiaTheme="minorEastAsia"/>
                <w:color w:val="000000" w:themeColor="text1"/>
                <w:lang w:eastAsia="ja-JP"/>
              </w:rPr>
              <w:t>&gt;</w:t>
            </w:r>
          </w:p>
          <w:p w14:paraId="3782708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TblBlock</w:t>
            </w:r>
            <w:proofErr w:type="spellEnd"/>
            <w:r w:rsidRPr="00B41423">
              <w:rPr>
                <w:rFonts w:eastAsiaTheme="minorEastAsia"/>
                <w:color w:val="000000" w:themeColor="text1"/>
                <w:lang w:eastAsia="ja-JP"/>
              </w:rPr>
              <w:t>&gt;</w:t>
            </w:r>
          </w:p>
          <w:p w14:paraId="222355C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&lt;/Item&gt;</w:t>
            </w:r>
          </w:p>
          <w:p w14:paraId="409E0390"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OrderedList</w:t>
            </w:r>
            <w:proofErr w:type="spellEnd"/>
            <w:r w:rsidRPr="00B41423">
              <w:rPr>
                <w:rFonts w:eastAsiaTheme="minorEastAsia"/>
                <w:color w:val="000000" w:themeColor="text1"/>
                <w:lang w:eastAsia="ja-JP"/>
              </w:rPr>
              <w:t>&gt;</w:t>
            </w:r>
          </w:p>
          <w:p w14:paraId="08FB9078"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InformationBasedOnClinicalUse</w:t>
            </w:r>
            <w:proofErr w:type="spellEnd"/>
            <w:r w:rsidRPr="00B41423">
              <w:rPr>
                <w:rFonts w:eastAsiaTheme="minorEastAsia"/>
                <w:color w:val="000000" w:themeColor="text1"/>
                <w:lang w:eastAsia="ja-JP"/>
              </w:rPr>
              <w:t>&gt;</w:t>
            </w:r>
          </w:p>
          <w:p w14:paraId="35E20750"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w:t>
            </w:r>
            <w:proofErr w:type="gramStart"/>
            <w:r w:rsidRPr="00B41423">
              <w:rPr>
                <w:rFonts w:eastAsiaTheme="minorEastAsia" w:hint="eastAsia"/>
                <w:color w:val="000000" w:themeColor="text1"/>
                <w:lang w:eastAsia="ja-JP"/>
              </w:rPr>
              <w:t>&lt;!--</w:t>
            </w:r>
            <w:proofErr w:type="gramEnd"/>
            <w:r w:rsidRPr="00B41423">
              <w:rPr>
                <w:rFonts w:eastAsiaTheme="minorEastAsia" w:hint="eastAsia"/>
                <w:color w:val="000000" w:themeColor="text1"/>
                <w:lang w:eastAsia="ja-JP"/>
              </w:rPr>
              <w:t>１５</w:t>
            </w:r>
            <w:r w:rsidRPr="00B41423">
              <w:rPr>
                <w:rFonts w:eastAsiaTheme="minorEastAsia" w:hint="eastAsia"/>
                <w:color w:val="000000" w:themeColor="text1"/>
                <w:lang w:eastAsia="ja-JP"/>
              </w:rPr>
              <w:t>.</w:t>
            </w:r>
            <w:r w:rsidRPr="00B41423">
              <w:rPr>
                <w:rFonts w:eastAsiaTheme="minorEastAsia" w:hint="eastAsia"/>
                <w:color w:val="000000" w:themeColor="text1"/>
                <w:lang w:eastAsia="ja-JP"/>
              </w:rPr>
              <w:t>２</w:t>
            </w:r>
            <w:r w:rsidRPr="00B41423">
              <w:rPr>
                <w:rFonts w:eastAsiaTheme="minorEastAsia" w:hint="eastAsia"/>
                <w:color w:val="000000" w:themeColor="text1"/>
                <w:lang w:eastAsia="ja-JP"/>
              </w:rPr>
              <w:t xml:space="preserve"> </w:t>
            </w:r>
            <w:r w:rsidRPr="00B41423">
              <w:rPr>
                <w:rFonts w:eastAsiaTheme="minorEastAsia" w:hint="eastAsia"/>
                <w:color w:val="000000" w:themeColor="text1"/>
                <w:lang w:eastAsia="ja-JP"/>
              </w:rPr>
              <w:t>非臨床試験に基づく情報</w:t>
            </w:r>
            <w:r w:rsidRPr="00B41423">
              <w:rPr>
                <w:rFonts w:eastAsiaTheme="minorEastAsia" w:hint="eastAsia"/>
                <w:color w:val="000000" w:themeColor="text1"/>
                <w:lang w:eastAsia="ja-JP"/>
              </w:rPr>
              <w:t>--&gt;</w:t>
            </w:r>
          </w:p>
          <w:p w14:paraId="3B3F58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InformationBasedOnNonclinicalStudies</w:t>
            </w:r>
            <w:proofErr w:type="spellEnd"/>
            <w:r w:rsidRPr="00B41423">
              <w:rPr>
                <w:rFonts w:eastAsiaTheme="minorEastAsia"/>
                <w:color w:val="000000" w:themeColor="text1"/>
                <w:lang w:eastAsia="ja-JP"/>
              </w:rPr>
              <w:t xml:space="preserve"> heading="fixing" id="</w:t>
            </w:r>
            <w:proofErr w:type="spellStart"/>
            <w:r w:rsidRPr="00B41423">
              <w:rPr>
                <w:rFonts w:eastAsiaTheme="minorEastAsia"/>
                <w:color w:val="000000" w:themeColor="text1"/>
                <w:lang w:eastAsia="ja-JP"/>
              </w:rPr>
              <w:t>HDR_InformationBasedOnNonclinicalStudies</w:t>
            </w:r>
            <w:proofErr w:type="spellEnd"/>
            <w:r w:rsidRPr="00B41423">
              <w:rPr>
                <w:rFonts w:eastAsiaTheme="minorEastAsia"/>
                <w:color w:val="000000" w:themeColor="text1"/>
                <w:lang w:eastAsia="ja-JP"/>
              </w:rPr>
              <w:t>"&gt;</w:t>
            </w:r>
          </w:p>
          <w:p w14:paraId="08459BFC"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717DBD41" w14:textId="77777777" w:rsidR="00692527" w:rsidRPr="00B41423" w:rsidRDefault="00692527" w:rsidP="00692527">
            <w:pPr>
              <w:rPr>
                <w:rFonts w:eastAsiaTheme="minorEastAsia"/>
                <w:color w:val="000000" w:themeColor="text1"/>
                <w:lang w:eastAsia="ja-JP"/>
              </w:rPr>
            </w:pPr>
            <w:r w:rsidRPr="00B41423">
              <w:rPr>
                <w:rFonts w:eastAsiaTheme="minorEastAsia" w:hint="eastAsia"/>
                <w:color w:val="000000" w:themeColor="text1"/>
                <w:lang w:eastAsia="ja-JP"/>
              </w:rPr>
              <w:t xml:space="preserve">        &lt;Lang </w:t>
            </w:r>
            <w:proofErr w:type="spellStart"/>
            <w:proofErr w:type="gramStart"/>
            <w:r w:rsidRPr="00B41423">
              <w:rPr>
                <w:rFonts w:eastAsiaTheme="minorEastAsia" w:hint="eastAsia"/>
                <w:color w:val="000000" w:themeColor="text1"/>
                <w:lang w:eastAsia="ja-JP"/>
              </w:rPr>
              <w:t>xml:lang</w:t>
            </w:r>
            <w:proofErr w:type="spellEnd"/>
            <w:proofErr w:type="gramEnd"/>
            <w:r w:rsidRPr="00B41423">
              <w:rPr>
                <w:rFonts w:eastAsiaTheme="minorEastAsia" w:hint="eastAsia"/>
                <w:color w:val="000000" w:themeColor="text1"/>
                <w:lang w:eastAsia="ja-JP"/>
              </w:rPr>
              <w:t>="ja"&gt;</w:t>
            </w:r>
            <w:r w:rsidRPr="00B41423">
              <w:rPr>
                <w:rFonts w:eastAsiaTheme="minorEastAsia" w:hint="eastAsia"/>
                <w:color w:val="000000" w:themeColor="text1"/>
                <w:lang w:eastAsia="ja-JP"/>
              </w:rPr>
              <w:t>本剤はヒト及びチンパンジーの</w:t>
            </w:r>
            <w:r w:rsidRPr="00B41423">
              <w:rPr>
                <w:rFonts w:eastAsiaTheme="minorEastAsia" w:hint="eastAsia"/>
                <w:color w:val="000000" w:themeColor="text1"/>
                <w:lang w:eastAsia="ja-JP"/>
              </w:rPr>
              <w:t>TNF</w:t>
            </w:r>
            <w:r w:rsidRPr="00B41423">
              <w:rPr>
                <w:rFonts w:eastAsiaTheme="minorEastAsia" w:hint="eastAsia"/>
                <w:color w:val="000000" w:themeColor="text1"/>
                <w:lang w:eastAsia="ja-JP"/>
              </w:rPr>
              <w:t>αのみに結合能を有し、ラットやカニクイザル等の一般的に動物実験に使用される動物種の</w:t>
            </w:r>
            <w:r w:rsidRPr="00B41423">
              <w:rPr>
                <w:rFonts w:eastAsiaTheme="minorEastAsia" w:hint="eastAsia"/>
                <w:color w:val="000000" w:themeColor="text1"/>
                <w:lang w:eastAsia="ja-JP"/>
              </w:rPr>
              <w:t>TNF</w:t>
            </w:r>
            <w:r w:rsidRPr="00B41423">
              <w:rPr>
                <w:rFonts w:eastAsiaTheme="minorEastAsia" w:hint="eastAsia"/>
                <w:color w:val="000000" w:themeColor="text1"/>
                <w:lang w:eastAsia="ja-JP"/>
              </w:rPr>
              <w:t>αと結合しない。このため、がん原性試験は実施されていない。</w:t>
            </w:r>
            <w:r w:rsidRPr="00B41423">
              <w:rPr>
                <w:rFonts w:eastAsiaTheme="minorEastAsia" w:hint="eastAsia"/>
                <w:color w:val="000000" w:themeColor="text1"/>
                <w:lang w:eastAsia="ja-JP"/>
              </w:rPr>
              <w:t>&lt;/Lang&gt;</w:t>
            </w:r>
          </w:p>
          <w:p w14:paraId="7FD254FB"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&lt;/Detail&gt;</w:t>
            </w:r>
          </w:p>
          <w:p w14:paraId="43131074" w14:textId="77777777" w:rsidR="00692527" w:rsidRPr="00B41423"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InformationBasedOnNonclinicalStudies</w:t>
            </w:r>
            <w:proofErr w:type="spellEnd"/>
            <w:r w:rsidRPr="00B41423">
              <w:rPr>
                <w:rFonts w:eastAsiaTheme="minorEastAsia"/>
                <w:color w:val="000000" w:themeColor="text1"/>
                <w:lang w:eastAsia="ja-JP"/>
              </w:rPr>
              <w:t>&gt;</w:t>
            </w:r>
          </w:p>
          <w:p w14:paraId="2925715E" w14:textId="77777777" w:rsidR="00692527" w:rsidRDefault="00692527" w:rsidP="00692527">
            <w:pPr>
              <w:rPr>
                <w:rFonts w:eastAsiaTheme="minorEastAsia"/>
                <w:color w:val="000000" w:themeColor="text1"/>
                <w:lang w:eastAsia="ja-JP"/>
              </w:rPr>
            </w:pPr>
            <w:r w:rsidRPr="00B41423">
              <w:rPr>
                <w:rFonts w:eastAsiaTheme="minorEastAsia"/>
                <w:color w:val="000000" w:themeColor="text1"/>
                <w:lang w:eastAsia="ja-JP"/>
              </w:rPr>
              <w:t xml:space="preserve">  &lt;/</w:t>
            </w:r>
            <w:proofErr w:type="spellStart"/>
            <w:r w:rsidRPr="00B41423">
              <w:rPr>
                <w:rFonts w:eastAsiaTheme="minorEastAsia"/>
                <w:color w:val="000000" w:themeColor="text1"/>
                <w:lang w:eastAsia="ja-JP"/>
              </w:rPr>
              <w:t>OtherPrecautions</w:t>
            </w:r>
            <w:proofErr w:type="spellEnd"/>
            <w:r w:rsidRPr="00B41423">
              <w:rPr>
                <w:rFonts w:eastAsiaTheme="minorEastAsia"/>
                <w:color w:val="000000" w:themeColor="text1"/>
                <w:lang w:eastAsia="ja-JP"/>
              </w:rPr>
              <w:t>&gt;</w:t>
            </w:r>
          </w:p>
          <w:p w14:paraId="1102F0D3" w14:textId="4D6B01F0"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74CD1" w14:textId="77777777" w:rsidR="00692527" w:rsidRPr="00B20994" w:rsidRDefault="00692527" w:rsidP="00692527">
            <w:pPr>
              <w:rPr>
                <w:rFonts w:eastAsiaTheme="minorHAnsi"/>
                <w:color w:val="000000" w:themeColor="text1"/>
              </w:rPr>
            </w:pPr>
          </w:p>
        </w:tc>
      </w:tr>
      <w:tr w:rsidR="00692527" w:rsidRPr="000D1C20" w14:paraId="0A3BD4BD" w14:textId="5844391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E32ABF" w14:textId="3FAE6099" w:rsidR="00692527" w:rsidRPr="00B20994" w:rsidRDefault="00692527" w:rsidP="00692527">
            <w:pPr>
              <w:rPr>
                <w:color w:val="000000" w:themeColor="text1"/>
              </w:rPr>
            </w:pPr>
            <w:r w:rsidRPr="00B20994">
              <w:rPr>
                <w:color w:val="000000" w:themeColor="text1"/>
              </w:rPr>
              <w:lastRenderedPageBreak/>
              <w:t>15.1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908351" w14:textId="77777777" w:rsidR="00692527" w:rsidRPr="00B20994" w:rsidRDefault="00692527" w:rsidP="00692527">
            <w:pPr>
              <w:rPr>
                <w:color w:val="000000" w:themeColor="text1"/>
              </w:rPr>
            </w:pPr>
            <w:proofErr w:type="spellStart"/>
            <w:r w:rsidRPr="00B20994">
              <w:rPr>
                <w:rFonts w:eastAsia="MS Gothic" w:cs="MS Gothic"/>
                <w:color w:val="000000" w:themeColor="text1"/>
              </w:rPr>
              <w:t>臨床使用に基づく情報</w:t>
            </w:r>
            <w:proofErr w:type="spellEnd"/>
            <w:r w:rsidRPr="00B20994">
              <w:rPr>
                <w:color w:val="000000" w:themeColor="text1"/>
              </w:rPr>
              <w:t xml:space="preserve"> (Information Based on Clinical Use)</w:t>
            </w:r>
          </w:p>
          <w:p w14:paraId="3EEBDD9E"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070FAA" w14:textId="6C2B8D5D"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CA42E01" w14:textId="77777777" w:rsidR="00692527" w:rsidRDefault="00692527" w:rsidP="00692527">
            <w:pPr>
              <w:rPr>
                <w:rFonts w:eastAsiaTheme="minorEastAsia"/>
                <w:b/>
                <w:bCs/>
                <w:i/>
                <w:iCs/>
                <w:color w:val="000000" w:themeColor="text1"/>
                <w:u w:val="single"/>
                <w:lang w:val="en-CA" w:eastAsia="ja-JP"/>
              </w:rPr>
            </w:pPr>
            <w:r w:rsidRPr="008D64AD">
              <w:rPr>
                <w:rFonts w:eastAsiaTheme="minorHAnsi"/>
                <w:b/>
                <w:bCs/>
                <w:i/>
                <w:iCs/>
                <w:color w:val="000000" w:themeColor="text1"/>
                <w:u w:val="single"/>
                <w:lang w:val="en-CA"/>
              </w:rPr>
              <w:t>Infliximab BS Pfizer</w:t>
            </w:r>
          </w:p>
          <w:p w14:paraId="4DE44478" w14:textId="77777777" w:rsidR="00692527" w:rsidRPr="00E80F33" w:rsidRDefault="00692527" w:rsidP="00692527">
            <w:pPr>
              <w:rPr>
                <w:rFonts w:eastAsiaTheme="minorEastAsia"/>
                <w:color w:val="000000" w:themeColor="text1"/>
                <w:lang w:eastAsia="ja-JP"/>
              </w:rPr>
            </w:pPr>
            <w:proofErr w:type="gramStart"/>
            <w:r w:rsidRPr="00E80F33">
              <w:rPr>
                <w:rFonts w:eastAsiaTheme="minorEastAsia" w:hint="eastAsia"/>
                <w:color w:val="000000" w:themeColor="text1"/>
                <w:lang w:eastAsia="ja-JP"/>
              </w:rPr>
              <w:t>&lt;!--</w:t>
            </w:r>
            <w:proofErr w:type="gramEnd"/>
            <w:r w:rsidRPr="00E80F33">
              <w:rPr>
                <w:rFonts w:eastAsiaTheme="minorEastAsia" w:hint="eastAsia"/>
                <w:color w:val="000000" w:themeColor="text1"/>
                <w:lang w:eastAsia="ja-JP"/>
              </w:rPr>
              <w:t>１５</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１</w:t>
            </w:r>
            <w:r w:rsidRPr="00E80F33">
              <w:rPr>
                <w:rFonts w:eastAsiaTheme="minorEastAsia" w:hint="eastAsia"/>
                <w:color w:val="000000" w:themeColor="text1"/>
                <w:lang w:eastAsia="ja-JP"/>
              </w:rPr>
              <w:t xml:space="preserve"> </w:t>
            </w:r>
            <w:r w:rsidRPr="00E80F33">
              <w:rPr>
                <w:rFonts w:eastAsiaTheme="minorEastAsia" w:hint="eastAsia"/>
                <w:color w:val="000000" w:themeColor="text1"/>
                <w:lang w:eastAsia="ja-JP"/>
              </w:rPr>
              <w:t>臨床使用に基づく情報</w:t>
            </w:r>
            <w:r w:rsidRPr="00E80F33">
              <w:rPr>
                <w:rFonts w:eastAsiaTheme="minorEastAsia" w:hint="eastAsia"/>
                <w:color w:val="000000" w:themeColor="text1"/>
                <w:lang w:eastAsia="ja-JP"/>
              </w:rPr>
              <w:t>--&gt;</w:t>
            </w:r>
          </w:p>
          <w:p w14:paraId="4923883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InformationBasedOnClinicalUse</w:t>
            </w:r>
            <w:proofErr w:type="spellEnd"/>
            <w:r w:rsidRPr="00E80F33">
              <w:rPr>
                <w:rFonts w:eastAsiaTheme="minorEastAsia"/>
                <w:color w:val="000000" w:themeColor="text1"/>
                <w:lang w:eastAsia="ja-JP"/>
              </w:rPr>
              <w:t xml:space="preserve"> heading="fixing" id="</w:t>
            </w:r>
            <w:proofErr w:type="spellStart"/>
            <w:r w:rsidRPr="00E80F33">
              <w:rPr>
                <w:rFonts w:eastAsiaTheme="minorEastAsia"/>
                <w:color w:val="000000" w:themeColor="text1"/>
                <w:lang w:eastAsia="ja-JP"/>
              </w:rPr>
              <w:t>HDR_InformationBasedOnClinicalUse</w:t>
            </w:r>
            <w:proofErr w:type="spellEnd"/>
            <w:r w:rsidRPr="00E80F33">
              <w:rPr>
                <w:rFonts w:eastAsiaTheme="minorEastAsia"/>
                <w:color w:val="000000" w:themeColor="text1"/>
                <w:lang w:eastAsia="ja-JP"/>
              </w:rPr>
              <w:t>"&gt;</w:t>
            </w:r>
          </w:p>
          <w:p w14:paraId="732E3B1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OrderedList</w:t>
            </w:r>
            <w:proofErr w:type="spellEnd"/>
            <w:r w:rsidRPr="00E80F33">
              <w:rPr>
                <w:rFonts w:eastAsiaTheme="minorEastAsia"/>
                <w:color w:val="000000" w:themeColor="text1"/>
                <w:lang w:eastAsia="ja-JP"/>
              </w:rPr>
              <w:t xml:space="preserve"> </w:t>
            </w:r>
            <w:proofErr w:type="spellStart"/>
            <w:r w:rsidRPr="00E80F33">
              <w:rPr>
                <w:rFonts w:eastAsiaTheme="minorEastAsia"/>
                <w:color w:val="000000" w:themeColor="text1"/>
                <w:lang w:eastAsia="ja-JP"/>
              </w:rPr>
              <w:t>numberContinued</w:t>
            </w:r>
            <w:proofErr w:type="spellEnd"/>
            <w:r w:rsidRPr="00E80F33">
              <w:rPr>
                <w:rFonts w:eastAsiaTheme="minorEastAsia"/>
                <w:color w:val="000000" w:themeColor="text1"/>
                <w:lang w:eastAsia="ja-JP"/>
              </w:rPr>
              <w:t>="false"&gt;</w:t>
            </w:r>
          </w:p>
          <w:p w14:paraId="4F9CC9C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 heading="free" id="HDR_PMDA_InformationBasedOnClinicalUse_20201013102953_68"&gt;</w:t>
            </w:r>
          </w:p>
          <w:p w14:paraId="4CF59F9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5F8954A"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本剤の臨床試験は、国内では</w:t>
            </w:r>
            <w:r w:rsidRPr="00E80F33">
              <w:rPr>
                <w:rFonts w:eastAsiaTheme="minorEastAsia" w:hint="eastAsia"/>
                <w:color w:val="000000" w:themeColor="text1"/>
                <w:lang w:eastAsia="ja-JP"/>
              </w:rPr>
              <w:t>62</w:t>
            </w:r>
            <w:r w:rsidRPr="00E80F33">
              <w:rPr>
                <w:rFonts w:eastAsiaTheme="minorEastAsia" w:hint="eastAsia"/>
                <w:color w:val="000000" w:themeColor="text1"/>
                <w:lang w:eastAsia="ja-JP"/>
              </w:rPr>
              <w:t>週間（</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年）まで、海外では</w:t>
            </w:r>
            <w:r w:rsidRPr="00E80F33">
              <w:rPr>
                <w:rFonts w:eastAsiaTheme="minorEastAsia" w:hint="eastAsia"/>
                <w:color w:val="000000" w:themeColor="text1"/>
                <w:lang w:eastAsia="ja-JP"/>
              </w:rPr>
              <w:t>102</w:t>
            </w:r>
            <w:r w:rsidRPr="00E80F33">
              <w:rPr>
                <w:rFonts w:eastAsiaTheme="minorEastAsia" w:hint="eastAsia"/>
                <w:color w:val="000000" w:themeColor="text1"/>
                <w:lang w:eastAsia="ja-JP"/>
              </w:rPr>
              <w:t>週間（</w:t>
            </w:r>
            <w:r w:rsidRPr="00E80F33">
              <w:rPr>
                <w:rFonts w:eastAsiaTheme="minorEastAsia" w:hint="eastAsia"/>
                <w:color w:val="000000" w:themeColor="text1"/>
                <w:lang w:eastAsia="ja-JP"/>
              </w:rPr>
              <w:t>2</w:t>
            </w:r>
            <w:r w:rsidRPr="00E80F33">
              <w:rPr>
                <w:rFonts w:eastAsiaTheme="minorEastAsia" w:hint="eastAsia"/>
                <w:color w:val="000000" w:themeColor="text1"/>
                <w:lang w:eastAsia="ja-JP"/>
              </w:rPr>
              <w:t>年）までの期間で実施されている。また、本剤の長期使用に関する特定使用成績調査は</w:t>
            </w:r>
            <w:r w:rsidRPr="00E80F33">
              <w:rPr>
                <w:rFonts w:eastAsiaTheme="minorEastAsia" w:hint="eastAsia"/>
                <w:color w:val="000000" w:themeColor="text1"/>
                <w:lang w:eastAsia="ja-JP"/>
              </w:rPr>
              <w:t>2</w:t>
            </w:r>
            <w:r w:rsidRPr="00E80F33">
              <w:rPr>
                <w:rFonts w:eastAsiaTheme="minorEastAsia" w:hint="eastAsia"/>
                <w:color w:val="000000" w:themeColor="text1"/>
                <w:lang w:eastAsia="ja-JP"/>
              </w:rPr>
              <w:t>年間までの期間で実施されている。これらの期間を超えた本剤の長期投与時の安全性は確立していない。</w:t>
            </w:r>
            <w:r w:rsidRPr="00E80F33">
              <w:rPr>
                <w:rFonts w:eastAsiaTheme="minorEastAsia" w:hint="eastAsia"/>
                <w:color w:val="000000" w:themeColor="text1"/>
                <w:lang w:eastAsia="ja-JP"/>
              </w:rPr>
              <w:t>&lt;/Lang&gt;</w:t>
            </w:r>
          </w:p>
          <w:p w14:paraId="2C83F02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CA0F1D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&lt;/Item&gt;</w:t>
            </w:r>
          </w:p>
          <w:p w14:paraId="2569BD1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 heading="free" id="HDR_PMDA_InformationBasedOnClinicalUse_20201013102953_69"&gt;</w:t>
            </w:r>
          </w:p>
          <w:p w14:paraId="6488C1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D6F506C"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="ja"&gt;150</w:t>
            </w:r>
            <w:r w:rsidRPr="00E80F33">
              <w:rPr>
                <w:rFonts w:eastAsiaTheme="minorEastAsia" w:hint="eastAsia"/>
                <w:color w:val="000000" w:themeColor="text1"/>
                <w:lang w:eastAsia="ja-JP"/>
              </w:rPr>
              <w:t>例の中等度から重度のうっ血性心不全の患者（左室駆出率</w:t>
            </w:r>
            <w:r w:rsidRPr="00E80F33">
              <w:rPr>
                <w:rFonts w:eastAsiaTheme="minorEastAsia" w:hint="eastAsia"/>
                <w:color w:val="000000" w:themeColor="text1"/>
                <w:lang w:eastAsia="ja-JP"/>
              </w:rPr>
              <w:t>35%</w:t>
            </w:r>
            <w:r w:rsidRPr="00E80F33">
              <w:rPr>
                <w:rFonts w:eastAsiaTheme="minorEastAsia" w:hint="eastAsia"/>
                <w:color w:val="000000" w:themeColor="text1"/>
                <w:lang w:eastAsia="ja-JP"/>
              </w:rPr>
              <w:t>以下で、</w:t>
            </w:r>
            <w:r w:rsidRPr="00E80F33">
              <w:rPr>
                <w:rFonts w:eastAsiaTheme="minorEastAsia" w:hint="eastAsia"/>
                <w:color w:val="000000" w:themeColor="text1"/>
                <w:lang w:eastAsia="ja-JP"/>
              </w:rPr>
              <w:t>NYHA</w:t>
            </w:r>
            <w:r w:rsidRPr="00E80F33">
              <w:rPr>
                <w:rFonts w:eastAsiaTheme="minorEastAsia" w:hint="eastAsia"/>
                <w:color w:val="000000" w:themeColor="text1"/>
                <w:lang w:eastAsia="ja-JP"/>
              </w:rPr>
              <w:t>心機能分類Ⅲ</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Ⅳ度）に、プラセボ及び本剤</w:t>
            </w:r>
            <w:r w:rsidRPr="00E80F33">
              <w:rPr>
                <w:rFonts w:eastAsiaTheme="minorEastAsia" w:hint="eastAsia"/>
                <w:color w:val="000000" w:themeColor="text1"/>
                <w:lang w:eastAsia="ja-JP"/>
              </w:rPr>
              <w:t>5</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10mg/kg</w:t>
            </w:r>
            <w:r w:rsidRPr="00E80F33">
              <w:rPr>
                <w:rFonts w:eastAsiaTheme="minorEastAsia" w:hint="eastAsia"/>
                <w:color w:val="000000" w:themeColor="text1"/>
                <w:lang w:eastAsia="ja-JP"/>
              </w:rPr>
              <w:t>を初回、</w:t>
            </w:r>
            <w:r w:rsidRPr="00E80F33">
              <w:rPr>
                <w:rFonts w:eastAsiaTheme="minorEastAsia" w:hint="eastAsia"/>
                <w:color w:val="000000" w:themeColor="text1"/>
                <w:lang w:eastAsia="ja-JP"/>
              </w:rPr>
              <w:t>2</w:t>
            </w:r>
            <w:r w:rsidRPr="00E80F33">
              <w:rPr>
                <w:rFonts w:eastAsiaTheme="minorEastAsia" w:hint="eastAsia"/>
                <w:color w:val="000000" w:themeColor="text1"/>
                <w:lang w:eastAsia="ja-JP"/>
              </w:rPr>
              <w:t>週後、</w:t>
            </w:r>
            <w:r w:rsidRPr="00E80F33">
              <w:rPr>
                <w:rFonts w:eastAsiaTheme="minorEastAsia" w:hint="eastAsia"/>
                <w:color w:val="000000" w:themeColor="text1"/>
                <w:lang w:eastAsia="ja-JP"/>
              </w:rPr>
              <w:t>6</w:t>
            </w:r>
            <w:r w:rsidRPr="00E80F33">
              <w:rPr>
                <w:rFonts w:eastAsiaTheme="minorEastAsia" w:hint="eastAsia"/>
                <w:color w:val="000000" w:themeColor="text1"/>
                <w:lang w:eastAsia="ja-JP"/>
              </w:rPr>
              <w:t>週後に</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回投与した海外での臨床</w:t>
            </w:r>
            <w:r w:rsidRPr="00E80F33">
              <w:rPr>
                <w:rFonts w:eastAsiaTheme="minorEastAsia" w:hint="eastAsia"/>
                <w:color w:val="000000" w:themeColor="text1"/>
                <w:lang w:eastAsia="ja-JP"/>
              </w:rPr>
              <w:lastRenderedPageBreak/>
              <w:t>試験を実施した。その結果、本剤投与群、特に</w:t>
            </w:r>
            <w:r w:rsidRPr="00E80F33">
              <w:rPr>
                <w:rFonts w:eastAsiaTheme="minorEastAsia" w:hint="eastAsia"/>
                <w:color w:val="000000" w:themeColor="text1"/>
                <w:lang w:eastAsia="ja-JP"/>
              </w:rPr>
              <w:t>10mg/kg</w:t>
            </w:r>
            <w:r w:rsidRPr="00E80F33">
              <w:rPr>
                <w:rFonts w:eastAsiaTheme="minorEastAsia" w:hint="eastAsia"/>
                <w:color w:val="000000" w:themeColor="text1"/>
                <w:lang w:eastAsia="ja-JP"/>
              </w:rPr>
              <w:t>群において心不全症状の悪化及び死亡が高率に認められたとの報告がある。初回投与後</w:t>
            </w:r>
            <w:r w:rsidRPr="00E80F33">
              <w:rPr>
                <w:rFonts w:eastAsiaTheme="minorEastAsia" w:hint="eastAsia"/>
                <w:color w:val="000000" w:themeColor="text1"/>
                <w:lang w:eastAsia="ja-JP"/>
              </w:rPr>
              <w:t>28</w:t>
            </w:r>
            <w:r w:rsidRPr="00E80F33">
              <w:rPr>
                <w:rFonts w:eastAsiaTheme="minorEastAsia" w:hint="eastAsia"/>
                <w:color w:val="000000" w:themeColor="text1"/>
                <w:lang w:eastAsia="ja-JP"/>
              </w:rPr>
              <w:t>週時点において、</w:t>
            </w:r>
            <w:r w:rsidRPr="00E80F33">
              <w:rPr>
                <w:rFonts w:eastAsiaTheme="minorEastAsia" w:hint="eastAsia"/>
                <w:color w:val="000000" w:themeColor="text1"/>
                <w:lang w:eastAsia="ja-JP"/>
              </w:rPr>
              <w:t>10mg/kg</w:t>
            </w:r>
            <w:r w:rsidRPr="00E80F33">
              <w:rPr>
                <w:rFonts w:eastAsiaTheme="minorEastAsia" w:hint="eastAsia"/>
                <w:color w:val="000000" w:themeColor="text1"/>
                <w:lang w:eastAsia="ja-JP"/>
              </w:rPr>
              <w:t>群で</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例、</w:t>
            </w:r>
            <w:r w:rsidRPr="00E80F33">
              <w:rPr>
                <w:rFonts w:eastAsiaTheme="minorEastAsia" w:hint="eastAsia"/>
                <w:color w:val="000000" w:themeColor="text1"/>
                <w:lang w:eastAsia="ja-JP"/>
              </w:rPr>
              <w:t>5mg/kg</w:t>
            </w:r>
            <w:r w:rsidRPr="00E80F33">
              <w:rPr>
                <w:rFonts w:eastAsiaTheme="minorEastAsia" w:hint="eastAsia"/>
                <w:color w:val="000000" w:themeColor="text1"/>
                <w:lang w:eastAsia="ja-JP"/>
              </w:rPr>
              <w:t>群で</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例の死亡が認められ、プラセボ群では死亡例はなかった。また、症状悪化による入院は、</w:t>
            </w:r>
            <w:r w:rsidRPr="00E80F33">
              <w:rPr>
                <w:rFonts w:eastAsiaTheme="minorEastAsia" w:hint="eastAsia"/>
                <w:color w:val="000000" w:themeColor="text1"/>
                <w:lang w:eastAsia="ja-JP"/>
              </w:rPr>
              <w:t>10mg/kg</w:t>
            </w:r>
            <w:r w:rsidRPr="00E80F33">
              <w:rPr>
                <w:rFonts w:eastAsiaTheme="minorEastAsia" w:hint="eastAsia"/>
                <w:color w:val="000000" w:themeColor="text1"/>
                <w:lang w:eastAsia="ja-JP"/>
              </w:rPr>
              <w:t>群</w:t>
            </w:r>
            <w:r w:rsidRPr="00E80F33">
              <w:rPr>
                <w:rFonts w:eastAsiaTheme="minorEastAsia" w:hint="eastAsia"/>
                <w:color w:val="000000" w:themeColor="text1"/>
                <w:lang w:eastAsia="ja-JP"/>
              </w:rPr>
              <w:t>51</w:t>
            </w:r>
            <w:r w:rsidRPr="00E80F33">
              <w:rPr>
                <w:rFonts w:eastAsiaTheme="minorEastAsia" w:hint="eastAsia"/>
                <w:color w:val="000000" w:themeColor="text1"/>
                <w:lang w:eastAsia="ja-JP"/>
              </w:rPr>
              <w:t>例中</w:t>
            </w:r>
            <w:r w:rsidRPr="00E80F33">
              <w:rPr>
                <w:rFonts w:eastAsiaTheme="minorEastAsia" w:hint="eastAsia"/>
                <w:color w:val="000000" w:themeColor="text1"/>
                <w:lang w:eastAsia="ja-JP"/>
              </w:rPr>
              <w:t>11</w:t>
            </w:r>
            <w:r w:rsidRPr="00E80F33">
              <w:rPr>
                <w:rFonts w:eastAsiaTheme="minorEastAsia" w:hint="eastAsia"/>
                <w:color w:val="000000" w:themeColor="text1"/>
                <w:lang w:eastAsia="ja-JP"/>
              </w:rPr>
              <w:t>例、</w:t>
            </w:r>
            <w:r w:rsidRPr="00E80F33">
              <w:rPr>
                <w:rFonts w:eastAsiaTheme="minorEastAsia" w:hint="eastAsia"/>
                <w:color w:val="000000" w:themeColor="text1"/>
                <w:lang w:eastAsia="ja-JP"/>
              </w:rPr>
              <w:t>5mg/kg</w:t>
            </w:r>
            <w:r w:rsidRPr="00E80F33">
              <w:rPr>
                <w:rFonts w:eastAsiaTheme="minorEastAsia" w:hint="eastAsia"/>
                <w:color w:val="000000" w:themeColor="text1"/>
                <w:lang w:eastAsia="ja-JP"/>
              </w:rPr>
              <w:t>群</w:t>
            </w:r>
            <w:r w:rsidRPr="00E80F33">
              <w:rPr>
                <w:rFonts w:eastAsiaTheme="minorEastAsia" w:hint="eastAsia"/>
                <w:color w:val="000000" w:themeColor="text1"/>
                <w:lang w:eastAsia="ja-JP"/>
              </w:rPr>
              <w:t>50</w:t>
            </w:r>
            <w:r w:rsidRPr="00E80F33">
              <w:rPr>
                <w:rFonts w:eastAsiaTheme="minorEastAsia" w:hint="eastAsia"/>
                <w:color w:val="000000" w:themeColor="text1"/>
                <w:lang w:eastAsia="ja-JP"/>
              </w:rPr>
              <w:t>例中</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例、プラセボ群</w:t>
            </w:r>
            <w:r w:rsidRPr="00E80F33">
              <w:rPr>
                <w:rFonts w:eastAsiaTheme="minorEastAsia" w:hint="eastAsia"/>
                <w:color w:val="000000" w:themeColor="text1"/>
                <w:lang w:eastAsia="ja-JP"/>
              </w:rPr>
              <w:t>49</w:t>
            </w:r>
            <w:r w:rsidRPr="00E80F33">
              <w:rPr>
                <w:rFonts w:eastAsiaTheme="minorEastAsia" w:hint="eastAsia"/>
                <w:color w:val="000000" w:themeColor="text1"/>
                <w:lang w:eastAsia="ja-JP"/>
              </w:rPr>
              <w:t>例中</w:t>
            </w:r>
            <w:r w:rsidRPr="00E80F33">
              <w:rPr>
                <w:rFonts w:eastAsiaTheme="minorEastAsia" w:hint="eastAsia"/>
                <w:color w:val="000000" w:themeColor="text1"/>
                <w:lang w:eastAsia="ja-JP"/>
              </w:rPr>
              <w:t>5</w:t>
            </w:r>
            <w:r w:rsidRPr="00E80F33">
              <w:rPr>
                <w:rFonts w:eastAsiaTheme="minorEastAsia" w:hint="eastAsia"/>
                <w:color w:val="000000" w:themeColor="text1"/>
                <w:lang w:eastAsia="ja-JP"/>
              </w:rPr>
              <w:t>例であった。さらに、</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年後の評価における死亡例は、</w:t>
            </w:r>
            <w:r w:rsidRPr="00E80F33">
              <w:rPr>
                <w:rFonts w:eastAsiaTheme="minorEastAsia" w:hint="eastAsia"/>
                <w:color w:val="000000" w:themeColor="text1"/>
                <w:lang w:eastAsia="ja-JP"/>
              </w:rPr>
              <w:t>10mg/kg</w:t>
            </w:r>
            <w:r w:rsidRPr="00E80F33">
              <w:rPr>
                <w:rFonts w:eastAsiaTheme="minorEastAsia" w:hint="eastAsia"/>
                <w:color w:val="000000" w:themeColor="text1"/>
                <w:lang w:eastAsia="ja-JP"/>
              </w:rPr>
              <w:t>群で</w:t>
            </w:r>
            <w:r w:rsidRPr="00E80F33">
              <w:rPr>
                <w:rFonts w:eastAsiaTheme="minorEastAsia" w:hint="eastAsia"/>
                <w:color w:val="000000" w:themeColor="text1"/>
                <w:lang w:eastAsia="ja-JP"/>
              </w:rPr>
              <w:t>8</w:t>
            </w:r>
            <w:r w:rsidRPr="00E80F33">
              <w:rPr>
                <w:rFonts w:eastAsiaTheme="minorEastAsia" w:hint="eastAsia"/>
                <w:color w:val="000000" w:themeColor="text1"/>
                <w:lang w:eastAsia="ja-JP"/>
              </w:rPr>
              <w:t>例であったのに対し、</w:t>
            </w:r>
            <w:r w:rsidRPr="00E80F33">
              <w:rPr>
                <w:rFonts w:eastAsiaTheme="minorEastAsia" w:hint="eastAsia"/>
                <w:color w:val="000000" w:themeColor="text1"/>
                <w:lang w:eastAsia="ja-JP"/>
              </w:rPr>
              <w:t>5mg/kg</w:t>
            </w:r>
            <w:r w:rsidRPr="00E80F33">
              <w:rPr>
                <w:rFonts w:eastAsiaTheme="minorEastAsia" w:hint="eastAsia"/>
                <w:color w:val="000000" w:themeColor="text1"/>
                <w:lang w:eastAsia="ja-JP"/>
              </w:rPr>
              <w:t>群及びプラセボ群ではそれぞれ</w:t>
            </w:r>
            <w:r w:rsidRPr="00E80F33">
              <w:rPr>
                <w:rFonts w:eastAsiaTheme="minorEastAsia" w:hint="eastAsia"/>
                <w:color w:val="000000" w:themeColor="text1"/>
                <w:lang w:eastAsia="ja-JP"/>
              </w:rPr>
              <w:t>4</w:t>
            </w:r>
            <w:r w:rsidRPr="00E80F33">
              <w:rPr>
                <w:rFonts w:eastAsiaTheme="minorEastAsia" w:hint="eastAsia"/>
                <w:color w:val="000000" w:themeColor="text1"/>
                <w:lang w:eastAsia="ja-JP"/>
              </w:rPr>
              <w:t>例であった。</w:t>
            </w:r>
            <w:r w:rsidRPr="00E80F33">
              <w:rPr>
                <w:rFonts w:eastAsiaTheme="minorEastAsia" w:hint="eastAsia"/>
                <w:color w:val="000000" w:themeColor="text1"/>
                <w:lang w:eastAsia="ja-JP"/>
              </w:rPr>
              <w:t>&lt;</w:t>
            </w:r>
            <w:proofErr w:type="spellStart"/>
            <w:r w:rsidRPr="00E80F33">
              <w:rPr>
                <w:rFonts w:eastAsiaTheme="minorEastAsia" w:hint="eastAsia"/>
                <w:color w:val="000000" w:themeColor="text1"/>
                <w:lang w:eastAsia="ja-JP"/>
              </w:rPr>
              <w:t>HeaderRef</w:t>
            </w:r>
            <w:proofErr w:type="spellEnd"/>
            <w:r w:rsidRPr="00E80F33">
              <w:rPr>
                <w:rFonts w:eastAsiaTheme="minorEastAsia" w:hint="eastAsia"/>
                <w:color w:val="000000" w:themeColor="text1"/>
                <w:lang w:eastAsia="ja-JP"/>
              </w:rPr>
              <w:t xml:space="preserve"> ref="HDR_PMDA_ContraIndications_20190603114407_21" /&gt;&lt;/Lang&gt;</w:t>
            </w:r>
          </w:p>
          <w:p w14:paraId="626D233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EBCE4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&lt;/Item&gt;</w:t>
            </w:r>
          </w:p>
          <w:p w14:paraId="6454DA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 heading="free" id="HDR_PMDA_InformationBasedOnClinicalUse_20201013102953_70"&gt;</w:t>
            </w:r>
          </w:p>
          <w:p w14:paraId="2659B0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9C69F6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乾癬患者において、本剤と紫外線療法又は既存の全身治療との併用に対する有効性と安全性は確立していない（使用経験がない）。</w:t>
            </w:r>
            <w:r w:rsidRPr="00E80F33">
              <w:rPr>
                <w:rFonts w:eastAsiaTheme="minorEastAsia" w:hint="eastAsia"/>
                <w:color w:val="000000" w:themeColor="text1"/>
                <w:lang w:eastAsia="ja-JP"/>
              </w:rPr>
              <w:t>&lt;/Lang&gt;</w:t>
            </w:r>
          </w:p>
          <w:p w14:paraId="33DF16B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076C5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&lt;/Item&gt;</w:t>
            </w:r>
          </w:p>
          <w:p w14:paraId="378DC9E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 heading="free" id="HDR_PMDA_InformationBasedOnClinicalUse_20201013102953_71"&gt;</w:t>
            </w:r>
          </w:p>
          <w:p w14:paraId="558719E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FA7ABB"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r w:rsidRPr="00E80F33">
              <w:rPr>
                <w:rFonts w:eastAsiaTheme="minorEastAsia" w:hint="eastAsia"/>
                <w:color w:val="000000" w:themeColor="text1"/>
                <w:lang w:eastAsia="ja-JP"/>
              </w:rPr>
              <w:t>xml:lang</w:t>
            </w:r>
            <w:proofErr w:type="spell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本剤の臨床試験及び臨床試験終了後</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年間又は</w:t>
            </w:r>
            <w:r w:rsidRPr="00E80F33">
              <w:rPr>
                <w:rFonts w:eastAsiaTheme="minorEastAsia" w:hint="eastAsia"/>
                <w:color w:val="000000" w:themeColor="text1"/>
                <w:lang w:eastAsia="ja-JP"/>
              </w:rPr>
              <w:t>5</w:t>
            </w:r>
            <w:r w:rsidRPr="00E80F33">
              <w:rPr>
                <w:rFonts w:eastAsiaTheme="minorEastAsia" w:hint="eastAsia"/>
                <w:color w:val="000000" w:themeColor="text1"/>
                <w:lang w:eastAsia="ja-JP"/>
              </w:rPr>
              <w:t>年間の追跡調査において、悪性リンパ腫、乳癌、黒色腫、扁平上皮癌、直腸腺癌、基底細胞癌及び皮膚癌等が</w:t>
            </w:r>
            <w:r w:rsidRPr="00E80F33">
              <w:rPr>
                <w:rFonts w:eastAsiaTheme="minorEastAsia" w:hint="eastAsia"/>
                <w:color w:val="000000" w:themeColor="text1"/>
                <w:lang w:eastAsia="ja-JP"/>
              </w:rPr>
              <w:t>169</w:t>
            </w:r>
            <w:r w:rsidRPr="00E80F33">
              <w:rPr>
                <w:rFonts w:eastAsiaTheme="minorEastAsia" w:hint="eastAsia"/>
                <w:color w:val="000000" w:themeColor="text1"/>
                <w:lang w:eastAsia="ja-JP"/>
              </w:rPr>
              <w:t>例に報告されている。本剤投与と悪性腫瘍発現の関連性を検討するため、実際に悪性腫瘍が認められた例数並びに大規模なデータベースから抽出した同一背景を有する一般集団からの予測例数を表</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に示した。この予測例数は、症例毎の性、年齢、追跡期間等より</w:t>
            </w:r>
            <w:r w:rsidRPr="00E80F33">
              <w:rPr>
                <w:rFonts w:eastAsiaTheme="minorEastAsia" w:hint="eastAsia"/>
                <w:color w:val="000000" w:themeColor="text1"/>
                <w:lang w:eastAsia="ja-JP"/>
              </w:rPr>
              <w:t>NIH SEER</w:t>
            </w:r>
            <w:r w:rsidRPr="00E80F33">
              <w:rPr>
                <w:rFonts w:eastAsiaTheme="minorEastAsia" w:hint="eastAsia"/>
                <w:color w:val="000000" w:themeColor="text1"/>
                <w:lang w:eastAsia="ja-JP"/>
              </w:rPr>
              <w:t>データベース（</w:t>
            </w:r>
            <w:r w:rsidRPr="00E80F33">
              <w:rPr>
                <w:rFonts w:eastAsiaTheme="minorEastAsia" w:hint="eastAsia"/>
                <w:color w:val="000000" w:themeColor="text1"/>
                <w:lang w:eastAsia="ja-JP"/>
              </w:rPr>
              <w:t xml:space="preserve">National Institute of Health </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NIH</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Surveillance, Epidemiology, and End Results</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SEER</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database</w:t>
            </w:r>
            <w:r w:rsidRPr="00E80F33">
              <w:rPr>
                <w:rFonts w:eastAsiaTheme="minorEastAsia" w:hint="eastAsia"/>
                <w:color w:val="000000" w:themeColor="text1"/>
                <w:lang w:eastAsia="ja-JP"/>
              </w:rPr>
              <w:t>）から推定した値を用いた。表</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のクローン病患者での比較では、本剤投与群における悪性腫瘍の予測例数</w:t>
            </w:r>
            <w:r w:rsidRPr="00E80F33">
              <w:rPr>
                <w:rFonts w:eastAsiaTheme="minorEastAsia" w:hint="eastAsia"/>
                <w:color w:val="000000" w:themeColor="text1"/>
                <w:lang w:eastAsia="ja-JP"/>
              </w:rPr>
              <w:t>14.49</w:t>
            </w:r>
            <w:r w:rsidRPr="00E80F33">
              <w:rPr>
                <w:rFonts w:eastAsiaTheme="minorEastAsia" w:hint="eastAsia"/>
                <w:color w:val="000000" w:themeColor="text1"/>
                <w:lang w:eastAsia="ja-JP"/>
              </w:rPr>
              <w:t>例に対し観察例数は</w:t>
            </w:r>
            <w:r w:rsidRPr="00E80F33">
              <w:rPr>
                <w:rFonts w:eastAsiaTheme="minorEastAsia" w:hint="eastAsia"/>
                <w:color w:val="000000" w:themeColor="text1"/>
                <w:lang w:eastAsia="ja-JP"/>
              </w:rPr>
              <w:t>21</w:t>
            </w:r>
            <w:r w:rsidRPr="00E80F33">
              <w:rPr>
                <w:rFonts w:eastAsiaTheme="minorEastAsia" w:hint="eastAsia"/>
                <w:color w:val="000000" w:themeColor="text1"/>
                <w:lang w:eastAsia="ja-JP"/>
              </w:rPr>
              <w:t>例であった。一方、プラセボ群においては予測例数</w:t>
            </w:r>
            <w:r w:rsidRPr="00E80F33">
              <w:rPr>
                <w:rFonts w:eastAsiaTheme="minorEastAsia" w:hint="eastAsia"/>
                <w:color w:val="000000" w:themeColor="text1"/>
                <w:lang w:eastAsia="ja-JP"/>
              </w:rPr>
              <w:t>0.20</w:t>
            </w:r>
            <w:r w:rsidRPr="00E80F33">
              <w:rPr>
                <w:rFonts w:eastAsiaTheme="minorEastAsia" w:hint="eastAsia"/>
                <w:color w:val="000000" w:themeColor="text1"/>
                <w:lang w:eastAsia="ja-JP"/>
              </w:rPr>
              <w:t>例に対し観察例数は</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例であった。</w:t>
            </w:r>
            <w:r w:rsidRPr="00E80F33">
              <w:rPr>
                <w:rFonts w:eastAsiaTheme="minorEastAsia" w:hint="eastAsia"/>
                <w:color w:val="000000" w:themeColor="text1"/>
                <w:lang w:eastAsia="ja-JP"/>
              </w:rPr>
              <w:t>&lt;</w:t>
            </w:r>
            <w:proofErr w:type="spellStart"/>
            <w:r w:rsidRPr="00E80F33">
              <w:rPr>
                <w:rFonts w:eastAsiaTheme="minorEastAsia" w:hint="eastAsia"/>
                <w:color w:val="000000" w:themeColor="text1"/>
                <w:lang w:eastAsia="ja-JP"/>
              </w:rPr>
              <w:t>HeaderRef</w:t>
            </w:r>
            <w:proofErr w:type="spellEnd"/>
            <w:r w:rsidRPr="00E80F33">
              <w:rPr>
                <w:rFonts w:eastAsiaTheme="minorEastAsia" w:hint="eastAsia"/>
                <w:color w:val="000000" w:themeColor="text1"/>
                <w:lang w:eastAsia="ja-JP"/>
              </w:rPr>
              <w:t xml:space="preserve"> ref="HDR_PMDA_Warnings_20200416171249_1" /&gt;,&lt;</w:t>
            </w:r>
            <w:proofErr w:type="spellStart"/>
            <w:r w:rsidRPr="00E80F33">
              <w:rPr>
                <w:rFonts w:eastAsiaTheme="minorEastAsia" w:hint="eastAsia"/>
                <w:color w:val="000000" w:themeColor="text1"/>
                <w:lang w:eastAsia="ja-JP"/>
              </w:rPr>
              <w:t>HeaderRef</w:t>
            </w:r>
            <w:proofErr w:type="spellEnd"/>
            <w:r w:rsidRPr="00E80F33">
              <w:rPr>
                <w:rFonts w:eastAsiaTheme="minorEastAsia" w:hint="eastAsia"/>
                <w:color w:val="000000" w:themeColor="text1"/>
                <w:lang w:eastAsia="ja-JP"/>
              </w:rPr>
              <w:t xml:space="preserve"> ref="HD</w:t>
            </w:r>
            <w:r w:rsidRPr="00E80F33">
              <w:rPr>
                <w:rFonts w:eastAsiaTheme="minorEastAsia"/>
                <w:color w:val="000000" w:themeColor="text1"/>
                <w:lang w:eastAsia="ja-JP"/>
              </w:rPr>
              <w:t>R_PMDA_ImportantPrecautions_20201013102953_40" /&gt;&lt;/Lang&gt;</w:t>
            </w:r>
          </w:p>
          <w:p w14:paraId="3643256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8FEFF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79AD8F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 xml:space="preserve"> align="top"&gt;</w:t>
            </w:r>
          </w:p>
          <w:p w14:paraId="12623304"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表</w:t>
            </w:r>
            <w:r w:rsidRPr="00E80F33">
              <w:rPr>
                <w:rFonts w:eastAsiaTheme="minorEastAsia" w:hint="eastAsia"/>
                <w:color w:val="000000" w:themeColor="text1"/>
                <w:lang w:eastAsia="ja-JP"/>
              </w:rPr>
              <w:t>1.</w:t>
            </w:r>
            <w:r w:rsidRPr="00E80F33">
              <w:rPr>
                <w:rFonts w:eastAsiaTheme="minorEastAsia" w:hint="eastAsia"/>
                <w:color w:val="000000" w:themeColor="text1"/>
                <w:lang w:eastAsia="ja-JP"/>
              </w:rPr>
              <w:t>クローン病全試験での悪性腫瘍の観察例数及び予測例数</w:t>
            </w:r>
            <w:r w:rsidRPr="00E80F33">
              <w:rPr>
                <w:rFonts w:eastAsiaTheme="minorEastAsia" w:hint="eastAsia"/>
                <w:color w:val="000000" w:themeColor="text1"/>
                <w:lang w:eastAsia="ja-JP"/>
              </w:rPr>
              <w:t>&lt;/Lang&gt;</w:t>
            </w:r>
          </w:p>
          <w:p w14:paraId="5C4BCB8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&gt;</w:t>
            </w:r>
          </w:p>
          <w:p w14:paraId="62CC31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 xml:space="preserve"> </w:t>
            </w:r>
            <w:proofErr w:type="spellStart"/>
            <w:r w:rsidRPr="00E80F33">
              <w:rPr>
                <w:rFonts w:eastAsiaTheme="minorEastAsia"/>
                <w:color w:val="000000" w:themeColor="text1"/>
                <w:lang w:eastAsia="ja-JP"/>
              </w:rPr>
              <w:t>totalWidth</w:t>
            </w:r>
            <w:proofErr w:type="spellEnd"/>
            <w:r w:rsidRPr="00E80F33">
              <w:rPr>
                <w:rFonts w:eastAsiaTheme="minorEastAsia"/>
                <w:color w:val="000000" w:themeColor="text1"/>
                <w:lang w:eastAsia="ja-JP"/>
              </w:rPr>
              <w:t>="100%"&gt;</w:t>
            </w:r>
          </w:p>
          <w:p w14:paraId="4E9854F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width="35.5%" /&gt;</w:t>
            </w:r>
          </w:p>
          <w:p w14:paraId="4501388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5AE2DCA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4C38AAD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34FE09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&gt;</w:t>
            </w:r>
          </w:p>
          <w:p w14:paraId="10B35A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4BA553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08AAAA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2C130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878AB37"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クローン病全試験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584D38E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58D7B5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FC1AEF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4631FD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9C84AB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プラセボ投与例</w:t>
            </w:r>
            <w:r w:rsidRPr="00E80F33">
              <w:rPr>
                <w:rFonts w:eastAsiaTheme="minorEastAsia" w:hint="eastAsia"/>
                <w:color w:val="000000" w:themeColor="text1"/>
                <w:lang w:eastAsia="ja-JP"/>
              </w:rPr>
              <w:t>&lt;/Lang&gt;</w:t>
            </w:r>
          </w:p>
          <w:p w14:paraId="43E7851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E9435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6C9D3E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7D2F03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256BA7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43C0F1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F1BD77A"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0A261F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3A4120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85385B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73D466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4C28235"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750A0C3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D834F1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17E906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F76B83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885753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02EF70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6C00D8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0D2D8D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3D6A6A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CC4EF2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A1761E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E13BC07"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46211B9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7F2CD29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597B70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85689F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AF6FE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="ja"&gt;97&lt;/Lang&gt;</w:t>
            </w:r>
          </w:p>
          <w:p w14:paraId="408D67E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BD91EF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3855C6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E365BC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66C511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="ja"&gt;0&lt;/Lang&gt;</w:t>
            </w:r>
          </w:p>
          <w:p w14:paraId="546EB63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65243C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CFF59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B062CD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6F2234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="ja"&gt;0.01&lt;/Lang&gt;</w:t>
            </w:r>
          </w:p>
          <w:p w14:paraId="423FE3A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80CA87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8A8160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360FB5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A97A77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700CFD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532EAEA"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5D6ACB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4FF8CB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AC5957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903689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2D066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="ja"&gt;96&lt;/Lang&gt;</w:t>
            </w:r>
          </w:p>
          <w:p w14:paraId="3004FA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9F7B3E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EBE9A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145DFE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0AA64B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="ja"&gt;1&lt;/Lang&gt;</w:t>
            </w:r>
          </w:p>
          <w:p w14:paraId="03E5F61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81E28F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81590E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E6592B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9BB30C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1D4C28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DA767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A473C6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9E630E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1EF02D0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EFBFDB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4425591"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1FD952C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F4856A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530583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AB6492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E21E01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="ja"&gt;96&lt;/Lang&gt;</w:t>
            </w:r>
          </w:p>
          <w:p w14:paraId="249FD58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2CECA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244D82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625370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CBD89F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="ja"&gt;1&lt;/Lang&gt;</w:t>
            </w:r>
          </w:p>
          <w:p w14:paraId="3E62DB4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1838A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E711AB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41BA21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265FF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="ja"&gt;0.19&lt;/Lang&gt;</w:t>
            </w:r>
          </w:p>
          <w:p w14:paraId="123C5A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05A5D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5CE96E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1803D0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1FB18A2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90E1A3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10893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6E6D101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90E5D8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725E51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3D3A62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999585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="ja"&gt;96&lt;/Lang&gt;</w:t>
            </w:r>
          </w:p>
          <w:p w14:paraId="6ADDFFD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1AC512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AB1A5E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C3732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C94F0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="ja"&gt;1&lt;/Lang&gt;</w:t>
            </w:r>
          </w:p>
          <w:p w14:paraId="28CD1F0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02CC8F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12712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3096FE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C17EA6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="ja"&gt;0.20&lt;/Lang&gt;</w:t>
            </w:r>
          </w:p>
          <w:p w14:paraId="1C8875A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16EB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C537B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9C196A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2BD786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9C2062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372D91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クローン病全試験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68000A4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497DA8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0A658F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8B0986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9D2C37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w:t>
            </w:r>
            <w:r w:rsidRPr="00E80F33">
              <w:rPr>
                <w:rFonts w:eastAsiaTheme="minorEastAsia" w:hint="eastAsia"/>
                <w:color w:val="000000" w:themeColor="text1"/>
                <w:lang w:eastAsia="ja-JP"/>
              </w:rPr>
              <w:t>レミケード</w:t>
            </w:r>
            <w:r w:rsidRPr="00E80F33">
              <w:rPr>
                <w:rFonts w:eastAsiaTheme="minor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color w:val="000000" w:themeColor="text1"/>
                <w:lang w:eastAsia="ja-JP"/>
              </w:rPr>
              <w:t>&lt;/Sup&gt;</w:t>
            </w:r>
            <w:r w:rsidRPr="00E80F33">
              <w:rPr>
                <w:rFonts w:eastAsiaTheme="minorEastAsia" w:hint="eastAsia"/>
                <w:color w:val="000000" w:themeColor="text1"/>
                <w:lang w:eastAsia="ja-JP"/>
              </w:rPr>
              <w:t>投与例</w:t>
            </w:r>
            <w:r w:rsidRPr="00E80F33">
              <w:rPr>
                <w:rFonts w:eastAsiaTheme="minorEastAsia"/>
                <w:color w:val="000000" w:themeColor="text1"/>
                <w:lang w:eastAsia="ja-JP"/>
              </w:rPr>
              <w:t>&lt;/Lang&gt;</w:t>
            </w:r>
          </w:p>
          <w:p w14:paraId="15A17A6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EE0C66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027941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9680A6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763A3B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48BF02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788F81D"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2CA3324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BCB80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901A17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E9BCE2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A41C241"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77C6281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7FC79C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BD7CFE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150D01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44C4BFD"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6E0BFAE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CA47F0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DA9072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88543E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B8BE19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05A5FC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6195426"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34BDFD2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7A50C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1EE629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1497AE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AFC91E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="ja"&gt;4094&lt;/Lang&gt;</w:t>
            </w:r>
          </w:p>
          <w:p w14:paraId="4677697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E17134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64AE14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1B16F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0ACF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="ja"&gt;2&lt;/Lang&gt;</w:t>
            </w:r>
          </w:p>
          <w:p w14:paraId="2CC6631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1D4968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39F170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9432F8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183FD0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="ja"&gt;0.65&lt;/Lang&gt;</w:t>
            </w:r>
          </w:p>
          <w:p w14:paraId="4F8FCAD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A65824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342E3E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82D410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B23660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80F1BC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56A86778"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159654D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34090D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F00994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5056CE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C3066A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="ja"&gt;4085&lt;/Lang&gt;</w:t>
            </w:r>
          </w:p>
          <w:p w14:paraId="17E0366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938D0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A96BC5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3C4D55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1391BC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="ja"&gt;8&lt;/Lang&gt;</w:t>
            </w:r>
          </w:p>
          <w:p w14:paraId="66EAC14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706D9C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CDC83B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2B63C6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438205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083DC39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4850F6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FABFDC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4340A6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1B7FA0A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A42157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43E0298"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79F659E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AE5020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E8CEA5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F07E7C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545A2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="ja"&gt;4055&lt;/Lang&gt;</w:t>
            </w:r>
          </w:p>
          <w:p w14:paraId="1814146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55F01F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8DB3F1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E0F3CF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9A224F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="ja"&gt;19&lt;/Lang&gt;</w:t>
            </w:r>
          </w:p>
          <w:p w14:paraId="1C703C9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8D2580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888148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78969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DAB90C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="ja"&gt;13.85&lt;/Lang&gt;</w:t>
            </w:r>
          </w:p>
          <w:p w14:paraId="69DDA61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73A8A9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BE2A2F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092798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E4D18C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EBCFB0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2F779A3"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7B02353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1EC1228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25665E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F2AD39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9041D8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="ja"&gt;4055&lt;/Lang&gt;</w:t>
            </w:r>
          </w:p>
          <w:p w14:paraId="7DEC829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55A41C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29968C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256324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FD485C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="ja"&gt;21&lt;/Lang&gt;</w:t>
            </w:r>
          </w:p>
          <w:p w14:paraId="471DA41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72C32F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5ABDA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CF72AE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13657C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="ja"&gt;14.49&lt;/Lang&gt;</w:t>
            </w:r>
          </w:p>
          <w:p w14:paraId="4CD2686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EFBFBA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3F307E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D82B32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1A20E77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 xml:space="preserve"> align="left"&gt;</w:t>
            </w:r>
          </w:p>
          <w:p w14:paraId="7B5DA94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335220D"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：既に終了したクローン病試験の試験期間中及び</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年間の長期安全性追跡調査での発現例数を集計</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NIH SEER database</w:t>
            </w:r>
            <w:r w:rsidRPr="00E80F33">
              <w:rPr>
                <w:rFonts w:eastAsiaTheme="minorEastAsia" w:hint="eastAsia"/>
                <w:color w:val="000000" w:themeColor="text1"/>
                <w:lang w:eastAsia="ja-JP"/>
              </w:rPr>
              <w:t>に含まれていない非黒色腫性皮膚癌については除外</w:t>
            </w:r>
            <w:r w:rsidRPr="00E80F33">
              <w:rPr>
                <w:rFonts w:eastAsiaTheme="minorEastAsia" w:hint="eastAsia"/>
                <w:color w:val="000000" w:themeColor="text1"/>
                <w:lang w:eastAsia="ja-JP"/>
              </w:rPr>
              <w:t>&lt;/Lang&gt;</w:t>
            </w:r>
          </w:p>
          <w:p w14:paraId="38682B5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542BB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&gt;</w:t>
            </w:r>
          </w:p>
          <w:p w14:paraId="2B1D9C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2A1A896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71591E0"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また、関節リウマチ患者での悪性腫瘍の観察例数及び予測例数を表</w:t>
            </w:r>
            <w:r w:rsidRPr="00E80F33">
              <w:rPr>
                <w:rFonts w:eastAsiaTheme="minorEastAsia" w:hint="eastAsia"/>
                <w:color w:val="000000" w:themeColor="text1"/>
                <w:lang w:eastAsia="ja-JP"/>
              </w:rPr>
              <w:t>2</w:t>
            </w:r>
            <w:r w:rsidRPr="00E80F33">
              <w:rPr>
                <w:rFonts w:eastAsiaTheme="minorEastAsia" w:hint="eastAsia"/>
                <w:color w:val="000000" w:themeColor="text1"/>
                <w:lang w:eastAsia="ja-JP"/>
              </w:rPr>
              <w:t>に示した。本剤投与群では予測例数</w:t>
            </w:r>
            <w:r w:rsidRPr="00E80F33">
              <w:rPr>
                <w:rFonts w:eastAsiaTheme="minorEastAsia" w:hint="eastAsia"/>
                <w:color w:val="000000" w:themeColor="text1"/>
                <w:lang w:eastAsia="ja-JP"/>
              </w:rPr>
              <w:t>52.37</w:t>
            </w:r>
            <w:r w:rsidRPr="00E80F33">
              <w:rPr>
                <w:rFonts w:eastAsiaTheme="minorEastAsia" w:hint="eastAsia"/>
                <w:color w:val="000000" w:themeColor="text1"/>
                <w:lang w:eastAsia="ja-JP"/>
              </w:rPr>
              <w:t>例に対し観察例数は</w:t>
            </w:r>
            <w:r w:rsidRPr="00E80F33">
              <w:rPr>
                <w:rFonts w:eastAsiaTheme="minorEastAsia" w:hint="eastAsia"/>
                <w:color w:val="000000" w:themeColor="text1"/>
                <w:lang w:eastAsia="ja-JP"/>
              </w:rPr>
              <w:t>50</w:t>
            </w:r>
            <w:r w:rsidRPr="00E80F33">
              <w:rPr>
                <w:rFonts w:eastAsiaTheme="minorEastAsia" w:hint="eastAsia"/>
                <w:color w:val="000000" w:themeColor="text1"/>
                <w:lang w:eastAsia="ja-JP"/>
              </w:rPr>
              <w:t>例、プラセボ群では、予測例数</w:t>
            </w:r>
            <w:r w:rsidRPr="00E80F33">
              <w:rPr>
                <w:rFonts w:eastAsiaTheme="minorEastAsia" w:hint="eastAsia"/>
                <w:color w:val="000000" w:themeColor="text1"/>
                <w:lang w:eastAsia="ja-JP"/>
              </w:rPr>
              <w:t>13.61</w:t>
            </w:r>
            <w:r w:rsidRPr="00E80F33">
              <w:rPr>
                <w:rFonts w:eastAsiaTheme="minorEastAsia" w:hint="eastAsia"/>
                <w:color w:val="000000" w:themeColor="text1"/>
                <w:lang w:eastAsia="ja-JP"/>
              </w:rPr>
              <w:t>例に対し観察例数は</w:t>
            </w:r>
            <w:r w:rsidRPr="00E80F33">
              <w:rPr>
                <w:rFonts w:eastAsiaTheme="minorEastAsia" w:hint="eastAsia"/>
                <w:color w:val="000000" w:themeColor="text1"/>
                <w:lang w:eastAsia="ja-JP"/>
              </w:rPr>
              <w:t>10</w:t>
            </w:r>
            <w:r w:rsidRPr="00E80F33">
              <w:rPr>
                <w:rFonts w:eastAsiaTheme="minorEastAsia" w:hint="eastAsia"/>
                <w:color w:val="000000" w:themeColor="text1"/>
                <w:lang w:eastAsia="ja-JP"/>
              </w:rPr>
              <w:t>例であった。</w:t>
            </w:r>
            <w:r w:rsidRPr="00E80F33">
              <w:rPr>
                <w:rFonts w:eastAsiaTheme="minorEastAsia" w:hint="eastAsia"/>
                <w:color w:val="000000" w:themeColor="text1"/>
                <w:lang w:eastAsia="ja-JP"/>
              </w:rPr>
              <w:t>&lt;/Lang&gt;</w:t>
            </w:r>
          </w:p>
          <w:p w14:paraId="718A225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B53D6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3A4D02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 xml:space="preserve"> align="top"&gt;</w:t>
            </w:r>
          </w:p>
          <w:p w14:paraId="3760D7EB"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表</w:t>
            </w:r>
            <w:r w:rsidRPr="00E80F33">
              <w:rPr>
                <w:rFonts w:eastAsiaTheme="minorEastAsia" w:hint="eastAsia"/>
                <w:color w:val="000000" w:themeColor="text1"/>
                <w:lang w:eastAsia="ja-JP"/>
              </w:rPr>
              <w:t>2.</w:t>
            </w:r>
            <w:r w:rsidRPr="00E80F33">
              <w:rPr>
                <w:rFonts w:eastAsiaTheme="minorEastAsia" w:hint="eastAsia"/>
                <w:color w:val="000000" w:themeColor="text1"/>
                <w:lang w:eastAsia="ja-JP"/>
              </w:rPr>
              <w:t>関節リウマチ全試験での悪性腫瘍の観察例数及び予測例数</w:t>
            </w:r>
            <w:r w:rsidRPr="00E80F33">
              <w:rPr>
                <w:rFonts w:eastAsiaTheme="minorEastAsia" w:hint="eastAsia"/>
                <w:color w:val="000000" w:themeColor="text1"/>
                <w:lang w:eastAsia="ja-JP"/>
              </w:rPr>
              <w:t>&lt;/Lang&gt;</w:t>
            </w:r>
          </w:p>
          <w:p w14:paraId="1948314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&gt;</w:t>
            </w:r>
          </w:p>
          <w:p w14:paraId="01985C8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 xml:space="preserve"> </w:t>
            </w:r>
            <w:proofErr w:type="spellStart"/>
            <w:r w:rsidRPr="00E80F33">
              <w:rPr>
                <w:rFonts w:eastAsiaTheme="minorEastAsia"/>
                <w:color w:val="000000" w:themeColor="text1"/>
                <w:lang w:eastAsia="ja-JP"/>
              </w:rPr>
              <w:t>totalWidth</w:t>
            </w:r>
            <w:proofErr w:type="spellEnd"/>
            <w:r w:rsidRPr="00E80F33">
              <w:rPr>
                <w:rFonts w:eastAsiaTheme="minorEastAsia"/>
                <w:color w:val="000000" w:themeColor="text1"/>
                <w:lang w:eastAsia="ja-JP"/>
              </w:rPr>
              <w:t>="100%"&gt;</w:t>
            </w:r>
          </w:p>
          <w:p w14:paraId="4D2141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width="35.5%" /&gt;</w:t>
            </w:r>
          </w:p>
          <w:p w14:paraId="0FE796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4283615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453A1CD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&lt;Col width="21.5%" /&gt;</w:t>
            </w:r>
          </w:p>
          <w:p w14:paraId="61718D4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&gt;</w:t>
            </w:r>
          </w:p>
          <w:p w14:paraId="5C4655A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114FE41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0EE480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04F2B0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832CBF7"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関節リウマチ全試験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5FC7987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73045D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1F3858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6561F4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0FB9A9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プラセボ投与例</w:t>
            </w:r>
            <w:r w:rsidRPr="00E80F33">
              <w:rPr>
                <w:rFonts w:eastAsiaTheme="minorEastAsia" w:hint="eastAsia"/>
                <w:color w:val="000000" w:themeColor="text1"/>
                <w:lang w:eastAsia="ja-JP"/>
              </w:rPr>
              <w:t>&lt;/Lang&gt;</w:t>
            </w:r>
          </w:p>
          <w:p w14:paraId="0F66C05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3ECAA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942EC9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77C0D7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D1C69A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60F634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7604248"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52DB938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CB6A36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5A7F46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757AD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99C1D3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6519E72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C6908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5A3431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3519E1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D2B0FA0"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7803789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8352D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B2D53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4E4466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46E47B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5C2375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6D0A6E4"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1D9F66D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738790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C86F8B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100B77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38BE79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="ja"&gt;1626&lt;/Lang&gt;</w:t>
            </w:r>
          </w:p>
          <w:p w14:paraId="793F5F2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32000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C36AAF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8486FB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7DF3622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="ja"&gt;0&lt;/Lang&gt;</w:t>
            </w:r>
          </w:p>
          <w:p w14:paraId="7D0855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3D3036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135A96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2B1D13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AB395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="ja"&gt;0.46&lt;/Lang&gt;</w:t>
            </w:r>
          </w:p>
          <w:p w14:paraId="267A3E2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AEB63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B91D66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4DA95D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0B2447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1F8BB3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E339CE7"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3D1714E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98A74C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FADF3D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F70763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874FB0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="ja"&gt;1611&lt;/Lang&gt;</w:t>
            </w:r>
          </w:p>
          <w:p w14:paraId="7ACEC8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9E0879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5BF3B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45F155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EC23E2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="ja"&gt;6&lt;/Lang&gt;</w:t>
            </w:r>
          </w:p>
          <w:p w14:paraId="7CD7947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56796E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2144D7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FECC7B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9B595A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063A5AD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7BCC98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08BC91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DAF103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00CD33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70E927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514766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0D1033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19DE93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2090A7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FE28FF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1BA5E7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="ja"&gt;1604&lt;/Lang&gt;</w:t>
            </w:r>
          </w:p>
          <w:p w14:paraId="65C78DC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396866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0AFD57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49E311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CD416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="ja"&gt;10&lt;/Lang&gt;</w:t>
            </w:r>
          </w:p>
          <w:p w14:paraId="1452D94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4966FA0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E92819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58317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1354D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="ja"&gt;13.16&lt;/Lang&gt;</w:t>
            </w:r>
          </w:p>
          <w:p w14:paraId="64F4614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E4549F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333932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C9FF8E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01CC4A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AB13BD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C51AD01"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3466C9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64EAC9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340078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A6E9F3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0DFBA1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="ja"&gt;1604&lt;/Lang&gt;</w:t>
            </w:r>
          </w:p>
          <w:p w14:paraId="21F37AA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4B4E7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B2DA35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0E0061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D56EC3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="ja"&gt;10&lt;/Lang&gt;</w:t>
            </w:r>
          </w:p>
          <w:p w14:paraId="1AB19D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AE0F5B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33F83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6989F2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81D94E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="ja"&gt;13.61&lt;/Lang&gt;</w:t>
            </w:r>
          </w:p>
          <w:p w14:paraId="11E6023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FEFB67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A38062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2515AA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6100AB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077077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1661E8F"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関節リウマチ全試験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25AF49B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0AB2FD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25746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9446F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1682F7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w:t>
            </w:r>
            <w:r w:rsidRPr="00E80F33">
              <w:rPr>
                <w:rFonts w:eastAsiaTheme="minorEastAsia" w:hint="eastAsia"/>
                <w:color w:val="000000" w:themeColor="text1"/>
                <w:lang w:eastAsia="ja-JP"/>
              </w:rPr>
              <w:t>レミケード</w:t>
            </w:r>
            <w:r w:rsidRPr="00E80F33">
              <w:rPr>
                <w:rFonts w:eastAsiaTheme="minor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color w:val="000000" w:themeColor="text1"/>
                <w:lang w:eastAsia="ja-JP"/>
              </w:rPr>
              <w:t>&lt;/Sup&gt;</w:t>
            </w:r>
            <w:r w:rsidRPr="00E80F33">
              <w:rPr>
                <w:rFonts w:eastAsiaTheme="minorEastAsia" w:hint="eastAsia"/>
                <w:color w:val="000000" w:themeColor="text1"/>
                <w:lang w:eastAsia="ja-JP"/>
              </w:rPr>
              <w:t>投与例</w:t>
            </w:r>
            <w:r w:rsidRPr="00E80F33">
              <w:rPr>
                <w:rFonts w:eastAsiaTheme="minorEastAsia"/>
                <w:color w:val="000000" w:themeColor="text1"/>
                <w:lang w:eastAsia="ja-JP"/>
              </w:rPr>
              <w:t>&lt;/Lang&gt;</w:t>
            </w:r>
          </w:p>
          <w:p w14:paraId="24F1A00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495F8E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87B6CA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203D9E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8CB0BD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093302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9AAD5E2"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lastRenderedPageBreak/>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49DBFBC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757798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1DE27A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2A3216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7465FEA"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01DA5D8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1424BB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75ED51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C21B3A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3F55DB6"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571905B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5FD9F0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DCA2C4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0107E5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3CAFF4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DB051C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03E63AF"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04831E5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52FF3C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BA8030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788959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DE03D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="ja"&gt;6391&lt;/Lang&gt;</w:t>
            </w:r>
          </w:p>
          <w:p w14:paraId="7E9FF63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9B6D5A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6306BB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AA1672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D003AC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="ja"&gt;9&lt;/Lang&gt;</w:t>
            </w:r>
          </w:p>
          <w:p w14:paraId="4CDBFA2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E18686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96B41F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2CF74A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BBC151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="ja"&gt;1.79&lt;/Lang&gt;</w:t>
            </w:r>
          </w:p>
          <w:p w14:paraId="49822A6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1A1DF2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9FBA3C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5C7E33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06566F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D2CCAD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A6F1052"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21D1FD1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E668D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551D18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EDF3F4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58BFCA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="ja"&gt;6357&lt;/Lang&gt;</w:t>
            </w:r>
          </w:p>
          <w:p w14:paraId="7667AB5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0225164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3D55E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BA33F6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0C4749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="ja"&gt;24&lt;/Lang&gt;</w:t>
            </w:r>
          </w:p>
          <w:p w14:paraId="5BB894D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3332F2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DA5FC8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3D6D5A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3CF9AD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3E734FB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8C7039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5E284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E0EE7A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CDA9A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972C60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24D76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5768A63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4BC97D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219FE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A44735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F090B4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="ja"&gt;6343&lt;/Lang&gt;</w:t>
            </w:r>
          </w:p>
          <w:p w14:paraId="39033BC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C18FA9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553312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391700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D835B5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="ja"&gt;41&lt;/Lang&gt;</w:t>
            </w:r>
          </w:p>
          <w:p w14:paraId="4353E52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48C07F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B1ADBB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06C93F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074337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="ja"&gt;50.80&lt;/Lang&gt;</w:t>
            </w:r>
          </w:p>
          <w:p w14:paraId="04E6DE1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7E37A0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CCDBA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B869A0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5D093C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DC215D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9CC4C5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0D9A90A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DAB728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556E4B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1920C3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EA6BF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="ja"&gt;6331&lt;/Lang&gt;</w:t>
            </w:r>
          </w:p>
          <w:p w14:paraId="4E3DF85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6C1DB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0BD74C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F3530E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6A22CD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="ja"&gt;50&lt;/Lang&gt;</w:t>
            </w:r>
          </w:p>
          <w:p w14:paraId="669F17E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0651D6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2252D5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7493C4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F9B01B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="ja"&gt;52.37&lt;/Lang&gt;</w:t>
            </w:r>
          </w:p>
          <w:p w14:paraId="389E3F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A01446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DAAFDF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3DDA39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18D93D1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 xml:space="preserve"> align="left"&gt;</w:t>
            </w:r>
          </w:p>
          <w:p w14:paraId="610A14A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AC6BDA1"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：既に終了した関節リウマチ試験の試験期間中及び</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年間又は</w:t>
            </w:r>
            <w:r w:rsidRPr="00E80F33">
              <w:rPr>
                <w:rFonts w:eastAsiaTheme="minorEastAsia" w:hint="eastAsia"/>
                <w:color w:val="000000" w:themeColor="text1"/>
                <w:lang w:eastAsia="ja-JP"/>
              </w:rPr>
              <w:t>5</w:t>
            </w:r>
            <w:r w:rsidRPr="00E80F33">
              <w:rPr>
                <w:rFonts w:eastAsiaTheme="minorEastAsia" w:hint="eastAsia"/>
                <w:color w:val="000000" w:themeColor="text1"/>
                <w:lang w:eastAsia="ja-JP"/>
              </w:rPr>
              <w:t>年間の長期安全性追跡調査での発現例数を集計</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NIH SEER database</w:t>
            </w:r>
            <w:r w:rsidRPr="00E80F33">
              <w:rPr>
                <w:rFonts w:eastAsiaTheme="minorEastAsia" w:hint="eastAsia"/>
                <w:color w:val="000000" w:themeColor="text1"/>
                <w:lang w:eastAsia="ja-JP"/>
              </w:rPr>
              <w:t>に含まれていない非黒色腫性皮膚癌については除外</w:t>
            </w:r>
            <w:r w:rsidRPr="00E80F33">
              <w:rPr>
                <w:rFonts w:eastAsiaTheme="minorEastAsia" w:hint="eastAsia"/>
                <w:color w:val="000000" w:themeColor="text1"/>
                <w:lang w:eastAsia="ja-JP"/>
              </w:rPr>
              <w:t>&lt;/Lang&gt;</w:t>
            </w:r>
          </w:p>
          <w:p w14:paraId="1565B27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97C450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&gt;</w:t>
            </w:r>
          </w:p>
          <w:p w14:paraId="2F725BB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5136554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C7242AF"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また、全臨床試験における悪性腫瘍の観察例数及び予測例数を表</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に示した。本剤投与群の予測例数</w:t>
            </w:r>
            <w:r w:rsidRPr="00E80F33">
              <w:rPr>
                <w:rFonts w:eastAsiaTheme="minorEastAsia" w:hint="eastAsia"/>
                <w:color w:val="000000" w:themeColor="text1"/>
                <w:lang w:eastAsia="ja-JP"/>
              </w:rPr>
              <w:t>105.18</w:t>
            </w:r>
            <w:r w:rsidRPr="00E80F33">
              <w:rPr>
                <w:rFonts w:eastAsiaTheme="minorEastAsia" w:hint="eastAsia"/>
                <w:color w:val="000000" w:themeColor="text1"/>
                <w:lang w:eastAsia="ja-JP"/>
              </w:rPr>
              <w:t>例に対し観察例数は</w:t>
            </w:r>
            <w:r w:rsidRPr="00E80F33">
              <w:rPr>
                <w:rFonts w:eastAsiaTheme="minorEastAsia" w:hint="eastAsia"/>
                <w:color w:val="000000" w:themeColor="text1"/>
                <w:lang w:eastAsia="ja-JP"/>
              </w:rPr>
              <w:t>106</w:t>
            </w:r>
            <w:r w:rsidRPr="00E80F33">
              <w:rPr>
                <w:rFonts w:eastAsiaTheme="minorEastAsia" w:hint="eastAsia"/>
                <w:color w:val="000000" w:themeColor="text1"/>
                <w:lang w:eastAsia="ja-JP"/>
              </w:rPr>
              <w:t>例、プラセボ群では予測例数</w:t>
            </w:r>
            <w:r w:rsidRPr="00E80F33">
              <w:rPr>
                <w:rFonts w:eastAsiaTheme="minorEastAsia" w:hint="eastAsia"/>
                <w:color w:val="000000" w:themeColor="text1"/>
                <w:lang w:eastAsia="ja-JP"/>
              </w:rPr>
              <w:t>19.46</w:t>
            </w:r>
            <w:r w:rsidRPr="00E80F33">
              <w:rPr>
                <w:rFonts w:eastAsiaTheme="minorEastAsia" w:hint="eastAsia"/>
                <w:color w:val="000000" w:themeColor="text1"/>
                <w:lang w:eastAsia="ja-JP"/>
              </w:rPr>
              <w:t>例に対して観察例数が</w:t>
            </w:r>
            <w:r w:rsidRPr="00E80F33">
              <w:rPr>
                <w:rFonts w:eastAsiaTheme="minorEastAsia" w:hint="eastAsia"/>
                <w:color w:val="000000" w:themeColor="text1"/>
                <w:lang w:eastAsia="ja-JP"/>
              </w:rPr>
              <w:t>15</w:t>
            </w:r>
            <w:r w:rsidRPr="00E80F33">
              <w:rPr>
                <w:rFonts w:eastAsiaTheme="minorEastAsia" w:hint="eastAsia"/>
                <w:color w:val="000000" w:themeColor="text1"/>
                <w:lang w:eastAsia="ja-JP"/>
              </w:rPr>
              <w:t>例であった。</w:t>
            </w:r>
            <w:r w:rsidRPr="00E80F33">
              <w:rPr>
                <w:rFonts w:eastAsiaTheme="minorEastAsia" w:hint="eastAsia"/>
                <w:color w:val="000000" w:themeColor="text1"/>
                <w:lang w:eastAsia="ja-JP"/>
              </w:rPr>
              <w:t>&lt;/Lang&gt;</w:t>
            </w:r>
          </w:p>
          <w:p w14:paraId="36750EC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3C42AD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57ACC92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 xml:space="preserve"> align="top"&gt;</w:t>
            </w:r>
          </w:p>
          <w:p w14:paraId="1AACF253"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表</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全試験での悪性腫瘍の観察例数及び予測例数</w:t>
            </w:r>
            <w:r w:rsidRPr="00E80F33">
              <w:rPr>
                <w:rFonts w:eastAsiaTheme="minorEastAsia" w:hint="eastAsia"/>
                <w:color w:val="000000" w:themeColor="text1"/>
                <w:lang w:eastAsia="ja-JP"/>
              </w:rPr>
              <w:t>&lt;/Lang&gt;</w:t>
            </w:r>
          </w:p>
          <w:p w14:paraId="77D90CE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TblCaption</w:t>
            </w:r>
            <w:proofErr w:type="spellEnd"/>
            <w:r w:rsidRPr="00E80F33">
              <w:rPr>
                <w:rFonts w:eastAsiaTheme="minorEastAsia"/>
                <w:color w:val="000000" w:themeColor="text1"/>
                <w:lang w:eastAsia="ja-JP"/>
              </w:rPr>
              <w:t>&gt;</w:t>
            </w:r>
          </w:p>
          <w:p w14:paraId="5CCFEC7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 xml:space="preserve"> </w:t>
            </w:r>
            <w:proofErr w:type="spellStart"/>
            <w:r w:rsidRPr="00E80F33">
              <w:rPr>
                <w:rFonts w:eastAsiaTheme="minorEastAsia"/>
                <w:color w:val="000000" w:themeColor="text1"/>
                <w:lang w:eastAsia="ja-JP"/>
              </w:rPr>
              <w:t>totalWidth</w:t>
            </w:r>
            <w:proofErr w:type="spellEnd"/>
            <w:r w:rsidRPr="00E80F33">
              <w:rPr>
                <w:rFonts w:eastAsiaTheme="minorEastAsia"/>
                <w:color w:val="000000" w:themeColor="text1"/>
                <w:lang w:eastAsia="ja-JP"/>
              </w:rPr>
              <w:t>="100%"&gt;</w:t>
            </w:r>
          </w:p>
          <w:p w14:paraId="2FAEFA6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width="35.5%" /&gt;</w:t>
            </w:r>
          </w:p>
          <w:p w14:paraId="66C825B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275BCC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07BF31F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&lt;Col width="21.5%" /&gt;</w:t>
            </w:r>
          </w:p>
          <w:p w14:paraId="4CEDAB6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WidthDefinition</w:t>
            </w:r>
            <w:proofErr w:type="spellEnd"/>
            <w:r w:rsidRPr="00E80F33">
              <w:rPr>
                <w:rFonts w:eastAsiaTheme="minorEastAsia"/>
                <w:color w:val="000000" w:themeColor="text1"/>
                <w:lang w:eastAsia="ja-JP"/>
              </w:rPr>
              <w:t>&gt;</w:t>
            </w:r>
          </w:p>
          <w:p w14:paraId="54D6396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396434B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446978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3303AD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C4D0172"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113D61F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&lt;/Detail&gt;</w:t>
            </w:r>
          </w:p>
          <w:p w14:paraId="7AE4C5C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5845D3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1F85B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FE48FA5"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プラセボ投与例</w:t>
            </w:r>
            <w:r w:rsidRPr="00E80F33">
              <w:rPr>
                <w:rFonts w:eastAsiaTheme="minorEastAsia" w:hint="eastAsia"/>
                <w:color w:val="000000" w:themeColor="text1"/>
                <w:lang w:eastAsia="ja-JP"/>
              </w:rPr>
              <w:t>&lt;/Lang&gt;</w:t>
            </w:r>
          </w:p>
          <w:p w14:paraId="1E677D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357479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66238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412A259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8F08A7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EFBC53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BC91F8C"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1DCC3EE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F955C3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FFF63F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3AB37E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8D4B3A"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598BB88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032DF5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AAE232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588861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18DB751"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34BE5B6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5C5EC2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501F9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7DB530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40C73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CB2B41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EB42E90"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016B15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42ED6A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3EE4F7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86C4CE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D00AD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="ja"&gt;2906&lt;/Lang&gt;</w:t>
            </w:r>
          </w:p>
          <w:p w14:paraId="213D28A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24E931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B6DF18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3D7EB3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684E2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="ja"&gt;1&lt;/Lang&gt;</w:t>
            </w:r>
          </w:p>
          <w:p w14:paraId="158B744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1F8AB8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BD904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F8CA8A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22E4E8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="ja"&gt;0.72&lt;/Lang&gt;</w:t>
            </w:r>
          </w:p>
          <w:p w14:paraId="05877EA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A130FA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84B857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44B97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30198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F48DF8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9B4413E"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2337C3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D4F7AF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D2D32F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A081FE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4BC4D9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="ja"&gt;2887&lt;/Lang&gt;</w:t>
            </w:r>
          </w:p>
          <w:p w14:paraId="16F9529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5E1BE7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055F9F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D63148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D1767D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="ja"&gt;12&lt;/Lang&gt;</w:t>
            </w:r>
          </w:p>
          <w:p w14:paraId="15F88DE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B68EA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2F7309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00F0F0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CBF7B8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18F28C3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BF9C6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84EDE8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4BCD85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BC5150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2C515B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DE0168D"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18CE1B1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5F1B1D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44094A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C943E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E3C567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="ja"&gt;2877&lt;/Lang&gt;</w:t>
            </w:r>
          </w:p>
          <w:p w14:paraId="5BCEC7B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6D063D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392F6F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8191C9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66BF71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="ja"&gt;14&lt;/Lang&gt;</w:t>
            </w:r>
          </w:p>
          <w:p w14:paraId="06F447A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46E11B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6DAA3B7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6B962C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11079C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="ja"&gt;18.75&lt;/Lang&gt;</w:t>
            </w:r>
          </w:p>
          <w:p w14:paraId="701D050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4561AA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648967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79C01B8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9EC156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0FD0B4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6A63886"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01D33A1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F68037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459727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68899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177356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="ja"&gt;2877&lt;/Lang&gt;</w:t>
            </w:r>
          </w:p>
          <w:p w14:paraId="354863F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52FF9B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C8C769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3AD674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E5FD70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="ja"&gt;15&lt;/Lang&gt;</w:t>
            </w:r>
          </w:p>
          <w:p w14:paraId="2DC8DEE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E1C99C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A43B71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2D4B53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539DFF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="ja"&gt;19.46&lt;/Lang&gt;</w:t>
            </w:r>
          </w:p>
          <w:p w14:paraId="1851FB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C3483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5AFCFD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64C4680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DD8C6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rspan</w:t>
            </w:r>
            <w:proofErr w:type="spellEnd"/>
            <w:r w:rsidRPr="00E80F33">
              <w:rPr>
                <w:rFonts w:eastAsiaTheme="minorEastAsia"/>
                <w:color w:val="000000" w:themeColor="text1"/>
                <w:lang w:eastAsia="ja-JP"/>
              </w:rPr>
              <w:t xml:space="preserve">="2"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050F33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C8F0E93"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全試験</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a&lt;/Sup&gt;&lt;/Lang&gt;</w:t>
            </w:r>
          </w:p>
          <w:p w14:paraId="372EDA7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B8008D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9E09C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cspan</w:t>
            </w:r>
            <w:proofErr w:type="spellEnd"/>
            <w:r w:rsidRPr="00E80F33">
              <w:rPr>
                <w:rFonts w:eastAsiaTheme="minorEastAsia"/>
                <w:color w:val="000000" w:themeColor="text1"/>
                <w:lang w:eastAsia="ja-JP"/>
              </w:rPr>
              <w:t xml:space="preserve">="3"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8E231F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8A30C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w:t>
            </w:r>
            <w:r w:rsidRPr="00E80F33">
              <w:rPr>
                <w:rFonts w:eastAsiaTheme="minorEastAsia" w:hint="eastAsia"/>
                <w:color w:val="000000" w:themeColor="text1"/>
                <w:lang w:eastAsia="ja-JP"/>
              </w:rPr>
              <w:t>レミケード</w:t>
            </w:r>
            <w:r w:rsidRPr="00E80F33">
              <w:rPr>
                <w:rFonts w:eastAsiaTheme="minor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color w:val="000000" w:themeColor="text1"/>
                <w:lang w:eastAsia="ja-JP"/>
              </w:rPr>
              <w:t>&lt;/Sup&gt;</w:t>
            </w:r>
            <w:r w:rsidRPr="00E80F33">
              <w:rPr>
                <w:rFonts w:eastAsiaTheme="minorEastAsia" w:hint="eastAsia"/>
                <w:color w:val="000000" w:themeColor="text1"/>
                <w:lang w:eastAsia="ja-JP"/>
              </w:rPr>
              <w:t>投与例</w:t>
            </w:r>
            <w:r w:rsidRPr="00E80F33">
              <w:rPr>
                <w:rFonts w:eastAsiaTheme="minorEastAsia"/>
                <w:color w:val="000000" w:themeColor="text1"/>
                <w:lang w:eastAsia="ja-JP"/>
              </w:rPr>
              <w:t>&lt;/Lang&gt;</w:t>
            </w:r>
          </w:p>
          <w:p w14:paraId="2228055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461522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498F4C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AF2B3F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1BEF87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4F2F8D6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E5175B2"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全例追跡期間</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（人・年）</w:t>
            </w:r>
            <w:r w:rsidRPr="00E80F33">
              <w:rPr>
                <w:rFonts w:eastAsiaTheme="minorEastAsia" w:hint="eastAsia"/>
                <w:color w:val="000000" w:themeColor="text1"/>
                <w:lang w:eastAsia="ja-JP"/>
              </w:rPr>
              <w:t>&lt;/Lang&gt;</w:t>
            </w:r>
          </w:p>
          <w:p w14:paraId="461D2B7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819738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372198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B4AF45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58C7756"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観察例数</w:t>
            </w:r>
            <w:r w:rsidRPr="00E80F33">
              <w:rPr>
                <w:rFonts w:eastAsiaTheme="minorEastAsia" w:hint="eastAsia"/>
                <w:color w:val="000000" w:themeColor="text1"/>
                <w:lang w:eastAsia="ja-JP"/>
              </w:rPr>
              <w:t>&lt;/Lang&gt;</w:t>
            </w:r>
          </w:p>
          <w:p w14:paraId="38CAEDE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C1520E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19B953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8B8E06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786E0A9"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予測例数</w:t>
            </w:r>
            <w:r w:rsidRPr="00E80F33">
              <w:rPr>
                <w:rFonts w:eastAsiaTheme="minorEastAsia" w:hint="eastAsia"/>
                <w:color w:val="000000" w:themeColor="text1"/>
                <w:lang w:eastAsia="ja-JP"/>
              </w:rPr>
              <w:t>&lt;/Lang&gt;</w:t>
            </w:r>
          </w:p>
          <w:p w14:paraId="7C65812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D193D4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C5124A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FF84CF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33AEB82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50DC01D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3E919C"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="ja"&gt;a.</w:t>
            </w:r>
            <w:r w:rsidRPr="00E80F33">
              <w:rPr>
                <w:rFonts w:eastAsiaTheme="minorEastAsia" w:hint="eastAsia"/>
                <w:color w:val="000000" w:themeColor="text1"/>
                <w:lang w:eastAsia="ja-JP"/>
              </w:rPr>
              <w:t>悪性リンパ腫</w:t>
            </w:r>
            <w:r w:rsidRPr="00E80F33">
              <w:rPr>
                <w:rFonts w:eastAsiaTheme="minorEastAsia" w:hint="eastAsia"/>
                <w:color w:val="000000" w:themeColor="text1"/>
                <w:lang w:eastAsia="ja-JP"/>
              </w:rPr>
              <w:t>&lt;/Lang&gt;</w:t>
            </w:r>
          </w:p>
          <w:p w14:paraId="3264C99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F9771D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FF7FF5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80C184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30B596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="ja"&gt;17852&lt;/Lang&gt;</w:t>
            </w:r>
          </w:p>
          <w:p w14:paraId="6572359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97F966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EBA2AD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70A34C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D9772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="ja"&gt;14&lt;/Lang&gt;</w:t>
            </w:r>
          </w:p>
          <w:p w14:paraId="460C0D5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7699AF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096B3BC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71E0AAF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30B9AA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="ja"&gt;4.13&lt;/Lang&gt;</w:t>
            </w:r>
          </w:p>
          <w:p w14:paraId="7F37BE5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88D339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C0125F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31A1CB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BCD7E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588B5F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8B95164"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="ja"&gt;b.</w:t>
            </w:r>
            <w:r w:rsidRPr="00E80F33">
              <w:rPr>
                <w:rFonts w:eastAsiaTheme="minorEastAsia" w:hint="eastAsia"/>
                <w:color w:val="000000" w:themeColor="text1"/>
                <w:lang w:eastAsia="ja-JP"/>
              </w:rPr>
              <w:t>非黒色腫性皮膚癌</w:t>
            </w:r>
            <w:r w:rsidRPr="00E80F33">
              <w:rPr>
                <w:rFonts w:eastAsiaTheme="minorEastAsia" w:hint="eastAsia"/>
                <w:color w:val="000000" w:themeColor="text1"/>
                <w:lang w:eastAsia="ja-JP"/>
              </w:rPr>
              <w:t>&lt;/Lang&gt;</w:t>
            </w:r>
          </w:p>
          <w:p w14:paraId="28745DE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343CC2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AFAB39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EC8FBD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F71C889"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="ja"&gt;17721&lt;/Lang&gt;</w:t>
            </w:r>
          </w:p>
          <w:p w14:paraId="3B27056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3077E9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1901A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054C04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E61CE6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="ja"&gt;67&lt;/Lang&gt;</w:t>
            </w:r>
          </w:p>
          <w:p w14:paraId="1937C7A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BF3BE3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20D52EA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D6C95D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9BE122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="ja"&gt;NA&lt;/Lang&gt;</w:t>
            </w:r>
          </w:p>
          <w:p w14:paraId="4BCB5E5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3EE6F2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7D2B965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0C34748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366697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align="left"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AE96DC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8241EF8"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="ja"&gt;c.</w:t>
            </w:r>
            <w:r w:rsidRPr="00E80F33">
              <w:rPr>
                <w:rFonts w:eastAsiaTheme="minorEastAsia" w:hint="eastAsia"/>
                <w:color w:val="000000" w:themeColor="text1"/>
                <w:lang w:eastAsia="ja-JP"/>
              </w:rPr>
              <w:t>上記以外の悪性腫瘍</w:t>
            </w:r>
            <w:r w:rsidRPr="00E80F33">
              <w:rPr>
                <w:rFonts w:eastAsiaTheme="minorEastAsia" w:hint="eastAsia"/>
                <w:color w:val="000000" w:themeColor="text1"/>
                <w:lang w:eastAsia="ja-JP"/>
              </w:rPr>
              <w:t>&lt;/Lang&gt;</w:t>
            </w:r>
          </w:p>
          <w:p w14:paraId="6CC4B6C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1A3FFD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B9A294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042E6AA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3BE44B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="ja"&gt;17720&lt;/Lang&gt;</w:t>
            </w:r>
          </w:p>
          <w:p w14:paraId="355DDA5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C8F3E7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E5C077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3B96341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C5A5A5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="ja"&gt;92&lt;/Lang&gt;</w:t>
            </w:r>
          </w:p>
          <w:p w14:paraId="01485D4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02E291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5EAD36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CBC4A3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E78043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="ja"&gt;101.30&lt;/Lang&gt;</w:t>
            </w:r>
          </w:p>
          <w:p w14:paraId="2D474D23"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366FB4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40C38CA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8F851D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59687727"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7AFE90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528BDE40"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悪性腫瘍計（</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c</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&lt;Sup&gt;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b&lt;/Sup&gt;&lt;/Lang&gt;</w:t>
            </w:r>
          </w:p>
          <w:p w14:paraId="5ADA313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7F9FD1E4"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14404C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1977FDF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2B56C4F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="ja"&gt;17707&lt;/Lang&gt;</w:t>
            </w:r>
          </w:p>
          <w:p w14:paraId="3AD0436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62B78FC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3714983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2C1F7F25"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F5D852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="ja"&gt;106&lt;/Lang&gt;</w:t>
            </w:r>
          </w:p>
          <w:p w14:paraId="51C9494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320C560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1E4BFC7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 xml:space="preserve"> align="center" </w:t>
            </w:r>
            <w:proofErr w:type="spellStart"/>
            <w:r w:rsidRPr="00E80F33">
              <w:rPr>
                <w:rFonts w:eastAsiaTheme="minorEastAsia"/>
                <w:color w:val="000000" w:themeColor="text1"/>
                <w:lang w:eastAsia="ja-JP"/>
              </w:rPr>
              <w:t>valign</w:t>
            </w:r>
            <w:proofErr w:type="spellEnd"/>
            <w:r w:rsidRPr="00E80F33">
              <w:rPr>
                <w:rFonts w:eastAsiaTheme="minorEastAsia"/>
                <w:color w:val="000000" w:themeColor="text1"/>
                <w:lang w:eastAsia="ja-JP"/>
              </w:rPr>
              <w:t>="middle"&gt;</w:t>
            </w:r>
          </w:p>
          <w:p w14:paraId="642233F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0F310598"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&lt;Lang </w:t>
            </w:r>
            <w:proofErr w:type="spellStart"/>
            <w:proofErr w:type="gramStart"/>
            <w:r w:rsidRPr="00E80F33">
              <w:rPr>
                <w:rFonts w:eastAsiaTheme="minorEastAsia"/>
                <w:color w:val="000000" w:themeColor="text1"/>
                <w:lang w:eastAsia="ja-JP"/>
              </w:rPr>
              <w:t>xml:lang</w:t>
            </w:r>
            <w:proofErr w:type="spellEnd"/>
            <w:proofErr w:type="gramEnd"/>
            <w:r w:rsidRPr="00E80F33">
              <w:rPr>
                <w:rFonts w:eastAsiaTheme="minorEastAsia"/>
                <w:color w:val="000000" w:themeColor="text1"/>
                <w:lang w:eastAsia="ja-JP"/>
              </w:rPr>
              <w:t>="ja"&gt;105.18&lt;/Lang&gt;</w:t>
            </w:r>
          </w:p>
          <w:p w14:paraId="66B050CA"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518348B"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lastRenderedPageBreak/>
              <w:t xml:space="preserve">                &lt;/</w:t>
            </w:r>
            <w:proofErr w:type="spellStart"/>
            <w:r w:rsidRPr="00E80F33">
              <w:rPr>
                <w:rFonts w:eastAsiaTheme="minorEastAsia"/>
                <w:color w:val="000000" w:themeColor="text1"/>
                <w:lang w:eastAsia="ja-JP"/>
              </w:rPr>
              <w:t>SimpTblCell</w:t>
            </w:r>
            <w:proofErr w:type="spellEnd"/>
            <w:r w:rsidRPr="00E80F33">
              <w:rPr>
                <w:rFonts w:eastAsiaTheme="minorEastAsia"/>
                <w:color w:val="000000" w:themeColor="text1"/>
                <w:lang w:eastAsia="ja-JP"/>
              </w:rPr>
              <w:t>&gt;</w:t>
            </w:r>
          </w:p>
          <w:p w14:paraId="5CA48632"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SimpTblRow</w:t>
            </w:r>
            <w:proofErr w:type="spellEnd"/>
            <w:r w:rsidRPr="00E80F33">
              <w:rPr>
                <w:rFonts w:eastAsiaTheme="minorEastAsia"/>
                <w:color w:val="000000" w:themeColor="text1"/>
                <w:lang w:eastAsia="ja-JP"/>
              </w:rPr>
              <w:t>&gt;</w:t>
            </w:r>
          </w:p>
          <w:p w14:paraId="2EBD13D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SimpleTable</w:t>
            </w:r>
            <w:proofErr w:type="spellEnd"/>
            <w:r w:rsidRPr="00E80F33">
              <w:rPr>
                <w:rFonts w:eastAsiaTheme="minorEastAsia"/>
                <w:color w:val="000000" w:themeColor="text1"/>
                <w:lang w:eastAsia="ja-JP"/>
              </w:rPr>
              <w:t>&gt;</w:t>
            </w:r>
          </w:p>
          <w:p w14:paraId="26AFEE1D"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 xml:space="preserve"> align="left"&gt;</w:t>
            </w:r>
          </w:p>
          <w:p w14:paraId="464E866E"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4D881722" w14:textId="77777777" w:rsidR="00692527" w:rsidRPr="00E80F33" w:rsidRDefault="00692527" w:rsidP="00692527">
            <w:pPr>
              <w:rPr>
                <w:rFonts w:eastAsiaTheme="minorEastAsia"/>
                <w:color w:val="000000" w:themeColor="text1"/>
                <w:lang w:eastAsia="ja-JP"/>
              </w:rPr>
            </w:pPr>
            <w:r w:rsidRPr="00E80F33">
              <w:rPr>
                <w:rFonts w:eastAsiaTheme="minorEastAsia" w:hint="eastAsia"/>
                <w:color w:val="000000" w:themeColor="text1"/>
                <w:lang w:eastAsia="ja-JP"/>
              </w:rPr>
              <w:t xml:space="preserve">                &lt;Lang </w:t>
            </w:r>
            <w:proofErr w:type="spellStart"/>
            <w:proofErr w:type="gramStart"/>
            <w:r w:rsidRPr="00E80F33">
              <w:rPr>
                <w:rFonts w:eastAsiaTheme="minorEastAsia" w:hint="eastAsia"/>
                <w:color w:val="000000" w:themeColor="text1"/>
                <w:lang w:eastAsia="ja-JP"/>
              </w:rPr>
              <w:t>xml:lang</w:t>
            </w:r>
            <w:proofErr w:type="spellEnd"/>
            <w:proofErr w:type="gramEnd"/>
            <w:r w:rsidRPr="00E80F33">
              <w:rPr>
                <w:rFonts w:eastAsiaTheme="minorEastAsia" w:hint="eastAsia"/>
                <w:color w:val="000000" w:themeColor="text1"/>
                <w:lang w:eastAsia="ja-JP"/>
              </w:rPr>
              <w:t>="ja"&gt;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a</w:t>
            </w:r>
            <w:r w:rsidRPr="00E80F33">
              <w:rPr>
                <w:rFonts w:eastAsiaTheme="minorEastAsia" w:hint="eastAsia"/>
                <w:color w:val="000000" w:themeColor="text1"/>
                <w:lang w:eastAsia="ja-JP"/>
              </w:rPr>
              <w:t>：既に終了した試験の試験期間中及び</w:t>
            </w:r>
            <w:r w:rsidRPr="00E80F33">
              <w:rPr>
                <w:rFonts w:eastAsiaTheme="minorEastAsia" w:hint="eastAsia"/>
                <w:color w:val="000000" w:themeColor="text1"/>
                <w:lang w:eastAsia="ja-JP"/>
              </w:rPr>
              <w:t>3</w:t>
            </w:r>
            <w:r w:rsidRPr="00E80F33">
              <w:rPr>
                <w:rFonts w:eastAsiaTheme="minorEastAsia" w:hint="eastAsia"/>
                <w:color w:val="000000" w:themeColor="text1"/>
                <w:lang w:eastAsia="ja-JP"/>
              </w:rPr>
              <w:t>年間又は</w:t>
            </w:r>
            <w:r w:rsidRPr="00E80F33">
              <w:rPr>
                <w:rFonts w:eastAsiaTheme="minorEastAsia" w:hint="eastAsia"/>
                <w:color w:val="000000" w:themeColor="text1"/>
                <w:lang w:eastAsia="ja-JP"/>
              </w:rPr>
              <w:t>5</w:t>
            </w:r>
            <w:r w:rsidRPr="00E80F33">
              <w:rPr>
                <w:rFonts w:eastAsiaTheme="minorEastAsia" w:hint="eastAsia"/>
                <w:color w:val="000000" w:themeColor="text1"/>
                <w:lang w:eastAsia="ja-JP"/>
              </w:rPr>
              <w:t>年間の長期安全性追跡調査での発現例数を集計</w:t>
            </w:r>
            <w:r w:rsidRPr="00E80F33">
              <w:rPr>
                <w:rFonts w:eastAsiaTheme="minorEastAsia" w:hint="eastAsia"/>
                <w:color w:val="000000" w:themeColor="text1"/>
                <w:lang w:eastAsia="ja-JP"/>
              </w:rPr>
              <w:t>&lt;?enter?&gt;</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b</w:t>
            </w:r>
            <w:r w:rsidRPr="00E80F33">
              <w:rPr>
                <w:rFonts w:eastAsiaTheme="minorEastAsia" w:hint="eastAsia"/>
                <w:color w:val="000000" w:themeColor="text1"/>
                <w:lang w:eastAsia="ja-JP"/>
              </w:rPr>
              <w:t>：</w:t>
            </w:r>
            <w:r w:rsidRPr="00E80F33">
              <w:rPr>
                <w:rFonts w:eastAsiaTheme="minorEastAsia" w:hint="eastAsia"/>
                <w:color w:val="000000" w:themeColor="text1"/>
                <w:lang w:eastAsia="ja-JP"/>
              </w:rPr>
              <w:t>NIH SEER database</w:t>
            </w:r>
            <w:r w:rsidRPr="00E80F33">
              <w:rPr>
                <w:rFonts w:eastAsiaTheme="minorEastAsia" w:hint="eastAsia"/>
                <w:color w:val="000000" w:themeColor="text1"/>
                <w:lang w:eastAsia="ja-JP"/>
              </w:rPr>
              <w:t>に含まれていない非黒色腫性皮膚癌については除外</w:t>
            </w:r>
            <w:r w:rsidRPr="00E80F33">
              <w:rPr>
                <w:rFonts w:eastAsiaTheme="minorEastAsia" w:hint="eastAsia"/>
                <w:color w:val="000000" w:themeColor="text1"/>
                <w:lang w:eastAsia="ja-JP"/>
              </w:rPr>
              <w:t>&lt;/Lang&gt;</w:t>
            </w:r>
          </w:p>
          <w:p w14:paraId="78EC3FC6"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&lt;/Detail&gt;</w:t>
            </w:r>
          </w:p>
          <w:p w14:paraId="1A5799A0"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SimpTblFoot</w:t>
            </w:r>
            <w:proofErr w:type="spellEnd"/>
            <w:r w:rsidRPr="00E80F33">
              <w:rPr>
                <w:rFonts w:eastAsiaTheme="minorEastAsia"/>
                <w:color w:val="000000" w:themeColor="text1"/>
                <w:lang w:eastAsia="ja-JP"/>
              </w:rPr>
              <w:t>&gt;</w:t>
            </w:r>
          </w:p>
          <w:p w14:paraId="2DAD4AFF"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TblBlock</w:t>
            </w:r>
            <w:proofErr w:type="spellEnd"/>
            <w:r w:rsidRPr="00E80F33">
              <w:rPr>
                <w:rFonts w:eastAsiaTheme="minorEastAsia"/>
                <w:color w:val="000000" w:themeColor="text1"/>
                <w:lang w:eastAsia="ja-JP"/>
              </w:rPr>
              <w:t>&gt;</w:t>
            </w:r>
          </w:p>
          <w:p w14:paraId="6C22D121"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&lt;/Item&gt;</w:t>
            </w:r>
          </w:p>
          <w:p w14:paraId="0EBDDD8C" w14:textId="77777777" w:rsidR="00692527" w:rsidRPr="00E80F33"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OrderedList</w:t>
            </w:r>
            <w:proofErr w:type="spellEnd"/>
            <w:r w:rsidRPr="00E80F33">
              <w:rPr>
                <w:rFonts w:eastAsiaTheme="minorEastAsia"/>
                <w:color w:val="000000" w:themeColor="text1"/>
                <w:lang w:eastAsia="ja-JP"/>
              </w:rPr>
              <w:t>&gt;</w:t>
            </w:r>
          </w:p>
          <w:p w14:paraId="321F8CBD" w14:textId="77777777" w:rsidR="00692527" w:rsidRDefault="00692527" w:rsidP="00692527">
            <w:pPr>
              <w:rPr>
                <w:rFonts w:eastAsiaTheme="minorEastAsia"/>
                <w:color w:val="000000" w:themeColor="text1"/>
                <w:lang w:eastAsia="ja-JP"/>
              </w:rPr>
            </w:pPr>
            <w:r w:rsidRPr="00E80F33">
              <w:rPr>
                <w:rFonts w:eastAsiaTheme="minorEastAsia"/>
                <w:color w:val="000000" w:themeColor="text1"/>
                <w:lang w:eastAsia="ja-JP"/>
              </w:rPr>
              <w:t xml:space="preserve">    &lt;/</w:t>
            </w:r>
            <w:proofErr w:type="spellStart"/>
            <w:r w:rsidRPr="00E80F33">
              <w:rPr>
                <w:rFonts w:eastAsiaTheme="minorEastAsia"/>
                <w:color w:val="000000" w:themeColor="text1"/>
                <w:lang w:eastAsia="ja-JP"/>
              </w:rPr>
              <w:t>InformationBasedOnClinicalUse</w:t>
            </w:r>
            <w:proofErr w:type="spellEnd"/>
            <w:r w:rsidRPr="00E80F33">
              <w:rPr>
                <w:rFonts w:eastAsiaTheme="minorEastAsia"/>
                <w:color w:val="000000" w:themeColor="text1"/>
                <w:lang w:eastAsia="ja-JP"/>
              </w:rPr>
              <w:t>&gt;</w:t>
            </w:r>
          </w:p>
          <w:p w14:paraId="79A1D687" w14:textId="24E8EF65"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4F92B4" w14:textId="77777777" w:rsidR="00692527" w:rsidRPr="00B20994" w:rsidRDefault="00692527" w:rsidP="00692527">
            <w:pPr>
              <w:rPr>
                <w:rFonts w:eastAsiaTheme="minorHAnsi"/>
                <w:color w:val="000000" w:themeColor="text1"/>
              </w:rPr>
            </w:pPr>
          </w:p>
        </w:tc>
      </w:tr>
      <w:tr w:rsidR="00692527" w:rsidRPr="000D1C20" w14:paraId="58EA58C3" w14:textId="65C5BB5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5D0591" w14:textId="4AA7E46B" w:rsidR="00692527" w:rsidRPr="00B20994" w:rsidRDefault="00692527" w:rsidP="00692527">
            <w:pPr>
              <w:rPr>
                <w:color w:val="000000" w:themeColor="text1"/>
              </w:rPr>
            </w:pPr>
            <w:r w:rsidRPr="00B20994">
              <w:rPr>
                <w:color w:val="000000" w:themeColor="text1"/>
              </w:rPr>
              <w:lastRenderedPageBreak/>
              <w:t>15.2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BE8DB" w14:textId="77777777" w:rsidR="00692527" w:rsidRPr="00B20994" w:rsidRDefault="00692527" w:rsidP="00692527">
            <w:pPr>
              <w:rPr>
                <w:color w:val="000000" w:themeColor="text1"/>
              </w:rPr>
            </w:pPr>
            <w:proofErr w:type="spellStart"/>
            <w:r w:rsidRPr="00B20994">
              <w:rPr>
                <w:rFonts w:eastAsia="MS Gothic" w:cs="MS Gothic"/>
                <w:color w:val="000000" w:themeColor="text1"/>
              </w:rPr>
              <w:t>非臨床試験に基づく情報</w:t>
            </w:r>
            <w:proofErr w:type="spellEnd"/>
            <w:r w:rsidRPr="00B20994">
              <w:rPr>
                <w:color w:val="000000" w:themeColor="text1"/>
              </w:rPr>
              <w:t xml:space="preserve"> (Information Based on Non-Clinical Trials)</w:t>
            </w:r>
          </w:p>
          <w:p w14:paraId="6FAB5A46"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2EFF30"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2E74ACD" w14:textId="77777777" w:rsidR="00692527" w:rsidRPr="004F00B5" w:rsidRDefault="00692527" w:rsidP="00692527">
            <w:pPr>
              <w:rPr>
                <w:rFonts w:eastAsiaTheme="minorHAnsi"/>
                <w:color w:val="000000" w:themeColor="text1"/>
              </w:rPr>
            </w:pPr>
            <w:proofErr w:type="gramStart"/>
            <w:r w:rsidRPr="004F00B5">
              <w:rPr>
                <w:rFonts w:eastAsiaTheme="minorHAnsi" w:hint="eastAsia"/>
                <w:color w:val="000000" w:themeColor="text1"/>
              </w:rPr>
              <w:t>&lt;!--</w:t>
            </w:r>
            <w:proofErr w:type="gramEnd"/>
            <w:r w:rsidRPr="004F00B5">
              <w:rPr>
                <w:rFonts w:ascii="MS Mincho" w:eastAsia="MS Mincho" w:hAnsi="MS Mincho" w:cs="MS Mincho" w:hint="eastAsia"/>
                <w:color w:val="000000" w:themeColor="text1"/>
              </w:rPr>
              <w:t>１５</w:t>
            </w:r>
            <w:r w:rsidRPr="004F00B5">
              <w:rPr>
                <w:rFonts w:eastAsiaTheme="minorHAnsi" w:hint="eastAsia"/>
                <w:color w:val="000000" w:themeColor="text1"/>
              </w:rPr>
              <w:t>.</w:t>
            </w:r>
            <w:r w:rsidRPr="004F00B5">
              <w:rPr>
                <w:rFonts w:ascii="MS Mincho" w:eastAsia="MS Mincho" w:hAnsi="MS Mincho" w:cs="MS Mincho" w:hint="eastAsia"/>
                <w:color w:val="000000" w:themeColor="text1"/>
              </w:rPr>
              <w:t>２</w:t>
            </w:r>
            <w:r w:rsidRPr="004F00B5">
              <w:rPr>
                <w:rFonts w:eastAsiaTheme="minorHAnsi" w:hint="eastAsia"/>
                <w:color w:val="000000" w:themeColor="text1"/>
              </w:rPr>
              <w:t xml:space="preserve"> </w:t>
            </w:r>
            <w:proofErr w:type="spellStart"/>
            <w:r w:rsidRPr="004F00B5">
              <w:rPr>
                <w:rFonts w:ascii="MS Mincho" w:eastAsia="MS Mincho" w:hAnsi="MS Mincho" w:cs="MS Mincho" w:hint="eastAsia"/>
                <w:color w:val="000000" w:themeColor="text1"/>
              </w:rPr>
              <w:t>非臨床試験に基づく情報</w:t>
            </w:r>
            <w:proofErr w:type="spellEnd"/>
            <w:r w:rsidRPr="004F00B5">
              <w:rPr>
                <w:rFonts w:eastAsiaTheme="minorHAnsi" w:hint="eastAsia"/>
                <w:color w:val="000000" w:themeColor="text1"/>
              </w:rPr>
              <w:t>--&gt;</w:t>
            </w:r>
          </w:p>
          <w:p w14:paraId="7E2D5AAF" w14:textId="77777777" w:rsidR="00692527" w:rsidRPr="004F00B5" w:rsidRDefault="00692527" w:rsidP="00692527">
            <w:pPr>
              <w:rPr>
                <w:rFonts w:eastAsiaTheme="minorHAnsi"/>
                <w:color w:val="000000" w:themeColor="text1"/>
              </w:rPr>
            </w:pPr>
            <w:r w:rsidRPr="004F00B5">
              <w:rPr>
                <w:rFonts w:eastAsiaTheme="minorHAnsi"/>
                <w:color w:val="000000" w:themeColor="text1"/>
              </w:rPr>
              <w:t xml:space="preserve">    &lt;</w:t>
            </w:r>
            <w:proofErr w:type="spellStart"/>
            <w:r w:rsidRPr="004F00B5">
              <w:rPr>
                <w:rFonts w:eastAsiaTheme="minorHAnsi"/>
                <w:color w:val="000000" w:themeColor="text1"/>
              </w:rPr>
              <w:t>InformationBasedOnNonclinicalStudies</w:t>
            </w:r>
            <w:proofErr w:type="spellEnd"/>
            <w:r w:rsidRPr="004F00B5">
              <w:rPr>
                <w:rFonts w:eastAsiaTheme="minorHAnsi"/>
                <w:color w:val="000000" w:themeColor="text1"/>
              </w:rPr>
              <w:t xml:space="preserve"> id="</w:t>
            </w:r>
            <w:proofErr w:type="spellStart"/>
            <w:r w:rsidRPr="004F00B5">
              <w:rPr>
                <w:rFonts w:eastAsiaTheme="minorHAnsi"/>
                <w:color w:val="000000" w:themeColor="text1"/>
              </w:rPr>
              <w:t>HDR_InformationBasedOnNonclinicalStudies</w:t>
            </w:r>
            <w:proofErr w:type="spellEnd"/>
            <w:r w:rsidRPr="004F00B5">
              <w:rPr>
                <w:rFonts w:eastAsiaTheme="minorHAnsi"/>
                <w:color w:val="000000" w:themeColor="text1"/>
              </w:rPr>
              <w:t>" heading="fixing"&gt;</w:t>
            </w:r>
          </w:p>
          <w:p w14:paraId="2CFCEA77" w14:textId="77777777" w:rsidR="00692527" w:rsidRPr="004F00B5" w:rsidRDefault="00692527" w:rsidP="00692527">
            <w:pPr>
              <w:rPr>
                <w:rFonts w:eastAsiaTheme="minorHAnsi"/>
                <w:color w:val="000000" w:themeColor="text1"/>
              </w:rPr>
            </w:pPr>
            <w:r w:rsidRPr="004F00B5">
              <w:rPr>
                <w:rFonts w:eastAsiaTheme="minorHAnsi"/>
                <w:color w:val="000000" w:themeColor="text1"/>
              </w:rPr>
              <w:t xml:space="preserve">      &lt;Detail&gt;</w:t>
            </w:r>
          </w:p>
          <w:p w14:paraId="7DBB9E55" w14:textId="77777777" w:rsidR="00692527" w:rsidRPr="004F00B5" w:rsidRDefault="00692527" w:rsidP="00692527">
            <w:pPr>
              <w:rPr>
                <w:rFonts w:eastAsiaTheme="minorHAnsi"/>
                <w:color w:val="000000" w:themeColor="text1"/>
              </w:rPr>
            </w:pPr>
            <w:r w:rsidRPr="004F00B5">
              <w:rPr>
                <w:rFonts w:eastAsiaTheme="minorHAnsi" w:hint="eastAsia"/>
                <w:color w:val="000000" w:themeColor="text1"/>
              </w:rPr>
              <w:t xml:space="preserve">        &lt;Lang </w:t>
            </w:r>
            <w:proofErr w:type="gramStart"/>
            <w:r w:rsidRPr="004F00B5">
              <w:rPr>
                <w:rFonts w:eastAsiaTheme="minorHAnsi" w:hint="eastAsia"/>
                <w:color w:val="000000" w:themeColor="text1"/>
              </w:rPr>
              <w:t>xml:lang</w:t>
            </w:r>
            <w:proofErr w:type="gramEnd"/>
            <w:r w:rsidRPr="004F00B5">
              <w:rPr>
                <w:rFonts w:eastAsiaTheme="minorHAnsi" w:hint="eastAsia"/>
                <w:color w:val="000000" w:themeColor="text1"/>
              </w:rPr>
              <w:t>="ja"&gt;24</w:t>
            </w:r>
            <w:r w:rsidRPr="004F00B5">
              <w:rPr>
                <w:rFonts w:ascii="MS Mincho" w:eastAsia="MS Mincho" w:hAnsi="MS Mincho" w:cs="MS Mincho" w:hint="eastAsia"/>
                <w:color w:val="000000" w:themeColor="text1"/>
              </w:rPr>
              <w:t>ヵ月間のマウスがん原性試験において、中用量（</w:t>
            </w:r>
            <w:r w:rsidRPr="004F00B5">
              <w:rPr>
                <w:rFonts w:eastAsiaTheme="minorHAnsi" w:hint="eastAsia"/>
                <w:color w:val="000000" w:themeColor="text1"/>
              </w:rPr>
              <w:t>150mg/kg/</w:t>
            </w:r>
            <w:r w:rsidRPr="004F00B5">
              <w:rPr>
                <w:rFonts w:ascii="MS Mincho" w:eastAsia="MS Mincho" w:hAnsi="MS Mincho" w:cs="MS Mincho" w:hint="eastAsia"/>
                <w:color w:val="000000" w:themeColor="text1"/>
              </w:rPr>
              <w:t>日）、高用量（</w:t>
            </w:r>
            <w:r w:rsidRPr="004F00B5">
              <w:rPr>
                <w:rFonts w:eastAsiaTheme="minorHAnsi" w:hint="eastAsia"/>
                <w:color w:val="000000" w:themeColor="text1"/>
              </w:rPr>
              <w:t>450mg/kg/</w:t>
            </w:r>
            <w:r w:rsidRPr="004F00B5">
              <w:rPr>
                <w:rFonts w:ascii="MS Mincho" w:eastAsia="MS Mincho" w:hAnsi="MS Mincho" w:cs="MS Mincho" w:hint="eastAsia"/>
                <w:color w:val="000000" w:themeColor="text1"/>
              </w:rPr>
              <w:t>日）で雌雄において肝細胞腺腫及び肝細胞癌の発生率の上昇が認められた。</w:t>
            </w:r>
            <w:r w:rsidRPr="004F00B5">
              <w:rPr>
                <w:rFonts w:ascii="MS Mincho" w:eastAsia="MS Mincho" w:hAnsi="MS Mincho" w:cs="MS Mincho" w:hint="eastAsia"/>
                <w:color w:val="000000" w:themeColor="text1"/>
                <w:lang w:eastAsia="ja-JP"/>
              </w:rPr>
              <w:t>また、雄の高用量群で腎腺腫の発生の上昇がみられた。これらの腫瘍はマウス特有なものである可能性が高くヒトにおける臨床的な安全性との関連は低いと考えられる</w:t>
            </w:r>
            <w:r w:rsidRPr="004F00B5">
              <w:rPr>
                <w:rFonts w:eastAsiaTheme="minorHAnsi" w:hint="eastAsia"/>
                <w:color w:val="000000" w:themeColor="text1"/>
                <w:lang w:eastAsia="ja-JP"/>
              </w:rPr>
              <w:t>&lt;</w:t>
            </w:r>
            <w:proofErr w:type="spellStart"/>
            <w:r w:rsidRPr="004F00B5">
              <w:rPr>
                <w:rFonts w:eastAsiaTheme="minorHAnsi" w:hint="eastAsia"/>
                <w:color w:val="000000" w:themeColor="text1"/>
                <w:lang w:eastAsia="ja-JP"/>
              </w:rPr>
              <w:t>ReferenceBookRef</w:t>
            </w:r>
            <w:proofErr w:type="spellEnd"/>
            <w:r w:rsidRPr="004F00B5">
              <w:rPr>
                <w:rFonts w:eastAsiaTheme="minorHAnsi" w:hint="eastAsia"/>
                <w:color w:val="000000" w:themeColor="text1"/>
                <w:lang w:eastAsia="ja-JP"/>
              </w:rPr>
              <w:t xml:space="preserve"> ref="DOC_01" /&gt;</w:t>
            </w:r>
            <w:r w:rsidRPr="004F00B5">
              <w:rPr>
                <w:rFonts w:ascii="MS Mincho" w:eastAsia="MS Mincho" w:hAnsi="MS Mincho" w:cs="MS Mincho" w:hint="eastAsia"/>
                <w:color w:val="000000" w:themeColor="text1"/>
                <w:lang w:eastAsia="ja-JP"/>
              </w:rPr>
              <w:t>。</w:t>
            </w:r>
            <w:r w:rsidRPr="004F00B5">
              <w:rPr>
                <w:rFonts w:eastAsiaTheme="minorHAnsi" w:hint="eastAsia"/>
                <w:color w:val="000000" w:themeColor="text1"/>
              </w:rPr>
              <w:t>&lt;/Lang&gt;</w:t>
            </w:r>
          </w:p>
          <w:p w14:paraId="21B6318B" w14:textId="77777777" w:rsidR="00692527" w:rsidRPr="004F00B5" w:rsidRDefault="00692527" w:rsidP="00692527">
            <w:pPr>
              <w:rPr>
                <w:rFonts w:eastAsiaTheme="minorHAnsi"/>
                <w:color w:val="000000" w:themeColor="text1"/>
              </w:rPr>
            </w:pPr>
            <w:r w:rsidRPr="004F00B5">
              <w:rPr>
                <w:rFonts w:eastAsiaTheme="minorHAnsi"/>
                <w:color w:val="000000" w:themeColor="text1"/>
              </w:rPr>
              <w:t xml:space="preserve">      &lt;/Detail&gt;</w:t>
            </w:r>
          </w:p>
          <w:p w14:paraId="63AD354A" w14:textId="77777777" w:rsidR="00692527" w:rsidRDefault="00692527" w:rsidP="00692527">
            <w:pPr>
              <w:rPr>
                <w:rFonts w:eastAsiaTheme="minorEastAsia"/>
                <w:color w:val="000000" w:themeColor="text1"/>
                <w:lang w:eastAsia="ja-JP"/>
              </w:rPr>
            </w:pPr>
            <w:r w:rsidRPr="004F00B5">
              <w:rPr>
                <w:rFonts w:eastAsiaTheme="minorHAnsi"/>
                <w:color w:val="000000" w:themeColor="text1"/>
              </w:rPr>
              <w:t xml:space="preserve">    &lt;/</w:t>
            </w:r>
            <w:proofErr w:type="spellStart"/>
            <w:r w:rsidRPr="004F00B5">
              <w:rPr>
                <w:rFonts w:eastAsiaTheme="minorHAnsi"/>
                <w:color w:val="000000" w:themeColor="text1"/>
              </w:rPr>
              <w:t>InformationBasedOnNonclinicalStudies</w:t>
            </w:r>
            <w:proofErr w:type="spellEnd"/>
            <w:r w:rsidRPr="004F00B5">
              <w:rPr>
                <w:rFonts w:eastAsiaTheme="minorHAnsi"/>
                <w:color w:val="000000" w:themeColor="text1"/>
              </w:rPr>
              <w:t>&gt;</w:t>
            </w:r>
          </w:p>
          <w:p w14:paraId="1BB31E07" w14:textId="7777777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B12D41" w14:textId="77777777" w:rsidR="00692527" w:rsidRPr="00B20994" w:rsidRDefault="00692527" w:rsidP="00692527">
            <w:pPr>
              <w:rPr>
                <w:rFonts w:eastAsiaTheme="minorHAnsi"/>
                <w:color w:val="000000" w:themeColor="text1"/>
              </w:rPr>
            </w:pPr>
          </w:p>
        </w:tc>
      </w:tr>
      <w:tr w:rsidR="00692527" w:rsidRPr="000D1C20" w14:paraId="68C24340" w14:textId="0851DD5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AAF18F" w14:textId="4D746E76" w:rsidR="00692527" w:rsidRPr="00B20994" w:rsidRDefault="00692527" w:rsidP="00692527">
            <w:pPr>
              <w:rPr>
                <w:color w:val="000000" w:themeColor="text1"/>
              </w:rPr>
            </w:pPr>
            <w:r w:rsidRPr="00B20994">
              <w:rPr>
                <w:color w:val="000000" w:themeColor="text1"/>
              </w:rPr>
              <w:t>16.</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A2F7CB" w14:textId="77777777" w:rsidR="00692527" w:rsidRPr="00B20994" w:rsidRDefault="00692527" w:rsidP="00692527">
            <w:pPr>
              <w:rPr>
                <w:color w:val="000000" w:themeColor="text1"/>
              </w:rPr>
            </w:pPr>
            <w:proofErr w:type="spellStart"/>
            <w:r w:rsidRPr="00B20994">
              <w:rPr>
                <w:rFonts w:eastAsia="MS Gothic" w:cs="MS Gothic"/>
                <w:color w:val="000000" w:themeColor="text1"/>
              </w:rPr>
              <w:t>薬物動態</w:t>
            </w:r>
            <w:proofErr w:type="spellEnd"/>
            <w:r w:rsidRPr="00B20994">
              <w:rPr>
                <w:color w:val="000000" w:themeColor="text1"/>
              </w:rPr>
              <w:t xml:space="preserve"> (Pharmacokinetics)</w:t>
            </w:r>
          </w:p>
          <w:p w14:paraId="7401E08D"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B0835"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94EBBD7" w14:textId="77777777" w:rsidR="00692527" w:rsidRPr="006A3526" w:rsidRDefault="00692527" w:rsidP="00692527">
            <w:pPr>
              <w:rPr>
                <w:rFonts w:eastAsiaTheme="minorHAnsi"/>
                <w:color w:val="000000" w:themeColor="text1"/>
              </w:rPr>
            </w:pPr>
            <w:proofErr w:type="gramStart"/>
            <w:r w:rsidRPr="006A3526">
              <w:rPr>
                <w:rFonts w:eastAsiaTheme="minorHAnsi" w:hint="eastAsia"/>
                <w:color w:val="000000" w:themeColor="text1"/>
              </w:rPr>
              <w:t>&lt;!--</w:t>
            </w:r>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薬物動態</w:t>
            </w:r>
            <w:proofErr w:type="gramEnd"/>
            <w:r w:rsidRPr="006A3526">
              <w:rPr>
                <w:rFonts w:eastAsiaTheme="minorHAnsi" w:hint="eastAsia"/>
                <w:color w:val="000000" w:themeColor="text1"/>
              </w:rPr>
              <w:t>--&gt;</w:t>
            </w:r>
          </w:p>
          <w:p w14:paraId="3C890EE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&lt;Pharmacokinetics id="</w:t>
            </w:r>
            <w:proofErr w:type="spellStart"/>
            <w:r w:rsidRPr="006A3526">
              <w:rPr>
                <w:rFonts w:eastAsiaTheme="minorHAnsi"/>
                <w:color w:val="000000" w:themeColor="text1"/>
              </w:rPr>
              <w:t>HDR_Pharmacokinetics</w:t>
            </w:r>
            <w:proofErr w:type="spellEnd"/>
            <w:r w:rsidRPr="006A3526">
              <w:rPr>
                <w:rFonts w:eastAsiaTheme="minorHAnsi"/>
                <w:color w:val="000000" w:themeColor="text1"/>
              </w:rPr>
              <w:t>" heading="fixing"&gt;</w:t>
            </w:r>
          </w:p>
          <w:p w14:paraId="710CBD87"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１</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血中濃度</w:t>
            </w:r>
            <w:proofErr w:type="spellEnd"/>
            <w:r w:rsidRPr="006A3526">
              <w:rPr>
                <w:rFonts w:eastAsiaTheme="minorHAnsi" w:hint="eastAsia"/>
                <w:color w:val="000000" w:themeColor="text1"/>
              </w:rPr>
              <w:t>--&gt;</w:t>
            </w:r>
          </w:p>
          <w:p w14:paraId="10CFE48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BloodLevel</w:t>
            </w:r>
            <w:proofErr w:type="spellEnd"/>
            <w:r w:rsidRPr="006A3526">
              <w:rPr>
                <w:rFonts w:eastAsiaTheme="minorHAnsi"/>
                <w:color w:val="000000" w:themeColor="text1"/>
              </w:rPr>
              <w:t xml:space="preserve"> id="</w:t>
            </w:r>
            <w:proofErr w:type="spellStart"/>
            <w:r w:rsidRPr="006A3526">
              <w:rPr>
                <w:rFonts w:eastAsiaTheme="minorHAnsi"/>
                <w:color w:val="000000" w:themeColor="text1"/>
              </w:rPr>
              <w:t>HDR_BloodLevel</w:t>
            </w:r>
            <w:proofErr w:type="spellEnd"/>
            <w:r w:rsidRPr="006A3526">
              <w:rPr>
                <w:rFonts w:eastAsiaTheme="minorHAnsi"/>
                <w:color w:val="000000" w:themeColor="text1"/>
              </w:rPr>
              <w:t>" heading="fixing"&gt;</w:t>
            </w:r>
          </w:p>
          <w:p w14:paraId="127F961F"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43AECCC6"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日本人の閉経後進行乳癌患者にエキセメスタン</w:t>
            </w:r>
            <w:r w:rsidRPr="006A3526">
              <w:rPr>
                <w:rFonts w:eastAsiaTheme="minorHAnsi" w:hint="eastAsia"/>
                <w:color w:val="000000" w:themeColor="text1"/>
              </w:rPr>
              <w:t>25mg</w:t>
            </w:r>
            <w:r w:rsidRPr="006A3526">
              <w:rPr>
                <w:rFonts w:ascii="MS Mincho" w:eastAsia="MS Mincho" w:hAnsi="MS Mincho" w:cs="MS Mincho" w:hint="eastAsia"/>
                <w:color w:val="000000" w:themeColor="text1"/>
              </w:rPr>
              <w:t>を</w:t>
            </w:r>
            <w:r w:rsidRPr="006A3526">
              <w:rPr>
                <w:rFonts w:eastAsiaTheme="minorHAnsi" w:hint="eastAsia"/>
                <w:color w:val="000000" w:themeColor="text1"/>
              </w:rPr>
              <w:t>1</w:t>
            </w:r>
            <w:r w:rsidRPr="006A3526">
              <w:rPr>
                <w:rFonts w:ascii="MS Mincho" w:eastAsia="MS Mincho" w:hAnsi="MS Mincho" w:cs="MS Mincho" w:hint="eastAsia"/>
                <w:color w:val="000000" w:themeColor="text1"/>
              </w:rPr>
              <w:t>日</w:t>
            </w:r>
            <w:r w:rsidRPr="006A3526">
              <w:rPr>
                <w:rFonts w:eastAsiaTheme="minorHAnsi" w:hint="eastAsia"/>
                <w:color w:val="000000" w:themeColor="text1"/>
              </w:rPr>
              <w:t>1</w:t>
            </w:r>
            <w:r w:rsidRPr="006A3526">
              <w:rPr>
                <w:rFonts w:ascii="MS Mincho" w:eastAsia="MS Mincho" w:hAnsi="MS Mincho" w:cs="MS Mincho" w:hint="eastAsia"/>
                <w:color w:val="000000" w:themeColor="text1"/>
              </w:rPr>
              <w:t>回反復投与したとき、</w:t>
            </w:r>
            <w:r w:rsidRPr="006A3526">
              <w:rPr>
                <w:rFonts w:eastAsiaTheme="minorHAnsi" w:hint="eastAsia"/>
                <w:color w:val="000000" w:themeColor="text1"/>
              </w:rPr>
              <w:t>t&lt;Sub&gt;max&lt;/Sub&gt;</w:t>
            </w:r>
            <w:r w:rsidRPr="006A3526">
              <w:rPr>
                <w:rFonts w:ascii="MS Mincho" w:eastAsia="MS Mincho" w:hAnsi="MS Mincho" w:cs="MS Mincho" w:hint="eastAsia"/>
                <w:color w:val="000000" w:themeColor="text1"/>
              </w:rPr>
              <w:t>は</w:t>
            </w:r>
            <w:r w:rsidRPr="006A3526">
              <w:rPr>
                <w:rFonts w:eastAsiaTheme="minorHAnsi" w:hint="eastAsia"/>
                <w:color w:val="000000" w:themeColor="text1"/>
              </w:rPr>
              <w:t>2.01±1.35</w:t>
            </w:r>
            <w:r w:rsidRPr="006A3526">
              <w:rPr>
                <w:rFonts w:ascii="MS Mincho" w:eastAsia="MS Mincho" w:hAnsi="MS Mincho" w:cs="MS Mincho" w:hint="eastAsia"/>
                <w:color w:val="000000" w:themeColor="text1"/>
              </w:rPr>
              <w:t>時間、</w:t>
            </w:r>
            <w:r w:rsidRPr="006A3526">
              <w:rPr>
                <w:rFonts w:eastAsiaTheme="minorHAnsi" w:hint="eastAsia"/>
                <w:color w:val="000000" w:themeColor="text1"/>
              </w:rPr>
              <w:t>C&lt;Sub&gt;max&lt;/Sub&gt;</w:t>
            </w:r>
            <w:r w:rsidRPr="006A3526">
              <w:rPr>
                <w:rFonts w:ascii="MS Mincho" w:eastAsia="MS Mincho" w:hAnsi="MS Mincho" w:cs="MS Mincho" w:hint="eastAsia"/>
                <w:color w:val="000000" w:themeColor="text1"/>
              </w:rPr>
              <w:t>は</w:t>
            </w:r>
            <w:r w:rsidRPr="006A3526">
              <w:rPr>
                <w:rFonts w:eastAsiaTheme="minorHAnsi" w:hint="eastAsia"/>
                <w:color w:val="000000" w:themeColor="text1"/>
              </w:rPr>
              <w:t>27.4±16.6ng/mL</w:t>
            </w:r>
            <w:r w:rsidRPr="006A3526">
              <w:rPr>
                <w:rFonts w:ascii="MS Mincho" w:eastAsia="MS Mincho" w:hAnsi="MS Mincho" w:cs="MS Mincho" w:hint="eastAsia"/>
                <w:color w:val="000000" w:themeColor="text1"/>
              </w:rPr>
              <w:t>、</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は</w:t>
            </w:r>
            <w:r w:rsidRPr="006A3526">
              <w:rPr>
                <w:rFonts w:eastAsiaTheme="minorHAnsi" w:hint="eastAsia"/>
                <w:color w:val="000000" w:themeColor="text1"/>
              </w:rPr>
              <w:t>115±76ng</w:t>
            </w:r>
            <w:r w:rsidRPr="006A3526">
              <w:rPr>
                <w:rFonts w:ascii="MS Mincho" w:eastAsia="MS Mincho" w:hAnsi="MS Mincho" w:cs="MS Mincho" w:hint="eastAsia"/>
                <w:color w:val="000000" w:themeColor="text1"/>
              </w:rPr>
              <w:t>・</w:t>
            </w:r>
            <w:r w:rsidRPr="006A3526">
              <w:rPr>
                <w:rFonts w:eastAsiaTheme="minorHAnsi" w:hint="eastAsia"/>
                <w:color w:val="000000" w:themeColor="text1"/>
              </w:rPr>
              <w:t>h/mL</w:t>
            </w:r>
            <w:r w:rsidRPr="006A3526">
              <w:rPr>
                <w:rFonts w:ascii="MS Mincho" w:eastAsia="MS Mincho" w:hAnsi="MS Mincho" w:cs="MS Mincho" w:hint="eastAsia"/>
                <w:color w:val="000000" w:themeColor="text1"/>
              </w:rPr>
              <w:t>、終末相の</w:t>
            </w:r>
            <w:r w:rsidRPr="006A3526">
              <w:rPr>
                <w:rFonts w:eastAsiaTheme="minorHAnsi" w:hint="eastAsia"/>
                <w:color w:val="000000" w:themeColor="text1"/>
              </w:rPr>
              <w:t>t&lt;Sub&gt;1/2&lt;/Sub&gt;</w:t>
            </w:r>
            <w:r w:rsidRPr="006A3526">
              <w:rPr>
                <w:rFonts w:ascii="MS Mincho" w:eastAsia="MS Mincho" w:hAnsi="MS Mincho" w:cs="MS Mincho" w:hint="eastAsia"/>
                <w:color w:val="000000" w:themeColor="text1"/>
              </w:rPr>
              <w:t>は</w:t>
            </w:r>
            <w:r w:rsidRPr="006A3526">
              <w:rPr>
                <w:rFonts w:eastAsiaTheme="minorHAnsi" w:hint="eastAsia"/>
                <w:color w:val="000000" w:themeColor="text1"/>
              </w:rPr>
              <w:t>20.2±</w:t>
            </w:r>
            <w:proofErr w:type="gramStart"/>
            <w:r w:rsidRPr="006A3526">
              <w:rPr>
                <w:rFonts w:eastAsiaTheme="minorHAnsi" w:hint="eastAsia"/>
                <w:color w:val="000000" w:themeColor="text1"/>
              </w:rPr>
              <w:t>11.7</w:t>
            </w:r>
            <w:r w:rsidRPr="006A3526">
              <w:rPr>
                <w:rFonts w:ascii="MS Mincho" w:eastAsia="MS Mincho" w:hAnsi="MS Mincho" w:cs="MS Mincho" w:hint="eastAsia"/>
                <w:color w:val="000000" w:themeColor="text1"/>
              </w:rPr>
              <w:t>時間であった。</w:t>
            </w:r>
            <w:r w:rsidRPr="006A3526">
              <w:rPr>
                <w:rFonts w:ascii="MS Mincho" w:eastAsia="MS Mincho" w:hAnsi="MS Mincho" w:cs="MS Mincho" w:hint="eastAsia"/>
                <w:color w:val="000000" w:themeColor="text1"/>
                <w:lang w:eastAsia="ja-JP"/>
              </w:rPr>
              <w:t>血漿中エキセメスタン濃度推移を下図に示す</w:t>
            </w:r>
            <w:proofErr w:type="gramEnd"/>
            <w:r w:rsidRPr="006A3526">
              <w:rPr>
                <w:rFonts w:ascii="MS Mincho" w:eastAsia="MS Mincho" w:hAnsi="MS Mincho" w:cs="MS Mincho" w:hint="eastAsia"/>
                <w:color w:val="000000" w:themeColor="text1"/>
                <w:lang w:eastAsia="ja-JP"/>
              </w:rPr>
              <w:t>。</w:t>
            </w:r>
            <w:r w:rsidRPr="006A3526">
              <w:rPr>
                <w:rFonts w:eastAsiaTheme="minorHAnsi" w:hint="eastAsia"/>
                <w:color w:val="000000" w:themeColor="text1"/>
              </w:rPr>
              <w:t>&lt;/Lang&gt;</w:t>
            </w:r>
          </w:p>
          <w:p w14:paraId="23F29389"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2C12ACD0"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&lt;Graphic&gt;</w:t>
            </w:r>
          </w:p>
          <w:p w14:paraId="637C6A5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GraphicBody</w:t>
            </w:r>
            <w:proofErr w:type="spellEnd"/>
            <w:r w:rsidRPr="006A3526">
              <w:rPr>
                <w:rFonts w:eastAsiaTheme="minorHAnsi"/>
                <w:color w:val="000000" w:themeColor="text1"/>
              </w:rPr>
              <w:t xml:space="preserve"> </w:t>
            </w:r>
            <w:proofErr w:type="spellStart"/>
            <w:r w:rsidRPr="006A3526">
              <w:rPr>
                <w:rFonts w:eastAsiaTheme="minorHAnsi"/>
                <w:color w:val="000000" w:themeColor="text1"/>
              </w:rPr>
              <w:t>gfname</w:t>
            </w:r>
            <w:proofErr w:type="spellEnd"/>
            <w:r w:rsidRPr="006A3526">
              <w:rPr>
                <w:rFonts w:eastAsiaTheme="minorHAnsi"/>
                <w:color w:val="000000" w:themeColor="text1"/>
              </w:rPr>
              <w:t>="672212_4291012F1022_4_02_fig04.gif" /&gt;</w:t>
            </w:r>
          </w:p>
          <w:p w14:paraId="3707C5E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GraphicCaption</w:t>
            </w:r>
            <w:proofErr w:type="spellEnd"/>
            <w:r w:rsidRPr="006A3526">
              <w:rPr>
                <w:rFonts w:eastAsiaTheme="minorHAnsi"/>
                <w:color w:val="000000" w:themeColor="text1"/>
              </w:rPr>
              <w:t>&gt;</w:t>
            </w:r>
          </w:p>
          <w:p w14:paraId="4040CB6C"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lastRenderedPageBreak/>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図</w:t>
            </w:r>
            <w:r w:rsidRPr="006A3526">
              <w:rPr>
                <w:rFonts w:eastAsiaTheme="minorHAnsi" w:hint="eastAsia"/>
                <w:color w:val="000000" w:themeColor="text1"/>
              </w:rPr>
              <w:t xml:space="preserve"> </w:t>
            </w:r>
            <w:r w:rsidRPr="006A3526">
              <w:rPr>
                <w:rFonts w:ascii="MS Mincho" w:eastAsia="MS Mincho" w:hAnsi="MS Mincho" w:cs="MS Mincho" w:hint="eastAsia"/>
                <w:color w:val="000000" w:themeColor="text1"/>
              </w:rPr>
              <w:t>日本人閉経後進行乳癌患者にエキセメスタン</w:t>
            </w:r>
            <w:r w:rsidRPr="006A3526">
              <w:rPr>
                <w:rFonts w:eastAsiaTheme="minorHAnsi" w:hint="eastAsia"/>
                <w:color w:val="000000" w:themeColor="text1"/>
              </w:rPr>
              <w:t>25mg</w:t>
            </w:r>
            <w:r w:rsidRPr="006A3526">
              <w:rPr>
                <w:rFonts w:ascii="MS Mincho" w:eastAsia="MS Mincho" w:hAnsi="MS Mincho" w:cs="MS Mincho" w:hint="eastAsia"/>
                <w:color w:val="000000" w:themeColor="text1"/>
              </w:rPr>
              <w:t>を</w:t>
            </w:r>
            <w:r w:rsidRPr="006A3526">
              <w:rPr>
                <w:rFonts w:eastAsiaTheme="minorHAnsi" w:hint="eastAsia"/>
                <w:color w:val="000000" w:themeColor="text1"/>
              </w:rPr>
              <w:t>1</w:t>
            </w:r>
            <w:r w:rsidRPr="006A3526">
              <w:rPr>
                <w:rFonts w:ascii="MS Mincho" w:eastAsia="MS Mincho" w:hAnsi="MS Mincho" w:cs="MS Mincho" w:hint="eastAsia"/>
                <w:color w:val="000000" w:themeColor="text1"/>
              </w:rPr>
              <w:t>日</w:t>
            </w:r>
            <w:r w:rsidRPr="006A3526">
              <w:rPr>
                <w:rFonts w:eastAsiaTheme="minorHAnsi" w:hint="eastAsia"/>
                <w:color w:val="000000" w:themeColor="text1"/>
              </w:rPr>
              <w:t>1</w:t>
            </w:r>
            <w:r w:rsidRPr="006A3526">
              <w:rPr>
                <w:rFonts w:ascii="MS Mincho" w:eastAsia="MS Mincho" w:hAnsi="MS Mincho" w:cs="MS Mincho" w:hint="eastAsia"/>
                <w:color w:val="000000" w:themeColor="text1"/>
              </w:rPr>
              <w:t>回</w:t>
            </w:r>
            <w:r w:rsidRPr="006A3526">
              <w:rPr>
                <w:rFonts w:eastAsiaTheme="minorHAnsi" w:hint="eastAsia"/>
                <w:color w:val="000000" w:themeColor="text1"/>
              </w:rPr>
              <w:t>29</w:t>
            </w:r>
            <w:r w:rsidRPr="006A3526">
              <w:rPr>
                <w:rFonts w:ascii="MS Mincho" w:eastAsia="MS Mincho" w:hAnsi="MS Mincho" w:cs="MS Mincho" w:hint="eastAsia"/>
                <w:color w:val="000000" w:themeColor="text1"/>
              </w:rPr>
              <w:t>日間反復投与した後の血漿中エキセメスタン濃度推移（</w:t>
            </w:r>
            <w:r w:rsidRPr="006A3526">
              <w:rPr>
                <w:rFonts w:eastAsiaTheme="minorHAnsi" w:hint="eastAsia"/>
                <w:color w:val="000000" w:themeColor="text1"/>
              </w:rPr>
              <w:t>n=15</w:t>
            </w:r>
            <w:r w:rsidRPr="006A3526">
              <w:rPr>
                <w:rFonts w:ascii="MS Mincho" w:eastAsia="MS Mincho" w:hAnsi="MS Mincho" w:cs="MS Mincho" w:hint="eastAsia"/>
                <w:color w:val="000000" w:themeColor="text1"/>
              </w:rPr>
              <w:t>～</w:t>
            </w:r>
            <w:r w:rsidRPr="006A3526">
              <w:rPr>
                <w:rFonts w:eastAsiaTheme="minorHAnsi" w:hint="eastAsia"/>
                <w:color w:val="000000" w:themeColor="text1"/>
              </w:rPr>
              <w:t>16</w:t>
            </w:r>
            <w:r w:rsidRPr="006A3526">
              <w:rPr>
                <w:rFonts w:ascii="MS Mincho" w:eastAsia="MS Mincho" w:hAnsi="MS Mincho" w:cs="MS Mincho" w:hint="eastAsia"/>
                <w:color w:val="000000" w:themeColor="text1"/>
              </w:rPr>
              <w:t>、平均値</w:t>
            </w:r>
            <w:r w:rsidRPr="006A3526">
              <w:rPr>
                <w:rFonts w:ascii="Aptos" w:eastAsiaTheme="minorHAnsi" w:hAnsi="Aptos" w:cs="Aptos" w:hint="eastAsia"/>
                <w:color w:val="000000" w:themeColor="text1"/>
              </w:rPr>
              <w:t>±</w:t>
            </w:r>
            <w:r w:rsidRPr="006A3526">
              <w:rPr>
                <w:rFonts w:ascii="MS Mincho" w:eastAsia="MS Mincho" w:hAnsi="MS Mincho" w:cs="MS Mincho" w:hint="eastAsia"/>
                <w:color w:val="000000" w:themeColor="text1"/>
              </w:rPr>
              <w:t>標準偏差）</w:t>
            </w:r>
            <w:r w:rsidRPr="006A3526">
              <w:rPr>
                <w:rFonts w:eastAsiaTheme="minorHAnsi" w:hint="eastAsia"/>
                <w:color w:val="000000" w:themeColor="text1"/>
              </w:rPr>
              <w:t>&lt;/Lang&gt;</w:t>
            </w:r>
          </w:p>
          <w:p w14:paraId="10C8BC2A"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GraphicCaption</w:t>
            </w:r>
            <w:proofErr w:type="spellEnd"/>
            <w:r w:rsidRPr="006A3526">
              <w:rPr>
                <w:rFonts w:eastAsiaTheme="minorHAnsi"/>
                <w:color w:val="000000" w:themeColor="text1"/>
              </w:rPr>
              <w:t>&gt;</w:t>
            </w:r>
          </w:p>
          <w:p w14:paraId="7FE7472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&lt;/Graphic&gt;</w:t>
            </w:r>
          </w:p>
          <w:p w14:paraId="66A0E62D"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45AB2BE2"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日本人の閉経後健康成人女性に単回及び反復経口投与（</w:t>
            </w:r>
            <w:r w:rsidRPr="006A3526">
              <w:rPr>
                <w:rFonts w:eastAsiaTheme="minorHAnsi" w:hint="eastAsia"/>
                <w:color w:val="000000" w:themeColor="text1"/>
              </w:rPr>
              <w:t>0.5</w:t>
            </w:r>
            <w:r w:rsidRPr="006A3526">
              <w:rPr>
                <w:rFonts w:ascii="MS Mincho" w:eastAsia="MS Mincho" w:hAnsi="MS Mincho" w:cs="MS Mincho" w:hint="eastAsia"/>
                <w:color w:val="000000" w:themeColor="text1"/>
              </w:rPr>
              <w:t>～</w:t>
            </w:r>
            <w:r w:rsidRPr="006A3526">
              <w:rPr>
                <w:rFonts w:eastAsiaTheme="minorHAnsi" w:hint="eastAsia"/>
                <w:color w:val="000000" w:themeColor="text1"/>
              </w:rPr>
              <w:t>50mg</w:t>
            </w:r>
            <w:r w:rsidRPr="006A3526">
              <w:rPr>
                <w:rFonts w:ascii="MS Mincho" w:eastAsia="MS Mincho" w:hAnsi="MS Mincho" w:cs="MS Mincho" w:hint="eastAsia"/>
                <w:color w:val="000000" w:themeColor="text1"/>
              </w:rPr>
              <w:t>）後のエキセメスタンの</w:t>
            </w:r>
            <w:r w:rsidRPr="006A3526">
              <w:rPr>
                <w:rFonts w:eastAsiaTheme="minorHAnsi" w:hint="eastAsia"/>
                <w:color w:val="000000" w:themeColor="text1"/>
              </w:rPr>
              <w:t>C&lt;Sub&gt;max&lt;/Sub&gt;</w:t>
            </w:r>
            <w:r w:rsidRPr="006A3526">
              <w:rPr>
                <w:rFonts w:ascii="MS Mincho" w:eastAsia="MS Mincho" w:hAnsi="MS Mincho" w:cs="MS Mincho" w:hint="eastAsia"/>
                <w:color w:val="000000" w:themeColor="text1"/>
              </w:rPr>
              <w:t>及び</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は用量比例的であった</w:t>
            </w:r>
            <w:r w:rsidRPr="006A3526">
              <w:rPr>
                <w:rFonts w:eastAsiaTheme="minorHAnsi" w:hint="eastAsia"/>
                <w:color w:val="000000" w:themeColor="text1"/>
              </w:rPr>
              <w:t>&lt;ReferenceBookRef ref="DOC_02" /&gt;&lt;Sup</w:t>
            </w:r>
            <w:proofErr w:type="gramStart"/>
            <w:r w:rsidRPr="006A3526">
              <w:rPr>
                <w:rFonts w:eastAsiaTheme="minorHAnsi" w:hint="eastAsia"/>
                <w:color w:val="000000" w:themeColor="text1"/>
              </w:rPr>
              <w:t>&gt;,&lt;</w:t>
            </w:r>
            <w:proofErr w:type="gramEnd"/>
            <w:r w:rsidRPr="006A3526">
              <w:rPr>
                <w:rFonts w:eastAsiaTheme="minorHAnsi" w:hint="eastAsia"/>
                <w:color w:val="000000" w:themeColor="text1"/>
              </w:rPr>
              <w:t>/Sup&gt;&lt;</w:t>
            </w:r>
            <w:proofErr w:type="spellStart"/>
            <w:r w:rsidRPr="006A3526">
              <w:rPr>
                <w:rFonts w:eastAsiaTheme="minorHAnsi" w:hint="eastAsia"/>
                <w:color w:val="000000" w:themeColor="text1"/>
              </w:rPr>
              <w:t>ReferenceBookRef</w:t>
            </w:r>
            <w:proofErr w:type="spellEnd"/>
            <w:r w:rsidRPr="006A3526">
              <w:rPr>
                <w:rFonts w:eastAsiaTheme="minorHAnsi" w:hint="eastAsia"/>
                <w:color w:val="000000" w:themeColor="text1"/>
              </w:rPr>
              <w:t xml:space="preserve"> ref="DOC_03" /&gt;&lt;Sup</w:t>
            </w:r>
            <w:proofErr w:type="gramStart"/>
            <w:r w:rsidRPr="006A3526">
              <w:rPr>
                <w:rFonts w:eastAsiaTheme="minorHAnsi" w:hint="eastAsia"/>
                <w:color w:val="000000" w:themeColor="text1"/>
              </w:rPr>
              <w:t>&gt;,&lt;</w:t>
            </w:r>
            <w:proofErr w:type="gramEnd"/>
            <w:r w:rsidRPr="006A3526">
              <w:rPr>
                <w:rFonts w:eastAsiaTheme="minorHAnsi" w:hint="eastAsia"/>
                <w:color w:val="000000" w:themeColor="text1"/>
              </w:rPr>
              <w:t>/Sup&gt;&lt;</w:t>
            </w:r>
            <w:proofErr w:type="spellStart"/>
            <w:r w:rsidRPr="006A3526">
              <w:rPr>
                <w:rFonts w:eastAsiaTheme="minorHAnsi" w:hint="eastAsia"/>
                <w:color w:val="000000" w:themeColor="text1"/>
              </w:rPr>
              <w:t>ReferenceBookRef</w:t>
            </w:r>
            <w:proofErr w:type="spellEnd"/>
            <w:r w:rsidRPr="006A3526">
              <w:rPr>
                <w:rFonts w:eastAsiaTheme="minorHAnsi" w:hint="eastAsia"/>
                <w:color w:val="000000" w:themeColor="text1"/>
              </w:rPr>
              <w:t xml:space="preserve"> ref="DOC_04"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52BF4748"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0F1E684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BloodLevel</w:t>
            </w:r>
            <w:proofErr w:type="spellEnd"/>
            <w:r w:rsidRPr="006A3526">
              <w:rPr>
                <w:rFonts w:eastAsiaTheme="minorHAnsi"/>
                <w:color w:val="000000" w:themeColor="text1"/>
              </w:rPr>
              <w:t>&gt;</w:t>
            </w:r>
          </w:p>
          <w:p w14:paraId="1C9249F3"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２</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吸収</w:t>
            </w:r>
            <w:proofErr w:type="spellEnd"/>
            <w:r w:rsidRPr="006A3526">
              <w:rPr>
                <w:rFonts w:eastAsiaTheme="minorHAnsi" w:hint="eastAsia"/>
                <w:color w:val="000000" w:themeColor="text1"/>
              </w:rPr>
              <w:t>--&gt;</w:t>
            </w:r>
          </w:p>
          <w:p w14:paraId="332BBBE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&lt;Absorption id="</w:t>
            </w:r>
            <w:proofErr w:type="spellStart"/>
            <w:r w:rsidRPr="006A3526">
              <w:rPr>
                <w:rFonts w:eastAsiaTheme="minorHAnsi"/>
                <w:color w:val="000000" w:themeColor="text1"/>
              </w:rPr>
              <w:t>HDR_Absorption</w:t>
            </w:r>
            <w:proofErr w:type="spellEnd"/>
            <w:r w:rsidRPr="006A3526">
              <w:rPr>
                <w:rFonts w:eastAsiaTheme="minorHAnsi"/>
                <w:color w:val="000000" w:themeColor="text1"/>
              </w:rPr>
              <w:t>" heading="fixing"&gt;</w:t>
            </w:r>
          </w:p>
          <w:p w14:paraId="2FD56C55"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 xml:space="preserve"> </w:t>
            </w:r>
            <w:proofErr w:type="spellStart"/>
            <w:r w:rsidRPr="006A3526">
              <w:rPr>
                <w:rFonts w:eastAsiaTheme="minorHAnsi"/>
                <w:color w:val="000000" w:themeColor="text1"/>
              </w:rPr>
              <w:t>numberContinued</w:t>
            </w:r>
            <w:proofErr w:type="spellEnd"/>
            <w:r w:rsidRPr="006A3526">
              <w:rPr>
                <w:rFonts w:eastAsiaTheme="minorHAnsi"/>
                <w:color w:val="000000" w:themeColor="text1"/>
              </w:rPr>
              <w:t>="false"&gt;</w:t>
            </w:r>
          </w:p>
          <w:p w14:paraId="29A9CEA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id="HDR_Absorption_1" heading="free"&gt;</w:t>
            </w:r>
          </w:p>
          <w:p w14:paraId="726A757F"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792A813E"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食事の影響</w:t>
            </w:r>
            <w:proofErr w:type="spellEnd"/>
            <w:r w:rsidRPr="006A3526">
              <w:rPr>
                <w:rFonts w:eastAsiaTheme="minorHAnsi" w:hint="eastAsia"/>
                <w:color w:val="000000" w:themeColor="text1"/>
              </w:rPr>
              <w:t>&lt;/Lang&gt;</w:t>
            </w:r>
          </w:p>
          <w:p w14:paraId="6EAD2E5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04D6D0F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401A563D"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エキセメスタン</w:t>
            </w:r>
            <w:r w:rsidRPr="006A3526">
              <w:rPr>
                <w:rFonts w:eastAsiaTheme="minorHAnsi" w:hint="eastAsia"/>
                <w:color w:val="000000" w:themeColor="text1"/>
              </w:rPr>
              <w:t>25mg</w:t>
            </w:r>
            <w:r w:rsidRPr="006A3526">
              <w:rPr>
                <w:rFonts w:ascii="MS Mincho" w:eastAsia="MS Mincho" w:hAnsi="MS Mincho" w:cs="MS Mincho" w:hint="eastAsia"/>
                <w:color w:val="000000" w:themeColor="text1"/>
              </w:rPr>
              <w:t>を閉経後健康女性（欧米人）に高脂肪食摂取直後に投与した時、</w:t>
            </w:r>
            <w:r w:rsidRPr="006A3526">
              <w:rPr>
                <w:rFonts w:eastAsiaTheme="minorHAnsi" w:hint="eastAsia"/>
                <w:color w:val="000000" w:themeColor="text1"/>
              </w:rPr>
              <w:t>C&lt;Sub&gt;max&lt;/Sub&gt;</w:t>
            </w:r>
            <w:r w:rsidRPr="006A3526">
              <w:rPr>
                <w:rFonts w:ascii="MS Mincho" w:eastAsia="MS Mincho" w:hAnsi="MS Mincho" w:cs="MS Mincho" w:hint="eastAsia"/>
                <w:color w:val="000000" w:themeColor="text1"/>
              </w:rPr>
              <w:t>及び</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の平均値は空腹投与時に比べそれぞれ</w:t>
            </w:r>
            <w:r w:rsidRPr="006A3526">
              <w:rPr>
                <w:rFonts w:eastAsiaTheme="minorHAnsi" w:hint="eastAsia"/>
                <w:color w:val="000000" w:themeColor="text1"/>
              </w:rPr>
              <w:t>25%</w:t>
            </w:r>
            <w:r w:rsidRPr="006A3526">
              <w:rPr>
                <w:rFonts w:ascii="MS Mincho" w:eastAsia="MS Mincho" w:hAnsi="MS Mincho" w:cs="MS Mincho" w:hint="eastAsia"/>
                <w:color w:val="000000" w:themeColor="text1"/>
              </w:rPr>
              <w:t>及び</w:t>
            </w:r>
            <w:r w:rsidRPr="006A3526">
              <w:rPr>
                <w:rFonts w:eastAsiaTheme="minorHAnsi" w:hint="eastAsia"/>
                <w:color w:val="000000" w:themeColor="text1"/>
              </w:rPr>
              <w:t>39%</w:t>
            </w:r>
            <w:r w:rsidRPr="006A3526">
              <w:rPr>
                <w:rFonts w:ascii="MS Mincho" w:eastAsia="MS Mincho" w:hAnsi="MS Mincho" w:cs="MS Mincho" w:hint="eastAsia"/>
                <w:color w:val="000000" w:themeColor="text1"/>
              </w:rPr>
              <w:t>上昇した</w:t>
            </w:r>
            <w:r w:rsidRPr="006A3526">
              <w:rPr>
                <w:rFonts w:eastAsiaTheme="minorHAnsi" w:hint="eastAsia"/>
                <w:color w:val="000000" w:themeColor="text1"/>
              </w:rPr>
              <w:t>&lt;ReferenceBookRef ref="DOC_02"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4D6B2DD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23CA561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24567B8A"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&gt;</w:t>
            </w:r>
          </w:p>
          <w:p w14:paraId="24CE3147"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&lt;/Absorption&gt;</w:t>
            </w:r>
          </w:p>
          <w:p w14:paraId="154549F6"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３</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分布</w:t>
            </w:r>
            <w:proofErr w:type="spellEnd"/>
            <w:r w:rsidRPr="006A3526">
              <w:rPr>
                <w:rFonts w:eastAsiaTheme="minorHAnsi" w:hint="eastAsia"/>
                <w:color w:val="000000" w:themeColor="text1"/>
              </w:rPr>
              <w:t>--&gt;</w:t>
            </w:r>
          </w:p>
          <w:p w14:paraId="1E331BB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&lt;Distribution id="</w:t>
            </w:r>
            <w:proofErr w:type="spellStart"/>
            <w:r w:rsidRPr="006A3526">
              <w:rPr>
                <w:rFonts w:eastAsiaTheme="minorHAnsi"/>
                <w:color w:val="000000" w:themeColor="text1"/>
              </w:rPr>
              <w:t>HDR_Distribution</w:t>
            </w:r>
            <w:proofErr w:type="spellEnd"/>
            <w:r w:rsidRPr="006A3526">
              <w:rPr>
                <w:rFonts w:eastAsiaTheme="minorHAnsi"/>
                <w:color w:val="000000" w:themeColor="text1"/>
              </w:rPr>
              <w:t>" heading="fixing"&gt;</w:t>
            </w:r>
          </w:p>
          <w:p w14:paraId="29BA070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 xml:space="preserve"> </w:t>
            </w:r>
            <w:proofErr w:type="spellStart"/>
            <w:r w:rsidRPr="006A3526">
              <w:rPr>
                <w:rFonts w:eastAsiaTheme="minorHAnsi"/>
                <w:color w:val="000000" w:themeColor="text1"/>
              </w:rPr>
              <w:t>numberContinued</w:t>
            </w:r>
            <w:proofErr w:type="spellEnd"/>
            <w:r w:rsidRPr="006A3526">
              <w:rPr>
                <w:rFonts w:eastAsiaTheme="minorHAnsi"/>
                <w:color w:val="000000" w:themeColor="text1"/>
              </w:rPr>
              <w:t>="false"&gt;</w:t>
            </w:r>
          </w:p>
          <w:p w14:paraId="60AD6EF0"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id="HDR_Distribution_1" heading="free"&gt;</w:t>
            </w:r>
          </w:p>
          <w:p w14:paraId="7885D8A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41D4AAD3"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組織内濃度</w:t>
            </w:r>
            <w:proofErr w:type="spellEnd"/>
            <w:r w:rsidRPr="006A3526">
              <w:rPr>
                <w:rFonts w:eastAsiaTheme="minorHAnsi" w:hint="eastAsia"/>
                <w:color w:val="000000" w:themeColor="text1"/>
              </w:rPr>
              <w:t>&lt;/Lang&gt;</w:t>
            </w:r>
          </w:p>
          <w:p w14:paraId="16AA30C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1A1D1643"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68EBBA04"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雌性ラットに</w:t>
            </w:r>
            <w:r w:rsidRPr="006A3526">
              <w:rPr>
                <w:rFonts w:eastAsiaTheme="minorHAnsi" w:hint="eastAsia"/>
                <w:color w:val="000000" w:themeColor="text1"/>
              </w:rPr>
              <w:t>&lt;Sup&gt;14&lt;/Sup&gt;C-</w:t>
            </w:r>
            <w:r w:rsidRPr="006A3526">
              <w:rPr>
                <w:rFonts w:ascii="MS Mincho" w:eastAsia="MS Mincho" w:hAnsi="MS Mincho" w:cs="MS Mincho" w:hint="eastAsia"/>
                <w:color w:val="000000" w:themeColor="text1"/>
              </w:rPr>
              <w:t>エキセメスタン</w:t>
            </w:r>
            <w:r w:rsidRPr="006A3526">
              <w:rPr>
                <w:rFonts w:eastAsiaTheme="minorHAnsi" w:hint="eastAsia"/>
                <w:color w:val="000000" w:themeColor="text1"/>
              </w:rPr>
              <w:t>1mg/kg</w:t>
            </w:r>
            <w:r w:rsidRPr="006A3526">
              <w:rPr>
                <w:rFonts w:ascii="MS Mincho" w:eastAsia="MS Mincho" w:hAnsi="MS Mincho" w:cs="MS Mincho" w:hint="eastAsia"/>
                <w:color w:val="000000" w:themeColor="text1"/>
              </w:rPr>
              <w:t>を単回経口投与した後、放射能は組織中に広範囲に分布し、大部分の組織で投与後</w:t>
            </w:r>
            <w:r w:rsidRPr="006A3526">
              <w:rPr>
                <w:rFonts w:eastAsiaTheme="minorHAnsi" w:hint="eastAsia"/>
                <w:color w:val="000000" w:themeColor="text1"/>
              </w:rPr>
              <w:t>1</w:t>
            </w:r>
            <w:r w:rsidRPr="006A3526">
              <w:rPr>
                <w:rFonts w:ascii="MS Mincho" w:eastAsia="MS Mincho" w:hAnsi="MS Mincho" w:cs="MS Mincho" w:hint="eastAsia"/>
                <w:color w:val="000000" w:themeColor="text1"/>
              </w:rPr>
              <w:t>あるいは</w:t>
            </w:r>
            <w:r w:rsidRPr="006A3526">
              <w:rPr>
                <w:rFonts w:eastAsiaTheme="minorHAnsi" w:hint="eastAsia"/>
                <w:color w:val="000000" w:themeColor="text1"/>
              </w:rPr>
              <w:t>6</w:t>
            </w:r>
            <w:r w:rsidRPr="006A3526">
              <w:rPr>
                <w:rFonts w:ascii="MS Mincho" w:eastAsia="MS Mincho" w:hAnsi="MS Mincho" w:cs="MS Mincho" w:hint="eastAsia"/>
                <w:color w:val="000000" w:themeColor="text1"/>
              </w:rPr>
              <w:t>時間に最高放射能濃度を示した。肝臓、腎臓及び皮膚を除いた他の組織からの放射能の消失は速やかであった</w:t>
            </w:r>
            <w:r w:rsidRPr="006A3526">
              <w:rPr>
                <w:rFonts w:eastAsiaTheme="minorHAnsi" w:hint="eastAsia"/>
                <w:color w:val="000000" w:themeColor="text1"/>
              </w:rPr>
              <w:t>&lt;ReferenceBookRef ref="DOC_05"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364C15B4"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1FE96399"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579EA9D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id="HDR_Distribution_2" heading="free"&gt;</w:t>
            </w:r>
          </w:p>
          <w:p w14:paraId="7CE58A78" w14:textId="77777777" w:rsidR="00692527" w:rsidRPr="006A3526" w:rsidRDefault="00692527" w:rsidP="00692527">
            <w:pPr>
              <w:rPr>
                <w:rFonts w:eastAsiaTheme="minorHAnsi"/>
                <w:color w:val="000000" w:themeColor="text1"/>
              </w:rPr>
            </w:pPr>
            <w:r w:rsidRPr="006A3526">
              <w:rPr>
                <w:rFonts w:eastAsiaTheme="minorHAnsi"/>
                <w:color w:val="000000" w:themeColor="text1"/>
              </w:rPr>
              <w:lastRenderedPageBreak/>
              <w:t xml:space="preserve">          &lt;Header&gt;</w:t>
            </w:r>
          </w:p>
          <w:p w14:paraId="0CFE0BBE"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胎児・胎盤移行性</w:t>
            </w:r>
            <w:proofErr w:type="spellEnd"/>
            <w:r w:rsidRPr="006A3526">
              <w:rPr>
                <w:rFonts w:eastAsiaTheme="minorHAnsi" w:hint="eastAsia"/>
                <w:color w:val="000000" w:themeColor="text1"/>
              </w:rPr>
              <w:t>&lt;/Lang&gt;</w:t>
            </w:r>
          </w:p>
          <w:p w14:paraId="09152C1A"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0C499E24"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7F44837F"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妊娠ラットに</w:t>
            </w:r>
            <w:r w:rsidRPr="006A3526">
              <w:rPr>
                <w:rFonts w:eastAsiaTheme="minorHAnsi" w:hint="eastAsia"/>
                <w:color w:val="000000" w:themeColor="text1"/>
              </w:rPr>
              <w:t>&lt;Sup&gt;14&lt;/Sup&gt;C-</w:t>
            </w:r>
            <w:r w:rsidRPr="006A3526">
              <w:rPr>
                <w:rFonts w:ascii="MS Mincho" w:eastAsia="MS Mincho" w:hAnsi="MS Mincho" w:cs="MS Mincho" w:hint="eastAsia"/>
                <w:color w:val="000000" w:themeColor="text1"/>
              </w:rPr>
              <w:t>エキセメスタンを経口投与した後の放射能は、胎盤を通過し胎児に分布した</w:t>
            </w:r>
            <w:r w:rsidRPr="006A3526">
              <w:rPr>
                <w:rFonts w:eastAsiaTheme="minorHAnsi" w:hint="eastAsia"/>
                <w:color w:val="000000" w:themeColor="text1"/>
              </w:rPr>
              <w:t>&lt;ReferenceBookRef ref="DOC_05"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027596BA"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74240D2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261951C3"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id="HDR_Distribution_3" heading="free"&gt;</w:t>
            </w:r>
          </w:p>
          <w:p w14:paraId="3462600F"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3D0BFE75"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蛋白結合率</w:t>
            </w:r>
            <w:proofErr w:type="spellEnd"/>
            <w:r w:rsidRPr="006A3526">
              <w:rPr>
                <w:rFonts w:eastAsiaTheme="minorHAnsi" w:hint="eastAsia"/>
                <w:color w:val="000000" w:themeColor="text1"/>
              </w:rPr>
              <w:t>&lt;/Lang&gt;</w:t>
            </w:r>
          </w:p>
          <w:p w14:paraId="102DB4A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4477746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35BA880A"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健康成人女性の血漿を用いた</w:t>
            </w:r>
            <w:proofErr w:type="spellEnd"/>
            <w:r w:rsidRPr="006A3526">
              <w:rPr>
                <w:rFonts w:eastAsiaTheme="minorHAnsi" w:hint="eastAsia"/>
                <w:color w:val="000000" w:themeColor="text1"/>
              </w:rPr>
              <w:t>&lt;Italic&gt;in vitro&lt;/Italic&gt;</w:t>
            </w:r>
            <w:r w:rsidRPr="006A3526">
              <w:rPr>
                <w:rFonts w:ascii="MS Mincho" w:eastAsia="MS Mincho" w:hAnsi="MS Mincho" w:cs="MS Mincho" w:hint="eastAsia"/>
                <w:color w:val="000000" w:themeColor="text1"/>
              </w:rPr>
              <w:t>におけるエキセメスタンの蛋白結合率は約</w:t>
            </w:r>
            <w:r w:rsidRPr="006A3526">
              <w:rPr>
                <w:rFonts w:eastAsiaTheme="minorHAnsi" w:hint="eastAsia"/>
                <w:color w:val="000000" w:themeColor="text1"/>
              </w:rPr>
              <w:t>96%</w:t>
            </w:r>
            <w:r w:rsidRPr="006A3526">
              <w:rPr>
                <w:rFonts w:ascii="MS Mincho" w:eastAsia="MS Mincho" w:hAnsi="MS Mincho" w:cs="MS Mincho" w:hint="eastAsia"/>
                <w:color w:val="000000" w:themeColor="text1"/>
              </w:rPr>
              <w:t>であった。結合蛋白質はヒト血清アルブミン及び</w:t>
            </w:r>
            <w:r w:rsidRPr="006A3526">
              <w:rPr>
                <w:rFonts w:ascii="Aptos" w:eastAsiaTheme="minorHAnsi" w:hAnsi="Aptos" w:cs="Aptos"/>
                <w:color w:val="000000" w:themeColor="text1"/>
              </w:rPr>
              <w:t>α</w:t>
            </w:r>
            <w:r w:rsidRPr="006A3526">
              <w:rPr>
                <w:rFonts w:eastAsiaTheme="minorHAnsi" w:hint="eastAsia"/>
                <w:color w:val="000000" w:themeColor="text1"/>
              </w:rPr>
              <w:t>&lt;Sub&gt;1&lt;/Sub&gt;-</w:t>
            </w:r>
            <w:r w:rsidRPr="006A3526">
              <w:rPr>
                <w:rFonts w:ascii="MS Mincho" w:eastAsia="MS Mincho" w:hAnsi="MS Mincho" w:cs="MS Mincho" w:hint="eastAsia"/>
                <w:color w:val="000000" w:themeColor="text1"/>
              </w:rPr>
              <w:t>酸性糖蛋白質と考えられた</w:t>
            </w:r>
            <w:r w:rsidRPr="006A3526">
              <w:rPr>
                <w:rFonts w:eastAsiaTheme="minorHAnsi" w:hint="eastAsia"/>
                <w:color w:val="000000" w:themeColor="text1"/>
              </w:rPr>
              <w:t>&lt;ReferenceBookRef ref="DOC_06"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5001A69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6A601F0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04944B2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&gt;</w:t>
            </w:r>
          </w:p>
          <w:p w14:paraId="4813122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&lt;/Distribution&gt;</w:t>
            </w:r>
          </w:p>
          <w:p w14:paraId="1EACEC04"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４</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代謝</w:t>
            </w:r>
            <w:proofErr w:type="spellEnd"/>
            <w:r w:rsidRPr="006A3526">
              <w:rPr>
                <w:rFonts w:eastAsiaTheme="minorHAnsi" w:hint="eastAsia"/>
                <w:color w:val="000000" w:themeColor="text1"/>
              </w:rPr>
              <w:t>--&gt;</w:t>
            </w:r>
          </w:p>
          <w:p w14:paraId="6AE71A9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&lt;Metabolism id="</w:t>
            </w:r>
            <w:proofErr w:type="spellStart"/>
            <w:r w:rsidRPr="006A3526">
              <w:rPr>
                <w:rFonts w:eastAsiaTheme="minorHAnsi"/>
                <w:color w:val="000000" w:themeColor="text1"/>
              </w:rPr>
              <w:t>HDR_Metabolism</w:t>
            </w:r>
            <w:proofErr w:type="spellEnd"/>
            <w:r w:rsidRPr="006A3526">
              <w:rPr>
                <w:rFonts w:eastAsiaTheme="minorHAnsi"/>
                <w:color w:val="000000" w:themeColor="text1"/>
              </w:rPr>
              <w:t>" heading="fixing"&gt;</w:t>
            </w:r>
          </w:p>
          <w:p w14:paraId="3EF4C59D"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4F4DE416"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本剤の主要代謝経路は</w:t>
            </w:r>
            <w:r w:rsidRPr="006A3526">
              <w:rPr>
                <w:rFonts w:eastAsiaTheme="minorHAnsi" w:hint="eastAsia"/>
                <w:color w:val="000000" w:themeColor="text1"/>
              </w:rPr>
              <w:t>CYP3A4</w:t>
            </w:r>
            <w:r w:rsidRPr="006A3526">
              <w:rPr>
                <w:rFonts w:ascii="MS Mincho" w:eastAsia="MS Mincho" w:hAnsi="MS Mincho" w:cs="MS Mincho" w:hint="eastAsia"/>
                <w:color w:val="000000" w:themeColor="text1"/>
              </w:rPr>
              <w:t>による</w:t>
            </w:r>
            <w:r w:rsidRPr="006A3526">
              <w:rPr>
                <w:rFonts w:eastAsiaTheme="minorHAnsi" w:hint="eastAsia"/>
                <w:color w:val="000000" w:themeColor="text1"/>
              </w:rPr>
              <w:t>6</w:t>
            </w:r>
            <w:r w:rsidRPr="006A3526">
              <w:rPr>
                <w:rFonts w:ascii="MS Mincho" w:eastAsia="MS Mincho" w:hAnsi="MS Mincho" w:cs="MS Mincho" w:hint="eastAsia"/>
                <w:color w:val="000000" w:themeColor="text1"/>
              </w:rPr>
              <w:t>位のメチレン基の酸化もしくはアルド</w:t>
            </w:r>
            <w:r w:rsidRPr="006A3526">
              <w:rPr>
                <w:rFonts w:eastAsiaTheme="minorHAnsi" w:hint="eastAsia"/>
                <w:color w:val="000000" w:themeColor="text1"/>
              </w:rPr>
              <w:t>-</w:t>
            </w:r>
            <w:r w:rsidRPr="006A3526">
              <w:rPr>
                <w:rFonts w:ascii="MS Mincho" w:eastAsia="MS Mincho" w:hAnsi="MS Mincho" w:cs="MS Mincho" w:hint="eastAsia"/>
                <w:color w:val="000000" w:themeColor="text1"/>
              </w:rPr>
              <w:t>ケト還元酵素による</w:t>
            </w:r>
            <w:r w:rsidRPr="006A3526">
              <w:rPr>
                <w:rFonts w:eastAsiaTheme="minorHAnsi" w:hint="eastAsia"/>
                <w:color w:val="000000" w:themeColor="text1"/>
              </w:rPr>
              <w:t>17</w:t>
            </w:r>
            <w:r w:rsidRPr="006A3526">
              <w:rPr>
                <w:rFonts w:ascii="MS Mincho" w:eastAsia="MS Mincho" w:hAnsi="MS Mincho" w:cs="MS Mincho" w:hint="eastAsia"/>
                <w:color w:val="000000" w:themeColor="text1"/>
              </w:rPr>
              <w:t>位のオキソの還元であり、その後加水分解又は抱合反応により代謝される。</w:t>
            </w:r>
            <w:r w:rsidRPr="006A3526">
              <w:rPr>
                <w:rFonts w:eastAsiaTheme="minorHAnsi" w:hint="eastAsia"/>
                <w:color w:val="000000" w:themeColor="text1"/>
              </w:rPr>
              <w:t>&lt;?enter?&gt;CYP3A4</w:t>
            </w:r>
            <w:r w:rsidRPr="006A3526">
              <w:rPr>
                <w:rFonts w:ascii="MS Mincho" w:eastAsia="MS Mincho" w:hAnsi="MS Mincho" w:cs="MS Mincho" w:hint="eastAsia"/>
                <w:color w:val="000000" w:themeColor="text1"/>
              </w:rPr>
              <w:t>阻害剤であるケトコナゾール（経口剤は国内未承認）との併用投与（欧米人閉経後健康女性対象）において、エキセメスタンの薬物動態に影響は認められず、</w:t>
            </w:r>
            <w:r w:rsidRPr="006A3526">
              <w:rPr>
                <w:rFonts w:eastAsiaTheme="minorHAnsi" w:hint="eastAsia"/>
                <w:color w:val="000000" w:themeColor="text1"/>
              </w:rPr>
              <w:t>CYP3A</w:t>
            </w:r>
            <w:r w:rsidRPr="006A3526">
              <w:rPr>
                <w:rFonts w:ascii="MS Mincho" w:eastAsia="MS Mincho" w:hAnsi="MS Mincho" w:cs="MS Mincho" w:hint="eastAsia"/>
                <w:color w:val="000000" w:themeColor="text1"/>
              </w:rPr>
              <w:t>誘導剤であるリファンピシンとの併用投与（欧米人閉経後健康女性対象）において、エキセメスタンの</w:t>
            </w:r>
            <w:r w:rsidRPr="006A3526">
              <w:rPr>
                <w:rFonts w:eastAsiaTheme="minorHAnsi" w:hint="eastAsia"/>
                <w:color w:val="000000" w:themeColor="text1"/>
              </w:rPr>
              <w:t>C&lt;Sub&gt;max&lt;/Sub&gt;</w:t>
            </w:r>
            <w:r w:rsidRPr="006A3526">
              <w:rPr>
                <w:rFonts w:ascii="MS Mincho" w:eastAsia="MS Mincho" w:hAnsi="MS Mincho" w:cs="MS Mincho" w:hint="eastAsia"/>
                <w:color w:val="000000" w:themeColor="text1"/>
              </w:rPr>
              <w:t>及び</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は有意に低下したが、血漿中エストロゲン（エストロンスルフェート）濃度の低下率には変動は認められなかった</w:t>
            </w:r>
            <w:r w:rsidRPr="006A3526">
              <w:rPr>
                <w:rFonts w:eastAsiaTheme="minorHAnsi" w:hint="eastAsia"/>
                <w:color w:val="000000" w:themeColor="text1"/>
              </w:rPr>
              <w:t>&lt;ReferenceBookRef ref="DOC_07"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7A3407D7"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391DB9D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&lt;/Metabolism&gt;</w:t>
            </w:r>
          </w:p>
          <w:p w14:paraId="44704FBE"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５</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排泄</w:t>
            </w:r>
            <w:proofErr w:type="spellEnd"/>
            <w:r w:rsidRPr="006A3526">
              <w:rPr>
                <w:rFonts w:eastAsiaTheme="minorHAnsi" w:hint="eastAsia"/>
                <w:color w:val="000000" w:themeColor="text1"/>
              </w:rPr>
              <w:t>--&gt;</w:t>
            </w:r>
          </w:p>
          <w:p w14:paraId="23AFFA8D"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&lt;Excretion id="</w:t>
            </w:r>
            <w:proofErr w:type="spellStart"/>
            <w:r w:rsidRPr="006A3526">
              <w:rPr>
                <w:rFonts w:eastAsiaTheme="minorHAnsi"/>
                <w:color w:val="000000" w:themeColor="text1"/>
              </w:rPr>
              <w:t>HDR_Excretion</w:t>
            </w:r>
            <w:proofErr w:type="spellEnd"/>
            <w:r w:rsidRPr="006A3526">
              <w:rPr>
                <w:rFonts w:eastAsiaTheme="minorHAnsi"/>
                <w:color w:val="000000" w:themeColor="text1"/>
              </w:rPr>
              <w:t>" heading="fixing"&gt;</w:t>
            </w:r>
          </w:p>
          <w:p w14:paraId="312BB47D"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 xml:space="preserve"> </w:t>
            </w:r>
            <w:proofErr w:type="spellStart"/>
            <w:r w:rsidRPr="006A3526">
              <w:rPr>
                <w:rFonts w:eastAsiaTheme="minorHAnsi"/>
                <w:color w:val="000000" w:themeColor="text1"/>
              </w:rPr>
              <w:t>numberContinued</w:t>
            </w:r>
            <w:proofErr w:type="spellEnd"/>
            <w:r w:rsidRPr="006A3526">
              <w:rPr>
                <w:rFonts w:eastAsiaTheme="minorHAnsi"/>
                <w:color w:val="000000" w:themeColor="text1"/>
              </w:rPr>
              <w:t>="false"&gt;</w:t>
            </w:r>
          </w:p>
          <w:p w14:paraId="74B7DAE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id="HDR_Excretion_1" heading="free"&gt;</w:t>
            </w:r>
          </w:p>
          <w:p w14:paraId="4C55B24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0EA5FA7C"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&lt;Lang </w:t>
            </w:r>
            <w:proofErr w:type="spellStart"/>
            <w:proofErr w:type="gramStart"/>
            <w:r w:rsidRPr="006A3526">
              <w:rPr>
                <w:rFonts w:eastAsiaTheme="minorHAnsi"/>
                <w:color w:val="000000" w:themeColor="text1"/>
              </w:rPr>
              <w:t>xml:lang</w:t>
            </w:r>
            <w:proofErr w:type="spellEnd"/>
            <w:proofErr w:type="gramEnd"/>
            <w:r w:rsidRPr="006A3526">
              <w:rPr>
                <w:rFonts w:eastAsiaTheme="minorHAnsi"/>
                <w:color w:val="000000" w:themeColor="text1"/>
              </w:rPr>
              <w:t>="ja"&gt;</w:t>
            </w:r>
          </w:p>
          <w:p w14:paraId="1087179B" w14:textId="77777777" w:rsidR="00692527" w:rsidRPr="006A3526" w:rsidRDefault="00692527" w:rsidP="00692527">
            <w:pPr>
              <w:rPr>
                <w:rFonts w:eastAsiaTheme="minorHAnsi"/>
                <w:color w:val="000000" w:themeColor="text1"/>
                <w:lang w:eastAsia="ja-JP"/>
              </w:rPr>
            </w:pPr>
            <w:r w:rsidRPr="006A3526">
              <w:rPr>
                <w:rFonts w:eastAsiaTheme="minorHAnsi" w:hint="eastAsia"/>
                <w:color w:val="000000" w:themeColor="text1"/>
              </w:rPr>
              <w:t xml:space="preserve">              </w:t>
            </w:r>
            <w:r w:rsidRPr="006A3526">
              <w:rPr>
                <w:rFonts w:eastAsiaTheme="minorHAnsi" w:hint="eastAsia"/>
                <w:color w:val="000000" w:themeColor="text1"/>
                <w:lang w:eastAsia="ja-JP"/>
              </w:rPr>
              <w:t>&lt;Sup&gt;14&lt;/Sup&gt;C</w:t>
            </w:r>
            <w:r w:rsidRPr="006A3526">
              <w:rPr>
                <w:rFonts w:ascii="MS Mincho" w:eastAsia="MS Mincho" w:hAnsi="MS Mincho" w:cs="MS Mincho" w:hint="eastAsia"/>
                <w:color w:val="000000" w:themeColor="text1"/>
                <w:lang w:eastAsia="ja-JP"/>
              </w:rPr>
              <w:t>標識したエキセメスタンを閉経後の外国人健康女性に投与後、</w:t>
            </w:r>
            <w:r w:rsidRPr="006A3526">
              <w:rPr>
                <w:rFonts w:eastAsiaTheme="minorHAnsi" w:hint="eastAsia"/>
                <w:color w:val="000000" w:themeColor="text1"/>
                <w:lang w:eastAsia="ja-JP"/>
              </w:rPr>
              <w:t>168</w:t>
            </w:r>
            <w:r w:rsidRPr="006A3526">
              <w:rPr>
                <w:rFonts w:ascii="MS Mincho" w:eastAsia="MS Mincho" w:hAnsi="MS Mincho" w:cs="MS Mincho" w:hint="eastAsia"/>
                <w:color w:val="000000" w:themeColor="text1"/>
                <w:lang w:eastAsia="ja-JP"/>
              </w:rPr>
              <w:t>時間までの放射能の尿中及び糞中の累積排泄量はそれぞ</w:t>
            </w:r>
            <w:r w:rsidRPr="006A3526">
              <w:rPr>
                <w:rFonts w:ascii="MS Mincho" w:eastAsia="MS Mincho" w:hAnsi="MS Mincho" w:cs="MS Mincho" w:hint="eastAsia"/>
                <w:color w:val="000000" w:themeColor="text1"/>
                <w:lang w:eastAsia="ja-JP"/>
              </w:rPr>
              <w:lastRenderedPageBreak/>
              <w:t>れ</w:t>
            </w:r>
            <w:r w:rsidRPr="006A3526">
              <w:rPr>
                <w:rFonts w:eastAsiaTheme="minorHAnsi" w:hint="eastAsia"/>
                <w:color w:val="000000" w:themeColor="text1"/>
                <w:lang w:eastAsia="ja-JP"/>
              </w:rPr>
              <w:t>42±3%</w:t>
            </w:r>
            <w:r w:rsidRPr="006A3526">
              <w:rPr>
                <w:rFonts w:ascii="MS Mincho" w:eastAsia="MS Mincho" w:hAnsi="MS Mincho" w:cs="MS Mincho" w:hint="eastAsia"/>
                <w:color w:val="000000" w:themeColor="text1"/>
                <w:lang w:eastAsia="ja-JP"/>
              </w:rPr>
              <w:t>及び</w:t>
            </w:r>
            <w:r w:rsidRPr="006A3526">
              <w:rPr>
                <w:rFonts w:eastAsiaTheme="minorHAnsi" w:hint="eastAsia"/>
                <w:color w:val="000000" w:themeColor="text1"/>
                <w:lang w:eastAsia="ja-JP"/>
              </w:rPr>
              <w:t>42±6%</w:t>
            </w:r>
            <w:r w:rsidRPr="006A3526">
              <w:rPr>
                <w:rFonts w:ascii="MS Mincho" w:eastAsia="MS Mincho" w:hAnsi="MS Mincho" w:cs="MS Mincho" w:hint="eastAsia"/>
                <w:color w:val="000000" w:themeColor="text1"/>
                <w:lang w:eastAsia="ja-JP"/>
              </w:rPr>
              <w:t>であった。尿中に未変化体として排泄された量は、投与量の</w:t>
            </w:r>
            <w:r w:rsidRPr="006A3526">
              <w:rPr>
                <w:rFonts w:eastAsiaTheme="minorHAnsi" w:hint="eastAsia"/>
                <w:color w:val="000000" w:themeColor="text1"/>
                <w:lang w:eastAsia="ja-JP"/>
              </w:rPr>
              <w:t>1%</w:t>
            </w:r>
            <w:r w:rsidRPr="006A3526">
              <w:rPr>
                <w:rFonts w:ascii="MS Mincho" w:eastAsia="MS Mincho" w:hAnsi="MS Mincho" w:cs="MS Mincho" w:hint="eastAsia"/>
                <w:color w:val="000000" w:themeColor="text1"/>
                <w:lang w:eastAsia="ja-JP"/>
              </w:rPr>
              <w:t>未満であった</w:t>
            </w:r>
            <w:r w:rsidRPr="006A3526">
              <w:rPr>
                <w:rFonts w:eastAsiaTheme="minorHAnsi" w:hint="eastAsia"/>
                <w:color w:val="000000" w:themeColor="text1"/>
                <w:lang w:eastAsia="ja-JP"/>
              </w:rPr>
              <w:t>&lt;</w:t>
            </w:r>
            <w:proofErr w:type="spellStart"/>
            <w:r w:rsidRPr="006A3526">
              <w:rPr>
                <w:rFonts w:eastAsiaTheme="minorHAnsi" w:hint="eastAsia"/>
                <w:color w:val="000000" w:themeColor="text1"/>
                <w:lang w:eastAsia="ja-JP"/>
              </w:rPr>
              <w:t>ReferenceBookRef</w:t>
            </w:r>
            <w:proofErr w:type="spellEnd"/>
            <w:r w:rsidRPr="006A3526">
              <w:rPr>
                <w:rFonts w:eastAsiaTheme="minorHAnsi" w:hint="eastAsia"/>
                <w:color w:val="000000" w:themeColor="text1"/>
                <w:lang w:eastAsia="ja-JP"/>
              </w:rPr>
              <w:t xml:space="preserve"> ref="DOC_08" /&gt;</w:t>
            </w:r>
            <w:r w:rsidRPr="006A3526">
              <w:rPr>
                <w:rFonts w:ascii="MS Mincho" w:eastAsia="MS Mincho" w:hAnsi="MS Mincho" w:cs="MS Mincho" w:hint="eastAsia"/>
                <w:color w:val="000000" w:themeColor="text1"/>
                <w:lang w:eastAsia="ja-JP"/>
              </w:rPr>
              <w:t>。</w:t>
            </w:r>
            <w:r w:rsidRPr="006A3526">
              <w:rPr>
                <w:rFonts w:eastAsiaTheme="minorHAnsi" w:hint="eastAsia"/>
                <w:color w:val="000000" w:themeColor="text1"/>
                <w:lang w:eastAsia="ja-JP"/>
              </w:rPr>
              <w:t>&lt;/Lang&gt;</w:t>
            </w:r>
          </w:p>
          <w:p w14:paraId="29A13D66" w14:textId="77777777" w:rsidR="00692527" w:rsidRPr="006A3526" w:rsidRDefault="00692527" w:rsidP="00692527">
            <w:pPr>
              <w:rPr>
                <w:rFonts w:eastAsiaTheme="minorHAnsi"/>
                <w:color w:val="000000" w:themeColor="text1"/>
                <w:lang w:eastAsia="ja-JP"/>
              </w:rPr>
            </w:pPr>
            <w:r w:rsidRPr="006A3526">
              <w:rPr>
                <w:rFonts w:eastAsiaTheme="minorHAnsi"/>
                <w:color w:val="000000" w:themeColor="text1"/>
                <w:lang w:eastAsia="ja-JP"/>
              </w:rPr>
              <w:t xml:space="preserve">          &lt;/Detail&gt;</w:t>
            </w:r>
          </w:p>
          <w:p w14:paraId="29BD2C5A" w14:textId="77777777" w:rsidR="00692527" w:rsidRPr="006A3526" w:rsidRDefault="00692527" w:rsidP="00692527">
            <w:pPr>
              <w:rPr>
                <w:rFonts w:eastAsiaTheme="minorHAnsi"/>
                <w:color w:val="000000" w:themeColor="text1"/>
                <w:lang w:eastAsia="ja-JP"/>
              </w:rPr>
            </w:pPr>
            <w:r w:rsidRPr="006A3526">
              <w:rPr>
                <w:rFonts w:eastAsiaTheme="minorHAnsi"/>
                <w:color w:val="000000" w:themeColor="text1"/>
                <w:lang w:eastAsia="ja-JP"/>
              </w:rPr>
              <w:t xml:space="preserve">        &lt;/Item&gt;</w:t>
            </w:r>
          </w:p>
          <w:p w14:paraId="595B384F" w14:textId="77777777" w:rsidR="00692527" w:rsidRPr="006A3526" w:rsidRDefault="00692527" w:rsidP="00692527">
            <w:pPr>
              <w:rPr>
                <w:rFonts w:eastAsiaTheme="minorHAnsi"/>
                <w:color w:val="000000" w:themeColor="text1"/>
              </w:rPr>
            </w:pPr>
            <w:r w:rsidRPr="006A3526">
              <w:rPr>
                <w:rFonts w:eastAsiaTheme="minorHAnsi"/>
                <w:color w:val="000000" w:themeColor="text1"/>
                <w:lang w:eastAsia="ja-JP"/>
              </w:rPr>
              <w:t xml:space="preserve">        </w:t>
            </w:r>
            <w:r w:rsidRPr="006A3526">
              <w:rPr>
                <w:rFonts w:eastAsiaTheme="minorHAnsi"/>
                <w:color w:val="000000" w:themeColor="text1"/>
              </w:rPr>
              <w:t>&lt;Item id="HDR_Excretion_2" heading="free"&gt;</w:t>
            </w:r>
          </w:p>
          <w:p w14:paraId="1B8C10B5" w14:textId="77777777" w:rsidR="00692527" w:rsidRPr="006A3526" w:rsidRDefault="00692527" w:rsidP="00692527">
            <w:pPr>
              <w:rPr>
                <w:rFonts w:eastAsiaTheme="minorHAnsi"/>
                <w:color w:val="000000" w:themeColor="text1"/>
                <w:lang w:eastAsia="ja-JP"/>
              </w:rPr>
            </w:pPr>
            <w:r w:rsidRPr="006A3526">
              <w:rPr>
                <w:rFonts w:eastAsiaTheme="minorHAnsi"/>
                <w:color w:val="000000" w:themeColor="text1"/>
              </w:rPr>
              <w:t xml:space="preserve">          </w:t>
            </w:r>
            <w:r w:rsidRPr="006A3526">
              <w:rPr>
                <w:rFonts w:eastAsiaTheme="minorHAnsi"/>
                <w:color w:val="000000" w:themeColor="text1"/>
                <w:lang w:eastAsia="ja-JP"/>
              </w:rPr>
              <w:t>&lt;Detail&gt;</w:t>
            </w:r>
          </w:p>
          <w:p w14:paraId="6769B9B5"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lang w:eastAsia="ja-JP"/>
              </w:rPr>
              <w:t xml:space="preserve">            &lt;Lang </w:t>
            </w:r>
            <w:proofErr w:type="spellStart"/>
            <w:proofErr w:type="gramStart"/>
            <w:r w:rsidRPr="006A3526">
              <w:rPr>
                <w:rFonts w:eastAsiaTheme="minorHAnsi" w:hint="eastAsia"/>
                <w:color w:val="000000" w:themeColor="text1"/>
                <w:lang w:eastAsia="ja-JP"/>
              </w:rPr>
              <w:t>xml:lang</w:t>
            </w:r>
            <w:proofErr w:type="spellEnd"/>
            <w:proofErr w:type="gramEnd"/>
            <w:r w:rsidRPr="006A3526">
              <w:rPr>
                <w:rFonts w:eastAsiaTheme="minorHAnsi" w:hint="eastAsia"/>
                <w:color w:val="000000" w:themeColor="text1"/>
                <w:lang w:eastAsia="ja-JP"/>
              </w:rPr>
              <w:t>="ja"&gt;</w:t>
            </w:r>
            <w:r w:rsidRPr="006A3526">
              <w:rPr>
                <w:rFonts w:ascii="MS Mincho" w:eastAsia="MS Mincho" w:hAnsi="MS Mincho" w:cs="MS Mincho" w:hint="eastAsia"/>
                <w:color w:val="000000" w:themeColor="text1"/>
                <w:lang w:eastAsia="ja-JP"/>
              </w:rPr>
              <w:t>分娩後の哺育中ラットに</w:t>
            </w:r>
            <w:r w:rsidRPr="006A3526">
              <w:rPr>
                <w:rFonts w:eastAsiaTheme="minorHAnsi" w:hint="eastAsia"/>
                <w:color w:val="000000" w:themeColor="text1"/>
                <w:lang w:eastAsia="ja-JP"/>
              </w:rPr>
              <w:t>&lt;Sup&gt;14&lt;/Sup&gt;C-</w:t>
            </w:r>
            <w:r w:rsidRPr="006A3526">
              <w:rPr>
                <w:rFonts w:ascii="MS Mincho" w:eastAsia="MS Mincho" w:hAnsi="MS Mincho" w:cs="MS Mincho" w:hint="eastAsia"/>
                <w:color w:val="000000" w:themeColor="text1"/>
                <w:lang w:eastAsia="ja-JP"/>
              </w:rPr>
              <w:t>エキセメスタン</w:t>
            </w:r>
            <w:r w:rsidRPr="006A3526">
              <w:rPr>
                <w:rFonts w:eastAsiaTheme="minorHAnsi" w:hint="eastAsia"/>
                <w:color w:val="000000" w:themeColor="text1"/>
                <w:lang w:eastAsia="ja-JP"/>
              </w:rPr>
              <w:t>1mg/kg</w:t>
            </w:r>
            <w:r w:rsidRPr="006A3526">
              <w:rPr>
                <w:rFonts w:ascii="MS Mincho" w:eastAsia="MS Mincho" w:hAnsi="MS Mincho" w:cs="MS Mincho" w:hint="eastAsia"/>
                <w:color w:val="000000" w:themeColor="text1"/>
                <w:lang w:eastAsia="ja-JP"/>
              </w:rPr>
              <w:t>を経口投与した後の乳汁中放射能濃度は投与後</w:t>
            </w:r>
            <w:r w:rsidRPr="006A3526">
              <w:rPr>
                <w:rFonts w:eastAsiaTheme="minorHAnsi" w:hint="eastAsia"/>
                <w:color w:val="000000" w:themeColor="text1"/>
                <w:lang w:eastAsia="ja-JP"/>
              </w:rPr>
              <w:t>6</w:t>
            </w:r>
            <w:r w:rsidRPr="006A3526">
              <w:rPr>
                <w:rFonts w:ascii="MS Mincho" w:eastAsia="MS Mincho" w:hAnsi="MS Mincho" w:cs="MS Mincho" w:hint="eastAsia"/>
                <w:color w:val="000000" w:themeColor="text1"/>
                <w:lang w:eastAsia="ja-JP"/>
              </w:rPr>
              <w:t>時間で最高濃度を示した。同時に測定した血漿中濃度と比較すると、</w:t>
            </w:r>
            <w:r w:rsidRPr="006A3526">
              <w:rPr>
                <w:rFonts w:eastAsiaTheme="minorHAnsi" w:hint="eastAsia"/>
                <w:color w:val="000000" w:themeColor="text1"/>
                <w:lang w:eastAsia="ja-JP"/>
              </w:rPr>
              <w:t>6</w:t>
            </w:r>
            <w:r w:rsidRPr="006A3526">
              <w:rPr>
                <w:rFonts w:ascii="MS Mincho" w:eastAsia="MS Mincho" w:hAnsi="MS Mincho" w:cs="MS Mincho" w:hint="eastAsia"/>
                <w:color w:val="000000" w:themeColor="text1"/>
                <w:lang w:eastAsia="ja-JP"/>
              </w:rPr>
              <w:t>時間以降では乳汁中濃度の方が高濃度を示すものの、同様な推移で減少した</w:t>
            </w:r>
            <w:r w:rsidRPr="006A3526">
              <w:rPr>
                <w:rFonts w:eastAsiaTheme="minorHAnsi" w:hint="eastAsia"/>
                <w:color w:val="000000" w:themeColor="text1"/>
                <w:lang w:eastAsia="ja-JP"/>
              </w:rPr>
              <w:t>&lt;</w:t>
            </w:r>
            <w:proofErr w:type="spellStart"/>
            <w:r w:rsidRPr="006A3526">
              <w:rPr>
                <w:rFonts w:eastAsiaTheme="minorHAnsi" w:hint="eastAsia"/>
                <w:color w:val="000000" w:themeColor="text1"/>
                <w:lang w:eastAsia="ja-JP"/>
              </w:rPr>
              <w:t>ReferenceBookRef</w:t>
            </w:r>
            <w:proofErr w:type="spellEnd"/>
            <w:r w:rsidRPr="006A3526">
              <w:rPr>
                <w:rFonts w:eastAsiaTheme="minorHAnsi" w:hint="eastAsia"/>
                <w:color w:val="000000" w:themeColor="text1"/>
                <w:lang w:eastAsia="ja-JP"/>
              </w:rPr>
              <w:t xml:space="preserve"> ref="DOC_05" /&gt;</w:t>
            </w:r>
            <w:r w:rsidRPr="006A3526">
              <w:rPr>
                <w:rFonts w:ascii="MS Mincho" w:eastAsia="MS Mincho" w:hAnsi="MS Mincho" w:cs="MS Mincho" w:hint="eastAsia"/>
                <w:color w:val="000000" w:themeColor="text1"/>
                <w:lang w:eastAsia="ja-JP"/>
              </w:rPr>
              <w:t>。</w:t>
            </w:r>
            <w:r w:rsidRPr="006A3526">
              <w:rPr>
                <w:rFonts w:eastAsiaTheme="minorHAnsi" w:hint="eastAsia"/>
                <w:color w:val="000000" w:themeColor="text1"/>
              </w:rPr>
              <w:t>&lt;/Lang&gt;</w:t>
            </w:r>
          </w:p>
          <w:p w14:paraId="5E06394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2FD15C6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0DD2809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&gt;</w:t>
            </w:r>
          </w:p>
          <w:p w14:paraId="5F9BB190"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&lt;/Excretion&gt;</w:t>
            </w:r>
          </w:p>
          <w:p w14:paraId="72F7CE8E"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w:t>
            </w:r>
            <w:proofErr w:type="gramStart"/>
            <w:r w:rsidRPr="006A3526">
              <w:rPr>
                <w:rFonts w:eastAsiaTheme="minorHAnsi" w:hint="eastAsia"/>
                <w:color w:val="000000" w:themeColor="text1"/>
              </w:rPr>
              <w:t>&lt;!--</w:t>
            </w:r>
            <w:proofErr w:type="gramEnd"/>
            <w:r w:rsidRPr="006A3526">
              <w:rPr>
                <w:rFonts w:ascii="MS Mincho" w:eastAsia="MS Mincho" w:hAnsi="MS Mincho" w:cs="MS Mincho" w:hint="eastAsia"/>
                <w:color w:val="000000" w:themeColor="text1"/>
              </w:rPr>
              <w:t>１６</w:t>
            </w:r>
            <w:r w:rsidRPr="006A3526">
              <w:rPr>
                <w:rFonts w:eastAsiaTheme="minorHAnsi" w:hint="eastAsia"/>
                <w:color w:val="000000" w:themeColor="text1"/>
              </w:rPr>
              <w:t>.</w:t>
            </w:r>
            <w:r w:rsidRPr="006A3526">
              <w:rPr>
                <w:rFonts w:ascii="MS Mincho" w:eastAsia="MS Mincho" w:hAnsi="MS Mincho" w:cs="MS Mincho" w:hint="eastAsia"/>
                <w:color w:val="000000" w:themeColor="text1"/>
              </w:rPr>
              <w:t>６</w:t>
            </w:r>
            <w:r w:rsidRPr="006A3526">
              <w:rPr>
                <w:rFonts w:eastAsiaTheme="minorHAnsi" w:hint="eastAsia"/>
                <w:color w:val="000000" w:themeColor="text1"/>
              </w:rPr>
              <w:t xml:space="preserve"> </w:t>
            </w:r>
            <w:proofErr w:type="spellStart"/>
            <w:r w:rsidRPr="006A3526">
              <w:rPr>
                <w:rFonts w:ascii="MS Mincho" w:eastAsia="MS Mincho" w:hAnsi="MS Mincho" w:cs="MS Mincho" w:hint="eastAsia"/>
                <w:color w:val="000000" w:themeColor="text1"/>
              </w:rPr>
              <w:t>特定の背景を有する患者</w:t>
            </w:r>
            <w:proofErr w:type="spellEnd"/>
            <w:r w:rsidRPr="006A3526">
              <w:rPr>
                <w:rFonts w:eastAsiaTheme="minorHAnsi" w:hint="eastAsia"/>
                <w:color w:val="000000" w:themeColor="text1"/>
              </w:rPr>
              <w:t>--&gt;</w:t>
            </w:r>
          </w:p>
          <w:p w14:paraId="27BC1759"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SpecificPopulation</w:t>
            </w:r>
            <w:proofErr w:type="spellEnd"/>
            <w:r w:rsidRPr="006A3526">
              <w:rPr>
                <w:rFonts w:eastAsiaTheme="minorHAnsi"/>
                <w:color w:val="000000" w:themeColor="text1"/>
              </w:rPr>
              <w:t xml:space="preserve"> id="</w:t>
            </w:r>
            <w:proofErr w:type="spellStart"/>
            <w:r w:rsidRPr="006A3526">
              <w:rPr>
                <w:rFonts w:eastAsiaTheme="minorHAnsi"/>
                <w:color w:val="000000" w:themeColor="text1"/>
              </w:rPr>
              <w:t>HDR_SpecificPopulation</w:t>
            </w:r>
            <w:proofErr w:type="spellEnd"/>
            <w:r w:rsidRPr="006A3526">
              <w:rPr>
                <w:rFonts w:eastAsiaTheme="minorHAnsi"/>
                <w:color w:val="000000" w:themeColor="text1"/>
              </w:rPr>
              <w:t>" heading="fixing"&gt;</w:t>
            </w:r>
          </w:p>
          <w:p w14:paraId="75D86B40"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 xml:space="preserve"> </w:t>
            </w:r>
            <w:proofErr w:type="spellStart"/>
            <w:r w:rsidRPr="006A3526">
              <w:rPr>
                <w:rFonts w:eastAsiaTheme="minorHAnsi"/>
                <w:color w:val="000000" w:themeColor="text1"/>
              </w:rPr>
              <w:t>numberContinued</w:t>
            </w:r>
            <w:proofErr w:type="spellEnd"/>
            <w:r w:rsidRPr="006A3526">
              <w:rPr>
                <w:rFonts w:eastAsiaTheme="minorHAnsi"/>
                <w:color w:val="000000" w:themeColor="text1"/>
              </w:rPr>
              <w:t>="false"&gt;</w:t>
            </w:r>
          </w:p>
          <w:p w14:paraId="0A975FC1"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id="HDR_SpecificPopulation_1" heading="free"&gt;</w:t>
            </w:r>
          </w:p>
          <w:p w14:paraId="6C4118FF"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1868DD15"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腎機能障害患者における体内動態</w:t>
            </w:r>
            <w:proofErr w:type="spellEnd"/>
            <w:r w:rsidRPr="006A3526">
              <w:rPr>
                <w:rFonts w:eastAsiaTheme="minorHAnsi" w:hint="eastAsia"/>
                <w:color w:val="000000" w:themeColor="text1"/>
              </w:rPr>
              <w:t>&lt;/Lang&gt;</w:t>
            </w:r>
          </w:p>
          <w:p w14:paraId="09F63E95"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46CB8656"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08ED7187"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中等度又は重度の腎機能障害患者（欧米人の閉経後女性、クレアチニンクリアランス＜</w:t>
            </w:r>
            <w:r w:rsidRPr="006A3526">
              <w:rPr>
                <w:rFonts w:eastAsiaTheme="minorHAnsi" w:hint="eastAsia"/>
                <w:color w:val="000000" w:themeColor="text1"/>
              </w:rPr>
              <w:t>60mL/min/1.73m&lt;Sup&gt;2&lt;/Sup&gt;</w:t>
            </w:r>
            <w:r w:rsidRPr="006A3526">
              <w:rPr>
                <w:rFonts w:ascii="MS Mincho" w:eastAsia="MS Mincho" w:hAnsi="MS Mincho" w:cs="MS Mincho" w:hint="eastAsia"/>
                <w:color w:val="000000" w:themeColor="text1"/>
              </w:rPr>
              <w:t>）にエキセメスタン</w:t>
            </w:r>
            <w:r w:rsidRPr="006A3526">
              <w:rPr>
                <w:rFonts w:eastAsiaTheme="minorHAnsi" w:hint="eastAsia"/>
                <w:color w:val="000000" w:themeColor="text1"/>
              </w:rPr>
              <w:t>25mg</w:t>
            </w:r>
            <w:r w:rsidRPr="006A3526">
              <w:rPr>
                <w:rFonts w:ascii="MS Mincho" w:eastAsia="MS Mincho" w:hAnsi="MS Mincho" w:cs="MS Mincho" w:hint="eastAsia"/>
                <w:color w:val="000000" w:themeColor="text1"/>
              </w:rPr>
              <w:t>を単回経口投与した後の</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は、欧米人の閉経後健康女性における</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の約</w:t>
            </w:r>
            <w:r w:rsidRPr="006A3526">
              <w:rPr>
                <w:rFonts w:eastAsiaTheme="minorHAnsi" w:hint="eastAsia"/>
                <w:color w:val="000000" w:themeColor="text1"/>
              </w:rPr>
              <w:t>2</w:t>
            </w:r>
            <w:r w:rsidRPr="006A3526">
              <w:rPr>
                <w:rFonts w:ascii="MS Mincho" w:eastAsia="MS Mincho" w:hAnsi="MS Mincho" w:cs="MS Mincho" w:hint="eastAsia"/>
                <w:color w:val="000000" w:themeColor="text1"/>
              </w:rPr>
              <w:t>～</w:t>
            </w:r>
            <w:r w:rsidRPr="006A3526">
              <w:rPr>
                <w:rFonts w:eastAsiaTheme="minorHAnsi" w:hint="eastAsia"/>
                <w:color w:val="000000" w:themeColor="text1"/>
              </w:rPr>
              <w:t>3</w:t>
            </w:r>
            <w:r w:rsidRPr="006A3526">
              <w:rPr>
                <w:rFonts w:ascii="MS Mincho" w:eastAsia="MS Mincho" w:hAnsi="MS Mincho" w:cs="MS Mincho" w:hint="eastAsia"/>
                <w:color w:val="000000" w:themeColor="text1"/>
              </w:rPr>
              <w:t>倍であった</w:t>
            </w:r>
            <w:r w:rsidRPr="006A3526">
              <w:rPr>
                <w:rFonts w:eastAsiaTheme="minorHAnsi" w:hint="eastAsia"/>
                <w:color w:val="000000" w:themeColor="text1"/>
              </w:rPr>
              <w:t>&lt;ReferenceBookRef ref="DOC_09"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18290B2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799EB3F5"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586AAC72"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 id="HDR_SpecificPopulation_2" heading="free"&gt;</w:t>
            </w:r>
          </w:p>
          <w:p w14:paraId="0F6687BB"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6B71BD24"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spellStart"/>
            <w:proofErr w:type="gramStart"/>
            <w:r w:rsidRPr="006A3526">
              <w:rPr>
                <w:rFonts w:eastAsiaTheme="minorHAnsi" w:hint="eastAsia"/>
                <w:color w:val="000000" w:themeColor="text1"/>
              </w:rPr>
              <w:t>xml:lang</w:t>
            </w:r>
            <w:proofErr w:type="spellEnd"/>
            <w:proofErr w:type="gramEnd"/>
            <w:r w:rsidRPr="006A3526">
              <w:rPr>
                <w:rFonts w:eastAsiaTheme="minorHAnsi" w:hint="eastAsia"/>
                <w:color w:val="000000" w:themeColor="text1"/>
              </w:rPr>
              <w:t>="ja"&gt;</w:t>
            </w:r>
            <w:proofErr w:type="spellStart"/>
            <w:r w:rsidRPr="006A3526">
              <w:rPr>
                <w:rFonts w:ascii="MS Mincho" w:eastAsia="MS Mincho" w:hAnsi="MS Mincho" w:cs="MS Mincho" w:hint="eastAsia"/>
                <w:color w:val="000000" w:themeColor="text1"/>
              </w:rPr>
              <w:t>肝機能障害患者における体内動態</w:t>
            </w:r>
            <w:proofErr w:type="spellEnd"/>
            <w:r w:rsidRPr="006A3526">
              <w:rPr>
                <w:rFonts w:eastAsiaTheme="minorHAnsi" w:hint="eastAsia"/>
                <w:color w:val="000000" w:themeColor="text1"/>
              </w:rPr>
              <w:t>&lt;/Lang&gt;</w:t>
            </w:r>
          </w:p>
          <w:p w14:paraId="0571EE5D"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&lt;/Header&gt;</w:t>
            </w:r>
          </w:p>
          <w:p w14:paraId="7ED228F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5F7B95DA" w14:textId="77777777" w:rsidR="00692527" w:rsidRPr="006A3526" w:rsidRDefault="00692527" w:rsidP="00692527">
            <w:pPr>
              <w:rPr>
                <w:rFonts w:eastAsiaTheme="minorHAnsi"/>
                <w:color w:val="000000" w:themeColor="text1"/>
              </w:rPr>
            </w:pPr>
            <w:r w:rsidRPr="006A3526">
              <w:rPr>
                <w:rFonts w:eastAsiaTheme="minorHAnsi" w:hint="eastAsia"/>
                <w:color w:val="000000" w:themeColor="text1"/>
              </w:rPr>
              <w:t xml:space="preserve">            &lt;Lang </w:t>
            </w:r>
            <w:proofErr w:type="gramStart"/>
            <w:r w:rsidRPr="006A3526">
              <w:rPr>
                <w:rFonts w:eastAsiaTheme="minorHAnsi" w:hint="eastAsia"/>
                <w:color w:val="000000" w:themeColor="text1"/>
              </w:rPr>
              <w:t>xml:lang</w:t>
            </w:r>
            <w:proofErr w:type="gramEnd"/>
            <w:r w:rsidRPr="006A3526">
              <w:rPr>
                <w:rFonts w:eastAsiaTheme="minorHAnsi" w:hint="eastAsia"/>
                <w:color w:val="000000" w:themeColor="text1"/>
              </w:rPr>
              <w:t>="ja"&gt;</w:t>
            </w:r>
            <w:r w:rsidRPr="006A3526">
              <w:rPr>
                <w:rFonts w:ascii="MS Mincho" w:eastAsia="MS Mincho" w:hAnsi="MS Mincho" w:cs="MS Mincho" w:hint="eastAsia"/>
                <w:color w:val="000000" w:themeColor="text1"/>
              </w:rPr>
              <w:t>中等度又は重度の肝機能障害患者（欧米人の閉経後女性、</w:t>
            </w:r>
            <w:r w:rsidRPr="006A3526">
              <w:rPr>
                <w:rFonts w:eastAsiaTheme="minorHAnsi" w:hint="eastAsia"/>
                <w:color w:val="000000" w:themeColor="text1"/>
              </w:rPr>
              <w:t>Child-Pugh</w:t>
            </w:r>
            <w:r w:rsidRPr="006A3526">
              <w:rPr>
                <w:rFonts w:ascii="MS Mincho" w:eastAsia="MS Mincho" w:hAnsi="MS Mincho" w:cs="MS Mincho" w:hint="eastAsia"/>
                <w:color w:val="000000" w:themeColor="text1"/>
              </w:rPr>
              <w:t>分類で</w:t>
            </w:r>
            <w:r w:rsidRPr="006A3526">
              <w:rPr>
                <w:rFonts w:eastAsiaTheme="minorHAnsi" w:hint="eastAsia"/>
                <w:color w:val="000000" w:themeColor="text1"/>
              </w:rPr>
              <w:t>B</w:t>
            </w:r>
            <w:r w:rsidRPr="006A3526">
              <w:rPr>
                <w:rFonts w:ascii="MS Mincho" w:eastAsia="MS Mincho" w:hAnsi="MS Mincho" w:cs="MS Mincho" w:hint="eastAsia"/>
                <w:color w:val="000000" w:themeColor="text1"/>
              </w:rPr>
              <w:t>又は</w:t>
            </w:r>
            <w:r w:rsidRPr="006A3526">
              <w:rPr>
                <w:rFonts w:eastAsiaTheme="minorHAnsi" w:hint="eastAsia"/>
                <w:color w:val="000000" w:themeColor="text1"/>
              </w:rPr>
              <w:t>C</w:t>
            </w:r>
            <w:r w:rsidRPr="006A3526">
              <w:rPr>
                <w:rFonts w:ascii="MS Mincho" w:eastAsia="MS Mincho" w:hAnsi="MS Mincho" w:cs="MS Mincho" w:hint="eastAsia"/>
                <w:color w:val="000000" w:themeColor="text1"/>
              </w:rPr>
              <w:t>）にエキセメスタン</w:t>
            </w:r>
            <w:r w:rsidRPr="006A3526">
              <w:rPr>
                <w:rFonts w:eastAsiaTheme="minorHAnsi" w:hint="eastAsia"/>
                <w:color w:val="000000" w:themeColor="text1"/>
              </w:rPr>
              <w:t>25mg</w:t>
            </w:r>
            <w:r w:rsidRPr="006A3526">
              <w:rPr>
                <w:rFonts w:ascii="MS Mincho" w:eastAsia="MS Mincho" w:hAnsi="MS Mincho" w:cs="MS Mincho" w:hint="eastAsia"/>
                <w:color w:val="000000" w:themeColor="text1"/>
              </w:rPr>
              <w:t>を単回経口投与した後の</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は、欧米人の閉経後健康女性における</w:t>
            </w:r>
            <w:r w:rsidRPr="006A3526">
              <w:rPr>
                <w:rFonts w:eastAsiaTheme="minorHAnsi" w:hint="eastAsia"/>
                <w:color w:val="000000" w:themeColor="text1"/>
              </w:rPr>
              <w:t>AUC</w:t>
            </w:r>
            <w:r w:rsidRPr="006A3526">
              <w:rPr>
                <w:rFonts w:ascii="MS Mincho" w:eastAsia="MS Mincho" w:hAnsi="MS Mincho" w:cs="MS Mincho" w:hint="eastAsia"/>
                <w:color w:val="000000" w:themeColor="text1"/>
              </w:rPr>
              <w:t>の約</w:t>
            </w:r>
            <w:r w:rsidRPr="006A3526">
              <w:rPr>
                <w:rFonts w:eastAsiaTheme="minorHAnsi" w:hint="eastAsia"/>
                <w:color w:val="000000" w:themeColor="text1"/>
              </w:rPr>
              <w:t>2</w:t>
            </w:r>
            <w:r w:rsidRPr="006A3526">
              <w:rPr>
                <w:rFonts w:ascii="MS Mincho" w:eastAsia="MS Mincho" w:hAnsi="MS Mincho" w:cs="MS Mincho" w:hint="eastAsia"/>
                <w:color w:val="000000" w:themeColor="text1"/>
              </w:rPr>
              <w:t>～</w:t>
            </w:r>
            <w:r w:rsidRPr="006A3526">
              <w:rPr>
                <w:rFonts w:eastAsiaTheme="minorHAnsi" w:hint="eastAsia"/>
                <w:color w:val="000000" w:themeColor="text1"/>
              </w:rPr>
              <w:t>3</w:t>
            </w:r>
            <w:r w:rsidRPr="006A3526">
              <w:rPr>
                <w:rFonts w:ascii="MS Mincho" w:eastAsia="MS Mincho" w:hAnsi="MS Mincho" w:cs="MS Mincho" w:hint="eastAsia"/>
                <w:color w:val="000000" w:themeColor="text1"/>
              </w:rPr>
              <w:t>倍であった</w:t>
            </w:r>
            <w:r w:rsidRPr="006A3526">
              <w:rPr>
                <w:rFonts w:eastAsiaTheme="minorHAnsi" w:hint="eastAsia"/>
                <w:color w:val="000000" w:themeColor="text1"/>
              </w:rPr>
              <w:t>&lt;ReferenceBookRef ref="DOC_09" /&gt;</w:t>
            </w:r>
            <w:r w:rsidRPr="006A3526">
              <w:rPr>
                <w:rFonts w:ascii="MS Mincho" w:eastAsia="MS Mincho" w:hAnsi="MS Mincho" w:cs="MS Mincho" w:hint="eastAsia"/>
                <w:color w:val="000000" w:themeColor="text1"/>
              </w:rPr>
              <w:t>。</w:t>
            </w:r>
            <w:r w:rsidRPr="006A3526">
              <w:rPr>
                <w:rFonts w:eastAsiaTheme="minorHAnsi" w:hint="eastAsia"/>
                <w:color w:val="000000" w:themeColor="text1"/>
              </w:rPr>
              <w:t>&lt;/Lang&gt;</w:t>
            </w:r>
          </w:p>
          <w:p w14:paraId="2330B685"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&lt;/Detail&gt;</w:t>
            </w:r>
          </w:p>
          <w:p w14:paraId="1ED6DC7E"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&lt;/Item&gt;</w:t>
            </w:r>
          </w:p>
          <w:p w14:paraId="33D58EE3"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OrderedList</w:t>
            </w:r>
            <w:proofErr w:type="spellEnd"/>
            <w:r w:rsidRPr="006A3526">
              <w:rPr>
                <w:rFonts w:eastAsiaTheme="minorHAnsi"/>
                <w:color w:val="000000" w:themeColor="text1"/>
              </w:rPr>
              <w:t>&gt;</w:t>
            </w:r>
          </w:p>
          <w:p w14:paraId="22D76E63" w14:textId="77777777" w:rsidR="00692527" w:rsidRPr="006A3526" w:rsidRDefault="00692527" w:rsidP="00692527">
            <w:pPr>
              <w:rPr>
                <w:rFonts w:eastAsiaTheme="minorHAnsi"/>
                <w:color w:val="000000" w:themeColor="text1"/>
              </w:rPr>
            </w:pPr>
            <w:r w:rsidRPr="006A3526">
              <w:rPr>
                <w:rFonts w:eastAsiaTheme="minorHAnsi"/>
                <w:color w:val="000000" w:themeColor="text1"/>
              </w:rPr>
              <w:t xml:space="preserve">    &lt;/</w:t>
            </w:r>
            <w:proofErr w:type="spellStart"/>
            <w:r w:rsidRPr="006A3526">
              <w:rPr>
                <w:rFonts w:eastAsiaTheme="minorHAnsi"/>
                <w:color w:val="000000" w:themeColor="text1"/>
              </w:rPr>
              <w:t>SpecificPopulation</w:t>
            </w:r>
            <w:proofErr w:type="spellEnd"/>
            <w:r w:rsidRPr="006A3526">
              <w:rPr>
                <w:rFonts w:eastAsiaTheme="minorHAnsi"/>
                <w:color w:val="000000" w:themeColor="text1"/>
              </w:rPr>
              <w:t>&gt;</w:t>
            </w:r>
          </w:p>
          <w:p w14:paraId="0AEF9093" w14:textId="77777777" w:rsidR="00692527" w:rsidRDefault="00692527" w:rsidP="00692527">
            <w:pPr>
              <w:rPr>
                <w:rFonts w:eastAsiaTheme="minorEastAsia"/>
                <w:color w:val="000000" w:themeColor="text1"/>
                <w:lang w:eastAsia="ja-JP"/>
              </w:rPr>
            </w:pPr>
            <w:r w:rsidRPr="006A3526">
              <w:rPr>
                <w:rFonts w:eastAsiaTheme="minorHAnsi"/>
                <w:color w:val="000000" w:themeColor="text1"/>
              </w:rPr>
              <w:t xml:space="preserve">  &lt;/Pharmacokinetics&gt;</w:t>
            </w:r>
          </w:p>
          <w:p w14:paraId="071066C1" w14:textId="3DB2903A"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472C6" w14:textId="77777777" w:rsidR="00692527" w:rsidRPr="00B20994" w:rsidRDefault="00692527" w:rsidP="00692527">
            <w:pPr>
              <w:rPr>
                <w:rFonts w:eastAsiaTheme="minorHAnsi"/>
                <w:color w:val="000000" w:themeColor="text1"/>
              </w:rPr>
            </w:pPr>
          </w:p>
        </w:tc>
      </w:tr>
      <w:tr w:rsidR="00692527" w:rsidRPr="000D1C20" w14:paraId="4B0695BF" w14:textId="5465D35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ACC6E" w14:textId="1DBCF2E6" w:rsidR="00692527" w:rsidRPr="00B20994" w:rsidRDefault="00692527" w:rsidP="00692527">
            <w:pPr>
              <w:rPr>
                <w:color w:val="000000" w:themeColor="text1"/>
              </w:rPr>
            </w:pPr>
            <w:r w:rsidRPr="00B20994">
              <w:rPr>
                <w:color w:val="000000" w:themeColor="text1"/>
              </w:rPr>
              <w:lastRenderedPageBreak/>
              <w:t>16.1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A1A486" w14:textId="0D9BAD6E"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血中濃度</w:t>
            </w:r>
            <w:proofErr w:type="spellEnd"/>
            <w:r w:rsidRPr="00B20994">
              <w:rPr>
                <w:color w:val="000000" w:themeColor="text1"/>
              </w:rPr>
              <w:t xml:space="preserve"> (Blood Concentration)</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A06B4A" w14:textId="1102BA0C"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p>
          <w:p w14:paraId="5ED4107D" w14:textId="77777777" w:rsidR="00692527" w:rsidRPr="00A50A47" w:rsidRDefault="00692527" w:rsidP="00692527">
            <w:pPr>
              <w:rPr>
                <w:rFonts w:eastAsiaTheme="minorEastAsia"/>
                <w:i/>
                <w:iCs/>
                <w:color w:val="000000" w:themeColor="text1"/>
                <w:u w:val="single"/>
                <w:lang w:eastAsia="ja-JP"/>
              </w:rPr>
            </w:pPr>
            <w:proofErr w:type="gramStart"/>
            <w:r w:rsidRPr="00A50A47">
              <w:rPr>
                <w:rFonts w:eastAsiaTheme="minorEastAsia" w:hint="eastAsia"/>
                <w:i/>
                <w:iCs/>
                <w:color w:val="000000" w:themeColor="text1"/>
                <w:u w:val="single"/>
                <w:lang w:eastAsia="ja-JP"/>
              </w:rPr>
              <w:t>&lt;!--</w:t>
            </w:r>
            <w:proofErr w:type="gramEnd"/>
            <w:r w:rsidRPr="00A50A47">
              <w:rPr>
                <w:rFonts w:eastAsiaTheme="minorEastAsia" w:hint="eastAsia"/>
                <w:i/>
                <w:iCs/>
                <w:color w:val="000000" w:themeColor="text1"/>
                <w:u w:val="single"/>
                <w:lang w:eastAsia="ja-JP"/>
              </w:rPr>
              <w:t>１６</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１</w:t>
            </w:r>
            <w:r w:rsidRPr="00A50A47">
              <w:rPr>
                <w:rFonts w:eastAsiaTheme="minorEastAsia" w:hint="eastAsia"/>
                <w:i/>
                <w:iCs/>
                <w:color w:val="000000" w:themeColor="text1"/>
                <w:u w:val="single"/>
                <w:lang w:eastAsia="ja-JP"/>
              </w:rPr>
              <w:t xml:space="preserve"> </w:t>
            </w:r>
            <w:r w:rsidRPr="00A50A47">
              <w:rPr>
                <w:rFonts w:eastAsiaTheme="minorEastAsia" w:hint="eastAsia"/>
                <w:i/>
                <w:iCs/>
                <w:color w:val="000000" w:themeColor="text1"/>
                <w:u w:val="single"/>
                <w:lang w:eastAsia="ja-JP"/>
              </w:rPr>
              <w:t>血中濃度</w:t>
            </w:r>
            <w:r w:rsidRPr="00A50A47">
              <w:rPr>
                <w:rFonts w:eastAsiaTheme="minorEastAsia" w:hint="eastAsia"/>
                <w:i/>
                <w:iCs/>
                <w:color w:val="000000" w:themeColor="text1"/>
                <w:u w:val="single"/>
                <w:lang w:eastAsia="ja-JP"/>
              </w:rPr>
              <w:t>--&gt;</w:t>
            </w:r>
          </w:p>
          <w:p w14:paraId="088974D7"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w:t>
            </w:r>
            <w:proofErr w:type="spellStart"/>
            <w:r w:rsidRPr="00A50A47">
              <w:rPr>
                <w:rFonts w:eastAsiaTheme="minorEastAsia"/>
                <w:i/>
                <w:iCs/>
                <w:color w:val="000000" w:themeColor="text1"/>
                <w:u w:val="single"/>
                <w:lang w:eastAsia="ja-JP"/>
              </w:rPr>
              <w:t>BloodLevel</w:t>
            </w:r>
            <w:proofErr w:type="spellEnd"/>
            <w:r w:rsidRPr="00A50A47">
              <w:rPr>
                <w:rFonts w:eastAsiaTheme="minorEastAsia"/>
                <w:i/>
                <w:iCs/>
                <w:color w:val="000000" w:themeColor="text1"/>
                <w:u w:val="single"/>
                <w:lang w:eastAsia="ja-JP"/>
              </w:rPr>
              <w:t xml:space="preserve"> id="</w:t>
            </w:r>
            <w:proofErr w:type="spellStart"/>
            <w:r w:rsidRPr="00A50A47">
              <w:rPr>
                <w:rFonts w:eastAsiaTheme="minorEastAsia"/>
                <w:i/>
                <w:iCs/>
                <w:color w:val="000000" w:themeColor="text1"/>
                <w:u w:val="single"/>
                <w:lang w:eastAsia="ja-JP"/>
              </w:rPr>
              <w:t>HDR_BloodLevel</w:t>
            </w:r>
            <w:proofErr w:type="spellEnd"/>
            <w:r w:rsidRPr="00A50A47">
              <w:rPr>
                <w:rFonts w:eastAsiaTheme="minorEastAsia"/>
                <w:i/>
                <w:iCs/>
                <w:color w:val="000000" w:themeColor="text1"/>
                <w:u w:val="single"/>
                <w:lang w:eastAsia="ja-JP"/>
              </w:rPr>
              <w:t>" heading="fixing"&gt;</w:t>
            </w:r>
          </w:p>
          <w:p w14:paraId="1C53FF06"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&lt;Detail&gt;</w:t>
            </w:r>
          </w:p>
          <w:p w14:paraId="5D6B5561"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hint="eastAsia"/>
                <w:i/>
                <w:iCs/>
                <w:color w:val="000000" w:themeColor="text1"/>
                <w:u w:val="single"/>
                <w:lang w:eastAsia="ja-JP"/>
              </w:rPr>
              <w:t xml:space="preserve">        &lt;Lang </w:t>
            </w:r>
            <w:proofErr w:type="spellStart"/>
            <w:proofErr w:type="gramStart"/>
            <w:r w:rsidRPr="00A50A47">
              <w:rPr>
                <w:rFonts w:eastAsiaTheme="minorEastAsia" w:hint="eastAsia"/>
                <w:i/>
                <w:iCs/>
                <w:color w:val="000000" w:themeColor="text1"/>
                <w:u w:val="single"/>
                <w:lang w:eastAsia="ja-JP"/>
              </w:rPr>
              <w:t>xml:lang</w:t>
            </w:r>
            <w:proofErr w:type="spellEnd"/>
            <w:proofErr w:type="gramEnd"/>
            <w:r w:rsidRPr="00A50A47">
              <w:rPr>
                <w:rFonts w:eastAsiaTheme="minorEastAsia" w:hint="eastAsia"/>
                <w:i/>
                <w:iCs/>
                <w:color w:val="000000" w:themeColor="text1"/>
                <w:u w:val="single"/>
                <w:lang w:eastAsia="ja-JP"/>
              </w:rPr>
              <w:t>="ja"&gt;</w:t>
            </w:r>
            <w:r w:rsidRPr="00A50A47">
              <w:rPr>
                <w:rFonts w:eastAsiaTheme="minorEastAsia" w:hint="eastAsia"/>
                <w:i/>
                <w:iCs/>
                <w:color w:val="000000" w:themeColor="text1"/>
                <w:u w:val="single"/>
                <w:lang w:eastAsia="ja-JP"/>
              </w:rPr>
              <w:t>日本人の閉経後進行乳癌患者にエキセメスタン</w:t>
            </w:r>
            <w:r w:rsidRPr="00A50A47">
              <w:rPr>
                <w:rFonts w:eastAsiaTheme="minorEastAsia" w:hint="eastAsia"/>
                <w:i/>
                <w:iCs/>
                <w:color w:val="000000" w:themeColor="text1"/>
                <w:u w:val="single"/>
                <w:lang w:eastAsia="ja-JP"/>
              </w:rPr>
              <w:t>25mg</w:t>
            </w:r>
            <w:r w:rsidRPr="00A50A47">
              <w:rPr>
                <w:rFonts w:eastAsiaTheme="minorEastAsia" w:hint="eastAsia"/>
                <w:i/>
                <w:iCs/>
                <w:color w:val="000000" w:themeColor="text1"/>
                <w:u w:val="single"/>
                <w:lang w:eastAsia="ja-JP"/>
              </w:rPr>
              <w:t>を</w:t>
            </w:r>
            <w:r w:rsidRPr="00A50A47">
              <w:rPr>
                <w:rFonts w:eastAsiaTheme="minorEastAsia" w:hint="eastAsia"/>
                <w:i/>
                <w:iCs/>
                <w:color w:val="000000" w:themeColor="text1"/>
                <w:u w:val="single"/>
                <w:lang w:eastAsia="ja-JP"/>
              </w:rPr>
              <w:t>1</w:t>
            </w:r>
            <w:r w:rsidRPr="00A50A47">
              <w:rPr>
                <w:rFonts w:eastAsiaTheme="minorEastAsia" w:hint="eastAsia"/>
                <w:i/>
                <w:iCs/>
                <w:color w:val="000000" w:themeColor="text1"/>
                <w:u w:val="single"/>
                <w:lang w:eastAsia="ja-JP"/>
              </w:rPr>
              <w:t>日</w:t>
            </w:r>
            <w:r w:rsidRPr="00A50A47">
              <w:rPr>
                <w:rFonts w:eastAsiaTheme="minorEastAsia" w:hint="eastAsia"/>
                <w:i/>
                <w:iCs/>
                <w:color w:val="000000" w:themeColor="text1"/>
                <w:u w:val="single"/>
                <w:lang w:eastAsia="ja-JP"/>
              </w:rPr>
              <w:t>1</w:t>
            </w:r>
            <w:r w:rsidRPr="00A50A47">
              <w:rPr>
                <w:rFonts w:eastAsiaTheme="minorEastAsia" w:hint="eastAsia"/>
                <w:i/>
                <w:iCs/>
                <w:color w:val="000000" w:themeColor="text1"/>
                <w:u w:val="single"/>
                <w:lang w:eastAsia="ja-JP"/>
              </w:rPr>
              <w:t>回反復投与したとき、</w:t>
            </w:r>
            <w:r w:rsidRPr="00A50A47">
              <w:rPr>
                <w:rFonts w:eastAsiaTheme="minorEastAsia" w:hint="eastAsia"/>
                <w:i/>
                <w:iCs/>
                <w:color w:val="000000" w:themeColor="text1"/>
                <w:u w:val="single"/>
                <w:lang w:eastAsia="ja-JP"/>
              </w:rPr>
              <w:t>t&lt;Sub&gt;max&lt;/Sub&gt;</w:t>
            </w:r>
            <w:r w:rsidRPr="00A50A47">
              <w:rPr>
                <w:rFonts w:eastAsiaTheme="minorEastAsia" w:hint="eastAsia"/>
                <w:i/>
                <w:iCs/>
                <w:color w:val="000000" w:themeColor="text1"/>
                <w:u w:val="single"/>
                <w:lang w:eastAsia="ja-JP"/>
              </w:rPr>
              <w:t>は</w:t>
            </w:r>
            <w:r w:rsidRPr="00A50A47">
              <w:rPr>
                <w:rFonts w:eastAsiaTheme="minorEastAsia" w:hint="eastAsia"/>
                <w:i/>
                <w:iCs/>
                <w:color w:val="000000" w:themeColor="text1"/>
                <w:u w:val="single"/>
                <w:lang w:eastAsia="ja-JP"/>
              </w:rPr>
              <w:t>2.01</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1.35</w:t>
            </w:r>
            <w:r w:rsidRPr="00A50A47">
              <w:rPr>
                <w:rFonts w:eastAsiaTheme="minorEastAsia" w:hint="eastAsia"/>
                <w:i/>
                <w:iCs/>
                <w:color w:val="000000" w:themeColor="text1"/>
                <w:u w:val="single"/>
                <w:lang w:eastAsia="ja-JP"/>
              </w:rPr>
              <w:t>時間、</w:t>
            </w:r>
            <w:r w:rsidRPr="00A50A47">
              <w:rPr>
                <w:rFonts w:eastAsiaTheme="minorEastAsia" w:hint="eastAsia"/>
                <w:i/>
                <w:iCs/>
                <w:color w:val="000000" w:themeColor="text1"/>
                <w:u w:val="single"/>
                <w:lang w:eastAsia="ja-JP"/>
              </w:rPr>
              <w:t>C&lt;Sub&gt;max&lt;/Sub&gt;</w:t>
            </w:r>
            <w:r w:rsidRPr="00A50A47">
              <w:rPr>
                <w:rFonts w:eastAsiaTheme="minorEastAsia" w:hint="eastAsia"/>
                <w:i/>
                <w:iCs/>
                <w:color w:val="000000" w:themeColor="text1"/>
                <w:u w:val="single"/>
                <w:lang w:eastAsia="ja-JP"/>
              </w:rPr>
              <w:t>は</w:t>
            </w:r>
            <w:r w:rsidRPr="00A50A47">
              <w:rPr>
                <w:rFonts w:eastAsiaTheme="minorEastAsia" w:hint="eastAsia"/>
                <w:i/>
                <w:iCs/>
                <w:color w:val="000000" w:themeColor="text1"/>
                <w:u w:val="single"/>
                <w:lang w:eastAsia="ja-JP"/>
              </w:rPr>
              <w:t>27.4</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16.6ng/mL</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AUC</w:t>
            </w:r>
            <w:r w:rsidRPr="00A50A47">
              <w:rPr>
                <w:rFonts w:eastAsiaTheme="minorEastAsia" w:hint="eastAsia"/>
                <w:i/>
                <w:iCs/>
                <w:color w:val="000000" w:themeColor="text1"/>
                <w:u w:val="single"/>
                <w:lang w:eastAsia="ja-JP"/>
              </w:rPr>
              <w:t>は</w:t>
            </w:r>
            <w:r w:rsidRPr="00A50A47">
              <w:rPr>
                <w:rFonts w:eastAsiaTheme="minorEastAsia" w:hint="eastAsia"/>
                <w:i/>
                <w:iCs/>
                <w:color w:val="000000" w:themeColor="text1"/>
                <w:u w:val="single"/>
                <w:lang w:eastAsia="ja-JP"/>
              </w:rPr>
              <w:t>115</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76ng</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h/mL</w:t>
            </w:r>
            <w:r w:rsidRPr="00A50A47">
              <w:rPr>
                <w:rFonts w:eastAsiaTheme="minorEastAsia" w:hint="eastAsia"/>
                <w:i/>
                <w:iCs/>
                <w:color w:val="000000" w:themeColor="text1"/>
                <w:u w:val="single"/>
                <w:lang w:eastAsia="ja-JP"/>
              </w:rPr>
              <w:t>、終末相の</w:t>
            </w:r>
            <w:r w:rsidRPr="00A50A47">
              <w:rPr>
                <w:rFonts w:eastAsiaTheme="minorEastAsia" w:hint="eastAsia"/>
                <w:i/>
                <w:iCs/>
                <w:color w:val="000000" w:themeColor="text1"/>
                <w:u w:val="single"/>
                <w:lang w:eastAsia="ja-JP"/>
              </w:rPr>
              <w:t>t&lt;Sub&gt;1/2&lt;/Sub&gt;</w:t>
            </w:r>
            <w:r w:rsidRPr="00A50A47">
              <w:rPr>
                <w:rFonts w:eastAsiaTheme="minorEastAsia" w:hint="eastAsia"/>
                <w:i/>
                <w:iCs/>
                <w:color w:val="000000" w:themeColor="text1"/>
                <w:u w:val="single"/>
                <w:lang w:eastAsia="ja-JP"/>
              </w:rPr>
              <w:t>は</w:t>
            </w:r>
            <w:r w:rsidRPr="00A50A47">
              <w:rPr>
                <w:rFonts w:eastAsiaTheme="minorEastAsia" w:hint="eastAsia"/>
                <w:i/>
                <w:iCs/>
                <w:color w:val="000000" w:themeColor="text1"/>
                <w:u w:val="single"/>
                <w:lang w:eastAsia="ja-JP"/>
              </w:rPr>
              <w:t>20.2</w:t>
            </w:r>
            <w:r w:rsidRPr="00A50A47">
              <w:rPr>
                <w:rFonts w:eastAsiaTheme="minorEastAsia" w:hint="eastAsia"/>
                <w:i/>
                <w:iCs/>
                <w:color w:val="000000" w:themeColor="text1"/>
                <w:u w:val="single"/>
                <w:lang w:eastAsia="ja-JP"/>
              </w:rPr>
              <w:t>±</w:t>
            </w:r>
            <w:proofErr w:type="gramStart"/>
            <w:r w:rsidRPr="00A50A47">
              <w:rPr>
                <w:rFonts w:eastAsiaTheme="minorEastAsia" w:hint="eastAsia"/>
                <w:i/>
                <w:iCs/>
                <w:color w:val="000000" w:themeColor="text1"/>
                <w:u w:val="single"/>
                <w:lang w:eastAsia="ja-JP"/>
              </w:rPr>
              <w:t>11.7</w:t>
            </w:r>
            <w:r w:rsidRPr="00A50A47">
              <w:rPr>
                <w:rFonts w:eastAsiaTheme="minorEastAsia" w:hint="eastAsia"/>
                <w:i/>
                <w:iCs/>
                <w:color w:val="000000" w:themeColor="text1"/>
                <w:u w:val="single"/>
                <w:lang w:eastAsia="ja-JP"/>
              </w:rPr>
              <w:t>時間であった。血漿中エキセメスタン濃度推移を下図に示す</w:t>
            </w:r>
            <w:proofErr w:type="gramEnd"/>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&lt;/Lang&gt;</w:t>
            </w:r>
          </w:p>
          <w:p w14:paraId="79B76006"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&lt;/Detail&gt;</w:t>
            </w:r>
          </w:p>
          <w:p w14:paraId="0AEBB4B4"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&lt;Graphic&gt;</w:t>
            </w:r>
          </w:p>
          <w:p w14:paraId="0F800DDF"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w:t>
            </w:r>
            <w:proofErr w:type="spellStart"/>
            <w:r w:rsidRPr="00A50A47">
              <w:rPr>
                <w:rFonts w:eastAsiaTheme="minorEastAsia"/>
                <w:i/>
                <w:iCs/>
                <w:color w:val="000000" w:themeColor="text1"/>
                <w:u w:val="single"/>
                <w:lang w:eastAsia="ja-JP"/>
              </w:rPr>
              <w:t>GraphicBody</w:t>
            </w:r>
            <w:proofErr w:type="spellEnd"/>
            <w:r w:rsidRPr="00A50A47">
              <w:rPr>
                <w:rFonts w:eastAsiaTheme="minorEastAsia"/>
                <w:i/>
                <w:iCs/>
                <w:color w:val="000000" w:themeColor="text1"/>
                <w:u w:val="single"/>
                <w:lang w:eastAsia="ja-JP"/>
              </w:rPr>
              <w:t xml:space="preserve"> </w:t>
            </w:r>
            <w:proofErr w:type="spellStart"/>
            <w:r w:rsidRPr="00A50A47">
              <w:rPr>
                <w:rFonts w:eastAsiaTheme="minorEastAsia"/>
                <w:i/>
                <w:iCs/>
                <w:color w:val="000000" w:themeColor="text1"/>
                <w:u w:val="single"/>
                <w:lang w:eastAsia="ja-JP"/>
              </w:rPr>
              <w:t>gfname</w:t>
            </w:r>
            <w:proofErr w:type="spellEnd"/>
            <w:r w:rsidRPr="00A50A47">
              <w:rPr>
                <w:rFonts w:eastAsiaTheme="minorEastAsia"/>
                <w:i/>
                <w:iCs/>
                <w:color w:val="000000" w:themeColor="text1"/>
                <w:u w:val="single"/>
                <w:lang w:eastAsia="ja-JP"/>
              </w:rPr>
              <w:t>="672212_4291012F1022_4_02_fig04.gif" /&gt;</w:t>
            </w:r>
          </w:p>
          <w:p w14:paraId="3EA0EB7E"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w:t>
            </w:r>
            <w:proofErr w:type="spellStart"/>
            <w:r w:rsidRPr="00A50A47">
              <w:rPr>
                <w:rFonts w:eastAsiaTheme="minorEastAsia"/>
                <w:i/>
                <w:iCs/>
                <w:color w:val="000000" w:themeColor="text1"/>
                <w:u w:val="single"/>
                <w:lang w:eastAsia="ja-JP"/>
              </w:rPr>
              <w:t>GraphicCaption</w:t>
            </w:r>
            <w:proofErr w:type="spellEnd"/>
            <w:r w:rsidRPr="00A50A47">
              <w:rPr>
                <w:rFonts w:eastAsiaTheme="minorEastAsia"/>
                <w:i/>
                <w:iCs/>
                <w:color w:val="000000" w:themeColor="text1"/>
                <w:u w:val="single"/>
                <w:lang w:eastAsia="ja-JP"/>
              </w:rPr>
              <w:t>&gt;</w:t>
            </w:r>
          </w:p>
          <w:p w14:paraId="3E77258D"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hint="eastAsia"/>
                <w:i/>
                <w:iCs/>
                <w:color w:val="000000" w:themeColor="text1"/>
                <w:u w:val="single"/>
                <w:lang w:eastAsia="ja-JP"/>
              </w:rPr>
              <w:t xml:space="preserve">          &lt;Lang </w:t>
            </w:r>
            <w:proofErr w:type="spellStart"/>
            <w:proofErr w:type="gramStart"/>
            <w:r w:rsidRPr="00A50A47">
              <w:rPr>
                <w:rFonts w:eastAsiaTheme="minorEastAsia" w:hint="eastAsia"/>
                <w:i/>
                <w:iCs/>
                <w:color w:val="000000" w:themeColor="text1"/>
                <w:u w:val="single"/>
                <w:lang w:eastAsia="ja-JP"/>
              </w:rPr>
              <w:t>xml:lang</w:t>
            </w:r>
            <w:proofErr w:type="spellEnd"/>
            <w:proofErr w:type="gramEnd"/>
            <w:r w:rsidRPr="00A50A47">
              <w:rPr>
                <w:rFonts w:eastAsiaTheme="minorEastAsia" w:hint="eastAsia"/>
                <w:i/>
                <w:iCs/>
                <w:color w:val="000000" w:themeColor="text1"/>
                <w:u w:val="single"/>
                <w:lang w:eastAsia="ja-JP"/>
              </w:rPr>
              <w:t>="ja"&gt;</w:t>
            </w:r>
            <w:r w:rsidRPr="00A50A47">
              <w:rPr>
                <w:rFonts w:eastAsiaTheme="minorEastAsia" w:hint="eastAsia"/>
                <w:i/>
                <w:iCs/>
                <w:color w:val="000000" w:themeColor="text1"/>
                <w:u w:val="single"/>
                <w:lang w:eastAsia="ja-JP"/>
              </w:rPr>
              <w:t>図</w:t>
            </w:r>
            <w:r w:rsidRPr="00A50A47">
              <w:rPr>
                <w:rFonts w:eastAsiaTheme="minorEastAsia" w:hint="eastAsia"/>
                <w:i/>
                <w:iCs/>
                <w:color w:val="000000" w:themeColor="text1"/>
                <w:u w:val="single"/>
                <w:lang w:eastAsia="ja-JP"/>
              </w:rPr>
              <w:t xml:space="preserve"> </w:t>
            </w:r>
            <w:r w:rsidRPr="00A50A47">
              <w:rPr>
                <w:rFonts w:eastAsiaTheme="minorEastAsia" w:hint="eastAsia"/>
                <w:i/>
                <w:iCs/>
                <w:color w:val="000000" w:themeColor="text1"/>
                <w:u w:val="single"/>
                <w:lang w:eastAsia="ja-JP"/>
              </w:rPr>
              <w:t>日本人閉経後進行乳癌患者にエキセメスタン</w:t>
            </w:r>
            <w:r w:rsidRPr="00A50A47">
              <w:rPr>
                <w:rFonts w:eastAsiaTheme="minorEastAsia" w:hint="eastAsia"/>
                <w:i/>
                <w:iCs/>
                <w:color w:val="000000" w:themeColor="text1"/>
                <w:u w:val="single"/>
                <w:lang w:eastAsia="ja-JP"/>
              </w:rPr>
              <w:t>25mg</w:t>
            </w:r>
            <w:r w:rsidRPr="00A50A47">
              <w:rPr>
                <w:rFonts w:eastAsiaTheme="minorEastAsia" w:hint="eastAsia"/>
                <w:i/>
                <w:iCs/>
                <w:color w:val="000000" w:themeColor="text1"/>
                <w:u w:val="single"/>
                <w:lang w:eastAsia="ja-JP"/>
              </w:rPr>
              <w:t>を</w:t>
            </w:r>
            <w:r w:rsidRPr="00A50A47">
              <w:rPr>
                <w:rFonts w:eastAsiaTheme="minorEastAsia" w:hint="eastAsia"/>
                <w:i/>
                <w:iCs/>
                <w:color w:val="000000" w:themeColor="text1"/>
                <w:u w:val="single"/>
                <w:lang w:eastAsia="ja-JP"/>
              </w:rPr>
              <w:t>1</w:t>
            </w:r>
            <w:r w:rsidRPr="00A50A47">
              <w:rPr>
                <w:rFonts w:eastAsiaTheme="minorEastAsia" w:hint="eastAsia"/>
                <w:i/>
                <w:iCs/>
                <w:color w:val="000000" w:themeColor="text1"/>
                <w:u w:val="single"/>
                <w:lang w:eastAsia="ja-JP"/>
              </w:rPr>
              <w:t>日</w:t>
            </w:r>
            <w:r w:rsidRPr="00A50A47">
              <w:rPr>
                <w:rFonts w:eastAsiaTheme="minorEastAsia" w:hint="eastAsia"/>
                <w:i/>
                <w:iCs/>
                <w:color w:val="000000" w:themeColor="text1"/>
                <w:u w:val="single"/>
                <w:lang w:eastAsia="ja-JP"/>
              </w:rPr>
              <w:t>1</w:t>
            </w:r>
            <w:r w:rsidRPr="00A50A47">
              <w:rPr>
                <w:rFonts w:eastAsiaTheme="minorEastAsia" w:hint="eastAsia"/>
                <w:i/>
                <w:iCs/>
                <w:color w:val="000000" w:themeColor="text1"/>
                <w:u w:val="single"/>
                <w:lang w:eastAsia="ja-JP"/>
              </w:rPr>
              <w:t>回</w:t>
            </w:r>
            <w:r w:rsidRPr="00A50A47">
              <w:rPr>
                <w:rFonts w:eastAsiaTheme="minorEastAsia" w:hint="eastAsia"/>
                <w:i/>
                <w:iCs/>
                <w:color w:val="000000" w:themeColor="text1"/>
                <w:u w:val="single"/>
                <w:lang w:eastAsia="ja-JP"/>
              </w:rPr>
              <w:t>29</w:t>
            </w:r>
            <w:r w:rsidRPr="00A50A47">
              <w:rPr>
                <w:rFonts w:eastAsiaTheme="minorEastAsia" w:hint="eastAsia"/>
                <w:i/>
                <w:iCs/>
                <w:color w:val="000000" w:themeColor="text1"/>
                <w:u w:val="single"/>
                <w:lang w:eastAsia="ja-JP"/>
              </w:rPr>
              <w:t>日間反復投与した後の血漿中エキセメスタン濃度推移（</w:t>
            </w:r>
            <w:r w:rsidRPr="00A50A47">
              <w:rPr>
                <w:rFonts w:eastAsiaTheme="minorEastAsia" w:hint="eastAsia"/>
                <w:i/>
                <w:iCs/>
                <w:color w:val="000000" w:themeColor="text1"/>
                <w:u w:val="single"/>
                <w:lang w:eastAsia="ja-JP"/>
              </w:rPr>
              <w:t>n=15</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16</w:t>
            </w:r>
            <w:r w:rsidRPr="00A50A47">
              <w:rPr>
                <w:rFonts w:eastAsiaTheme="minorEastAsia" w:hint="eastAsia"/>
                <w:i/>
                <w:iCs/>
                <w:color w:val="000000" w:themeColor="text1"/>
                <w:u w:val="single"/>
                <w:lang w:eastAsia="ja-JP"/>
              </w:rPr>
              <w:t>、平均値±標準偏差）</w:t>
            </w:r>
            <w:r w:rsidRPr="00A50A47">
              <w:rPr>
                <w:rFonts w:eastAsiaTheme="minorEastAsia" w:hint="eastAsia"/>
                <w:i/>
                <w:iCs/>
                <w:color w:val="000000" w:themeColor="text1"/>
                <w:u w:val="single"/>
                <w:lang w:eastAsia="ja-JP"/>
              </w:rPr>
              <w:t>&lt;/Lang&gt;</w:t>
            </w:r>
          </w:p>
          <w:p w14:paraId="7BE877D2"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w:t>
            </w:r>
            <w:proofErr w:type="spellStart"/>
            <w:r w:rsidRPr="00A50A47">
              <w:rPr>
                <w:rFonts w:eastAsiaTheme="minorEastAsia"/>
                <w:i/>
                <w:iCs/>
                <w:color w:val="000000" w:themeColor="text1"/>
                <w:u w:val="single"/>
                <w:lang w:eastAsia="ja-JP"/>
              </w:rPr>
              <w:t>GraphicCaption</w:t>
            </w:r>
            <w:proofErr w:type="spellEnd"/>
            <w:r w:rsidRPr="00A50A47">
              <w:rPr>
                <w:rFonts w:eastAsiaTheme="minorEastAsia"/>
                <w:i/>
                <w:iCs/>
                <w:color w:val="000000" w:themeColor="text1"/>
                <w:u w:val="single"/>
                <w:lang w:eastAsia="ja-JP"/>
              </w:rPr>
              <w:t>&gt;</w:t>
            </w:r>
          </w:p>
          <w:p w14:paraId="2049BF2F"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&lt;/Graphic&gt;</w:t>
            </w:r>
          </w:p>
          <w:p w14:paraId="48382658"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&lt;Detail&gt;</w:t>
            </w:r>
          </w:p>
          <w:p w14:paraId="2D23E79E"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hint="eastAsia"/>
                <w:i/>
                <w:iCs/>
                <w:color w:val="000000" w:themeColor="text1"/>
                <w:u w:val="single"/>
                <w:lang w:eastAsia="ja-JP"/>
              </w:rPr>
              <w:t xml:space="preserve">        &lt;Lang </w:t>
            </w:r>
            <w:proofErr w:type="spellStart"/>
            <w:proofErr w:type="gramStart"/>
            <w:r w:rsidRPr="00A50A47">
              <w:rPr>
                <w:rFonts w:eastAsiaTheme="minorEastAsia" w:hint="eastAsia"/>
                <w:i/>
                <w:iCs/>
                <w:color w:val="000000" w:themeColor="text1"/>
                <w:u w:val="single"/>
                <w:lang w:eastAsia="ja-JP"/>
              </w:rPr>
              <w:t>xml:lang</w:t>
            </w:r>
            <w:proofErr w:type="spellEnd"/>
            <w:proofErr w:type="gramEnd"/>
            <w:r w:rsidRPr="00A50A47">
              <w:rPr>
                <w:rFonts w:eastAsiaTheme="minorEastAsia" w:hint="eastAsia"/>
                <w:i/>
                <w:iCs/>
                <w:color w:val="000000" w:themeColor="text1"/>
                <w:u w:val="single"/>
                <w:lang w:eastAsia="ja-JP"/>
              </w:rPr>
              <w:t>="ja"&gt;</w:t>
            </w:r>
            <w:r w:rsidRPr="00A50A47">
              <w:rPr>
                <w:rFonts w:eastAsiaTheme="minorEastAsia" w:hint="eastAsia"/>
                <w:i/>
                <w:iCs/>
                <w:color w:val="000000" w:themeColor="text1"/>
                <w:u w:val="single"/>
                <w:lang w:eastAsia="ja-JP"/>
              </w:rPr>
              <w:t>日本人の閉経後健康成人女性に単回及び反復経口投与（</w:t>
            </w:r>
            <w:r w:rsidRPr="00A50A47">
              <w:rPr>
                <w:rFonts w:eastAsiaTheme="minorEastAsia" w:hint="eastAsia"/>
                <w:i/>
                <w:iCs/>
                <w:color w:val="000000" w:themeColor="text1"/>
                <w:u w:val="single"/>
                <w:lang w:eastAsia="ja-JP"/>
              </w:rPr>
              <w:t>0.5</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50mg</w:t>
            </w:r>
            <w:r w:rsidRPr="00A50A47">
              <w:rPr>
                <w:rFonts w:eastAsiaTheme="minorEastAsia" w:hint="eastAsia"/>
                <w:i/>
                <w:iCs/>
                <w:color w:val="000000" w:themeColor="text1"/>
                <w:u w:val="single"/>
                <w:lang w:eastAsia="ja-JP"/>
              </w:rPr>
              <w:t>）後のエキセメスタンの</w:t>
            </w:r>
            <w:r w:rsidRPr="00A50A47">
              <w:rPr>
                <w:rFonts w:eastAsiaTheme="minorEastAsia" w:hint="eastAsia"/>
                <w:i/>
                <w:iCs/>
                <w:color w:val="000000" w:themeColor="text1"/>
                <w:u w:val="single"/>
                <w:lang w:eastAsia="ja-JP"/>
              </w:rPr>
              <w:t>C&lt;Sub&gt;max&lt;/Sub&gt;</w:t>
            </w:r>
            <w:r w:rsidRPr="00A50A47">
              <w:rPr>
                <w:rFonts w:eastAsiaTheme="minorEastAsia" w:hint="eastAsia"/>
                <w:i/>
                <w:iCs/>
                <w:color w:val="000000" w:themeColor="text1"/>
                <w:u w:val="single"/>
                <w:lang w:eastAsia="ja-JP"/>
              </w:rPr>
              <w:t>及び</w:t>
            </w:r>
            <w:r w:rsidRPr="00A50A47">
              <w:rPr>
                <w:rFonts w:eastAsiaTheme="minorEastAsia" w:hint="eastAsia"/>
                <w:i/>
                <w:iCs/>
                <w:color w:val="000000" w:themeColor="text1"/>
                <w:u w:val="single"/>
                <w:lang w:eastAsia="ja-JP"/>
              </w:rPr>
              <w:t>AUC</w:t>
            </w:r>
            <w:r w:rsidRPr="00A50A47">
              <w:rPr>
                <w:rFonts w:eastAsiaTheme="minorEastAsia" w:hint="eastAsia"/>
                <w:i/>
                <w:iCs/>
                <w:color w:val="000000" w:themeColor="text1"/>
                <w:u w:val="single"/>
                <w:lang w:eastAsia="ja-JP"/>
              </w:rPr>
              <w:t>は用量比例的であった</w:t>
            </w:r>
            <w:r w:rsidRPr="00A50A47">
              <w:rPr>
                <w:rFonts w:eastAsiaTheme="minorEastAsia" w:hint="eastAsia"/>
                <w:i/>
                <w:iCs/>
                <w:color w:val="000000" w:themeColor="text1"/>
                <w:u w:val="single"/>
                <w:lang w:eastAsia="ja-JP"/>
              </w:rPr>
              <w:t>&lt;</w:t>
            </w:r>
            <w:proofErr w:type="spellStart"/>
            <w:r w:rsidRPr="00A50A47">
              <w:rPr>
                <w:rFonts w:eastAsiaTheme="minorEastAsia" w:hint="eastAsia"/>
                <w:i/>
                <w:iCs/>
                <w:color w:val="000000" w:themeColor="text1"/>
                <w:u w:val="single"/>
                <w:lang w:eastAsia="ja-JP"/>
              </w:rPr>
              <w:t>ReferenceBookRef</w:t>
            </w:r>
            <w:proofErr w:type="spellEnd"/>
            <w:r w:rsidRPr="00A50A47">
              <w:rPr>
                <w:rFonts w:eastAsiaTheme="minorEastAsia" w:hint="eastAsia"/>
                <w:i/>
                <w:iCs/>
                <w:color w:val="000000" w:themeColor="text1"/>
                <w:u w:val="single"/>
                <w:lang w:eastAsia="ja-JP"/>
              </w:rPr>
              <w:t xml:space="preserve"> ref="DOC_02" /&gt;&lt;Sup</w:t>
            </w:r>
            <w:proofErr w:type="gramStart"/>
            <w:r w:rsidRPr="00A50A47">
              <w:rPr>
                <w:rFonts w:eastAsiaTheme="minorEastAsia" w:hint="eastAsia"/>
                <w:i/>
                <w:iCs/>
                <w:color w:val="000000" w:themeColor="text1"/>
                <w:u w:val="single"/>
                <w:lang w:eastAsia="ja-JP"/>
              </w:rPr>
              <w:t>&gt;,&lt;</w:t>
            </w:r>
            <w:proofErr w:type="gramEnd"/>
            <w:r w:rsidRPr="00A50A47">
              <w:rPr>
                <w:rFonts w:eastAsiaTheme="minorEastAsia" w:hint="eastAsia"/>
                <w:i/>
                <w:iCs/>
                <w:color w:val="000000" w:themeColor="text1"/>
                <w:u w:val="single"/>
                <w:lang w:eastAsia="ja-JP"/>
              </w:rPr>
              <w:t>/Sup&gt;&lt;</w:t>
            </w:r>
            <w:proofErr w:type="spellStart"/>
            <w:r w:rsidRPr="00A50A47">
              <w:rPr>
                <w:rFonts w:eastAsiaTheme="minorEastAsia" w:hint="eastAsia"/>
                <w:i/>
                <w:iCs/>
                <w:color w:val="000000" w:themeColor="text1"/>
                <w:u w:val="single"/>
                <w:lang w:eastAsia="ja-JP"/>
              </w:rPr>
              <w:t>ReferenceBookRef</w:t>
            </w:r>
            <w:proofErr w:type="spellEnd"/>
            <w:r w:rsidRPr="00A50A47">
              <w:rPr>
                <w:rFonts w:eastAsiaTheme="minorEastAsia" w:hint="eastAsia"/>
                <w:i/>
                <w:iCs/>
                <w:color w:val="000000" w:themeColor="text1"/>
                <w:u w:val="single"/>
                <w:lang w:eastAsia="ja-JP"/>
              </w:rPr>
              <w:t xml:space="preserve"> ref="DOC_03" /&gt;&lt;Sup</w:t>
            </w:r>
            <w:proofErr w:type="gramStart"/>
            <w:r w:rsidRPr="00A50A47">
              <w:rPr>
                <w:rFonts w:eastAsiaTheme="minorEastAsia" w:hint="eastAsia"/>
                <w:i/>
                <w:iCs/>
                <w:color w:val="000000" w:themeColor="text1"/>
                <w:u w:val="single"/>
                <w:lang w:eastAsia="ja-JP"/>
              </w:rPr>
              <w:t>&gt;,&lt;</w:t>
            </w:r>
            <w:proofErr w:type="gramEnd"/>
            <w:r w:rsidRPr="00A50A47">
              <w:rPr>
                <w:rFonts w:eastAsiaTheme="minorEastAsia" w:hint="eastAsia"/>
                <w:i/>
                <w:iCs/>
                <w:color w:val="000000" w:themeColor="text1"/>
                <w:u w:val="single"/>
                <w:lang w:eastAsia="ja-JP"/>
              </w:rPr>
              <w:t>/Sup&gt;&lt;</w:t>
            </w:r>
            <w:proofErr w:type="spellStart"/>
            <w:r w:rsidRPr="00A50A47">
              <w:rPr>
                <w:rFonts w:eastAsiaTheme="minorEastAsia" w:hint="eastAsia"/>
                <w:i/>
                <w:iCs/>
                <w:color w:val="000000" w:themeColor="text1"/>
                <w:u w:val="single"/>
                <w:lang w:eastAsia="ja-JP"/>
              </w:rPr>
              <w:t>ReferenceBookRef</w:t>
            </w:r>
            <w:proofErr w:type="spellEnd"/>
            <w:r w:rsidRPr="00A50A47">
              <w:rPr>
                <w:rFonts w:eastAsiaTheme="minorEastAsia" w:hint="eastAsia"/>
                <w:i/>
                <w:iCs/>
                <w:color w:val="000000" w:themeColor="text1"/>
                <w:u w:val="single"/>
                <w:lang w:eastAsia="ja-JP"/>
              </w:rPr>
              <w:t xml:space="preserve"> ref="DOC_04" /&gt;</w:t>
            </w:r>
            <w:r w:rsidRPr="00A50A47">
              <w:rPr>
                <w:rFonts w:eastAsiaTheme="minorEastAsia" w:hint="eastAsia"/>
                <w:i/>
                <w:iCs/>
                <w:color w:val="000000" w:themeColor="text1"/>
                <w:u w:val="single"/>
                <w:lang w:eastAsia="ja-JP"/>
              </w:rPr>
              <w:t>。</w:t>
            </w:r>
            <w:r w:rsidRPr="00A50A47">
              <w:rPr>
                <w:rFonts w:eastAsiaTheme="minorEastAsia" w:hint="eastAsia"/>
                <w:i/>
                <w:iCs/>
                <w:color w:val="000000" w:themeColor="text1"/>
                <w:u w:val="single"/>
                <w:lang w:eastAsia="ja-JP"/>
              </w:rPr>
              <w:t>&lt;/Lang&gt;</w:t>
            </w:r>
          </w:p>
          <w:p w14:paraId="55797695" w14:textId="77777777" w:rsidR="00692527" w:rsidRPr="00A50A47"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&lt;/Detail&gt;</w:t>
            </w:r>
          </w:p>
          <w:p w14:paraId="33642F94" w14:textId="2FC71855" w:rsidR="00692527" w:rsidRPr="002645E0" w:rsidRDefault="00692527" w:rsidP="00692527">
            <w:pPr>
              <w:rPr>
                <w:rFonts w:eastAsiaTheme="minorEastAsia"/>
                <w:i/>
                <w:iCs/>
                <w:color w:val="000000" w:themeColor="text1"/>
                <w:u w:val="single"/>
                <w:lang w:eastAsia="ja-JP"/>
              </w:rPr>
            </w:pPr>
            <w:r w:rsidRPr="00A50A47">
              <w:rPr>
                <w:rFonts w:eastAsiaTheme="minorEastAsia"/>
                <w:i/>
                <w:iCs/>
                <w:color w:val="000000" w:themeColor="text1"/>
                <w:u w:val="single"/>
                <w:lang w:eastAsia="ja-JP"/>
              </w:rPr>
              <w:t xml:space="preserve">    &lt;/</w:t>
            </w:r>
            <w:proofErr w:type="spellStart"/>
            <w:r w:rsidRPr="00A50A47">
              <w:rPr>
                <w:rFonts w:eastAsiaTheme="minorEastAsia"/>
                <w:i/>
                <w:iCs/>
                <w:color w:val="000000" w:themeColor="text1"/>
                <w:u w:val="single"/>
                <w:lang w:eastAsia="ja-JP"/>
              </w:rPr>
              <w:t>BloodLevel</w:t>
            </w:r>
            <w:proofErr w:type="spellEnd"/>
            <w:r w:rsidRPr="00A50A47">
              <w:rPr>
                <w:rFonts w:eastAsiaTheme="minorEastAsia"/>
                <w:i/>
                <w:iCs/>
                <w:color w:val="000000" w:themeColor="text1"/>
                <w:u w:val="single"/>
                <w:lang w:eastAsia="ja-JP"/>
              </w:rPr>
              <w:t>&gt;</w:t>
            </w:r>
          </w:p>
          <w:p w14:paraId="04319F98"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6AC18C" w14:textId="77777777" w:rsidR="00692527" w:rsidRPr="00B20994" w:rsidRDefault="00692527" w:rsidP="00692527">
            <w:pPr>
              <w:rPr>
                <w:rFonts w:eastAsiaTheme="minorHAnsi"/>
                <w:color w:val="000000" w:themeColor="text1"/>
              </w:rPr>
            </w:pPr>
          </w:p>
        </w:tc>
      </w:tr>
      <w:tr w:rsidR="00692527" w:rsidRPr="000D1C20" w14:paraId="54DF725F" w14:textId="2310C9B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ABA8E9" w14:textId="6AB6E10C" w:rsidR="00692527" w:rsidRPr="00B20994" w:rsidRDefault="00692527" w:rsidP="00692527">
            <w:pPr>
              <w:rPr>
                <w:color w:val="000000" w:themeColor="text1"/>
              </w:rPr>
            </w:pPr>
            <w:r w:rsidRPr="00B20994">
              <w:rPr>
                <w:color w:val="000000" w:themeColor="text1"/>
              </w:rPr>
              <w:t>16.2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2487A4" w14:textId="77777777" w:rsidR="00692527" w:rsidRPr="00B20994" w:rsidRDefault="00692527" w:rsidP="00692527">
            <w:pPr>
              <w:rPr>
                <w:color w:val="000000" w:themeColor="text1"/>
              </w:rPr>
            </w:pPr>
            <w:proofErr w:type="spellStart"/>
            <w:r w:rsidRPr="00B20994">
              <w:rPr>
                <w:rFonts w:eastAsia="MS Gothic" w:cs="MS Gothic"/>
                <w:color w:val="000000" w:themeColor="text1"/>
              </w:rPr>
              <w:t>吸収</w:t>
            </w:r>
            <w:proofErr w:type="spellEnd"/>
            <w:r w:rsidRPr="00B20994">
              <w:rPr>
                <w:color w:val="000000" w:themeColor="text1"/>
              </w:rPr>
              <w:t xml:space="preserve"> (Absorption)</w:t>
            </w:r>
          </w:p>
          <w:p w14:paraId="127BDB66"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5D26D3" w14:textId="5974EC0A"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1AF3F18D" w14:textId="77777777" w:rsidR="00692527" w:rsidRPr="00C14A5A" w:rsidRDefault="00692527" w:rsidP="00692527">
            <w:pPr>
              <w:rPr>
                <w:rFonts w:eastAsiaTheme="minorHAnsi"/>
                <w:color w:val="000000" w:themeColor="text1"/>
              </w:rPr>
            </w:pPr>
            <w:proofErr w:type="gramStart"/>
            <w:r w:rsidRPr="00C14A5A">
              <w:rPr>
                <w:rFonts w:eastAsiaTheme="minorHAnsi" w:hint="eastAsia"/>
                <w:color w:val="000000" w:themeColor="text1"/>
              </w:rPr>
              <w:t>&lt;!--</w:t>
            </w:r>
            <w:proofErr w:type="gramEnd"/>
            <w:r w:rsidRPr="00C14A5A">
              <w:rPr>
                <w:rFonts w:ascii="MS Mincho" w:eastAsia="MS Mincho" w:hAnsi="MS Mincho" w:cs="MS Mincho" w:hint="eastAsia"/>
                <w:color w:val="000000" w:themeColor="text1"/>
              </w:rPr>
              <w:t>１６</w:t>
            </w:r>
            <w:r w:rsidRPr="00C14A5A">
              <w:rPr>
                <w:rFonts w:eastAsiaTheme="minorHAnsi" w:hint="eastAsia"/>
                <w:color w:val="000000" w:themeColor="text1"/>
              </w:rPr>
              <w:t>.</w:t>
            </w:r>
            <w:r w:rsidRPr="00C14A5A">
              <w:rPr>
                <w:rFonts w:ascii="MS Mincho" w:eastAsia="MS Mincho" w:hAnsi="MS Mincho" w:cs="MS Mincho" w:hint="eastAsia"/>
                <w:color w:val="000000" w:themeColor="text1"/>
              </w:rPr>
              <w:t>２</w:t>
            </w:r>
            <w:r w:rsidRPr="00C14A5A">
              <w:rPr>
                <w:rFonts w:eastAsiaTheme="minorHAnsi" w:hint="eastAsia"/>
                <w:color w:val="000000" w:themeColor="text1"/>
              </w:rPr>
              <w:t xml:space="preserve"> </w:t>
            </w:r>
            <w:proofErr w:type="spellStart"/>
            <w:r w:rsidRPr="00C14A5A">
              <w:rPr>
                <w:rFonts w:ascii="MS Mincho" w:eastAsia="MS Mincho" w:hAnsi="MS Mincho" w:cs="MS Mincho" w:hint="eastAsia"/>
                <w:color w:val="000000" w:themeColor="text1"/>
              </w:rPr>
              <w:t>吸収</w:t>
            </w:r>
            <w:proofErr w:type="spellEnd"/>
            <w:r w:rsidRPr="00C14A5A">
              <w:rPr>
                <w:rFonts w:eastAsiaTheme="minorHAnsi" w:hint="eastAsia"/>
                <w:color w:val="000000" w:themeColor="text1"/>
              </w:rPr>
              <w:t>--&gt;</w:t>
            </w:r>
          </w:p>
          <w:p w14:paraId="1B8676E8"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&lt;Absorption id="</w:t>
            </w:r>
            <w:proofErr w:type="spellStart"/>
            <w:r w:rsidRPr="00C14A5A">
              <w:rPr>
                <w:rFonts w:eastAsiaTheme="minorHAnsi"/>
                <w:color w:val="000000" w:themeColor="text1"/>
              </w:rPr>
              <w:t>HDR_Absorption</w:t>
            </w:r>
            <w:proofErr w:type="spellEnd"/>
            <w:r w:rsidRPr="00C14A5A">
              <w:rPr>
                <w:rFonts w:eastAsiaTheme="minorHAnsi"/>
                <w:color w:val="000000" w:themeColor="text1"/>
              </w:rPr>
              <w:t>" heading="fixing"&gt;</w:t>
            </w:r>
          </w:p>
          <w:p w14:paraId="108C5D1A"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w:t>
            </w:r>
            <w:proofErr w:type="spellStart"/>
            <w:r w:rsidRPr="00C14A5A">
              <w:rPr>
                <w:rFonts w:eastAsiaTheme="minorHAnsi"/>
                <w:color w:val="000000" w:themeColor="text1"/>
              </w:rPr>
              <w:t>OrderedList</w:t>
            </w:r>
            <w:proofErr w:type="spellEnd"/>
            <w:r w:rsidRPr="00C14A5A">
              <w:rPr>
                <w:rFonts w:eastAsiaTheme="minorHAnsi"/>
                <w:color w:val="000000" w:themeColor="text1"/>
              </w:rPr>
              <w:t xml:space="preserve"> </w:t>
            </w:r>
            <w:proofErr w:type="spellStart"/>
            <w:r w:rsidRPr="00C14A5A">
              <w:rPr>
                <w:rFonts w:eastAsiaTheme="minorHAnsi"/>
                <w:color w:val="000000" w:themeColor="text1"/>
              </w:rPr>
              <w:t>numberContinued</w:t>
            </w:r>
            <w:proofErr w:type="spellEnd"/>
            <w:r w:rsidRPr="00C14A5A">
              <w:rPr>
                <w:rFonts w:eastAsiaTheme="minorHAnsi"/>
                <w:color w:val="000000" w:themeColor="text1"/>
              </w:rPr>
              <w:t>="false"&gt;</w:t>
            </w:r>
          </w:p>
          <w:p w14:paraId="73DC7879"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&lt;Item id="HDR_Absorption_1" heading="free"&gt;</w:t>
            </w:r>
          </w:p>
          <w:p w14:paraId="6C06A57A"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&lt;Header&gt;</w:t>
            </w:r>
          </w:p>
          <w:p w14:paraId="56072C56" w14:textId="77777777" w:rsidR="00692527" w:rsidRPr="00C14A5A" w:rsidRDefault="00692527" w:rsidP="00692527">
            <w:pPr>
              <w:rPr>
                <w:rFonts w:eastAsiaTheme="minorHAnsi"/>
                <w:color w:val="000000" w:themeColor="text1"/>
              </w:rPr>
            </w:pPr>
            <w:r w:rsidRPr="00C14A5A">
              <w:rPr>
                <w:rFonts w:eastAsiaTheme="minorHAnsi" w:hint="eastAsia"/>
                <w:color w:val="000000" w:themeColor="text1"/>
              </w:rPr>
              <w:t xml:space="preserve">            &lt;Lang </w:t>
            </w:r>
            <w:proofErr w:type="spellStart"/>
            <w:proofErr w:type="gramStart"/>
            <w:r w:rsidRPr="00C14A5A">
              <w:rPr>
                <w:rFonts w:eastAsiaTheme="minorHAnsi" w:hint="eastAsia"/>
                <w:color w:val="000000" w:themeColor="text1"/>
              </w:rPr>
              <w:t>xml:lang</w:t>
            </w:r>
            <w:proofErr w:type="spellEnd"/>
            <w:proofErr w:type="gramEnd"/>
            <w:r w:rsidRPr="00C14A5A">
              <w:rPr>
                <w:rFonts w:eastAsiaTheme="minorHAnsi" w:hint="eastAsia"/>
                <w:color w:val="000000" w:themeColor="text1"/>
              </w:rPr>
              <w:t>="ja"&gt;</w:t>
            </w:r>
            <w:proofErr w:type="spellStart"/>
            <w:r w:rsidRPr="00C14A5A">
              <w:rPr>
                <w:rFonts w:ascii="MS Mincho" w:eastAsia="MS Mincho" w:hAnsi="MS Mincho" w:cs="MS Mincho" w:hint="eastAsia"/>
                <w:color w:val="000000" w:themeColor="text1"/>
              </w:rPr>
              <w:t>食事の影響</w:t>
            </w:r>
            <w:proofErr w:type="spellEnd"/>
            <w:r w:rsidRPr="00C14A5A">
              <w:rPr>
                <w:rFonts w:eastAsiaTheme="minorHAnsi" w:hint="eastAsia"/>
                <w:color w:val="000000" w:themeColor="text1"/>
              </w:rPr>
              <w:t>&lt;/Lang&gt;</w:t>
            </w:r>
          </w:p>
          <w:p w14:paraId="6C3CB22F"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&lt;/Header&gt;</w:t>
            </w:r>
          </w:p>
          <w:p w14:paraId="6F8CB832"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&lt;Detail&gt;</w:t>
            </w:r>
          </w:p>
          <w:p w14:paraId="04835193" w14:textId="77777777" w:rsidR="00692527" w:rsidRPr="00C14A5A" w:rsidRDefault="00692527" w:rsidP="00692527">
            <w:pPr>
              <w:rPr>
                <w:rFonts w:eastAsiaTheme="minorHAnsi"/>
                <w:color w:val="000000" w:themeColor="text1"/>
              </w:rPr>
            </w:pPr>
            <w:r w:rsidRPr="00C14A5A">
              <w:rPr>
                <w:rFonts w:eastAsiaTheme="minorHAnsi" w:hint="eastAsia"/>
                <w:color w:val="000000" w:themeColor="text1"/>
              </w:rPr>
              <w:t xml:space="preserve">            &lt;Lang </w:t>
            </w:r>
            <w:proofErr w:type="gramStart"/>
            <w:r w:rsidRPr="00C14A5A">
              <w:rPr>
                <w:rFonts w:eastAsiaTheme="minorHAnsi" w:hint="eastAsia"/>
                <w:color w:val="000000" w:themeColor="text1"/>
              </w:rPr>
              <w:t>xml:lang</w:t>
            </w:r>
            <w:proofErr w:type="gramEnd"/>
            <w:r w:rsidRPr="00C14A5A">
              <w:rPr>
                <w:rFonts w:eastAsiaTheme="minorHAnsi" w:hint="eastAsia"/>
                <w:color w:val="000000" w:themeColor="text1"/>
              </w:rPr>
              <w:t>="ja"&gt;</w:t>
            </w:r>
            <w:r w:rsidRPr="00C14A5A">
              <w:rPr>
                <w:rFonts w:ascii="MS Mincho" w:eastAsia="MS Mincho" w:hAnsi="MS Mincho" w:cs="MS Mincho" w:hint="eastAsia"/>
                <w:color w:val="000000" w:themeColor="text1"/>
              </w:rPr>
              <w:t>エキセメスタン</w:t>
            </w:r>
            <w:r w:rsidRPr="00C14A5A">
              <w:rPr>
                <w:rFonts w:eastAsiaTheme="minorHAnsi" w:hint="eastAsia"/>
                <w:color w:val="000000" w:themeColor="text1"/>
              </w:rPr>
              <w:t>25mg</w:t>
            </w:r>
            <w:r w:rsidRPr="00C14A5A">
              <w:rPr>
                <w:rFonts w:ascii="MS Mincho" w:eastAsia="MS Mincho" w:hAnsi="MS Mincho" w:cs="MS Mincho" w:hint="eastAsia"/>
                <w:color w:val="000000" w:themeColor="text1"/>
              </w:rPr>
              <w:t>を閉経後健康女性（欧米人）に高脂肪食摂取直後に投与した時、</w:t>
            </w:r>
            <w:r w:rsidRPr="00C14A5A">
              <w:rPr>
                <w:rFonts w:eastAsiaTheme="minorHAnsi" w:hint="eastAsia"/>
                <w:color w:val="000000" w:themeColor="text1"/>
              </w:rPr>
              <w:t>C&lt;Sub&gt;max&lt;/Sub&gt;</w:t>
            </w:r>
            <w:r w:rsidRPr="00C14A5A">
              <w:rPr>
                <w:rFonts w:ascii="MS Mincho" w:eastAsia="MS Mincho" w:hAnsi="MS Mincho" w:cs="MS Mincho" w:hint="eastAsia"/>
                <w:color w:val="000000" w:themeColor="text1"/>
              </w:rPr>
              <w:t>及び</w:t>
            </w:r>
            <w:r w:rsidRPr="00C14A5A">
              <w:rPr>
                <w:rFonts w:eastAsiaTheme="minorHAnsi" w:hint="eastAsia"/>
                <w:color w:val="000000" w:themeColor="text1"/>
              </w:rPr>
              <w:t>AUC</w:t>
            </w:r>
            <w:r w:rsidRPr="00C14A5A">
              <w:rPr>
                <w:rFonts w:ascii="MS Mincho" w:eastAsia="MS Mincho" w:hAnsi="MS Mincho" w:cs="MS Mincho" w:hint="eastAsia"/>
                <w:color w:val="000000" w:themeColor="text1"/>
              </w:rPr>
              <w:t>の平均値は空腹投与時に比べそれぞれ</w:t>
            </w:r>
            <w:r w:rsidRPr="00C14A5A">
              <w:rPr>
                <w:rFonts w:eastAsiaTheme="minorHAnsi" w:hint="eastAsia"/>
                <w:color w:val="000000" w:themeColor="text1"/>
              </w:rPr>
              <w:t>25%</w:t>
            </w:r>
            <w:r w:rsidRPr="00C14A5A">
              <w:rPr>
                <w:rFonts w:ascii="MS Mincho" w:eastAsia="MS Mincho" w:hAnsi="MS Mincho" w:cs="MS Mincho" w:hint="eastAsia"/>
                <w:color w:val="000000" w:themeColor="text1"/>
              </w:rPr>
              <w:t>及び</w:t>
            </w:r>
            <w:r w:rsidRPr="00C14A5A">
              <w:rPr>
                <w:rFonts w:eastAsiaTheme="minorHAnsi" w:hint="eastAsia"/>
                <w:color w:val="000000" w:themeColor="text1"/>
              </w:rPr>
              <w:t>39%</w:t>
            </w:r>
            <w:r w:rsidRPr="00C14A5A">
              <w:rPr>
                <w:rFonts w:ascii="MS Mincho" w:eastAsia="MS Mincho" w:hAnsi="MS Mincho" w:cs="MS Mincho" w:hint="eastAsia"/>
                <w:color w:val="000000" w:themeColor="text1"/>
              </w:rPr>
              <w:t>上昇した</w:t>
            </w:r>
            <w:r w:rsidRPr="00C14A5A">
              <w:rPr>
                <w:rFonts w:eastAsiaTheme="minorHAnsi" w:hint="eastAsia"/>
                <w:color w:val="000000" w:themeColor="text1"/>
              </w:rPr>
              <w:t>&lt;ReferenceBookRef ref="DOC_02" /&gt;</w:t>
            </w:r>
            <w:r w:rsidRPr="00C14A5A">
              <w:rPr>
                <w:rFonts w:ascii="MS Mincho" w:eastAsia="MS Mincho" w:hAnsi="MS Mincho" w:cs="MS Mincho" w:hint="eastAsia"/>
                <w:color w:val="000000" w:themeColor="text1"/>
              </w:rPr>
              <w:t>。</w:t>
            </w:r>
            <w:r w:rsidRPr="00C14A5A">
              <w:rPr>
                <w:rFonts w:eastAsiaTheme="minorHAnsi" w:hint="eastAsia"/>
                <w:color w:val="000000" w:themeColor="text1"/>
              </w:rPr>
              <w:t>&lt;/Lang&gt;</w:t>
            </w:r>
          </w:p>
          <w:p w14:paraId="3CDD2E2C" w14:textId="77777777" w:rsidR="00692527" w:rsidRPr="00C14A5A" w:rsidRDefault="00692527" w:rsidP="00692527">
            <w:pPr>
              <w:rPr>
                <w:rFonts w:eastAsiaTheme="minorHAnsi"/>
                <w:color w:val="000000" w:themeColor="text1"/>
              </w:rPr>
            </w:pPr>
            <w:r w:rsidRPr="00C14A5A">
              <w:rPr>
                <w:rFonts w:eastAsiaTheme="minorHAnsi"/>
                <w:color w:val="000000" w:themeColor="text1"/>
              </w:rPr>
              <w:lastRenderedPageBreak/>
              <w:t xml:space="preserve">          &lt;/Detail&gt;</w:t>
            </w:r>
          </w:p>
          <w:p w14:paraId="0C41298D"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&lt;/Item&gt;</w:t>
            </w:r>
          </w:p>
          <w:p w14:paraId="3AE3B85A" w14:textId="77777777" w:rsidR="00692527" w:rsidRPr="00C14A5A" w:rsidRDefault="00692527" w:rsidP="00692527">
            <w:pPr>
              <w:rPr>
                <w:rFonts w:eastAsiaTheme="minorHAnsi"/>
                <w:color w:val="000000" w:themeColor="text1"/>
              </w:rPr>
            </w:pPr>
            <w:r w:rsidRPr="00C14A5A">
              <w:rPr>
                <w:rFonts w:eastAsiaTheme="minorHAnsi"/>
                <w:color w:val="000000" w:themeColor="text1"/>
              </w:rPr>
              <w:t xml:space="preserve">      &lt;/</w:t>
            </w:r>
            <w:proofErr w:type="spellStart"/>
            <w:r w:rsidRPr="00C14A5A">
              <w:rPr>
                <w:rFonts w:eastAsiaTheme="minorHAnsi"/>
                <w:color w:val="000000" w:themeColor="text1"/>
              </w:rPr>
              <w:t>OrderedList</w:t>
            </w:r>
            <w:proofErr w:type="spellEnd"/>
            <w:r w:rsidRPr="00C14A5A">
              <w:rPr>
                <w:rFonts w:eastAsiaTheme="minorHAnsi"/>
                <w:color w:val="000000" w:themeColor="text1"/>
              </w:rPr>
              <w:t>&gt;</w:t>
            </w:r>
          </w:p>
          <w:p w14:paraId="7ADE7F42" w14:textId="77777777" w:rsidR="00692527" w:rsidRDefault="00692527" w:rsidP="00692527">
            <w:pPr>
              <w:rPr>
                <w:rFonts w:eastAsiaTheme="minorEastAsia"/>
                <w:color w:val="000000" w:themeColor="text1"/>
                <w:lang w:eastAsia="ja-JP"/>
              </w:rPr>
            </w:pPr>
            <w:r w:rsidRPr="00C14A5A">
              <w:rPr>
                <w:rFonts w:eastAsiaTheme="minorHAnsi"/>
                <w:color w:val="000000" w:themeColor="text1"/>
              </w:rPr>
              <w:t xml:space="preserve">    &lt;/Absorption&gt;</w:t>
            </w:r>
          </w:p>
          <w:p w14:paraId="349C88FC" w14:textId="4D241C0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1737D6" w14:textId="77777777" w:rsidR="00692527" w:rsidRPr="00B20994" w:rsidRDefault="00692527" w:rsidP="00692527">
            <w:pPr>
              <w:rPr>
                <w:rFonts w:eastAsiaTheme="minorHAnsi"/>
                <w:color w:val="000000" w:themeColor="text1"/>
              </w:rPr>
            </w:pPr>
          </w:p>
        </w:tc>
      </w:tr>
      <w:tr w:rsidR="00692527" w:rsidRPr="000D1C20" w14:paraId="1462778C" w14:textId="4A8E4F7B"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338E71" w14:textId="32C8FEF4" w:rsidR="00692527" w:rsidRPr="00B20994" w:rsidRDefault="00692527" w:rsidP="00692527">
            <w:pPr>
              <w:rPr>
                <w:color w:val="000000" w:themeColor="text1"/>
              </w:rPr>
            </w:pPr>
            <w:r w:rsidRPr="00B20994">
              <w:rPr>
                <w:color w:val="000000" w:themeColor="text1"/>
              </w:rPr>
              <w:t>16.3</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C04C3E" w14:textId="77777777" w:rsidR="00692527" w:rsidRPr="00B20994" w:rsidRDefault="00692527" w:rsidP="00692527">
            <w:pPr>
              <w:rPr>
                <w:color w:val="000000" w:themeColor="text1"/>
              </w:rPr>
            </w:pPr>
            <w:proofErr w:type="spellStart"/>
            <w:r w:rsidRPr="00B20994">
              <w:rPr>
                <w:rFonts w:eastAsia="MS Gothic" w:cs="MS Gothic"/>
                <w:color w:val="000000" w:themeColor="text1"/>
              </w:rPr>
              <w:t>分布</w:t>
            </w:r>
            <w:proofErr w:type="spellEnd"/>
            <w:r w:rsidRPr="00B20994">
              <w:rPr>
                <w:color w:val="000000" w:themeColor="text1"/>
              </w:rPr>
              <w:t xml:space="preserve"> (Distribution)</w:t>
            </w:r>
          </w:p>
          <w:p w14:paraId="23EC360E"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95D078" w14:textId="15DC6D3D" w:rsidR="00692527" w:rsidRPr="00C14A5A"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153939A" w14:textId="77777777" w:rsidR="00692527" w:rsidRPr="004C1564" w:rsidRDefault="00692527" w:rsidP="00692527">
            <w:pPr>
              <w:rPr>
                <w:rFonts w:eastAsiaTheme="minorHAnsi"/>
                <w:color w:val="000000" w:themeColor="text1"/>
              </w:rPr>
            </w:pPr>
            <w:proofErr w:type="gramStart"/>
            <w:r w:rsidRPr="004C1564">
              <w:rPr>
                <w:rFonts w:eastAsiaTheme="minorHAnsi" w:hint="eastAsia"/>
                <w:color w:val="000000" w:themeColor="text1"/>
              </w:rPr>
              <w:t>&lt;!--</w:t>
            </w:r>
            <w:proofErr w:type="gramEnd"/>
            <w:r w:rsidRPr="004C1564">
              <w:rPr>
                <w:rFonts w:ascii="MS Mincho" w:eastAsia="MS Mincho" w:hAnsi="MS Mincho" w:cs="MS Mincho" w:hint="eastAsia"/>
                <w:color w:val="000000" w:themeColor="text1"/>
              </w:rPr>
              <w:t>１６</w:t>
            </w:r>
            <w:r w:rsidRPr="004C1564">
              <w:rPr>
                <w:rFonts w:eastAsiaTheme="minorHAnsi" w:hint="eastAsia"/>
                <w:color w:val="000000" w:themeColor="text1"/>
              </w:rPr>
              <w:t>.</w:t>
            </w:r>
            <w:r w:rsidRPr="004C1564">
              <w:rPr>
                <w:rFonts w:ascii="MS Mincho" w:eastAsia="MS Mincho" w:hAnsi="MS Mincho" w:cs="MS Mincho" w:hint="eastAsia"/>
                <w:color w:val="000000" w:themeColor="text1"/>
              </w:rPr>
              <w:t>３</w:t>
            </w:r>
            <w:r w:rsidRPr="004C1564">
              <w:rPr>
                <w:rFonts w:eastAsiaTheme="minorHAnsi" w:hint="eastAsia"/>
                <w:color w:val="000000" w:themeColor="text1"/>
              </w:rPr>
              <w:t xml:space="preserve"> </w:t>
            </w:r>
            <w:proofErr w:type="spellStart"/>
            <w:r w:rsidRPr="004C1564">
              <w:rPr>
                <w:rFonts w:ascii="MS Mincho" w:eastAsia="MS Mincho" w:hAnsi="MS Mincho" w:cs="MS Mincho" w:hint="eastAsia"/>
                <w:color w:val="000000" w:themeColor="text1"/>
              </w:rPr>
              <w:t>分布</w:t>
            </w:r>
            <w:proofErr w:type="spellEnd"/>
            <w:r w:rsidRPr="004C1564">
              <w:rPr>
                <w:rFonts w:eastAsiaTheme="minorHAnsi" w:hint="eastAsia"/>
                <w:color w:val="000000" w:themeColor="text1"/>
              </w:rPr>
              <w:t>--&gt;</w:t>
            </w:r>
          </w:p>
          <w:p w14:paraId="0E524966"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&lt;Distribution id="</w:t>
            </w:r>
            <w:proofErr w:type="spellStart"/>
            <w:r w:rsidRPr="004C1564">
              <w:rPr>
                <w:rFonts w:eastAsiaTheme="minorHAnsi"/>
                <w:color w:val="000000" w:themeColor="text1"/>
              </w:rPr>
              <w:t>HDR_Distribution</w:t>
            </w:r>
            <w:proofErr w:type="spellEnd"/>
            <w:r w:rsidRPr="004C1564">
              <w:rPr>
                <w:rFonts w:eastAsiaTheme="minorHAnsi"/>
                <w:color w:val="000000" w:themeColor="text1"/>
              </w:rPr>
              <w:t>" heading="fixing"&gt;</w:t>
            </w:r>
          </w:p>
          <w:p w14:paraId="05D6885A"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w:t>
            </w:r>
            <w:proofErr w:type="spellStart"/>
            <w:r w:rsidRPr="004C1564">
              <w:rPr>
                <w:rFonts w:eastAsiaTheme="minorHAnsi"/>
                <w:color w:val="000000" w:themeColor="text1"/>
              </w:rPr>
              <w:t>OrderedList</w:t>
            </w:r>
            <w:proofErr w:type="spellEnd"/>
            <w:r w:rsidRPr="004C1564">
              <w:rPr>
                <w:rFonts w:eastAsiaTheme="minorHAnsi"/>
                <w:color w:val="000000" w:themeColor="text1"/>
              </w:rPr>
              <w:t xml:space="preserve"> </w:t>
            </w:r>
            <w:proofErr w:type="spellStart"/>
            <w:r w:rsidRPr="004C1564">
              <w:rPr>
                <w:rFonts w:eastAsiaTheme="minorHAnsi"/>
                <w:color w:val="000000" w:themeColor="text1"/>
              </w:rPr>
              <w:t>numberContinued</w:t>
            </w:r>
            <w:proofErr w:type="spellEnd"/>
            <w:r w:rsidRPr="004C1564">
              <w:rPr>
                <w:rFonts w:eastAsiaTheme="minorHAnsi"/>
                <w:color w:val="000000" w:themeColor="text1"/>
              </w:rPr>
              <w:t>="false"&gt;</w:t>
            </w:r>
          </w:p>
          <w:p w14:paraId="1239A450"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 id="HDR_Distribution_1" heading="free"&gt;</w:t>
            </w:r>
          </w:p>
          <w:p w14:paraId="48614CB5"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&lt;Header&gt;</w:t>
            </w:r>
          </w:p>
          <w:p w14:paraId="57C885B5"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rPr>
              <w:t xml:space="preserve">            &lt;Lang </w:t>
            </w:r>
            <w:proofErr w:type="spellStart"/>
            <w:proofErr w:type="gramStart"/>
            <w:r w:rsidRPr="004C1564">
              <w:rPr>
                <w:rFonts w:eastAsiaTheme="minorHAnsi" w:hint="eastAsia"/>
                <w:color w:val="000000" w:themeColor="text1"/>
              </w:rPr>
              <w:t>xml:lang</w:t>
            </w:r>
            <w:proofErr w:type="spellEnd"/>
            <w:proofErr w:type="gramEnd"/>
            <w:r w:rsidRPr="004C1564">
              <w:rPr>
                <w:rFonts w:eastAsiaTheme="minorHAnsi" w:hint="eastAsia"/>
                <w:color w:val="000000" w:themeColor="text1"/>
              </w:rPr>
              <w:t>="ja"&gt;</w:t>
            </w:r>
            <w:proofErr w:type="spellStart"/>
            <w:r w:rsidRPr="004C1564">
              <w:rPr>
                <w:rFonts w:ascii="MS Mincho" w:eastAsia="MS Mincho" w:hAnsi="MS Mincho" w:cs="MS Mincho" w:hint="eastAsia"/>
                <w:color w:val="000000" w:themeColor="text1"/>
              </w:rPr>
              <w:t>組織内濃度</w:t>
            </w:r>
            <w:proofErr w:type="spellEnd"/>
            <w:r w:rsidRPr="004C1564">
              <w:rPr>
                <w:rFonts w:eastAsiaTheme="minorHAnsi" w:hint="eastAsia"/>
                <w:color w:val="000000" w:themeColor="text1"/>
              </w:rPr>
              <w:t>&lt;/Lang&gt;</w:t>
            </w:r>
          </w:p>
          <w:p w14:paraId="42BE554F" w14:textId="77777777" w:rsidR="00692527" w:rsidRPr="004C1564" w:rsidRDefault="00692527" w:rsidP="00692527">
            <w:pPr>
              <w:rPr>
                <w:rFonts w:eastAsiaTheme="minorHAnsi"/>
                <w:color w:val="000000" w:themeColor="text1"/>
                <w:lang w:eastAsia="ja-JP"/>
              </w:rPr>
            </w:pPr>
            <w:r w:rsidRPr="004C1564">
              <w:rPr>
                <w:rFonts w:eastAsiaTheme="minorHAnsi"/>
                <w:color w:val="000000" w:themeColor="text1"/>
              </w:rPr>
              <w:t xml:space="preserve">          </w:t>
            </w:r>
            <w:r w:rsidRPr="004C1564">
              <w:rPr>
                <w:rFonts w:eastAsiaTheme="minorHAnsi"/>
                <w:color w:val="000000" w:themeColor="text1"/>
                <w:lang w:eastAsia="ja-JP"/>
              </w:rPr>
              <w:t>&lt;/Header&gt;</w:t>
            </w:r>
          </w:p>
          <w:p w14:paraId="1ADB8866" w14:textId="77777777" w:rsidR="00692527" w:rsidRPr="004C1564" w:rsidRDefault="00692527" w:rsidP="00692527">
            <w:pPr>
              <w:rPr>
                <w:rFonts w:eastAsiaTheme="minorHAnsi"/>
                <w:color w:val="000000" w:themeColor="text1"/>
                <w:lang w:eastAsia="ja-JP"/>
              </w:rPr>
            </w:pPr>
            <w:r w:rsidRPr="004C1564">
              <w:rPr>
                <w:rFonts w:eastAsiaTheme="minorHAnsi"/>
                <w:color w:val="000000" w:themeColor="text1"/>
                <w:lang w:eastAsia="ja-JP"/>
              </w:rPr>
              <w:t xml:space="preserve">          &lt;Detail&gt;</w:t>
            </w:r>
          </w:p>
          <w:p w14:paraId="730C7C94"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lang w:eastAsia="ja-JP"/>
              </w:rPr>
              <w:t xml:space="preserve">            &lt;Lang </w:t>
            </w:r>
            <w:proofErr w:type="spellStart"/>
            <w:proofErr w:type="gramStart"/>
            <w:r w:rsidRPr="004C1564">
              <w:rPr>
                <w:rFonts w:eastAsiaTheme="minorHAnsi" w:hint="eastAsia"/>
                <w:color w:val="000000" w:themeColor="text1"/>
                <w:lang w:eastAsia="ja-JP"/>
              </w:rPr>
              <w:t>xml:lang</w:t>
            </w:r>
            <w:proofErr w:type="spellEnd"/>
            <w:proofErr w:type="gramEnd"/>
            <w:r w:rsidRPr="004C1564">
              <w:rPr>
                <w:rFonts w:eastAsiaTheme="minorHAnsi" w:hint="eastAsia"/>
                <w:color w:val="000000" w:themeColor="text1"/>
                <w:lang w:eastAsia="ja-JP"/>
              </w:rPr>
              <w:t>="ja"&gt;</w:t>
            </w:r>
            <w:r w:rsidRPr="004C1564">
              <w:rPr>
                <w:rFonts w:ascii="MS Mincho" w:eastAsia="MS Mincho" w:hAnsi="MS Mincho" w:cs="MS Mincho" w:hint="eastAsia"/>
                <w:color w:val="000000" w:themeColor="text1"/>
                <w:lang w:eastAsia="ja-JP"/>
              </w:rPr>
              <w:t>雌性ラットに</w:t>
            </w:r>
            <w:r w:rsidRPr="004C1564">
              <w:rPr>
                <w:rFonts w:eastAsiaTheme="minorHAnsi" w:hint="eastAsia"/>
                <w:color w:val="000000" w:themeColor="text1"/>
                <w:lang w:eastAsia="ja-JP"/>
              </w:rPr>
              <w:t>&lt;Sup&gt;14&lt;/Sup&gt;C-</w:t>
            </w:r>
            <w:r w:rsidRPr="004C1564">
              <w:rPr>
                <w:rFonts w:ascii="MS Mincho" w:eastAsia="MS Mincho" w:hAnsi="MS Mincho" w:cs="MS Mincho" w:hint="eastAsia"/>
                <w:color w:val="000000" w:themeColor="text1"/>
                <w:lang w:eastAsia="ja-JP"/>
              </w:rPr>
              <w:t>エキセメスタン</w:t>
            </w:r>
            <w:r w:rsidRPr="004C1564">
              <w:rPr>
                <w:rFonts w:eastAsiaTheme="minorHAnsi" w:hint="eastAsia"/>
                <w:color w:val="000000" w:themeColor="text1"/>
                <w:lang w:eastAsia="ja-JP"/>
              </w:rPr>
              <w:t>1mg/kg</w:t>
            </w:r>
            <w:r w:rsidRPr="004C1564">
              <w:rPr>
                <w:rFonts w:ascii="MS Mincho" w:eastAsia="MS Mincho" w:hAnsi="MS Mincho" w:cs="MS Mincho" w:hint="eastAsia"/>
                <w:color w:val="000000" w:themeColor="text1"/>
                <w:lang w:eastAsia="ja-JP"/>
              </w:rPr>
              <w:t>を単回経口投与した後、放射能は組織中に広範囲に分布し、大部分の組織で投与後</w:t>
            </w:r>
            <w:r w:rsidRPr="004C1564">
              <w:rPr>
                <w:rFonts w:eastAsiaTheme="minorHAnsi" w:hint="eastAsia"/>
                <w:color w:val="000000" w:themeColor="text1"/>
                <w:lang w:eastAsia="ja-JP"/>
              </w:rPr>
              <w:t>1</w:t>
            </w:r>
            <w:r w:rsidRPr="004C1564">
              <w:rPr>
                <w:rFonts w:ascii="MS Mincho" w:eastAsia="MS Mincho" w:hAnsi="MS Mincho" w:cs="MS Mincho" w:hint="eastAsia"/>
                <w:color w:val="000000" w:themeColor="text1"/>
                <w:lang w:eastAsia="ja-JP"/>
              </w:rPr>
              <w:t>あるいは</w:t>
            </w:r>
            <w:r w:rsidRPr="004C1564">
              <w:rPr>
                <w:rFonts w:eastAsiaTheme="minorHAnsi" w:hint="eastAsia"/>
                <w:color w:val="000000" w:themeColor="text1"/>
                <w:lang w:eastAsia="ja-JP"/>
              </w:rPr>
              <w:t>6</w:t>
            </w:r>
            <w:r w:rsidRPr="004C1564">
              <w:rPr>
                <w:rFonts w:ascii="MS Mincho" w:eastAsia="MS Mincho" w:hAnsi="MS Mincho" w:cs="MS Mincho" w:hint="eastAsia"/>
                <w:color w:val="000000" w:themeColor="text1"/>
                <w:lang w:eastAsia="ja-JP"/>
              </w:rPr>
              <w:t>時間に最高放射能濃度を示した。肝臓、腎臓及び皮膚を除いた他の組織からの放射能の消失は速やかであった</w:t>
            </w:r>
            <w:r w:rsidRPr="004C1564">
              <w:rPr>
                <w:rFonts w:eastAsiaTheme="minorHAnsi" w:hint="eastAsia"/>
                <w:color w:val="000000" w:themeColor="text1"/>
                <w:lang w:eastAsia="ja-JP"/>
              </w:rPr>
              <w:t>&lt;</w:t>
            </w:r>
            <w:proofErr w:type="spellStart"/>
            <w:r w:rsidRPr="004C1564">
              <w:rPr>
                <w:rFonts w:eastAsiaTheme="minorHAnsi" w:hint="eastAsia"/>
                <w:color w:val="000000" w:themeColor="text1"/>
                <w:lang w:eastAsia="ja-JP"/>
              </w:rPr>
              <w:t>ReferenceBookRef</w:t>
            </w:r>
            <w:proofErr w:type="spellEnd"/>
            <w:r w:rsidRPr="004C1564">
              <w:rPr>
                <w:rFonts w:eastAsiaTheme="minorHAnsi" w:hint="eastAsia"/>
                <w:color w:val="000000" w:themeColor="text1"/>
                <w:lang w:eastAsia="ja-JP"/>
              </w:rPr>
              <w:t xml:space="preserve"> ref="DOC_05" /&gt;</w:t>
            </w:r>
            <w:r w:rsidRPr="004C1564">
              <w:rPr>
                <w:rFonts w:ascii="MS Mincho" w:eastAsia="MS Mincho" w:hAnsi="MS Mincho" w:cs="MS Mincho" w:hint="eastAsia"/>
                <w:color w:val="000000" w:themeColor="text1"/>
                <w:lang w:eastAsia="ja-JP"/>
              </w:rPr>
              <w:t>。</w:t>
            </w:r>
            <w:r w:rsidRPr="004C1564">
              <w:rPr>
                <w:rFonts w:eastAsiaTheme="minorHAnsi" w:hint="eastAsia"/>
                <w:color w:val="000000" w:themeColor="text1"/>
              </w:rPr>
              <w:t>&lt;/Lang&gt;</w:t>
            </w:r>
          </w:p>
          <w:p w14:paraId="41143D91"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&lt;/Detail&gt;</w:t>
            </w:r>
          </w:p>
          <w:p w14:paraId="408AAAA2"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&lt;/Item&gt;</w:t>
            </w:r>
          </w:p>
          <w:p w14:paraId="22C0E338"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 id="HDR_Distribution_2" heading="free"&gt;</w:t>
            </w:r>
          </w:p>
          <w:p w14:paraId="5CD99111"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&lt;Header&gt;</w:t>
            </w:r>
          </w:p>
          <w:p w14:paraId="219F1C15"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rPr>
              <w:t xml:space="preserve">            &lt;Lang </w:t>
            </w:r>
            <w:proofErr w:type="spellStart"/>
            <w:proofErr w:type="gramStart"/>
            <w:r w:rsidRPr="004C1564">
              <w:rPr>
                <w:rFonts w:eastAsiaTheme="minorHAnsi" w:hint="eastAsia"/>
                <w:color w:val="000000" w:themeColor="text1"/>
              </w:rPr>
              <w:t>xml:lang</w:t>
            </w:r>
            <w:proofErr w:type="spellEnd"/>
            <w:proofErr w:type="gramEnd"/>
            <w:r w:rsidRPr="004C1564">
              <w:rPr>
                <w:rFonts w:eastAsiaTheme="minorHAnsi" w:hint="eastAsia"/>
                <w:color w:val="000000" w:themeColor="text1"/>
              </w:rPr>
              <w:t>="ja"&gt;</w:t>
            </w:r>
            <w:proofErr w:type="spellStart"/>
            <w:r w:rsidRPr="004C1564">
              <w:rPr>
                <w:rFonts w:ascii="MS Mincho" w:eastAsia="MS Mincho" w:hAnsi="MS Mincho" w:cs="MS Mincho" w:hint="eastAsia"/>
                <w:color w:val="000000" w:themeColor="text1"/>
              </w:rPr>
              <w:t>胎児・胎盤移行性</w:t>
            </w:r>
            <w:proofErr w:type="spellEnd"/>
            <w:r w:rsidRPr="004C1564">
              <w:rPr>
                <w:rFonts w:eastAsiaTheme="minorHAnsi" w:hint="eastAsia"/>
                <w:color w:val="000000" w:themeColor="text1"/>
              </w:rPr>
              <w:t>&lt;/Lang&gt;</w:t>
            </w:r>
          </w:p>
          <w:p w14:paraId="70052279"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&lt;/Header&gt;</w:t>
            </w:r>
          </w:p>
          <w:p w14:paraId="10087BCA"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&lt;Detail&gt;</w:t>
            </w:r>
          </w:p>
          <w:p w14:paraId="3081A35D"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rPr>
              <w:t xml:space="preserve">            &lt;Lang </w:t>
            </w:r>
            <w:proofErr w:type="gramStart"/>
            <w:r w:rsidRPr="004C1564">
              <w:rPr>
                <w:rFonts w:eastAsiaTheme="minorHAnsi" w:hint="eastAsia"/>
                <w:color w:val="000000" w:themeColor="text1"/>
              </w:rPr>
              <w:t>xml:lang</w:t>
            </w:r>
            <w:proofErr w:type="gramEnd"/>
            <w:r w:rsidRPr="004C1564">
              <w:rPr>
                <w:rFonts w:eastAsiaTheme="minorHAnsi" w:hint="eastAsia"/>
                <w:color w:val="000000" w:themeColor="text1"/>
              </w:rPr>
              <w:t>="ja"&gt;</w:t>
            </w:r>
            <w:r w:rsidRPr="004C1564">
              <w:rPr>
                <w:rFonts w:ascii="MS Mincho" w:eastAsia="MS Mincho" w:hAnsi="MS Mincho" w:cs="MS Mincho" w:hint="eastAsia"/>
                <w:color w:val="000000" w:themeColor="text1"/>
              </w:rPr>
              <w:t>妊娠ラットに</w:t>
            </w:r>
            <w:r w:rsidRPr="004C1564">
              <w:rPr>
                <w:rFonts w:eastAsiaTheme="minorHAnsi" w:hint="eastAsia"/>
                <w:color w:val="000000" w:themeColor="text1"/>
              </w:rPr>
              <w:t>&lt;Sup&gt;14&lt;/Sup&gt;C-</w:t>
            </w:r>
            <w:r w:rsidRPr="004C1564">
              <w:rPr>
                <w:rFonts w:ascii="MS Mincho" w:eastAsia="MS Mincho" w:hAnsi="MS Mincho" w:cs="MS Mincho" w:hint="eastAsia"/>
                <w:color w:val="000000" w:themeColor="text1"/>
              </w:rPr>
              <w:t>エキセメスタンを経口投与した後の放射能は、胎盤を通過し胎児に分布した</w:t>
            </w:r>
            <w:r w:rsidRPr="004C1564">
              <w:rPr>
                <w:rFonts w:eastAsiaTheme="minorHAnsi" w:hint="eastAsia"/>
                <w:color w:val="000000" w:themeColor="text1"/>
              </w:rPr>
              <w:t>&lt;ReferenceBookRef ref="DOC_05" /&gt;</w:t>
            </w:r>
            <w:r w:rsidRPr="004C1564">
              <w:rPr>
                <w:rFonts w:ascii="MS Mincho" w:eastAsia="MS Mincho" w:hAnsi="MS Mincho" w:cs="MS Mincho" w:hint="eastAsia"/>
                <w:color w:val="000000" w:themeColor="text1"/>
              </w:rPr>
              <w:t>。</w:t>
            </w:r>
            <w:r w:rsidRPr="004C1564">
              <w:rPr>
                <w:rFonts w:eastAsiaTheme="minorHAnsi" w:hint="eastAsia"/>
                <w:color w:val="000000" w:themeColor="text1"/>
              </w:rPr>
              <w:t>&lt;/Lang&gt;</w:t>
            </w:r>
          </w:p>
          <w:p w14:paraId="7864FC5A"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&lt;/Detail&gt;</w:t>
            </w:r>
          </w:p>
          <w:p w14:paraId="5531F32B"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&lt;/Item&gt;</w:t>
            </w:r>
          </w:p>
          <w:p w14:paraId="784A96CE"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 id="HDR_Distribution_3" heading="free"&gt;</w:t>
            </w:r>
          </w:p>
          <w:p w14:paraId="60884309"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&lt;Header&gt;</w:t>
            </w:r>
          </w:p>
          <w:p w14:paraId="6680A72E"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rPr>
              <w:t xml:space="preserve">            &lt;Lang </w:t>
            </w:r>
            <w:proofErr w:type="spellStart"/>
            <w:proofErr w:type="gramStart"/>
            <w:r w:rsidRPr="004C1564">
              <w:rPr>
                <w:rFonts w:eastAsiaTheme="minorHAnsi" w:hint="eastAsia"/>
                <w:color w:val="000000" w:themeColor="text1"/>
              </w:rPr>
              <w:t>xml:lang</w:t>
            </w:r>
            <w:proofErr w:type="spellEnd"/>
            <w:proofErr w:type="gramEnd"/>
            <w:r w:rsidRPr="004C1564">
              <w:rPr>
                <w:rFonts w:eastAsiaTheme="minorHAnsi" w:hint="eastAsia"/>
                <w:color w:val="000000" w:themeColor="text1"/>
              </w:rPr>
              <w:t>="ja"&gt;</w:t>
            </w:r>
            <w:proofErr w:type="spellStart"/>
            <w:r w:rsidRPr="004C1564">
              <w:rPr>
                <w:rFonts w:ascii="MS Mincho" w:eastAsia="MS Mincho" w:hAnsi="MS Mincho" w:cs="MS Mincho" w:hint="eastAsia"/>
                <w:color w:val="000000" w:themeColor="text1"/>
              </w:rPr>
              <w:t>蛋白結合率</w:t>
            </w:r>
            <w:proofErr w:type="spellEnd"/>
            <w:r w:rsidRPr="004C1564">
              <w:rPr>
                <w:rFonts w:eastAsiaTheme="minorHAnsi" w:hint="eastAsia"/>
                <w:color w:val="000000" w:themeColor="text1"/>
              </w:rPr>
              <w:t>&lt;/Lang&gt;</w:t>
            </w:r>
          </w:p>
          <w:p w14:paraId="709A73AA"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&lt;/Header&gt;</w:t>
            </w:r>
          </w:p>
          <w:p w14:paraId="7054266F"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&lt;Detail&gt;</w:t>
            </w:r>
          </w:p>
          <w:p w14:paraId="67535CE5" w14:textId="77777777" w:rsidR="00692527" w:rsidRPr="004C1564" w:rsidRDefault="00692527" w:rsidP="00692527">
            <w:pPr>
              <w:rPr>
                <w:rFonts w:eastAsiaTheme="minorHAnsi"/>
                <w:color w:val="000000" w:themeColor="text1"/>
              </w:rPr>
            </w:pPr>
            <w:r w:rsidRPr="004C1564">
              <w:rPr>
                <w:rFonts w:eastAsiaTheme="minorHAnsi" w:hint="eastAsia"/>
                <w:color w:val="000000" w:themeColor="text1"/>
              </w:rPr>
              <w:t xml:space="preserve">            &lt;Lang </w:t>
            </w:r>
            <w:proofErr w:type="spellStart"/>
            <w:proofErr w:type="gramStart"/>
            <w:r w:rsidRPr="004C1564">
              <w:rPr>
                <w:rFonts w:eastAsiaTheme="minorHAnsi" w:hint="eastAsia"/>
                <w:color w:val="000000" w:themeColor="text1"/>
              </w:rPr>
              <w:t>xml:lang</w:t>
            </w:r>
            <w:proofErr w:type="spellEnd"/>
            <w:proofErr w:type="gramEnd"/>
            <w:r w:rsidRPr="004C1564">
              <w:rPr>
                <w:rFonts w:eastAsiaTheme="minorHAnsi" w:hint="eastAsia"/>
                <w:color w:val="000000" w:themeColor="text1"/>
              </w:rPr>
              <w:t>="ja"&gt;</w:t>
            </w:r>
            <w:proofErr w:type="spellStart"/>
            <w:r w:rsidRPr="004C1564">
              <w:rPr>
                <w:rFonts w:ascii="MS Mincho" w:eastAsia="MS Mincho" w:hAnsi="MS Mincho" w:cs="MS Mincho" w:hint="eastAsia"/>
                <w:color w:val="000000" w:themeColor="text1"/>
              </w:rPr>
              <w:t>健康成人女性の血漿を用いた</w:t>
            </w:r>
            <w:proofErr w:type="spellEnd"/>
            <w:r w:rsidRPr="004C1564">
              <w:rPr>
                <w:rFonts w:eastAsiaTheme="minorHAnsi" w:hint="eastAsia"/>
                <w:color w:val="000000" w:themeColor="text1"/>
              </w:rPr>
              <w:t>&lt;Italic&gt;in vitro&lt;/Italic&gt;</w:t>
            </w:r>
            <w:r w:rsidRPr="004C1564">
              <w:rPr>
                <w:rFonts w:ascii="MS Mincho" w:eastAsia="MS Mincho" w:hAnsi="MS Mincho" w:cs="MS Mincho" w:hint="eastAsia"/>
                <w:color w:val="000000" w:themeColor="text1"/>
              </w:rPr>
              <w:t>におけるエキセメスタンの蛋白結合率は約</w:t>
            </w:r>
            <w:r w:rsidRPr="004C1564">
              <w:rPr>
                <w:rFonts w:eastAsiaTheme="minorHAnsi" w:hint="eastAsia"/>
                <w:color w:val="000000" w:themeColor="text1"/>
              </w:rPr>
              <w:t>96%</w:t>
            </w:r>
            <w:r w:rsidRPr="004C1564">
              <w:rPr>
                <w:rFonts w:ascii="MS Mincho" w:eastAsia="MS Mincho" w:hAnsi="MS Mincho" w:cs="MS Mincho" w:hint="eastAsia"/>
                <w:color w:val="000000" w:themeColor="text1"/>
              </w:rPr>
              <w:t>であった。結合蛋白質はヒト血清アルブミン及び</w:t>
            </w:r>
            <w:r w:rsidRPr="004C1564">
              <w:rPr>
                <w:rFonts w:ascii="Aptos" w:eastAsiaTheme="minorHAnsi" w:hAnsi="Aptos" w:cs="Aptos"/>
                <w:color w:val="000000" w:themeColor="text1"/>
              </w:rPr>
              <w:t>α</w:t>
            </w:r>
            <w:r w:rsidRPr="004C1564">
              <w:rPr>
                <w:rFonts w:eastAsiaTheme="minorHAnsi" w:hint="eastAsia"/>
                <w:color w:val="000000" w:themeColor="text1"/>
              </w:rPr>
              <w:t>&lt;Sub&gt;1&lt;/Sub&gt;-</w:t>
            </w:r>
            <w:r w:rsidRPr="004C1564">
              <w:rPr>
                <w:rFonts w:ascii="MS Mincho" w:eastAsia="MS Mincho" w:hAnsi="MS Mincho" w:cs="MS Mincho" w:hint="eastAsia"/>
                <w:color w:val="000000" w:themeColor="text1"/>
              </w:rPr>
              <w:t>酸性糖蛋白質と考えられた</w:t>
            </w:r>
            <w:r w:rsidRPr="004C1564">
              <w:rPr>
                <w:rFonts w:eastAsiaTheme="minorHAnsi" w:hint="eastAsia"/>
                <w:color w:val="000000" w:themeColor="text1"/>
              </w:rPr>
              <w:t>&lt;ReferenceBookRef ref="DOC_06" /&gt;</w:t>
            </w:r>
            <w:r w:rsidRPr="004C1564">
              <w:rPr>
                <w:rFonts w:ascii="MS Mincho" w:eastAsia="MS Mincho" w:hAnsi="MS Mincho" w:cs="MS Mincho" w:hint="eastAsia"/>
                <w:color w:val="000000" w:themeColor="text1"/>
              </w:rPr>
              <w:t>。</w:t>
            </w:r>
            <w:r w:rsidRPr="004C1564">
              <w:rPr>
                <w:rFonts w:eastAsiaTheme="minorHAnsi" w:hint="eastAsia"/>
                <w:color w:val="000000" w:themeColor="text1"/>
              </w:rPr>
              <w:t>&lt;/Lang&gt;</w:t>
            </w:r>
          </w:p>
          <w:p w14:paraId="041F9EAD"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&lt;/Detail&gt;</w:t>
            </w:r>
          </w:p>
          <w:p w14:paraId="4C171263"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&lt;/Item&gt;</w:t>
            </w:r>
          </w:p>
          <w:p w14:paraId="2C293B01" w14:textId="77777777" w:rsidR="00692527" w:rsidRPr="004C1564" w:rsidRDefault="00692527" w:rsidP="00692527">
            <w:pPr>
              <w:rPr>
                <w:rFonts w:eastAsiaTheme="minorHAnsi"/>
                <w:color w:val="000000" w:themeColor="text1"/>
              </w:rPr>
            </w:pPr>
            <w:r w:rsidRPr="004C1564">
              <w:rPr>
                <w:rFonts w:eastAsiaTheme="minorHAnsi"/>
                <w:color w:val="000000" w:themeColor="text1"/>
              </w:rPr>
              <w:t xml:space="preserve">      &lt;/</w:t>
            </w:r>
            <w:proofErr w:type="spellStart"/>
            <w:r w:rsidRPr="004C1564">
              <w:rPr>
                <w:rFonts w:eastAsiaTheme="minorHAnsi"/>
                <w:color w:val="000000" w:themeColor="text1"/>
              </w:rPr>
              <w:t>OrderedList</w:t>
            </w:r>
            <w:proofErr w:type="spellEnd"/>
            <w:r w:rsidRPr="004C1564">
              <w:rPr>
                <w:rFonts w:eastAsiaTheme="minorHAnsi"/>
                <w:color w:val="000000" w:themeColor="text1"/>
              </w:rPr>
              <w:t>&gt;</w:t>
            </w:r>
          </w:p>
          <w:p w14:paraId="45192EB9" w14:textId="77777777" w:rsidR="00692527" w:rsidRDefault="00692527" w:rsidP="00692527">
            <w:pPr>
              <w:rPr>
                <w:rFonts w:eastAsiaTheme="minorEastAsia"/>
                <w:color w:val="000000" w:themeColor="text1"/>
                <w:lang w:eastAsia="ja-JP"/>
              </w:rPr>
            </w:pPr>
            <w:r w:rsidRPr="004C1564">
              <w:rPr>
                <w:rFonts w:eastAsiaTheme="minorHAnsi"/>
                <w:color w:val="000000" w:themeColor="text1"/>
              </w:rPr>
              <w:t xml:space="preserve">    &lt;/Distribution&gt;</w:t>
            </w:r>
          </w:p>
          <w:p w14:paraId="37E288FC" w14:textId="7777777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8C0EB4" w14:textId="77777777" w:rsidR="00692527" w:rsidRPr="00B20994" w:rsidRDefault="00692527" w:rsidP="00692527">
            <w:pPr>
              <w:rPr>
                <w:rFonts w:eastAsiaTheme="minorHAnsi"/>
                <w:color w:val="000000" w:themeColor="text1"/>
              </w:rPr>
            </w:pPr>
          </w:p>
        </w:tc>
      </w:tr>
      <w:tr w:rsidR="00692527" w:rsidRPr="000D1C20" w14:paraId="01624CE5" w14:textId="292C092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9879C9" w14:textId="5F17C592" w:rsidR="00692527" w:rsidRPr="00B20994" w:rsidRDefault="00692527" w:rsidP="00692527">
            <w:pPr>
              <w:rPr>
                <w:color w:val="000000" w:themeColor="text1"/>
              </w:rPr>
            </w:pPr>
            <w:r w:rsidRPr="00B20994">
              <w:rPr>
                <w:color w:val="000000" w:themeColor="text1"/>
              </w:rPr>
              <w:t>16.4</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6C44C" w14:textId="77777777" w:rsidR="00692527" w:rsidRPr="00B20994" w:rsidRDefault="00692527" w:rsidP="00692527">
            <w:pPr>
              <w:rPr>
                <w:color w:val="000000" w:themeColor="text1"/>
              </w:rPr>
            </w:pPr>
            <w:proofErr w:type="spellStart"/>
            <w:r w:rsidRPr="00B20994">
              <w:rPr>
                <w:rFonts w:eastAsia="MS Gothic" w:cs="MS Gothic"/>
                <w:color w:val="000000" w:themeColor="text1"/>
              </w:rPr>
              <w:t>代謝</w:t>
            </w:r>
            <w:proofErr w:type="spellEnd"/>
            <w:r w:rsidRPr="00B20994">
              <w:rPr>
                <w:color w:val="000000" w:themeColor="text1"/>
              </w:rPr>
              <w:t xml:space="preserve"> (Metabolism)</w:t>
            </w:r>
          </w:p>
          <w:p w14:paraId="5D850649"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FFFF50" w14:textId="024AC79C"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lastRenderedPageBreak/>
              <w:t>Aromasin</w:t>
            </w:r>
            <w:proofErr w:type="spellEnd"/>
          </w:p>
          <w:p w14:paraId="789D8869" w14:textId="77777777" w:rsidR="00692527" w:rsidRPr="006A69CB" w:rsidRDefault="00692527" w:rsidP="00692527">
            <w:pPr>
              <w:rPr>
                <w:rFonts w:eastAsiaTheme="minorEastAsia"/>
                <w:color w:val="000000" w:themeColor="text1"/>
                <w:lang w:eastAsia="ja-JP"/>
              </w:rPr>
            </w:pPr>
            <w:proofErr w:type="gramStart"/>
            <w:r w:rsidRPr="006A69CB">
              <w:rPr>
                <w:rFonts w:eastAsiaTheme="minorEastAsia" w:hint="eastAsia"/>
                <w:color w:val="000000" w:themeColor="text1"/>
                <w:lang w:eastAsia="ja-JP"/>
              </w:rPr>
              <w:lastRenderedPageBreak/>
              <w:t>&lt;!--</w:t>
            </w:r>
            <w:proofErr w:type="gramEnd"/>
            <w:r w:rsidRPr="006A69CB">
              <w:rPr>
                <w:rFonts w:eastAsiaTheme="minorEastAsia" w:hint="eastAsia"/>
                <w:color w:val="000000" w:themeColor="text1"/>
                <w:lang w:eastAsia="ja-JP"/>
              </w:rPr>
              <w:t>１６</w:t>
            </w:r>
            <w:r w:rsidRPr="006A69CB">
              <w:rPr>
                <w:rFonts w:eastAsiaTheme="minorEastAsia" w:hint="eastAsia"/>
                <w:color w:val="000000" w:themeColor="text1"/>
                <w:lang w:eastAsia="ja-JP"/>
              </w:rPr>
              <w:t>.</w:t>
            </w:r>
            <w:r w:rsidRPr="006A69CB">
              <w:rPr>
                <w:rFonts w:eastAsiaTheme="minorEastAsia" w:hint="eastAsia"/>
                <w:color w:val="000000" w:themeColor="text1"/>
                <w:lang w:eastAsia="ja-JP"/>
              </w:rPr>
              <w:t>４</w:t>
            </w:r>
            <w:r w:rsidRPr="006A69CB">
              <w:rPr>
                <w:rFonts w:eastAsiaTheme="minorEastAsia" w:hint="eastAsia"/>
                <w:color w:val="000000" w:themeColor="text1"/>
                <w:lang w:eastAsia="ja-JP"/>
              </w:rPr>
              <w:t xml:space="preserve"> </w:t>
            </w:r>
            <w:r w:rsidRPr="006A69CB">
              <w:rPr>
                <w:rFonts w:eastAsiaTheme="minorEastAsia" w:hint="eastAsia"/>
                <w:color w:val="000000" w:themeColor="text1"/>
                <w:lang w:eastAsia="ja-JP"/>
              </w:rPr>
              <w:t>代謝</w:t>
            </w:r>
            <w:r w:rsidRPr="006A69CB">
              <w:rPr>
                <w:rFonts w:eastAsiaTheme="minorEastAsia" w:hint="eastAsia"/>
                <w:color w:val="000000" w:themeColor="text1"/>
                <w:lang w:eastAsia="ja-JP"/>
              </w:rPr>
              <w:t>--&gt;</w:t>
            </w:r>
          </w:p>
          <w:p w14:paraId="4E870D32" w14:textId="77777777" w:rsidR="00692527" w:rsidRPr="006A69CB" w:rsidRDefault="00692527" w:rsidP="00692527">
            <w:pPr>
              <w:rPr>
                <w:rFonts w:eastAsiaTheme="minorEastAsia"/>
                <w:color w:val="000000" w:themeColor="text1"/>
                <w:lang w:eastAsia="ja-JP"/>
              </w:rPr>
            </w:pPr>
            <w:r w:rsidRPr="006A69CB">
              <w:rPr>
                <w:rFonts w:eastAsiaTheme="minorEastAsia"/>
                <w:color w:val="000000" w:themeColor="text1"/>
                <w:lang w:eastAsia="ja-JP"/>
              </w:rPr>
              <w:t xml:space="preserve">    &lt;Metabolism id="</w:t>
            </w:r>
            <w:proofErr w:type="spellStart"/>
            <w:r w:rsidRPr="006A69CB">
              <w:rPr>
                <w:rFonts w:eastAsiaTheme="minorEastAsia"/>
                <w:color w:val="000000" w:themeColor="text1"/>
                <w:lang w:eastAsia="ja-JP"/>
              </w:rPr>
              <w:t>HDR_Metabolism</w:t>
            </w:r>
            <w:proofErr w:type="spellEnd"/>
            <w:r w:rsidRPr="006A69CB">
              <w:rPr>
                <w:rFonts w:eastAsiaTheme="minorEastAsia"/>
                <w:color w:val="000000" w:themeColor="text1"/>
                <w:lang w:eastAsia="ja-JP"/>
              </w:rPr>
              <w:t>" heading="fixing"&gt;</w:t>
            </w:r>
          </w:p>
          <w:p w14:paraId="2E12041E" w14:textId="77777777" w:rsidR="00692527" w:rsidRPr="006A69CB" w:rsidRDefault="00692527" w:rsidP="00692527">
            <w:pPr>
              <w:rPr>
                <w:rFonts w:eastAsiaTheme="minorEastAsia"/>
                <w:color w:val="000000" w:themeColor="text1"/>
                <w:lang w:eastAsia="ja-JP"/>
              </w:rPr>
            </w:pPr>
            <w:r w:rsidRPr="006A69CB">
              <w:rPr>
                <w:rFonts w:eastAsiaTheme="minorEastAsia"/>
                <w:color w:val="000000" w:themeColor="text1"/>
                <w:lang w:eastAsia="ja-JP"/>
              </w:rPr>
              <w:t xml:space="preserve">      &lt;Detail&gt;</w:t>
            </w:r>
          </w:p>
          <w:p w14:paraId="0434BB48" w14:textId="77777777" w:rsidR="00692527" w:rsidRPr="006A69CB" w:rsidRDefault="00692527" w:rsidP="00692527">
            <w:pPr>
              <w:rPr>
                <w:rFonts w:eastAsiaTheme="minorEastAsia"/>
                <w:color w:val="000000" w:themeColor="text1"/>
                <w:lang w:eastAsia="ja-JP"/>
              </w:rPr>
            </w:pPr>
            <w:r w:rsidRPr="006A69CB">
              <w:rPr>
                <w:rFonts w:eastAsiaTheme="minorEastAsia" w:hint="eastAsia"/>
                <w:color w:val="000000" w:themeColor="text1"/>
                <w:lang w:eastAsia="ja-JP"/>
              </w:rPr>
              <w:t xml:space="preserve">        &lt;Lang </w:t>
            </w:r>
            <w:proofErr w:type="spellStart"/>
            <w:proofErr w:type="gramStart"/>
            <w:r w:rsidRPr="006A69CB">
              <w:rPr>
                <w:rFonts w:eastAsiaTheme="minorEastAsia" w:hint="eastAsia"/>
                <w:color w:val="000000" w:themeColor="text1"/>
                <w:lang w:eastAsia="ja-JP"/>
              </w:rPr>
              <w:t>xml:lang</w:t>
            </w:r>
            <w:proofErr w:type="spellEnd"/>
            <w:proofErr w:type="gramEnd"/>
            <w:r w:rsidRPr="006A69CB">
              <w:rPr>
                <w:rFonts w:eastAsiaTheme="minorEastAsia" w:hint="eastAsia"/>
                <w:color w:val="000000" w:themeColor="text1"/>
                <w:lang w:eastAsia="ja-JP"/>
              </w:rPr>
              <w:t>="ja"&gt;</w:t>
            </w:r>
            <w:r w:rsidRPr="006A69CB">
              <w:rPr>
                <w:rFonts w:eastAsiaTheme="minorEastAsia" w:hint="eastAsia"/>
                <w:color w:val="000000" w:themeColor="text1"/>
                <w:lang w:eastAsia="ja-JP"/>
              </w:rPr>
              <w:t>本剤の主要代謝経路は</w:t>
            </w:r>
            <w:r w:rsidRPr="006A69CB">
              <w:rPr>
                <w:rFonts w:eastAsiaTheme="minorEastAsia" w:hint="eastAsia"/>
                <w:color w:val="000000" w:themeColor="text1"/>
                <w:lang w:eastAsia="ja-JP"/>
              </w:rPr>
              <w:t>CYP3A4</w:t>
            </w:r>
            <w:r w:rsidRPr="006A69CB">
              <w:rPr>
                <w:rFonts w:eastAsiaTheme="minorEastAsia" w:hint="eastAsia"/>
                <w:color w:val="000000" w:themeColor="text1"/>
                <w:lang w:eastAsia="ja-JP"/>
              </w:rPr>
              <w:t>による</w:t>
            </w:r>
            <w:r w:rsidRPr="006A69CB">
              <w:rPr>
                <w:rFonts w:eastAsiaTheme="minorEastAsia" w:hint="eastAsia"/>
                <w:color w:val="000000" w:themeColor="text1"/>
                <w:lang w:eastAsia="ja-JP"/>
              </w:rPr>
              <w:t>6</w:t>
            </w:r>
            <w:r w:rsidRPr="006A69CB">
              <w:rPr>
                <w:rFonts w:eastAsiaTheme="minorEastAsia" w:hint="eastAsia"/>
                <w:color w:val="000000" w:themeColor="text1"/>
                <w:lang w:eastAsia="ja-JP"/>
              </w:rPr>
              <w:t>位のメチレン基の酸化もしくはアルド</w:t>
            </w:r>
            <w:r w:rsidRPr="006A69CB">
              <w:rPr>
                <w:rFonts w:eastAsiaTheme="minorEastAsia" w:hint="eastAsia"/>
                <w:color w:val="000000" w:themeColor="text1"/>
                <w:lang w:eastAsia="ja-JP"/>
              </w:rPr>
              <w:t>-</w:t>
            </w:r>
            <w:r w:rsidRPr="006A69CB">
              <w:rPr>
                <w:rFonts w:eastAsiaTheme="minorEastAsia" w:hint="eastAsia"/>
                <w:color w:val="000000" w:themeColor="text1"/>
                <w:lang w:eastAsia="ja-JP"/>
              </w:rPr>
              <w:t>ケト還元酵素による</w:t>
            </w:r>
            <w:r w:rsidRPr="006A69CB">
              <w:rPr>
                <w:rFonts w:eastAsiaTheme="minorEastAsia" w:hint="eastAsia"/>
                <w:color w:val="000000" w:themeColor="text1"/>
                <w:lang w:eastAsia="ja-JP"/>
              </w:rPr>
              <w:t>17</w:t>
            </w:r>
            <w:r w:rsidRPr="006A69CB">
              <w:rPr>
                <w:rFonts w:eastAsiaTheme="minorEastAsia" w:hint="eastAsia"/>
                <w:color w:val="000000" w:themeColor="text1"/>
                <w:lang w:eastAsia="ja-JP"/>
              </w:rPr>
              <w:t>位のオキソの還元であり、その後加水分解又は抱合反応により代謝される。</w:t>
            </w:r>
            <w:r w:rsidRPr="006A69CB">
              <w:rPr>
                <w:rFonts w:eastAsiaTheme="minorEastAsia" w:hint="eastAsia"/>
                <w:color w:val="000000" w:themeColor="text1"/>
                <w:lang w:eastAsia="ja-JP"/>
              </w:rPr>
              <w:t>&lt;?enter?&gt;CYP3A4</w:t>
            </w:r>
            <w:r w:rsidRPr="006A69CB">
              <w:rPr>
                <w:rFonts w:eastAsiaTheme="minorEastAsia" w:hint="eastAsia"/>
                <w:color w:val="000000" w:themeColor="text1"/>
                <w:lang w:eastAsia="ja-JP"/>
              </w:rPr>
              <w:t>阻害剤であるケトコナゾール（経口剤は国内未承認）との併用投与（欧米人閉経後健康女性対象）において、エキセメスタンの薬物動態に影響は認められず、</w:t>
            </w:r>
            <w:r w:rsidRPr="006A69CB">
              <w:rPr>
                <w:rFonts w:eastAsiaTheme="minorEastAsia" w:hint="eastAsia"/>
                <w:color w:val="000000" w:themeColor="text1"/>
                <w:lang w:eastAsia="ja-JP"/>
              </w:rPr>
              <w:t>CYP3A</w:t>
            </w:r>
            <w:r w:rsidRPr="006A69CB">
              <w:rPr>
                <w:rFonts w:eastAsiaTheme="minorEastAsia" w:hint="eastAsia"/>
                <w:color w:val="000000" w:themeColor="text1"/>
                <w:lang w:eastAsia="ja-JP"/>
              </w:rPr>
              <w:t>誘導剤であるリファンピシンとの併用投与（欧米人閉経後健康女性対象）において、エキセメスタンの</w:t>
            </w:r>
            <w:r w:rsidRPr="006A69CB">
              <w:rPr>
                <w:rFonts w:eastAsiaTheme="minorEastAsia" w:hint="eastAsia"/>
                <w:color w:val="000000" w:themeColor="text1"/>
                <w:lang w:eastAsia="ja-JP"/>
              </w:rPr>
              <w:t>C&lt;Sub&gt;max&lt;/Sub&gt;</w:t>
            </w:r>
            <w:r w:rsidRPr="006A69CB">
              <w:rPr>
                <w:rFonts w:eastAsiaTheme="minorEastAsia" w:hint="eastAsia"/>
                <w:color w:val="000000" w:themeColor="text1"/>
                <w:lang w:eastAsia="ja-JP"/>
              </w:rPr>
              <w:t>及び</w:t>
            </w:r>
            <w:r w:rsidRPr="006A69CB">
              <w:rPr>
                <w:rFonts w:eastAsiaTheme="minorEastAsia" w:hint="eastAsia"/>
                <w:color w:val="000000" w:themeColor="text1"/>
                <w:lang w:eastAsia="ja-JP"/>
              </w:rPr>
              <w:t>AUC</w:t>
            </w:r>
            <w:r w:rsidRPr="006A69CB">
              <w:rPr>
                <w:rFonts w:eastAsiaTheme="minorEastAsia" w:hint="eastAsia"/>
                <w:color w:val="000000" w:themeColor="text1"/>
                <w:lang w:eastAsia="ja-JP"/>
              </w:rPr>
              <w:t>は有意に低下したが、血漿中エストロゲン（エストロンスルフェート）濃度の低下率には変動は認められなかった</w:t>
            </w:r>
            <w:r w:rsidRPr="006A69CB">
              <w:rPr>
                <w:rFonts w:eastAsiaTheme="minorEastAsia" w:hint="eastAsia"/>
                <w:color w:val="000000" w:themeColor="text1"/>
                <w:lang w:eastAsia="ja-JP"/>
              </w:rPr>
              <w:t>&lt;</w:t>
            </w:r>
            <w:proofErr w:type="spellStart"/>
            <w:r w:rsidRPr="006A69CB">
              <w:rPr>
                <w:rFonts w:eastAsiaTheme="minorEastAsia" w:hint="eastAsia"/>
                <w:color w:val="000000" w:themeColor="text1"/>
                <w:lang w:eastAsia="ja-JP"/>
              </w:rPr>
              <w:t>ReferenceBookRef</w:t>
            </w:r>
            <w:proofErr w:type="spellEnd"/>
            <w:r w:rsidRPr="006A69CB">
              <w:rPr>
                <w:rFonts w:eastAsiaTheme="minorEastAsia" w:hint="eastAsia"/>
                <w:color w:val="000000" w:themeColor="text1"/>
                <w:lang w:eastAsia="ja-JP"/>
              </w:rPr>
              <w:t xml:space="preserve"> ref="DOC_07" /&gt;</w:t>
            </w:r>
            <w:r w:rsidRPr="006A69CB">
              <w:rPr>
                <w:rFonts w:eastAsiaTheme="minorEastAsia" w:hint="eastAsia"/>
                <w:color w:val="000000" w:themeColor="text1"/>
                <w:lang w:eastAsia="ja-JP"/>
              </w:rPr>
              <w:t>。</w:t>
            </w:r>
            <w:r w:rsidRPr="006A69CB">
              <w:rPr>
                <w:rFonts w:eastAsiaTheme="minorEastAsia" w:hint="eastAsia"/>
                <w:color w:val="000000" w:themeColor="text1"/>
                <w:lang w:eastAsia="ja-JP"/>
              </w:rPr>
              <w:t>&lt;/Lang&gt;</w:t>
            </w:r>
          </w:p>
          <w:p w14:paraId="76017E76" w14:textId="77777777" w:rsidR="00692527" w:rsidRPr="006A69CB" w:rsidRDefault="00692527" w:rsidP="00692527">
            <w:pPr>
              <w:rPr>
                <w:rFonts w:eastAsiaTheme="minorEastAsia"/>
                <w:color w:val="000000" w:themeColor="text1"/>
                <w:lang w:eastAsia="ja-JP"/>
              </w:rPr>
            </w:pPr>
            <w:r w:rsidRPr="006A69CB">
              <w:rPr>
                <w:rFonts w:eastAsiaTheme="minorEastAsia"/>
                <w:color w:val="000000" w:themeColor="text1"/>
                <w:lang w:eastAsia="ja-JP"/>
              </w:rPr>
              <w:t xml:space="preserve">      &lt;/Detail&gt;</w:t>
            </w:r>
          </w:p>
          <w:p w14:paraId="5FFA8F12" w14:textId="325D75BF" w:rsidR="00692527" w:rsidRPr="006A69CB" w:rsidRDefault="00692527" w:rsidP="00692527">
            <w:pPr>
              <w:rPr>
                <w:rFonts w:eastAsiaTheme="minorEastAsia"/>
                <w:color w:val="000000" w:themeColor="text1"/>
                <w:lang w:eastAsia="ja-JP"/>
              </w:rPr>
            </w:pPr>
            <w:r w:rsidRPr="006A69CB">
              <w:rPr>
                <w:rFonts w:eastAsiaTheme="minorEastAsia"/>
                <w:color w:val="000000" w:themeColor="text1"/>
                <w:lang w:eastAsia="ja-JP"/>
              </w:rPr>
              <w:t xml:space="preserve">    &lt;/Metabolism&gt;</w:t>
            </w:r>
          </w:p>
          <w:p w14:paraId="534EF882"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66EF90" w14:textId="77777777" w:rsidR="00692527" w:rsidRPr="00B20994" w:rsidRDefault="00692527" w:rsidP="00692527">
            <w:pPr>
              <w:rPr>
                <w:rFonts w:eastAsiaTheme="minorHAnsi"/>
                <w:color w:val="000000" w:themeColor="text1"/>
              </w:rPr>
            </w:pPr>
          </w:p>
        </w:tc>
      </w:tr>
      <w:tr w:rsidR="00692527" w:rsidRPr="000D1C20" w14:paraId="2D655915" w14:textId="70B715B6"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C95CE" w14:textId="1A5D40AA" w:rsidR="00692527" w:rsidRPr="00B20994" w:rsidRDefault="00692527" w:rsidP="00692527">
            <w:pPr>
              <w:rPr>
                <w:color w:val="000000" w:themeColor="text1"/>
              </w:rPr>
            </w:pPr>
            <w:r w:rsidRPr="00B20994">
              <w:rPr>
                <w:color w:val="000000" w:themeColor="text1"/>
              </w:rPr>
              <w:t>16.5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4B5408" w14:textId="77777777" w:rsidR="00692527" w:rsidRPr="00B20994" w:rsidRDefault="00692527" w:rsidP="00692527">
            <w:pPr>
              <w:rPr>
                <w:color w:val="000000" w:themeColor="text1"/>
              </w:rPr>
            </w:pPr>
            <w:proofErr w:type="spellStart"/>
            <w:r w:rsidRPr="00B20994">
              <w:rPr>
                <w:rFonts w:eastAsia="MS Gothic" w:cs="MS Gothic"/>
                <w:color w:val="000000" w:themeColor="text1"/>
              </w:rPr>
              <w:t>排泄</w:t>
            </w:r>
            <w:proofErr w:type="spellEnd"/>
            <w:r w:rsidRPr="00B20994">
              <w:rPr>
                <w:color w:val="000000" w:themeColor="text1"/>
              </w:rPr>
              <w:t xml:space="preserve"> (Excretion)</w:t>
            </w:r>
          </w:p>
          <w:p w14:paraId="507BC48C"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49B5F5" w14:textId="6B423BBD"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054B8900" w14:textId="77777777" w:rsidR="00692527" w:rsidRPr="009A50E3" w:rsidRDefault="00692527" w:rsidP="00692527">
            <w:pPr>
              <w:rPr>
                <w:rFonts w:eastAsiaTheme="minorHAnsi"/>
                <w:color w:val="000000" w:themeColor="text1"/>
              </w:rPr>
            </w:pPr>
            <w:proofErr w:type="gramStart"/>
            <w:r w:rsidRPr="009A50E3">
              <w:rPr>
                <w:rFonts w:eastAsiaTheme="minorHAnsi" w:hint="eastAsia"/>
                <w:color w:val="000000" w:themeColor="text1"/>
              </w:rPr>
              <w:t>&lt;!--</w:t>
            </w:r>
            <w:proofErr w:type="gramEnd"/>
            <w:r w:rsidRPr="009A50E3">
              <w:rPr>
                <w:rFonts w:ascii="MS Mincho" w:eastAsia="MS Mincho" w:hAnsi="MS Mincho" w:cs="MS Mincho" w:hint="eastAsia"/>
                <w:color w:val="000000" w:themeColor="text1"/>
              </w:rPr>
              <w:t>１６</w:t>
            </w:r>
            <w:r w:rsidRPr="009A50E3">
              <w:rPr>
                <w:rFonts w:eastAsiaTheme="minorHAnsi" w:hint="eastAsia"/>
                <w:color w:val="000000" w:themeColor="text1"/>
              </w:rPr>
              <w:t>.</w:t>
            </w:r>
            <w:r w:rsidRPr="009A50E3">
              <w:rPr>
                <w:rFonts w:ascii="MS Mincho" w:eastAsia="MS Mincho" w:hAnsi="MS Mincho" w:cs="MS Mincho" w:hint="eastAsia"/>
                <w:color w:val="000000" w:themeColor="text1"/>
              </w:rPr>
              <w:t>５</w:t>
            </w:r>
            <w:r w:rsidRPr="009A50E3">
              <w:rPr>
                <w:rFonts w:eastAsiaTheme="minorHAnsi" w:hint="eastAsia"/>
                <w:color w:val="000000" w:themeColor="text1"/>
              </w:rPr>
              <w:t xml:space="preserve"> </w:t>
            </w:r>
            <w:proofErr w:type="spellStart"/>
            <w:r w:rsidRPr="009A50E3">
              <w:rPr>
                <w:rFonts w:ascii="MS Mincho" w:eastAsia="MS Mincho" w:hAnsi="MS Mincho" w:cs="MS Mincho" w:hint="eastAsia"/>
                <w:color w:val="000000" w:themeColor="text1"/>
              </w:rPr>
              <w:t>排泄</w:t>
            </w:r>
            <w:proofErr w:type="spellEnd"/>
            <w:r w:rsidRPr="009A50E3">
              <w:rPr>
                <w:rFonts w:eastAsiaTheme="minorHAnsi" w:hint="eastAsia"/>
                <w:color w:val="000000" w:themeColor="text1"/>
              </w:rPr>
              <w:t>--&gt;</w:t>
            </w:r>
          </w:p>
          <w:p w14:paraId="3DD37B79"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&lt;Excretion id="</w:t>
            </w:r>
            <w:proofErr w:type="spellStart"/>
            <w:r w:rsidRPr="009A50E3">
              <w:rPr>
                <w:rFonts w:eastAsiaTheme="minorHAnsi"/>
                <w:color w:val="000000" w:themeColor="text1"/>
              </w:rPr>
              <w:t>HDR_Excretion</w:t>
            </w:r>
            <w:proofErr w:type="spellEnd"/>
            <w:r w:rsidRPr="009A50E3">
              <w:rPr>
                <w:rFonts w:eastAsiaTheme="minorHAnsi"/>
                <w:color w:val="000000" w:themeColor="text1"/>
              </w:rPr>
              <w:t>" heading="fixing"&gt;</w:t>
            </w:r>
          </w:p>
          <w:p w14:paraId="7534ACD1"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w:t>
            </w:r>
            <w:proofErr w:type="spellStart"/>
            <w:r w:rsidRPr="009A50E3">
              <w:rPr>
                <w:rFonts w:eastAsiaTheme="minorHAnsi"/>
                <w:color w:val="000000" w:themeColor="text1"/>
              </w:rPr>
              <w:t>OrderedList</w:t>
            </w:r>
            <w:proofErr w:type="spellEnd"/>
            <w:r w:rsidRPr="009A50E3">
              <w:rPr>
                <w:rFonts w:eastAsiaTheme="minorHAnsi"/>
                <w:color w:val="000000" w:themeColor="text1"/>
              </w:rPr>
              <w:t xml:space="preserve"> </w:t>
            </w:r>
            <w:proofErr w:type="spellStart"/>
            <w:r w:rsidRPr="009A50E3">
              <w:rPr>
                <w:rFonts w:eastAsiaTheme="minorHAnsi"/>
                <w:color w:val="000000" w:themeColor="text1"/>
              </w:rPr>
              <w:t>numberContinued</w:t>
            </w:r>
            <w:proofErr w:type="spellEnd"/>
            <w:r w:rsidRPr="009A50E3">
              <w:rPr>
                <w:rFonts w:eastAsiaTheme="minorHAnsi"/>
                <w:color w:val="000000" w:themeColor="text1"/>
              </w:rPr>
              <w:t>="false"&gt;</w:t>
            </w:r>
          </w:p>
          <w:p w14:paraId="00D6C24B"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&lt;Item id="HDR_Excretion_1" heading="free"&gt;</w:t>
            </w:r>
          </w:p>
          <w:p w14:paraId="49E86E2B"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&lt;Detail&gt;</w:t>
            </w:r>
          </w:p>
          <w:p w14:paraId="74D746EE"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&lt;Lang </w:t>
            </w:r>
            <w:proofErr w:type="spellStart"/>
            <w:proofErr w:type="gramStart"/>
            <w:r w:rsidRPr="009A50E3">
              <w:rPr>
                <w:rFonts w:eastAsiaTheme="minorHAnsi"/>
                <w:color w:val="000000" w:themeColor="text1"/>
              </w:rPr>
              <w:t>xml:lang</w:t>
            </w:r>
            <w:proofErr w:type="spellEnd"/>
            <w:proofErr w:type="gramEnd"/>
            <w:r w:rsidRPr="009A50E3">
              <w:rPr>
                <w:rFonts w:eastAsiaTheme="minorHAnsi"/>
                <w:color w:val="000000" w:themeColor="text1"/>
              </w:rPr>
              <w:t>="ja"&gt;</w:t>
            </w:r>
          </w:p>
          <w:p w14:paraId="01C8FF91" w14:textId="77777777" w:rsidR="00692527" w:rsidRPr="009A50E3" w:rsidRDefault="00692527" w:rsidP="00692527">
            <w:pPr>
              <w:rPr>
                <w:rFonts w:eastAsiaTheme="minorHAnsi"/>
                <w:color w:val="000000" w:themeColor="text1"/>
                <w:lang w:eastAsia="ja-JP"/>
              </w:rPr>
            </w:pPr>
            <w:r w:rsidRPr="009A50E3">
              <w:rPr>
                <w:rFonts w:eastAsiaTheme="minorHAnsi" w:hint="eastAsia"/>
                <w:color w:val="000000" w:themeColor="text1"/>
              </w:rPr>
              <w:t xml:space="preserve">              </w:t>
            </w:r>
            <w:r w:rsidRPr="009A50E3">
              <w:rPr>
                <w:rFonts w:eastAsiaTheme="minorHAnsi" w:hint="eastAsia"/>
                <w:color w:val="000000" w:themeColor="text1"/>
                <w:lang w:eastAsia="ja-JP"/>
              </w:rPr>
              <w:t>&lt;Sup&gt;14&lt;/Sup&gt;C</w:t>
            </w:r>
            <w:r w:rsidRPr="009A50E3">
              <w:rPr>
                <w:rFonts w:ascii="MS Mincho" w:eastAsia="MS Mincho" w:hAnsi="MS Mincho" w:cs="MS Mincho" w:hint="eastAsia"/>
                <w:color w:val="000000" w:themeColor="text1"/>
                <w:lang w:eastAsia="ja-JP"/>
              </w:rPr>
              <w:t>標識したエキセメスタンを閉経後の外国人健康女性に投与後、</w:t>
            </w:r>
            <w:r w:rsidRPr="009A50E3">
              <w:rPr>
                <w:rFonts w:eastAsiaTheme="minorHAnsi" w:hint="eastAsia"/>
                <w:color w:val="000000" w:themeColor="text1"/>
                <w:lang w:eastAsia="ja-JP"/>
              </w:rPr>
              <w:t>168</w:t>
            </w:r>
            <w:r w:rsidRPr="009A50E3">
              <w:rPr>
                <w:rFonts w:ascii="MS Mincho" w:eastAsia="MS Mincho" w:hAnsi="MS Mincho" w:cs="MS Mincho" w:hint="eastAsia"/>
                <w:color w:val="000000" w:themeColor="text1"/>
                <w:lang w:eastAsia="ja-JP"/>
              </w:rPr>
              <w:t>時間までの放射能の尿中及び糞中の累積排泄量はそれぞれ</w:t>
            </w:r>
            <w:r w:rsidRPr="009A50E3">
              <w:rPr>
                <w:rFonts w:eastAsiaTheme="minorHAnsi" w:hint="eastAsia"/>
                <w:color w:val="000000" w:themeColor="text1"/>
                <w:lang w:eastAsia="ja-JP"/>
              </w:rPr>
              <w:t>42±3%</w:t>
            </w:r>
            <w:r w:rsidRPr="009A50E3">
              <w:rPr>
                <w:rFonts w:ascii="MS Mincho" w:eastAsia="MS Mincho" w:hAnsi="MS Mincho" w:cs="MS Mincho" w:hint="eastAsia"/>
                <w:color w:val="000000" w:themeColor="text1"/>
                <w:lang w:eastAsia="ja-JP"/>
              </w:rPr>
              <w:t>及び</w:t>
            </w:r>
            <w:r w:rsidRPr="009A50E3">
              <w:rPr>
                <w:rFonts w:eastAsiaTheme="minorHAnsi" w:hint="eastAsia"/>
                <w:color w:val="000000" w:themeColor="text1"/>
                <w:lang w:eastAsia="ja-JP"/>
              </w:rPr>
              <w:t>42±6%</w:t>
            </w:r>
            <w:r w:rsidRPr="009A50E3">
              <w:rPr>
                <w:rFonts w:ascii="MS Mincho" w:eastAsia="MS Mincho" w:hAnsi="MS Mincho" w:cs="MS Mincho" w:hint="eastAsia"/>
                <w:color w:val="000000" w:themeColor="text1"/>
                <w:lang w:eastAsia="ja-JP"/>
              </w:rPr>
              <w:t>であった。尿中に未変化体として排泄された量は、投与量の</w:t>
            </w:r>
            <w:r w:rsidRPr="009A50E3">
              <w:rPr>
                <w:rFonts w:eastAsiaTheme="minorHAnsi" w:hint="eastAsia"/>
                <w:color w:val="000000" w:themeColor="text1"/>
                <w:lang w:eastAsia="ja-JP"/>
              </w:rPr>
              <w:t>1%</w:t>
            </w:r>
            <w:r w:rsidRPr="009A50E3">
              <w:rPr>
                <w:rFonts w:ascii="MS Mincho" w:eastAsia="MS Mincho" w:hAnsi="MS Mincho" w:cs="MS Mincho" w:hint="eastAsia"/>
                <w:color w:val="000000" w:themeColor="text1"/>
                <w:lang w:eastAsia="ja-JP"/>
              </w:rPr>
              <w:t>未満であった</w:t>
            </w:r>
            <w:r w:rsidRPr="009A50E3">
              <w:rPr>
                <w:rFonts w:eastAsiaTheme="minorHAnsi" w:hint="eastAsia"/>
                <w:color w:val="000000" w:themeColor="text1"/>
                <w:lang w:eastAsia="ja-JP"/>
              </w:rPr>
              <w:t>&lt;</w:t>
            </w:r>
            <w:proofErr w:type="spellStart"/>
            <w:r w:rsidRPr="009A50E3">
              <w:rPr>
                <w:rFonts w:eastAsiaTheme="minorHAnsi" w:hint="eastAsia"/>
                <w:color w:val="000000" w:themeColor="text1"/>
                <w:lang w:eastAsia="ja-JP"/>
              </w:rPr>
              <w:t>ReferenceBookRef</w:t>
            </w:r>
            <w:proofErr w:type="spellEnd"/>
            <w:r w:rsidRPr="009A50E3">
              <w:rPr>
                <w:rFonts w:eastAsiaTheme="minorHAnsi" w:hint="eastAsia"/>
                <w:color w:val="000000" w:themeColor="text1"/>
                <w:lang w:eastAsia="ja-JP"/>
              </w:rPr>
              <w:t xml:space="preserve"> ref="DOC_08" /&gt;</w:t>
            </w:r>
            <w:r w:rsidRPr="009A50E3">
              <w:rPr>
                <w:rFonts w:ascii="MS Mincho" w:eastAsia="MS Mincho" w:hAnsi="MS Mincho" w:cs="MS Mincho" w:hint="eastAsia"/>
                <w:color w:val="000000" w:themeColor="text1"/>
                <w:lang w:eastAsia="ja-JP"/>
              </w:rPr>
              <w:t>。</w:t>
            </w:r>
            <w:r w:rsidRPr="009A50E3">
              <w:rPr>
                <w:rFonts w:eastAsiaTheme="minorHAnsi" w:hint="eastAsia"/>
                <w:color w:val="000000" w:themeColor="text1"/>
                <w:lang w:eastAsia="ja-JP"/>
              </w:rPr>
              <w:t>&lt;/Lang&gt;</w:t>
            </w:r>
          </w:p>
          <w:p w14:paraId="17010EC2" w14:textId="77777777" w:rsidR="00692527" w:rsidRPr="009A50E3" w:rsidRDefault="00692527" w:rsidP="00692527">
            <w:pPr>
              <w:rPr>
                <w:rFonts w:eastAsiaTheme="minorHAnsi"/>
                <w:color w:val="000000" w:themeColor="text1"/>
                <w:lang w:eastAsia="ja-JP"/>
              </w:rPr>
            </w:pPr>
            <w:r w:rsidRPr="009A50E3">
              <w:rPr>
                <w:rFonts w:eastAsiaTheme="minorHAnsi"/>
                <w:color w:val="000000" w:themeColor="text1"/>
                <w:lang w:eastAsia="ja-JP"/>
              </w:rPr>
              <w:t xml:space="preserve">          &lt;/Detail&gt;</w:t>
            </w:r>
          </w:p>
          <w:p w14:paraId="1E9FDAFC" w14:textId="77777777" w:rsidR="00692527" w:rsidRPr="009A50E3" w:rsidRDefault="00692527" w:rsidP="00692527">
            <w:pPr>
              <w:rPr>
                <w:rFonts w:eastAsiaTheme="minorHAnsi"/>
                <w:color w:val="000000" w:themeColor="text1"/>
                <w:lang w:eastAsia="ja-JP"/>
              </w:rPr>
            </w:pPr>
            <w:r w:rsidRPr="009A50E3">
              <w:rPr>
                <w:rFonts w:eastAsiaTheme="minorHAnsi"/>
                <w:color w:val="000000" w:themeColor="text1"/>
                <w:lang w:eastAsia="ja-JP"/>
              </w:rPr>
              <w:t xml:space="preserve">        &lt;/Item&gt;</w:t>
            </w:r>
          </w:p>
          <w:p w14:paraId="75A0A9FE" w14:textId="77777777" w:rsidR="00692527" w:rsidRPr="009A50E3" w:rsidRDefault="00692527" w:rsidP="00692527">
            <w:pPr>
              <w:rPr>
                <w:rFonts w:eastAsiaTheme="minorHAnsi"/>
                <w:color w:val="000000" w:themeColor="text1"/>
              </w:rPr>
            </w:pPr>
            <w:r w:rsidRPr="009A50E3">
              <w:rPr>
                <w:rFonts w:eastAsiaTheme="minorHAnsi"/>
                <w:color w:val="000000" w:themeColor="text1"/>
                <w:lang w:eastAsia="ja-JP"/>
              </w:rPr>
              <w:t xml:space="preserve">        </w:t>
            </w:r>
            <w:r w:rsidRPr="009A50E3">
              <w:rPr>
                <w:rFonts w:eastAsiaTheme="minorHAnsi"/>
                <w:color w:val="000000" w:themeColor="text1"/>
              </w:rPr>
              <w:t>&lt;Item id="HDR_Excretion_2" heading="free"&gt;</w:t>
            </w:r>
          </w:p>
          <w:p w14:paraId="2FA67B2C" w14:textId="77777777" w:rsidR="00692527" w:rsidRPr="009A50E3" w:rsidRDefault="00692527" w:rsidP="00692527">
            <w:pPr>
              <w:rPr>
                <w:rFonts w:eastAsiaTheme="minorHAnsi"/>
                <w:color w:val="000000" w:themeColor="text1"/>
                <w:lang w:eastAsia="ja-JP"/>
              </w:rPr>
            </w:pPr>
            <w:r w:rsidRPr="009A50E3">
              <w:rPr>
                <w:rFonts w:eastAsiaTheme="minorHAnsi"/>
                <w:color w:val="000000" w:themeColor="text1"/>
              </w:rPr>
              <w:t xml:space="preserve">          </w:t>
            </w:r>
            <w:r w:rsidRPr="009A50E3">
              <w:rPr>
                <w:rFonts w:eastAsiaTheme="minorHAnsi"/>
                <w:color w:val="000000" w:themeColor="text1"/>
                <w:lang w:eastAsia="ja-JP"/>
              </w:rPr>
              <w:t>&lt;Detail&gt;</w:t>
            </w:r>
          </w:p>
          <w:p w14:paraId="20D0113E" w14:textId="77777777" w:rsidR="00692527" w:rsidRPr="009A50E3" w:rsidRDefault="00692527" w:rsidP="00692527">
            <w:pPr>
              <w:rPr>
                <w:rFonts w:eastAsiaTheme="minorHAnsi"/>
                <w:color w:val="000000" w:themeColor="text1"/>
              </w:rPr>
            </w:pPr>
            <w:r w:rsidRPr="009A50E3">
              <w:rPr>
                <w:rFonts w:eastAsiaTheme="minorHAnsi" w:hint="eastAsia"/>
                <w:color w:val="000000" w:themeColor="text1"/>
                <w:lang w:eastAsia="ja-JP"/>
              </w:rPr>
              <w:t xml:space="preserve">            &lt;Lang </w:t>
            </w:r>
            <w:proofErr w:type="spellStart"/>
            <w:proofErr w:type="gramStart"/>
            <w:r w:rsidRPr="009A50E3">
              <w:rPr>
                <w:rFonts w:eastAsiaTheme="minorHAnsi" w:hint="eastAsia"/>
                <w:color w:val="000000" w:themeColor="text1"/>
                <w:lang w:eastAsia="ja-JP"/>
              </w:rPr>
              <w:t>xml:lang</w:t>
            </w:r>
            <w:proofErr w:type="spellEnd"/>
            <w:proofErr w:type="gramEnd"/>
            <w:r w:rsidRPr="009A50E3">
              <w:rPr>
                <w:rFonts w:eastAsiaTheme="minorHAnsi" w:hint="eastAsia"/>
                <w:color w:val="000000" w:themeColor="text1"/>
                <w:lang w:eastAsia="ja-JP"/>
              </w:rPr>
              <w:t>="ja"&gt;</w:t>
            </w:r>
            <w:r w:rsidRPr="009A50E3">
              <w:rPr>
                <w:rFonts w:ascii="MS Mincho" w:eastAsia="MS Mincho" w:hAnsi="MS Mincho" w:cs="MS Mincho" w:hint="eastAsia"/>
                <w:color w:val="000000" w:themeColor="text1"/>
                <w:lang w:eastAsia="ja-JP"/>
              </w:rPr>
              <w:t>分娩後の哺育中ラットに</w:t>
            </w:r>
            <w:r w:rsidRPr="009A50E3">
              <w:rPr>
                <w:rFonts w:eastAsiaTheme="minorHAnsi" w:hint="eastAsia"/>
                <w:color w:val="000000" w:themeColor="text1"/>
                <w:lang w:eastAsia="ja-JP"/>
              </w:rPr>
              <w:t>&lt;Sup&gt;14&lt;/Sup&gt;C-</w:t>
            </w:r>
            <w:r w:rsidRPr="009A50E3">
              <w:rPr>
                <w:rFonts w:ascii="MS Mincho" w:eastAsia="MS Mincho" w:hAnsi="MS Mincho" w:cs="MS Mincho" w:hint="eastAsia"/>
                <w:color w:val="000000" w:themeColor="text1"/>
                <w:lang w:eastAsia="ja-JP"/>
              </w:rPr>
              <w:t>エキセメスタン</w:t>
            </w:r>
            <w:r w:rsidRPr="009A50E3">
              <w:rPr>
                <w:rFonts w:eastAsiaTheme="minorHAnsi" w:hint="eastAsia"/>
                <w:color w:val="000000" w:themeColor="text1"/>
                <w:lang w:eastAsia="ja-JP"/>
              </w:rPr>
              <w:t>1mg/kg</w:t>
            </w:r>
            <w:r w:rsidRPr="009A50E3">
              <w:rPr>
                <w:rFonts w:ascii="MS Mincho" w:eastAsia="MS Mincho" w:hAnsi="MS Mincho" w:cs="MS Mincho" w:hint="eastAsia"/>
                <w:color w:val="000000" w:themeColor="text1"/>
                <w:lang w:eastAsia="ja-JP"/>
              </w:rPr>
              <w:t>を経口投与した後の乳汁中放射能濃度は投与後</w:t>
            </w:r>
            <w:r w:rsidRPr="009A50E3">
              <w:rPr>
                <w:rFonts w:eastAsiaTheme="minorHAnsi" w:hint="eastAsia"/>
                <w:color w:val="000000" w:themeColor="text1"/>
                <w:lang w:eastAsia="ja-JP"/>
              </w:rPr>
              <w:t>6</w:t>
            </w:r>
            <w:r w:rsidRPr="009A50E3">
              <w:rPr>
                <w:rFonts w:ascii="MS Mincho" w:eastAsia="MS Mincho" w:hAnsi="MS Mincho" w:cs="MS Mincho" w:hint="eastAsia"/>
                <w:color w:val="000000" w:themeColor="text1"/>
                <w:lang w:eastAsia="ja-JP"/>
              </w:rPr>
              <w:t>時間で最高濃度を示した。同時に測定した血漿中濃度と比較すると、</w:t>
            </w:r>
            <w:r w:rsidRPr="009A50E3">
              <w:rPr>
                <w:rFonts w:eastAsiaTheme="minorHAnsi" w:hint="eastAsia"/>
                <w:color w:val="000000" w:themeColor="text1"/>
                <w:lang w:eastAsia="ja-JP"/>
              </w:rPr>
              <w:t>6</w:t>
            </w:r>
            <w:r w:rsidRPr="009A50E3">
              <w:rPr>
                <w:rFonts w:ascii="MS Mincho" w:eastAsia="MS Mincho" w:hAnsi="MS Mincho" w:cs="MS Mincho" w:hint="eastAsia"/>
                <w:color w:val="000000" w:themeColor="text1"/>
                <w:lang w:eastAsia="ja-JP"/>
              </w:rPr>
              <w:t>時間以降では乳汁中濃度の方が高濃度を示すものの、同様な推移で減少した</w:t>
            </w:r>
            <w:r w:rsidRPr="009A50E3">
              <w:rPr>
                <w:rFonts w:eastAsiaTheme="minorHAnsi" w:hint="eastAsia"/>
                <w:color w:val="000000" w:themeColor="text1"/>
                <w:lang w:eastAsia="ja-JP"/>
              </w:rPr>
              <w:t>&lt;</w:t>
            </w:r>
            <w:proofErr w:type="spellStart"/>
            <w:r w:rsidRPr="009A50E3">
              <w:rPr>
                <w:rFonts w:eastAsiaTheme="minorHAnsi" w:hint="eastAsia"/>
                <w:color w:val="000000" w:themeColor="text1"/>
                <w:lang w:eastAsia="ja-JP"/>
              </w:rPr>
              <w:t>ReferenceBookRef</w:t>
            </w:r>
            <w:proofErr w:type="spellEnd"/>
            <w:r w:rsidRPr="009A50E3">
              <w:rPr>
                <w:rFonts w:eastAsiaTheme="minorHAnsi" w:hint="eastAsia"/>
                <w:color w:val="000000" w:themeColor="text1"/>
                <w:lang w:eastAsia="ja-JP"/>
              </w:rPr>
              <w:t xml:space="preserve"> ref="DOC_05" /&gt;</w:t>
            </w:r>
            <w:r w:rsidRPr="009A50E3">
              <w:rPr>
                <w:rFonts w:ascii="MS Mincho" w:eastAsia="MS Mincho" w:hAnsi="MS Mincho" w:cs="MS Mincho" w:hint="eastAsia"/>
                <w:color w:val="000000" w:themeColor="text1"/>
                <w:lang w:eastAsia="ja-JP"/>
              </w:rPr>
              <w:t>。</w:t>
            </w:r>
            <w:r w:rsidRPr="009A50E3">
              <w:rPr>
                <w:rFonts w:eastAsiaTheme="minorHAnsi" w:hint="eastAsia"/>
                <w:color w:val="000000" w:themeColor="text1"/>
              </w:rPr>
              <w:t>&lt;/Lang&gt;</w:t>
            </w:r>
          </w:p>
          <w:p w14:paraId="69322B39"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&lt;/Detail&gt;</w:t>
            </w:r>
          </w:p>
          <w:p w14:paraId="44B11049"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&lt;/Item&gt;</w:t>
            </w:r>
          </w:p>
          <w:p w14:paraId="57CA8D8B" w14:textId="77777777" w:rsidR="00692527" w:rsidRPr="009A50E3" w:rsidRDefault="00692527" w:rsidP="00692527">
            <w:pPr>
              <w:rPr>
                <w:rFonts w:eastAsiaTheme="minorHAnsi"/>
                <w:color w:val="000000" w:themeColor="text1"/>
              </w:rPr>
            </w:pPr>
            <w:r w:rsidRPr="009A50E3">
              <w:rPr>
                <w:rFonts w:eastAsiaTheme="minorHAnsi"/>
                <w:color w:val="000000" w:themeColor="text1"/>
              </w:rPr>
              <w:t xml:space="preserve">      &lt;/</w:t>
            </w:r>
            <w:proofErr w:type="spellStart"/>
            <w:r w:rsidRPr="009A50E3">
              <w:rPr>
                <w:rFonts w:eastAsiaTheme="minorHAnsi"/>
                <w:color w:val="000000" w:themeColor="text1"/>
              </w:rPr>
              <w:t>OrderedList</w:t>
            </w:r>
            <w:proofErr w:type="spellEnd"/>
            <w:r w:rsidRPr="009A50E3">
              <w:rPr>
                <w:rFonts w:eastAsiaTheme="minorHAnsi"/>
                <w:color w:val="000000" w:themeColor="text1"/>
              </w:rPr>
              <w:t>&gt;</w:t>
            </w:r>
          </w:p>
          <w:p w14:paraId="42B08BAD" w14:textId="77777777" w:rsidR="00692527" w:rsidRDefault="00692527" w:rsidP="00692527">
            <w:pPr>
              <w:rPr>
                <w:rFonts w:eastAsiaTheme="minorEastAsia"/>
                <w:color w:val="000000" w:themeColor="text1"/>
                <w:lang w:eastAsia="ja-JP"/>
              </w:rPr>
            </w:pPr>
            <w:r w:rsidRPr="009A50E3">
              <w:rPr>
                <w:rFonts w:eastAsiaTheme="minorHAnsi"/>
                <w:color w:val="000000" w:themeColor="text1"/>
              </w:rPr>
              <w:t xml:space="preserve">    &lt;/Excretion&gt;</w:t>
            </w:r>
          </w:p>
          <w:p w14:paraId="3730037E" w14:textId="10A50336"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C8CFF1" w14:textId="77777777" w:rsidR="00692527" w:rsidRPr="00B20994" w:rsidRDefault="00692527" w:rsidP="00692527">
            <w:pPr>
              <w:rPr>
                <w:rFonts w:eastAsiaTheme="minorHAnsi"/>
                <w:color w:val="000000" w:themeColor="text1"/>
              </w:rPr>
            </w:pPr>
          </w:p>
        </w:tc>
      </w:tr>
      <w:tr w:rsidR="00692527" w:rsidRPr="000D1C20" w14:paraId="59C44EEE" w14:textId="5AAC7AD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174410" w14:textId="6AC54B0F" w:rsidR="00692527" w:rsidRPr="00B20994" w:rsidRDefault="00692527" w:rsidP="00692527">
            <w:pPr>
              <w:rPr>
                <w:color w:val="000000" w:themeColor="text1"/>
              </w:rPr>
            </w:pPr>
            <w:r w:rsidRPr="00B20994">
              <w:rPr>
                <w:color w:val="000000" w:themeColor="text1"/>
              </w:rPr>
              <w:lastRenderedPageBreak/>
              <w:t>16.6</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559952" w14:textId="77777777" w:rsidR="00692527" w:rsidRPr="00B20994" w:rsidRDefault="00692527" w:rsidP="00692527">
            <w:pPr>
              <w:rPr>
                <w:color w:val="000000" w:themeColor="text1"/>
              </w:rPr>
            </w:pPr>
            <w:proofErr w:type="spellStart"/>
            <w:r w:rsidRPr="00B20994">
              <w:rPr>
                <w:rFonts w:eastAsia="MS Gothic" w:cs="MS Gothic"/>
                <w:color w:val="000000" w:themeColor="text1"/>
              </w:rPr>
              <w:t>特定の背景を有する患者</w:t>
            </w:r>
            <w:proofErr w:type="spellEnd"/>
            <w:r w:rsidRPr="00B20994">
              <w:rPr>
                <w:color w:val="000000" w:themeColor="text1"/>
              </w:rPr>
              <w:t xml:space="preserve"> (Patients with Specific Backgrounds)</w:t>
            </w:r>
          </w:p>
          <w:p w14:paraId="2B9ACD97"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27A5A" w14:textId="5959406F" w:rsidR="00692527" w:rsidRPr="009A50E3"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19592023" w14:textId="77777777" w:rsidR="00692527" w:rsidRPr="001F6916" w:rsidRDefault="00692527" w:rsidP="00692527">
            <w:pPr>
              <w:rPr>
                <w:rFonts w:eastAsiaTheme="minorHAnsi"/>
                <w:color w:val="000000" w:themeColor="text1"/>
              </w:rPr>
            </w:pPr>
            <w:proofErr w:type="gramStart"/>
            <w:r w:rsidRPr="001F6916">
              <w:rPr>
                <w:rFonts w:eastAsiaTheme="minorHAnsi" w:hint="eastAsia"/>
                <w:color w:val="000000" w:themeColor="text1"/>
              </w:rPr>
              <w:t>&lt;!--</w:t>
            </w:r>
            <w:proofErr w:type="gramEnd"/>
            <w:r w:rsidRPr="001F6916">
              <w:rPr>
                <w:rFonts w:ascii="MS Mincho" w:eastAsia="MS Mincho" w:hAnsi="MS Mincho" w:cs="MS Mincho" w:hint="eastAsia"/>
                <w:color w:val="000000" w:themeColor="text1"/>
              </w:rPr>
              <w:t>１６</w:t>
            </w:r>
            <w:r w:rsidRPr="001F6916">
              <w:rPr>
                <w:rFonts w:eastAsiaTheme="minorHAnsi" w:hint="eastAsia"/>
                <w:color w:val="000000" w:themeColor="text1"/>
              </w:rPr>
              <w:t>.</w:t>
            </w:r>
            <w:r w:rsidRPr="001F6916">
              <w:rPr>
                <w:rFonts w:ascii="MS Mincho" w:eastAsia="MS Mincho" w:hAnsi="MS Mincho" w:cs="MS Mincho" w:hint="eastAsia"/>
                <w:color w:val="000000" w:themeColor="text1"/>
              </w:rPr>
              <w:t>６</w:t>
            </w:r>
            <w:r w:rsidRPr="001F6916">
              <w:rPr>
                <w:rFonts w:eastAsiaTheme="minorHAnsi" w:hint="eastAsia"/>
                <w:color w:val="000000" w:themeColor="text1"/>
              </w:rPr>
              <w:t xml:space="preserve"> </w:t>
            </w:r>
            <w:proofErr w:type="spellStart"/>
            <w:r w:rsidRPr="001F6916">
              <w:rPr>
                <w:rFonts w:ascii="MS Mincho" w:eastAsia="MS Mincho" w:hAnsi="MS Mincho" w:cs="MS Mincho" w:hint="eastAsia"/>
                <w:color w:val="000000" w:themeColor="text1"/>
              </w:rPr>
              <w:t>特定の背景を有する患者</w:t>
            </w:r>
            <w:proofErr w:type="spellEnd"/>
            <w:r w:rsidRPr="001F6916">
              <w:rPr>
                <w:rFonts w:eastAsiaTheme="minorHAnsi" w:hint="eastAsia"/>
                <w:color w:val="000000" w:themeColor="text1"/>
              </w:rPr>
              <w:t>--&gt;</w:t>
            </w:r>
          </w:p>
          <w:p w14:paraId="0B329FC2"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w:t>
            </w:r>
            <w:proofErr w:type="spellStart"/>
            <w:r w:rsidRPr="001F6916">
              <w:rPr>
                <w:rFonts w:eastAsiaTheme="minorHAnsi"/>
                <w:color w:val="000000" w:themeColor="text1"/>
              </w:rPr>
              <w:t>SpecificPopulation</w:t>
            </w:r>
            <w:proofErr w:type="spellEnd"/>
            <w:r w:rsidRPr="001F6916">
              <w:rPr>
                <w:rFonts w:eastAsiaTheme="minorHAnsi"/>
                <w:color w:val="000000" w:themeColor="text1"/>
              </w:rPr>
              <w:t xml:space="preserve"> id="</w:t>
            </w:r>
            <w:proofErr w:type="spellStart"/>
            <w:r w:rsidRPr="001F6916">
              <w:rPr>
                <w:rFonts w:eastAsiaTheme="minorHAnsi"/>
                <w:color w:val="000000" w:themeColor="text1"/>
              </w:rPr>
              <w:t>HDR_SpecificPopulation</w:t>
            </w:r>
            <w:proofErr w:type="spellEnd"/>
            <w:r w:rsidRPr="001F6916">
              <w:rPr>
                <w:rFonts w:eastAsiaTheme="minorHAnsi"/>
                <w:color w:val="000000" w:themeColor="text1"/>
              </w:rPr>
              <w:t>" heading="fixing"&gt;</w:t>
            </w:r>
          </w:p>
          <w:p w14:paraId="30277C11"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w:t>
            </w:r>
            <w:proofErr w:type="spellStart"/>
            <w:r w:rsidRPr="001F6916">
              <w:rPr>
                <w:rFonts w:eastAsiaTheme="minorHAnsi"/>
                <w:color w:val="000000" w:themeColor="text1"/>
              </w:rPr>
              <w:t>OrderedList</w:t>
            </w:r>
            <w:proofErr w:type="spellEnd"/>
            <w:r w:rsidRPr="001F6916">
              <w:rPr>
                <w:rFonts w:eastAsiaTheme="minorHAnsi"/>
                <w:color w:val="000000" w:themeColor="text1"/>
              </w:rPr>
              <w:t xml:space="preserve"> </w:t>
            </w:r>
            <w:proofErr w:type="spellStart"/>
            <w:r w:rsidRPr="001F6916">
              <w:rPr>
                <w:rFonts w:eastAsiaTheme="minorHAnsi"/>
                <w:color w:val="000000" w:themeColor="text1"/>
              </w:rPr>
              <w:t>numberContinued</w:t>
            </w:r>
            <w:proofErr w:type="spellEnd"/>
            <w:r w:rsidRPr="001F6916">
              <w:rPr>
                <w:rFonts w:eastAsiaTheme="minorHAnsi"/>
                <w:color w:val="000000" w:themeColor="text1"/>
              </w:rPr>
              <w:t>="false"&gt;</w:t>
            </w:r>
          </w:p>
          <w:p w14:paraId="75CF608E"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&lt;Item id="HDR_SpecificPopulation_1" heading="free"&gt;</w:t>
            </w:r>
          </w:p>
          <w:p w14:paraId="2FB81342"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&lt;Header&gt;</w:t>
            </w:r>
          </w:p>
          <w:p w14:paraId="43C7A591" w14:textId="77777777" w:rsidR="00692527" w:rsidRPr="001F6916" w:rsidRDefault="00692527" w:rsidP="00692527">
            <w:pPr>
              <w:rPr>
                <w:rFonts w:eastAsiaTheme="minorHAnsi"/>
                <w:color w:val="000000" w:themeColor="text1"/>
              </w:rPr>
            </w:pPr>
            <w:r w:rsidRPr="001F6916">
              <w:rPr>
                <w:rFonts w:eastAsiaTheme="minorHAnsi" w:hint="eastAsia"/>
                <w:color w:val="000000" w:themeColor="text1"/>
              </w:rPr>
              <w:t xml:space="preserve">            &lt;Lang </w:t>
            </w:r>
            <w:proofErr w:type="spellStart"/>
            <w:proofErr w:type="gramStart"/>
            <w:r w:rsidRPr="001F6916">
              <w:rPr>
                <w:rFonts w:eastAsiaTheme="minorHAnsi" w:hint="eastAsia"/>
                <w:color w:val="000000" w:themeColor="text1"/>
              </w:rPr>
              <w:t>xml:lang</w:t>
            </w:r>
            <w:proofErr w:type="spellEnd"/>
            <w:proofErr w:type="gramEnd"/>
            <w:r w:rsidRPr="001F6916">
              <w:rPr>
                <w:rFonts w:eastAsiaTheme="minorHAnsi" w:hint="eastAsia"/>
                <w:color w:val="000000" w:themeColor="text1"/>
              </w:rPr>
              <w:t>="ja"&gt;</w:t>
            </w:r>
            <w:proofErr w:type="spellStart"/>
            <w:r w:rsidRPr="001F6916">
              <w:rPr>
                <w:rFonts w:ascii="MS Mincho" w:eastAsia="MS Mincho" w:hAnsi="MS Mincho" w:cs="MS Mincho" w:hint="eastAsia"/>
                <w:color w:val="000000" w:themeColor="text1"/>
              </w:rPr>
              <w:t>腎機能障害患者における体内動態</w:t>
            </w:r>
            <w:proofErr w:type="spellEnd"/>
            <w:r w:rsidRPr="001F6916">
              <w:rPr>
                <w:rFonts w:eastAsiaTheme="minorHAnsi" w:hint="eastAsia"/>
                <w:color w:val="000000" w:themeColor="text1"/>
              </w:rPr>
              <w:t>&lt;/Lang&gt;</w:t>
            </w:r>
          </w:p>
          <w:p w14:paraId="5D27764E"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&lt;/Header&gt;</w:t>
            </w:r>
          </w:p>
          <w:p w14:paraId="4DF264E1"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&lt;Detail&gt;</w:t>
            </w:r>
          </w:p>
          <w:p w14:paraId="6714DDB5" w14:textId="77777777" w:rsidR="00692527" w:rsidRPr="001F6916" w:rsidRDefault="00692527" w:rsidP="00692527">
            <w:pPr>
              <w:rPr>
                <w:rFonts w:eastAsiaTheme="minorHAnsi"/>
                <w:color w:val="000000" w:themeColor="text1"/>
              </w:rPr>
            </w:pPr>
            <w:r w:rsidRPr="001F6916">
              <w:rPr>
                <w:rFonts w:eastAsiaTheme="minorHAnsi" w:hint="eastAsia"/>
                <w:color w:val="000000" w:themeColor="text1"/>
              </w:rPr>
              <w:t xml:space="preserve">            &lt;Lang </w:t>
            </w:r>
            <w:proofErr w:type="gramStart"/>
            <w:r w:rsidRPr="001F6916">
              <w:rPr>
                <w:rFonts w:eastAsiaTheme="minorHAnsi" w:hint="eastAsia"/>
                <w:color w:val="000000" w:themeColor="text1"/>
              </w:rPr>
              <w:t>xml:lang</w:t>
            </w:r>
            <w:proofErr w:type="gramEnd"/>
            <w:r w:rsidRPr="001F6916">
              <w:rPr>
                <w:rFonts w:eastAsiaTheme="minorHAnsi" w:hint="eastAsia"/>
                <w:color w:val="000000" w:themeColor="text1"/>
              </w:rPr>
              <w:t>="ja"&gt;</w:t>
            </w:r>
            <w:r w:rsidRPr="001F6916">
              <w:rPr>
                <w:rFonts w:ascii="MS Mincho" w:eastAsia="MS Mincho" w:hAnsi="MS Mincho" w:cs="MS Mincho" w:hint="eastAsia"/>
                <w:color w:val="000000" w:themeColor="text1"/>
              </w:rPr>
              <w:t>中等度又は重度の腎機能障害患者（欧米人の閉経後女性、クレアチニンクリアランス＜</w:t>
            </w:r>
            <w:r w:rsidRPr="001F6916">
              <w:rPr>
                <w:rFonts w:eastAsiaTheme="minorHAnsi" w:hint="eastAsia"/>
                <w:color w:val="000000" w:themeColor="text1"/>
              </w:rPr>
              <w:t>60mL/min/1.73m&lt;Sup&gt;2&lt;/Sup&gt;</w:t>
            </w:r>
            <w:r w:rsidRPr="001F6916">
              <w:rPr>
                <w:rFonts w:ascii="MS Mincho" w:eastAsia="MS Mincho" w:hAnsi="MS Mincho" w:cs="MS Mincho" w:hint="eastAsia"/>
                <w:color w:val="000000" w:themeColor="text1"/>
              </w:rPr>
              <w:t>）にエキセメスタン</w:t>
            </w:r>
            <w:r w:rsidRPr="001F6916">
              <w:rPr>
                <w:rFonts w:eastAsiaTheme="minorHAnsi" w:hint="eastAsia"/>
                <w:color w:val="000000" w:themeColor="text1"/>
              </w:rPr>
              <w:t>25mg</w:t>
            </w:r>
            <w:r w:rsidRPr="001F6916">
              <w:rPr>
                <w:rFonts w:ascii="MS Mincho" w:eastAsia="MS Mincho" w:hAnsi="MS Mincho" w:cs="MS Mincho" w:hint="eastAsia"/>
                <w:color w:val="000000" w:themeColor="text1"/>
              </w:rPr>
              <w:t>を単回経口投与した後の</w:t>
            </w:r>
            <w:r w:rsidRPr="001F6916">
              <w:rPr>
                <w:rFonts w:eastAsiaTheme="minorHAnsi" w:hint="eastAsia"/>
                <w:color w:val="000000" w:themeColor="text1"/>
              </w:rPr>
              <w:t>AUC</w:t>
            </w:r>
            <w:r w:rsidRPr="001F6916">
              <w:rPr>
                <w:rFonts w:ascii="MS Mincho" w:eastAsia="MS Mincho" w:hAnsi="MS Mincho" w:cs="MS Mincho" w:hint="eastAsia"/>
                <w:color w:val="000000" w:themeColor="text1"/>
              </w:rPr>
              <w:t>は、欧米人の閉経後健康女性における</w:t>
            </w:r>
            <w:r w:rsidRPr="001F6916">
              <w:rPr>
                <w:rFonts w:eastAsiaTheme="minorHAnsi" w:hint="eastAsia"/>
                <w:color w:val="000000" w:themeColor="text1"/>
              </w:rPr>
              <w:t>AUC</w:t>
            </w:r>
            <w:r w:rsidRPr="001F6916">
              <w:rPr>
                <w:rFonts w:ascii="MS Mincho" w:eastAsia="MS Mincho" w:hAnsi="MS Mincho" w:cs="MS Mincho" w:hint="eastAsia"/>
                <w:color w:val="000000" w:themeColor="text1"/>
              </w:rPr>
              <w:t>の約</w:t>
            </w:r>
            <w:r w:rsidRPr="001F6916">
              <w:rPr>
                <w:rFonts w:eastAsiaTheme="minorHAnsi" w:hint="eastAsia"/>
                <w:color w:val="000000" w:themeColor="text1"/>
              </w:rPr>
              <w:t>2</w:t>
            </w:r>
            <w:r w:rsidRPr="001F6916">
              <w:rPr>
                <w:rFonts w:ascii="MS Mincho" w:eastAsia="MS Mincho" w:hAnsi="MS Mincho" w:cs="MS Mincho" w:hint="eastAsia"/>
                <w:color w:val="000000" w:themeColor="text1"/>
              </w:rPr>
              <w:t>～</w:t>
            </w:r>
            <w:r w:rsidRPr="001F6916">
              <w:rPr>
                <w:rFonts w:eastAsiaTheme="minorHAnsi" w:hint="eastAsia"/>
                <w:color w:val="000000" w:themeColor="text1"/>
              </w:rPr>
              <w:t>3</w:t>
            </w:r>
            <w:r w:rsidRPr="001F6916">
              <w:rPr>
                <w:rFonts w:ascii="MS Mincho" w:eastAsia="MS Mincho" w:hAnsi="MS Mincho" w:cs="MS Mincho" w:hint="eastAsia"/>
                <w:color w:val="000000" w:themeColor="text1"/>
              </w:rPr>
              <w:t>倍であった</w:t>
            </w:r>
            <w:r w:rsidRPr="001F6916">
              <w:rPr>
                <w:rFonts w:eastAsiaTheme="minorHAnsi" w:hint="eastAsia"/>
                <w:color w:val="000000" w:themeColor="text1"/>
              </w:rPr>
              <w:t>&lt;ReferenceBookRef ref="DOC_09" /&gt;</w:t>
            </w:r>
            <w:r w:rsidRPr="001F6916">
              <w:rPr>
                <w:rFonts w:ascii="MS Mincho" w:eastAsia="MS Mincho" w:hAnsi="MS Mincho" w:cs="MS Mincho" w:hint="eastAsia"/>
                <w:color w:val="000000" w:themeColor="text1"/>
              </w:rPr>
              <w:t>。</w:t>
            </w:r>
            <w:r w:rsidRPr="001F6916">
              <w:rPr>
                <w:rFonts w:eastAsiaTheme="minorHAnsi" w:hint="eastAsia"/>
                <w:color w:val="000000" w:themeColor="text1"/>
              </w:rPr>
              <w:t>&lt;/Lang&gt;</w:t>
            </w:r>
          </w:p>
          <w:p w14:paraId="268A5E05"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&lt;/Detail&gt;</w:t>
            </w:r>
          </w:p>
          <w:p w14:paraId="2545A38F"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&lt;/Item&gt;</w:t>
            </w:r>
          </w:p>
          <w:p w14:paraId="7BA07232"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&lt;Item id="HDR_SpecificPopulation_2" heading="free"&gt;</w:t>
            </w:r>
          </w:p>
          <w:p w14:paraId="5549F2C8"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&lt;Header&gt;</w:t>
            </w:r>
          </w:p>
          <w:p w14:paraId="10F3BDFF" w14:textId="77777777" w:rsidR="00692527" w:rsidRPr="001F6916" w:rsidRDefault="00692527" w:rsidP="00692527">
            <w:pPr>
              <w:rPr>
                <w:rFonts w:eastAsiaTheme="minorHAnsi"/>
                <w:color w:val="000000" w:themeColor="text1"/>
              </w:rPr>
            </w:pPr>
            <w:r w:rsidRPr="001F6916">
              <w:rPr>
                <w:rFonts w:eastAsiaTheme="minorHAnsi" w:hint="eastAsia"/>
                <w:color w:val="000000" w:themeColor="text1"/>
              </w:rPr>
              <w:t xml:space="preserve">            &lt;Lang </w:t>
            </w:r>
            <w:proofErr w:type="spellStart"/>
            <w:proofErr w:type="gramStart"/>
            <w:r w:rsidRPr="001F6916">
              <w:rPr>
                <w:rFonts w:eastAsiaTheme="minorHAnsi" w:hint="eastAsia"/>
                <w:color w:val="000000" w:themeColor="text1"/>
              </w:rPr>
              <w:t>xml:lang</w:t>
            </w:r>
            <w:proofErr w:type="spellEnd"/>
            <w:proofErr w:type="gramEnd"/>
            <w:r w:rsidRPr="001F6916">
              <w:rPr>
                <w:rFonts w:eastAsiaTheme="minorHAnsi" w:hint="eastAsia"/>
                <w:color w:val="000000" w:themeColor="text1"/>
              </w:rPr>
              <w:t>="ja"&gt;</w:t>
            </w:r>
            <w:proofErr w:type="spellStart"/>
            <w:r w:rsidRPr="001F6916">
              <w:rPr>
                <w:rFonts w:ascii="MS Mincho" w:eastAsia="MS Mincho" w:hAnsi="MS Mincho" w:cs="MS Mincho" w:hint="eastAsia"/>
                <w:color w:val="000000" w:themeColor="text1"/>
              </w:rPr>
              <w:t>肝機能障害患者における体内動態</w:t>
            </w:r>
            <w:proofErr w:type="spellEnd"/>
            <w:r w:rsidRPr="001F6916">
              <w:rPr>
                <w:rFonts w:eastAsiaTheme="minorHAnsi" w:hint="eastAsia"/>
                <w:color w:val="000000" w:themeColor="text1"/>
              </w:rPr>
              <w:t>&lt;/Lang&gt;</w:t>
            </w:r>
          </w:p>
          <w:p w14:paraId="71CCA338"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&lt;/Header&gt;</w:t>
            </w:r>
          </w:p>
          <w:p w14:paraId="529E9567"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&lt;Detail&gt;</w:t>
            </w:r>
          </w:p>
          <w:p w14:paraId="28D66636" w14:textId="77777777" w:rsidR="00692527" w:rsidRPr="001F6916" w:rsidRDefault="00692527" w:rsidP="00692527">
            <w:pPr>
              <w:rPr>
                <w:rFonts w:eastAsiaTheme="minorHAnsi"/>
                <w:color w:val="000000" w:themeColor="text1"/>
              </w:rPr>
            </w:pPr>
            <w:r w:rsidRPr="001F6916">
              <w:rPr>
                <w:rFonts w:eastAsiaTheme="minorHAnsi" w:hint="eastAsia"/>
                <w:color w:val="000000" w:themeColor="text1"/>
              </w:rPr>
              <w:t xml:space="preserve">            &lt;Lang </w:t>
            </w:r>
            <w:proofErr w:type="gramStart"/>
            <w:r w:rsidRPr="001F6916">
              <w:rPr>
                <w:rFonts w:eastAsiaTheme="minorHAnsi" w:hint="eastAsia"/>
                <w:color w:val="000000" w:themeColor="text1"/>
              </w:rPr>
              <w:t>xml:lang</w:t>
            </w:r>
            <w:proofErr w:type="gramEnd"/>
            <w:r w:rsidRPr="001F6916">
              <w:rPr>
                <w:rFonts w:eastAsiaTheme="minorHAnsi" w:hint="eastAsia"/>
                <w:color w:val="000000" w:themeColor="text1"/>
              </w:rPr>
              <w:t>="ja"&gt;</w:t>
            </w:r>
            <w:r w:rsidRPr="001F6916">
              <w:rPr>
                <w:rFonts w:ascii="MS Mincho" w:eastAsia="MS Mincho" w:hAnsi="MS Mincho" w:cs="MS Mincho" w:hint="eastAsia"/>
                <w:color w:val="000000" w:themeColor="text1"/>
              </w:rPr>
              <w:t>中等度又は重度の肝機能障害患者（欧米人の閉経後女性、</w:t>
            </w:r>
            <w:r w:rsidRPr="001F6916">
              <w:rPr>
                <w:rFonts w:eastAsiaTheme="minorHAnsi" w:hint="eastAsia"/>
                <w:color w:val="000000" w:themeColor="text1"/>
              </w:rPr>
              <w:t>Child-Pugh</w:t>
            </w:r>
            <w:r w:rsidRPr="001F6916">
              <w:rPr>
                <w:rFonts w:ascii="MS Mincho" w:eastAsia="MS Mincho" w:hAnsi="MS Mincho" w:cs="MS Mincho" w:hint="eastAsia"/>
                <w:color w:val="000000" w:themeColor="text1"/>
              </w:rPr>
              <w:t>分類で</w:t>
            </w:r>
            <w:r w:rsidRPr="001F6916">
              <w:rPr>
                <w:rFonts w:eastAsiaTheme="minorHAnsi" w:hint="eastAsia"/>
                <w:color w:val="000000" w:themeColor="text1"/>
              </w:rPr>
              <w:t>B</w:t>
            </w:r>
            <w:r w:rsidRPr="001F6916">
              <w:rPr>
                <w:rFonts w:ascii="MS Mincho" w:eastAsia="MS Mincho" w:hAnsi="MS Mincho" w:cs="MS Mincho" w:hint="eastAsia"/>
                <w:color w:val="000000" w:themeColor="text1"/>
              </w:rPr>
              <w:t>又は</w:t>
            </w:r>
            <w:r w:rsidRPr="001F6916">
              <w:rPr>
                <w:rFonts w:eastAsiaTheme="minorHAnsi" w:hint="eastAsia"/>
                <w:color w:val="000000" w:themeColor="text1"/>
              </w:rPr>
              <w:t>C</w:t>
            </w:r>
            <w:r w:rsidRPr="001F6916">
              <w:rPr>
                <w:rFonts w:ascii="MS Mincho" w:eastAsia="MS Mincho" w:hAnsi="MS Mincho" w:cs="MS Mincho" w:hint="eastAsia"/>
                <w:color w:val="000000" w:themeColor="text1"/>
              </w:rPr>
              <w:t>）にエキセメスタン</w:t>
            </w:r>
            <w:r w:rsidRPr="001F6916">
              <w:rPr>
                <w:rFonts w:eastAsiaTheme="minorHAnsi" w:hint="eastAsia"/>
                <w:color w:val="000000" w:themeColor="text1"/>
              </w:rPr>
              <w:t>25mg</w:t>
            </w:r>
            <w:r w:rsidRPr="001F6916">
              <w:rPr>
                <w:rFonts w:ascii="MS Mincho" w:eastAsia="MS Mincho" w:hAnsi="MS Mincho" w:cs="MS Mincho" w:hint="eastAsia"/>
                <w:color w:val="000000" w:themeColor="text1"/>
              </w:rPr>
              <w:t>を単回経口投与した後の</w:t>
            </w:r>
            <w:r w:rsidRPr="001F6916">
              <w:rPr>
                <w:rFonts w:eastAsiaTheme="minorHAnsi" w:hint="eastAsia"/>
                <w:color w:val="000000" w:themeColor="text1"/>
              </w:rPr>
              <w:t>AUC</w:t>
            </w:r>
            <w:r w:rsidRPr="001F6916">
              <w:rPr>
                <w:rFonts w:ascii="MS Mincho" w:eastAsia="MS Mincho" w:hAnsi="MS Mincho" w:cs="MS Mincho" w:hint="eastAsia"/>
                <w:color w:val="000000" w:themeColor="text1"/>
              </w:rPr>
              <w:t>は、欧米人の閉経後健康女性における</w:t>
            </w:r>
            <w:r w:rsidRPr="001F6916">
              <w:rPr>
                <w:rFonts w:eastAsiaTheme="minorHAnsi" w:hint="eastAsia"/>
                <w:color w:val="000000" w:themeColor="text1"/>
              </w:rPr>
              <w:t>AUC</w:t>
            </w:r>
            <w:r w:rsidRPr="001F6916">
              <w:rPr>
                <w:rFonts w:ascii="MS Mincho" w:eastAsia="MS Mincho" w:hAnsi="MS Mincho" w:cs="MS Mincho" w:hint="eastAsia"/>
                <w:color w:val="000000" w:themeColor="text1"/>
              </w:rPr>
              <w:t>の約</w:t>
            </w:r>
            <w:r w:rsidRPr="001F6916">
              <w:rPr>
                <w:rFonts w:eastAsiaTheme="minorHAnsi" w:hint="eastAsia"/>
                <w:color w:val="000000" w:themeColor="text1"/>
              </w:rPr>
              <w:t>2</w:t>
            </w:r>
            <w:r w:rsidRPr="001F6916">
              <w:rPr>
                <w:rFonts w:ascii="MS Mincho" w:eastAsia="MS Mincho" w:hAnsi="MS Mincho" w:cs="MS Mincho" w:hint="eastAsia"/>
                <w:color w:val="000000" w:themeColor="text1"/>
              </w:rPr>
              <w:t>～</w:t>
            </w:r>
            <w:r w:rsidRPr="001F6916">
              <w:rPr>
                <w:rFonts w:eastAsiaTheme="minorHAnsi" w:hint="eastAsia"/>
                <w:color w:val="000000" w:themeColor="text1"/>
              </w:rPr>
              <w:t>3</w:t>
            </w:r>
            <w:r w:rsidRPr="001F6916">
              <w:rPr>
                <w:rFonts w:ascii="MS Mincho" w:eastAsia="MS Mincho" w:hAnsi="MS Mincho" w:cs="MS Mincho" w:hint="eastAsia"/>
                <w:color w:val="000000" w:themeColor="text1"/>
              </w:rPr>
              <w:t>倍であった</w:t>
            </w:r>
            <w:r w:rsidRPr="001F6916">
              <w:rPr>
                <w:rFonts w:eastAsiaTheme="minorHAnsi" w:hint="eastAsia"/>
                <w:color w:val="000000" w:themeColor="text1"/>
              </w:rPr>
              <w:t>&lt;ReferenceBookRef ref="DOC_09" /&gt;</w:t>
            </w:r>
            <w:r w:rsidRPr="001F6916">
              <w:rPr>
                <w:rFonts w:ascii="MS Mincho" w:eastAsia="MS Mincho" w:hAnsi="MS Mincho" w:cs="MS Mincho" w:hint="eastAsia"/>
                <w:color w:val="000000" w:themeColor="text1"/>
              </w:rPr>
              <w:t>。</w:t>
            </w:r>
            <w:r w:rsidRPr="001F6916">
              <w:rPr>
                <w:rFonts w:eastAsiaTheme="minorHAnsi" w:hint="eastAsia"/>
                <w:color w:val="000000" w:themeColor="text1"/>
              </w:rPr>
              <w:t>&lt;/Lang&gt;</w:t>
            </w:r>
          </w:p>
          <w:p w14:paraId="441BFEA2"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&lt;/Detail&gt;</w:t>
            </w:r>
          </w:p>
          <w:p w14:paraId="01045E9A"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&lt;/Item&gt;</w:t>
            </w:r>
          </w:p>
          <w:p w14:paraId="1FADF3F1" w14:textId="77777777" w:rsidR="00692527" w:rsidRPr="001F6916" w:rsidRDefault="00692527" w:rsidP="00692527">
            <w:pPr>
              <w:rPr>
                <w:rFonts w:eastAsiaTheme="minorHAnsi"/>
                <w:color w:val="000000" w:themeColor="text1"/>
              </w:rPr>
            </w:pPr>
            <w:r w:rsidRPr="001F6916">
              <w:rPr>
                <w:rFonts w:eastAsiaTheme="minorHAnsi"/>
                <w:color w:val="000000" w:themeColor="text1"/>
              </w:rPr>
              <w:t xml:space="preserve">      &lt;/</w:t>
            </w:r>
            <w:proofErr w:type="spellStart"/>
            <w:r w:rsidRPr="001F6916">
              <w:rPr>
                <w:rFonts w:eastAsiaTheme="minorHAnsi"/>
                <w:color w:val="000000" w:themeColor="text1"/>
              </w:rPr>
              <w:t>OrderedList</w:t>
            </w:r>
            <w:proofErr w:type="spellEnd"/>
            <w:r w:rsidRPr="001F6916">
              <w:rPr>
                <w:rFonts w:eastAsiaTheme="minorHAnsi"/>
                <w:color w:val="000000" w:themeColor="text1"/>
              </w:rPr>
              <w:t>&gt;</w:t>
            </w:r>
          </w:p>
          <w:p w14:paraId="721D4028" w14:textId="77777777" w:rsidR="00692527" w:rsidRDefault="00692527" w:rsidP="00692527">
            <w:pPr>
              <w:rPr>
                <w:rFonts w:eastAsiaTheme="minorEastAsia"/>
                <w:color w:val="000000" w:themeColor="text1"/>
                <w:lang w:eastAsia="ja-JP"/>
              </w:rPr>
            </w:pPr>
            <w:r w:rsidRPr="001F6916">
              <w:rPr>
                <w:rFonts w:eastAsiaTheme="minorHAnsi"/>
                <w:color w:val="000000" w:themeColor="text1"/>
              </w:rPr>
              <w:t xml:space="preserve">    &lt;/</w:t>
            </w:r>
            <w:proofErr w:type="spellStart"/>
            <w:r w:rsidRPr="001F6916">
              <w:rPr>
                <w:rFonts w:eastAsiaTheme="minorHAnsi"/>
                <w:color w:val="000000" w:themeColor="text1"/>
              </w:rPr>
              <w:t>SpecificPopulation</w:t>
            </w:r>
            <w:proofErr w:type="spellEnd"/>
            <w:r w:rsidRPr="001F6916">
              <w:rPr>
                <w:rFonts w:eastAsiaTheme="minorHAnsi"/>
                <w:color w:val="000000" w:themeColor="text1"/>
              </w:rPr>
              <w:t>&gt;</w:t>
            </w:r>
          </w:p>
          <w:p w14:paraId="6CCDE109" w14:textId="6F742EA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F0FBB9" w14:textId="77777777" w:rsidR="00692527" w:rsidRPr="00B20994" w:rsidRDefault="00692527" w:rsidP="00692527">
            <w:pPr>
              <w:rPr>
                <w:rFonts w:eastAsiaTheme="minorHAnsi"/>
                <w:color w:val="000000" w:themeColor="text1"/>
              </w:rPr>
            </w:pPr>
          </w:p>
        </w:tc>
      </w:tr>
      <w:tr w:rsidR="00692527" w:rsidRPr="000D1C20" w14:paraId="79DC200D" w14:textId="438F99E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AAA80" w14:textId="4FB4C12E" w:rsidR="00692527" w:rsidRPr="00B20994" w:rsidRDefault="00692527" w:rsidP="00692527">
            <w:pPr>
              <w:rPr>
                <w:color w:val="000000" w:themeColor="text1"/>
              </w:rPr>
            </w:pPr>
            <w:r w:rsidRPr="00B20994">
              <w:rPr>
                <w:color w:val="000000" w:themeColor="text1"/>
              </w:rPr>
              <w:t>16.7</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CBD966" w14:textId="09B47F83" w:rsidR="00692527" w:rsidRPr="00B20994" w:rsidRDefault="00692527" w:rsidP="00692527">
            <w:pPr>
              <w:spacing w:after="160" w:line="259" w:lineRule="auto"/>
              <w:rPr>
                <w:rFonts w:eastAsiaTheme="minorEastAsia"/>
                <w:color w:val="000000" w:themeColor="text1"/>
                <w:lang w:eastAsia="ja-JP"/>
              </w:rPr>
            </w:pPr>
            <w:proofErr w:type="spellStart"/>
            <w:r w:rsidRPr="00B20994">
              <w:rPr>
                <w:rFonts w:eastAsia="MS Gothic" w:cs="MS Gothic"/>
                <w:color w:val="000000" w:themeColor="text1"/>
              </w:rPr>
              <w:t>薬物相互作用</w:t>
            </w:r>
            <w:proofErr w:type="spellEnd"/>
            <w:r w:rsidRPr="00B20994">
              <w:rPr>
                <w:color w:val="000000" w:themeColor="text1"/>
              </w:rPr>
              <w:t xml:space="preserve"> (Drug Interactions)</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8E2DFA" w14:textId="77777777" w:rsidR="00692527" w:rsidRPr="001F6916"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8600348"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F557B" w14:textId="77777777" w:rsidR="00692527" w:rsidRPr="00B20994" w:rsidRDefault="00692527" w:rsidP="00692527">
            <w:pPr>
              <w:rPr>
                <w:rFonts w:eastAsiaTheme="minorHAnsi"/>
                <w:color w:val="000000" w:themeColor="text1"/>
              </w:rPr>
            </w:pPr>
          </w:p>
        </w:tc>
      </w:tr>
      <w:tr w:rsidR="00692527" w:rsidRPr="000D1C20" w14:paraId="720B0212" w14:textId="4C34BB6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C699F9" w14:textId="229AFA85" w:rsidR="00692527" w:rsidRPr="00B20994" w:rsidRDefault="00692527" w:rsidP="00692527">
            <w:pPr>
              <w:rPr>
                <w:color w:val="000000" w:themeColor="text1"/>
              </w:rPr>
            </w:pPr>
            <w:r w:rsidRPr="00B20994">
              <w:rPr>
                <w:color w:val="000000" w:themeColor="text1"/>
              </w:rPr>
              <w:t>16.8</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A2514F" w14:textId="19B75898" w:rsidR="00692527" w:rsidRPr="00B20994" w:rsidRDefault="00692527" w:rsidP="00692527">
            <w:pPr>
              <w:rPr>
                <w:color w:val="000000" w:themeColor="text1"/>
              </w:rPr>
            </w:pPr>
            <w:proofErr w:type="spellStart"/>
            <w:r w:rsidRPr="00B20994">
              <w:rPr>
                <w:rFonts w:ascii="MS Gothic" w:eastAsia="MS Gothic" w:hAnsi="MS Gothic" w:cs="MS Gothic" w:hint="eastAsia"/>
                <w:color w:val="000000" w:themeColor="text1"/>
              </w:rPr>
              <w:t>その他</w:t>
            </w:r>
            <w:proofErr w:type="spellEnd"/>
            <w:r w:rsidRPr="00B20994">
              <w:rPr>
                <w:rFonts w:ascii="MS Gothic" w:eastAsia="MS Gothic" w:hAnsi="MS Gothic" w:cs="MS Gothic" w:hint="eastAsia"/>
                <w:color w:val="000000" w:themeColor="text1"/>
                <w:lang w:eastAsia="ja-JP"/>
              </w:rPr>
              <w:t xml:space="preserve"> </w:t>
            </w:r>
            <w:r w:rsidRPr="00B20994">
              <w:rPr>
                <w:color w:val="000000" w:themeColor="text1"/>
              </w:rPr>
              <w:t>(O</w:t>
            </w:r>
            <w:r w:rsidRPr="00B20994">
              <w:rPr>
                <w:rFonts w:eastAsiaTheme="minorEastAsia" w:hint="eastAsia"/>
                <w:color w:val="000000" w:themeColor="text1"/>
                <w:lang w:eastAsia="ja-JP"/>
              </w:rPr>
              <w:t>t</w:t>
            </w:r>
            <w:r w:rsidRPr="00B20994">
              <w:rPr>
                <w:color w:val="000000" w:themeColor="text1"/>
              </w:rPr>
              <w:t>hers)</w:t>
            </w:r>
          </w:p>
          <w:p w14:paraId="3A0D93B0"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D98AE2"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5E7A38D"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6FE85" w14:textId="77777777" w:rsidR="00692527" w:rsidRPr="00B20994" w:rsidRDefault="00692527" w:rsidP="00692527">
            <w:pPr>
              <w:rPr>
                <w:rFonts w:eastAsiaTheme="minorHAnsi"/>
                <w:color w:val="000000" w:themeColor="text1"/>
              </w:rPr>
            </w:pPr>
          </w:p>
        </w:tc>
      </w:tr>
      <w:tr w:rsidR="00692527" w:rsidRPr="000D1C20" w14:paraId="7347D5BE" w14:textId="556ADD6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8A5D30" w14:textId="4572972A" w:rsidR="00692527" w:rsidRPr="00B20994" w:rsidRDefault="00692527" w:rsidP="00692527">
            <w:pPr>
              <w:rPr>
                <w:rFonts w:eastAsiaTheme="minorEastAsia"/>
                <w:color w:val="000000" w:themeColor="text1"/>
                <w:lang w:eastAsia="ja-JP"/>
              </w:rPr>
            </w:pPr>
            <w:r w:rsidRPr="00B20994">
              <w:rPr>
                <w:rFonts w:eastAsiaTheme="minorEastAsia" w:hint="eastAsia"/>
                <w:color w:val="000000" w:themeColor="text1"/>
                <w:lang w:eastAsia="ja-JP"/>
              </w:rPr>
              <w:t>17.</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425C5A" w14:textId="77777777" w:rsidR="00692527" w:rsidRPr="00B20994" w:rsidRDefault="00692527" w:rsidP="00692527">
            <w:pPr>
              <w:rPr>
                <w:color w:val="000000" w:themeColor="text1"/>
              </w:rPr>
            </w:pPr>
            <w:proofErr w:type="spellStart"/>
            <w:r w:rsidRPr="00B20994">
              <w:rPr>
                <w:rFonts w:eastAsia="MS Gothic" w:cs="MS Gothic"/>
                <w:color w:val="000000" w:themeColor="text1"/>
              </w:rPr>
              <w:t>臨床成績</w:t>
            </w:r>
            <w:proofErr w:type="spellEnd"/>
            <w:r w:rsidRPr="00B20994">
              <w:rPr>
                <w:color w:val="000000" w:themeColor="text1"/>
              </w:rPr>
              <w:t xml:space="preserve"> (Clinical Results)</w:t>
            </w:r>
          </w:p>
          <w:p w14:paraId="3D25B8C7"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AEFBC" w14:textId="71CBECFD" w:rsidR="00692527" w:rsidRPr="007C39CD"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3C79559" w14:textId="77777777" w:rsidR="00692527" w:rsidRPr="007C39CD" w:rsidRDefault="00692527" w:rsidP="00692527">
            <w:pPr>
              <w:rPr>
                <w:rFonts w:eastAsiaTheme="minorHAnsi"/>
                <w:color w:val="000000" w:themeColor="text1"/>
              </w:rPr>
            </w:pPr>
            <w:proofErr w:type="gramStart"/>
            <w:r w:rsidRPr="007C39CD">
              <w:rPr>
                <w:rFonts w:eastAsiaTheme="minorHAnsi" w:hint="eastAsia"/>
                <w:color w:val="000000" w:themeColor="text1"/>
              </w:rPr>
              <w:t>&lt;!--</w:t>
            </w:r>
            <w:r w:rsidRPr="007C39CD">
              <w:rPr>
                <w:rFonts w:ascii="MS Mincho" w:eastAsia="MS Mincho" w:hAnsi="MS Mincho" w:cs="MS Mincho" w:hint="eastAsia"/>
                <w:color w:val="000000" w:themeColor="text1"/>
              </w:rPr>
              <w:t>１７</w:t>
            </w:r>
            <w:r w:rsidRPr="007C39CD">
              <w:rPr>
                <w:rFonts w:eastAsiaTheme="minorHAnsi" w:hint="eastAsia"/>
                <w:color w:val="000000" w:themeColor="text1"/>
              </w:rPr>
              <w:t>.</w:t>
            </w:r>
            <w:r w:rsidRPr="007C39CD">
              <w:rPr>
                <w:rFonts w:ascii="MS Mincho" w:eastAsia="MS Mincho" w:hAnsi="MS Mincho" w:cs="MS Mincho" w:hint="eastAsia"/>
                <w:color w:val="000000" w:themeColor="text1"/>
              </w:rPr>
              <w:t>臨床成績</w:t>
            </w:r>
            <w:proofErr w:type="gramEnd"/>
            <w:r w:rsidRPr="007C39CD">
              <w:rPr>
                <w:rFonts w:eastAsiaTheme="minorHAnsi" w:hint="eastAsia"/>
                <w:color w:val="000000" w:themeColor="text1"/>
              </w:rPr>
              <w:t>--&gt;</w:t>
            </w:r>
          </w:p>
          <w:p w14:paraId="2AB96B8C"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ResultsOfClinicalTrials</w:t>
            </w:r>
            <w:proofErr w:type="spellEnd"/>
            <w:r w:rsidRPr="007C39CD">
              <w:rPr>
                <w:rFonts w:eastAsiaTheme="minorHAnsi"/>
                <w:color w:val="000000" w:themeColor="text1"/>
              </w:rPr>
              <w:t xml:space="preserve"> id="</w:t>
            </w:r>
            <w:proofErr w:type="spellStart"/>
            <w:r w:rsidRPr="007C39CD">
              <w:rPr>
                <w:rFonts w:eastAsiaTheme="minorHAnsi"/>
                <w:color w:val="000000" w:themeColor="text1"/>
              </w:rPr>
              <w:t>HDR_ResultsOfClinicalTrials</w:t>
            </w:r>
            <w:proofErr w:type="spellEnd"/>
            <w:r w:rsidRPr="007C39CD">
              <w:rPr>
                <w:rFonts w:eastAsiaTheme="minorHAnsi"/>
                <w:color w:val="000000" w:themeColor="text1"/>
              </w:rPr>
              <w:t>" heading="fixing"&gt;</w:t>
            </w:r>
          </w:p>
          <w:p w14:paraId="265FA923" w14:textId="77777777" w:rsidR="00692527" w:rsidRPr="007C39CD" w:rsidRDefault="00692527" w:rsidP="00692527">
            <w:pPr>
              <w:rPr>
                <w:rFonts w:eastAsiaTheme="minorHAnsi"/>
                <w:color w:val="000000" w:themeColor="text1"/>
                <w:lang w:eastAsia="ja-JP"/>
              </w:rPr>
            </w:pPr>
            <w:r w:rsidRPr="007C39CD">
              <w:rPr>
                <w:rFonts w:eastAsiaTheme="minorHAnsi" w:hint="eastAsia"/>
                <w:color w:val="000000" w:themeColor="text1"/>
              </w:rPr>
              <w:t xml:space="preserve">    </w:t>
            </w:r>
            <w:proofErr w:type="gramStart"/>
            <w:r w:rsidRPr="007C39CD">
              <w:rPr>
                <w:rFonts w:eastAsiaTheme="minorHAnsi" w:hint="eastAsia"/>
                <w:color w:val="000000" w:themeColor="text1"/>
                <w:lang w:eastAsia="ja-JP"/>
              </w:rPr>
              <w:t>&lt;!--</w:t>
            </w:r>
            <w:proofErr w:type="gramEnd"/>
            <w:r w:rsidRPr="007C39CD">
              <w:rPr>
                <w:rFonts w:ascii="MS Mincho" w:eastAsia="MS Mincho" w:hAnsi="MS Mincho" w:cs="MS Mincho" w:hint="eastAsia"/>
                <w:color w:val="000000" w:themeColor="text1"/>
                <w:lang w:eastAsia="ja-JP"/>
              </w:rPr>
              <w:t>１７</w:t>
            </w:r>
            <w:r w:rsidRPr="007C39CD">
              <w:rPr>
                <w:rFonts w:eastAsiaTheme="minorHAnsi" w:hint="eastAsia"/>
                <w:color w:val="000000" w:themeColor="text1"/>
                <w:lang w:eastAsia="ja-JP"/>
              </w:rPr>
              <w:t>.</w:t>
            </w:r>
            <w:r w:rsidRPr="007C39CD">
              <w:rPr>
                <w:rFonts w:ascii="MS Mincho" w:eastAsia="MS Mincho" w:hAnsi="MS Mincho" w:cs="MS Mincho" w:hint="eastAsia"/>
                <w:color w:val="000000" w:themeColor="text1"/>
                <w:lang w:eastAsia="ja-JP"/>
              </w:rPr>
              <w:t>１</w:t>
            </w:r>
            <w:r w:rsidRPr="007C39CD">
              <w:rPr>
                <w:rFonts w:eastAsiaTheme="minorHAnsi" w:hint="eastAsia"/>
                <w:color w:val="000000" w:themeColor="text1"/>
                <w:lang w:eastAsia="ja-JP"/>
              </w:rPr>
              <w:t xml:space="preserve"> </w:t>
            </w:r>
            <w:r w:rsidRPr="007C39CD">
              <w:rPr>
                <w:rFonts w:ascii="MS Mincho" w:eastAsia="MS Mincho" w:hAnsi="MS Mincho" w:cs="MS Mincho" w:hint="eastAsia"/>
                <w:color w:val="000000" w:themeColor="text1"/>
                <w:lang w:eastAsia="ja-JP"/>
              </w:rPr>
              <w:t>有効性及び安全性に関する試験</w:t>
            </w:r>
            <w:r w:rsidRPr="007C39CD">
              <w:rPr>
                <w:rFonts w:eastAsiaTheme="minorHAnsi" w:hint="eastAsia"/>
                <w:color w:val="000000" w:themeColor="text1"/>
                <w:lang w:eastAsia="ja-JP"/>
              </w:rPr>
              <w:t>--&gt;</w:t>
            </w:r>
          </w:p>
          <w:p w14:paraId="3EE85DEF" w14:textId="77777777" w:rsidR="00692527" w:rsidRPr="007C39CD" w:rsidRDefault="00692527" w:rsidP="00692527">
            <w:pPr>
              <w:rPr>
                <w:rFonts w:eastAsiaTheme="minorHAnsi"/>
                <w:color w:val="000000" w:themeColor="text1"/>
              </w:rPr>
            </w:pPr>
            <w:r w:rsidRPr="007C39CD">
              <w:rPr>
                <w:rFonts w:eastAsiaTheme="minorHAnsi"/>
                <w:color w:val="000000" w:themeColor="text1"/>
                <w:lang w:eastAsia="ja-JP"/>
              </w:rPr>
              <w:t xml:space="preserve">    </w:t>
            </w:r>
            <w:r w:rsidRPr="007C39CD">
              <w:rPr>
                <w:rFonts w:eastAsiaTheme="minorHAnsi"/>
                <w:color w:val="000000" w:themeColor="text1"/>
              </w:rPr>
              <w:t>&lt;</w:t>
            </w:r>
            <w:proofErr w:type="spellStart"/>
            <w:r w:rsidRPr="007C39CD">
              <w:rPr>
                <w:rFonts w:eastAsiaTheme="minorHAnsi"/>
                <w:color w:val="000000" w:themeColor="text1"/>
              </w:rPr>
              <w:t>EfficacyAndSafety</w:t>
            </w:r>
            <w:proofErr w:type="spellEnd"/>
            <w:r w:rsidRPr="007C39CD">
              <w:rPr>
                <w:rFonts w:eastAsiaTheme="minorHAnsi"/>
                <w:color w:val="000000" w:themeColor="text1"/>
              </w:rPr>
              <w:t xml:space="preserve"> id="</w:t>
            </w:r>
            <w:proofErr w:type="spellStart"/>
            <w:r w:rsidRPr="007C39CD">
              <w:rPr>
                <w:rFonts w:eastAsiaTheme="minorHAnsi"/>
                <w:color w:val="000000" w:themeColor="text1"/>
              </w:rPr>
              <w:t>HDR_EfficacyAndSafety</w:t>
            </w:r>
            <w:proofErr w:type="spellEnd"/>
            <w:r w:rsidRPr="007C39CD">
              <w:rPr>
                <w:rFonts w:eastAsiaTheme="minorHAnsi"/>
                <w:color w:val="000000" w:themeColor="text1"/>
              </w:rPr>
              <w:t>" heading="fixing"&gt;</w:t>
            </w:r>
          </w:p>
          <w:p w14:paraId="736878D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OrderedList</w:t>
            </w:r>
            <w:proofErr w:type="spellEnd"/>
            <w:r w:rsidRPr="007C39CD">
              <w:rPr>
                <w:rFonts w:eastAsiaTheme="minorHAnsi"/>
                <w:color w:val="000000" w:themeColor="text1"/>
              </w:rPr>
              <w:t xml:space="preserve"> </w:t>
            </w:r>
            <w:proofErr w:type="spellStart"/>
            <w:r w:rsidRPr="007C39CD">
              <w:rPr>
                <w:rFonts w:eastAsiaTheme="minorHAnsi"/>
                <w:color w:val="000000" w:themeColor="text1"/>
              </w:rPr>
              <w:t>numberContinued</w:t>
            </w:r>
            <w:proofErr w:type="spellEnd"/>
            <w:r w:rsidRPr="007C39CD">
              <w:rPr>
                <w:rFonts w:eastAsiaTheme="minorHAnsi"/>
                <w:color w:val="000000" w:themeColor="text1"/>
              </w:rPr>
              <w:t>="false"&gt;</w:t>
            </w:r>
          </w:p>
          <w:p w14:paraId="09F0698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id="HDR_EfficacyAndSafety_1" heading="free"&gt;</w:t>
            </w:r>
          </w:p>
          <w:p w14:paraId="670C69E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6246CBC8"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国内臨床試験</w:t>
            </w:r>
            <w:proofErr w:type="spellEnd"/>
            <w:r w:rsidRPr="007C39CD">
              <w:rPr>
                <w:rFonts w:eastAsiaTheme="minorHAnsi" w:hint="eastAsia"/>
                <w:color w:val="000000" w:themeColor="text1"/>
              </w:rPr>
              <w:t>&lt;/Lang&gt;</w:t>
            </w:r>
          </w:p>
          <w:p w14:paraId="510498D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38683A2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118B15E0"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lastRenderedPageBreak/>
              <w:t xml:space="preserve">            &lt;Lang xml:lang="ja"&gt;</w:t>
            </w:r>
            <w:r w:rsidRPr="007C39CD">
              <w:rPr>
                <w:rFonts w:ascii="MS Mincho" w:eastAsia="MS Mincho" w:hAnsi="MS Mincho" w:cs="MS Mincho" w:hint="eastAsia"/>
                <w:color w:val="000000" w:themeColor="text1"/>
              </w:rPr>
              <w:t>第Ⅰ相試験において、閉経後健康女性（単回</w:t>
            </w:r>
            <w:r w:rsidRPr="007C39CD">
              <w:rPr>
                <w:rFonts w:eastAsiaTheme="minorHAnsi" w:hint="eastAsia"/>
                <w:color w:val="000000" w:themeColor="text1"/>
              </w:rPr>
              <w:t>14</w:t>
            </w:r>
            <w:r w:rsidRPr="007C39CD">
              <w:rPr>
                <w:rFonts w:ascii="MS Mincho" w:eastAsia="MS Mincho" w:hAnsi="MS Mincho" w:cs="MS Mincho" w:hint="eastAsia"/>
                <w:color w:val="000000" w:themeColor="text1"/>
              </w:rPr>
              <w:t>例、反復</w:t>
            </w:r>
            <w:r w:rsidRPr="007C39CD">
              <w:rPr>
                <w:rFonts w:eastAsiaTheme="minorHAnsi" w:hint="eastAsia"/>
                <w:color w:val="000000" w:themeColor="text1"/>
              </w:rPr>
              <w:t>25</w:t>
            </w:r>
            <w:r w:rsidRPr="007C39CD">
              <w:rPr>
                <w:rFonts w:ascii="MS Mincho" w:eastAsia="MS Mincho" w:hAnsi="MS Mincho" w:cs="MS Mincho" w:hint="eastAsia"/>
                <w:color w:val="000000" w:themeColor="text1"/>
              </w:rPr>
              <w:t>例）を対象として、本剤の</w:t>
            </w:r>
            <w:r w:rsidRPr="007C39CD">
              <w:rPr>
                <w:rFonts w:eastAsiaTheme="minorHAnsi" w:hint="eastAsia"/>
                <w:color w:val="000000" w:themeColor="text1"/>
              </w:rPr>
              <w:t>0.5</w:t>
            </w:r>
            <w:r w:rsidRPr="007C39CD">
              <w:rPr>
                <w:rFonts w:ascii="MS Mincho" w:eastAsia="MS Mincho" w:hAnsi="MS Mincho" w:cs="MS Mincho" w:hint="eastAsia"/>
                <w:color w:val="000000" w:themeColor="text1"/>
              </w:rPr>
              <w:t>～</w:t>
            </w:r>
            <w:r w:rsidRPr="007C39CD">
              <w:rPr>
                <w:rFonts w:eastAsiaTheme="minorHAnsi" w:hint="eastAsia"/>
                <w:color w:val="000000" w:themeColor="text1"/>
              </w:rPr>
              <w:t>50mg/</w:t>
            </w:r>
            <w:r w:rsidRPr="007C39CD">
              <w:rPr>
                <w:rFonts w:ascii="MS Mincho" w:eastAsia="MS Mincho" w:hAnsi="MS Mincho" w:cs="MS Mincho" w:hint="eastAsia"/>
                <w:color w:val="000000" w:themeColor="text1"/>
              </w:rPr>
              <w:t>日までの用量における安全性及び薬力学的作用（血清中エストロゲン濃度抑制作用）を検討した結果、用量依存的な血清中エストロゲン濃度の低下が認められた。前期第Ⅱ相試験において、閉経後乳癌患者（</w:t>
            </w:r>
            <w:r w:rsidRPr="007C39CD">
              <w:rPr>
                <w:rFonts w:eastAsiaTheme="minorHAnsi" w:hint="eastAsia"/>
                <w:color w:val="000000" w:themeColor="text1"/>
              </w:rPr>
              <w:t>10mg</w:t>
            </w:r>
            <w:r w:rsidRPr="007C39CD">
              <w:rPr>
                <w:rFonts w:ascii="MS Mincho" w:eastAsia="MS Mincho" w:hAnsi="MS Mincho" w:cs="MS Mincho" w:hint="eastAsia"/>
                <w:color w:val="000000" w:themeColor="text1"/>
              </w:rPr>
              <w:t>、</w:t>
            </w:r>
            <w:r w:rsidRPr="007C39CD">
              <w:rPr>
                <w:rFonts w:eastAsiaTheme="minorHAnsi" w:hint="eastAsia"/>
                <w:color w:val="000000" w:themeColor="text1"/>
              </w:rPr>
              <w:t>25mg</w:t>
            </w:r>
            <w:r w:rsidRPr="007C39CD">
              <w:rPr>
                <w:rFonts w:ascii="MS Mincho" w:eastAsia="MS Mincho" w:hAnsi="MS Mincho" w:cs="MS Mincho" w:hint="eastAsia"/>
                <w:color w:val="000000" w:themeColor="text1"/>
              </w:rPr>
              <w:t>各</w:t>
            </w:r>
            <w:r w:rsidRPr="007C39CD">
              <w:rPr>
                <w:rFonts w:eastAsiaTheme="minorHAnsi" w:hint="eastAsia"/>
                <w:color w:val="000000" w:themeColor="text1"/>
              </w:rPr>
              <w:t>36</w:t>
            </w:r>
            <w:r w:rsidRPr="007C39CD">
              <w:rPr>
                <w:rFonts w:ascii="MS Mincho" w:eastAsia="MS Mincho" w:hAnsi="MS Mincho" w:cs="MS Mincho" w:hint="eastAsia"/>
                <w:color w:val="000000" w:themeColor="text1"/>
              </w:rPr>
              <w:t>例）を対象として、本剤の有効性及び安全性を検討の上、臨床推奨用量の設定を試みた。奏効率において有意差はないものの</w:t>
            </w:r>
            <w:r w:rsidRPr="007C39CD">
              <w:rPr>
                <w:rFonts w:eastAsiaTheme="minorHAnsi" w:hint="eastAsia"/>
                <w:color w:val="000000" w:themeColor="text1"/>
              </w:rPr>
              <w:t>25mg</w:t>
            </w:r>
            <w:r w:rsidRPr="007C39CD">
              <w:rPr>
                <w:rFonts w:ascii="MS Mincho" w:eastAsia="MS Mincho" w:hAnsi="MS Mincho" w:cs="MS Mincho" w:hint="eastAsia"/>
                <w:color w:val="000000" w:themeColor="text1"/>
              </w:rPr>
              <w:t>の方が</w:t>
            </w:r>
            <w:r w:rsidRPr="007C39CD">
              <w:rPr>
                <w:rFonts w:eastAsiaTheme="minorHAnsi" w:hint="eastAsia"/>
                <w:color w:val="000000" w:themeColor="text1"/>
              </w:rPr>
              <w:t>10mg</w:t>
            </w:r>
            <w:r w:rsidRPr="007C39CD">
              <w:rPr>
                <w:rFonts w:ascii="MS Mincho" w:eastAsia="MS Mincho" w:hAnsi="MS Mincho" w:cs="MS Mincho" w:hint="eastAsia"/>
                <w:color w:val="000000" w:themeColor="text1"/>
              </w:rPr>
              <w:t>より優っていたことなどから、本剤の臨床推奨用量として</w:t>
            </w:r>
            <w:r w:rsidRPr="007C39CD">
              <w:rPr>
                <w:rFonts w:eastAsiaTheme="minorHAnsi" w:hint="eastAsia"/>
                <w:color w:val="000000" w:themeColor="text1"/>
              </w:rPr>
              <w:t>25mg/</w:t>
            </w:r>
            <w:r w:rsidRPr="007C39CD">
              <w:rPr>
                <w:rFonts w:ascii="MS Mincho" w:eastAsia="MS Mincho" w:hAnsi="MS Mincho" w:cs="MS Mincho" w:hint="eastAsia"/>
                <w:color w:val="000000" w:themeColor="text1"/>
              </w:rPr>
              <w:t>日を選択した。ホルモン療法耐性例に対する</w:t>
            </w:r>
            <w:r w:rsidRPr="007C39CD">
              <w:rPr>
                <w:rFonts w:eastAsiaTheme="minorHAnsi" w:hint="eastAsia"/>
                <w:color w:val="000000" w:themeColor="text1"/>
              </w:rPr>
              <w:t>25mg</w:t>
            </w:r>
            <w:r w:rsidRPr="007C39CD">
              <w:rPr>
                <w:rFonts w:ascii="MS Mincho" w:eastAsia="MS Mincho" w:hAnsi="MS Mincho" w:cs="MS Mincho" w:hint="eastAsia"/>
                <w:color w:val="000000" w:themeColor="text1"/>
              </w:rPr>
              <w:t>群の奏効率は</w:t>
            </w:r>
            <w:r w:rsidRPr="007C39CD">
              <w:rPr>
                <w:rFonts w:eastAsiaTheme="minorHAnsi" w:hint="eastAsia"/>
                <w:color w:val="000000" w:themeColor="text1"/>
              </w:rPr>
              <w:t>26.1%</w:t>
            </w:r>
            <w:r w:rsidRPr="007C39CD">
              <w:rPr>
                <w:rFonts w:ascii="MS Mincho" w:eastAsia="MS Mincho" w:hAnsi="MS Mincho" w:cs="MS Mincho" w:hint="eastAsia"/>
                <w:color w:val="000000" w:themeColor="text1"/>
              </w:rPr>
              <w:t>（</w:t>
            </w:r>
            <w:r w:rsidRPr="007C39CD">
              <w:rPr>
                <w:rFonts w:eastAsiaTheme="minorHAnsi" w:hint="eastAsia"/>
                <w:color w:val="000000" w:themeColor="text1"/>
              </w:rPr>
              <w:t>6/23</w:t>
            </w:r>
            <w:r w:rsidRPr="007C39CD">
              <w:rPr>
                <w:rFonts w:ascii="MS Mincho" w:eastAsia="MS Mincho" w:hAnsi="MS Mincho" w:cs="MS Mincho" w:hint="eastAsia"/>
                <w:color w:val="000000" w:themeColor="text1"/>
              </w:rPr>
              <w:t>）であった</w:t>
            </w:r>
            <w:r w:rsidRPr="007C39CD">
              <w:rPr>
                <w:rFonts w:eastAsiaTheme="minorHAnsi" w:hint="eastAsia"/>
                <w:color w:val="000000" w:themeColor="text1"/>
              </w:rPr>
              <w:t>&lt;ReferenceBookRef ref="DOC_03" /&gt;&lt;Sup&gt;,&lt;/Sup&gt;&lt;</w:t>
            </w:r>
            <w:proofErr w:type="spellStart"/>
            <w:r w:rsidRPr="007C39CD">
              <w:rPr>
                <w:rFonts w:eastAsiaTheme="minorHAnsi" w:hint="eastAsia"/>
                <w:color w:val="000000" w:themeColor="text1"/>
              </w:rPr>
              <w:t>ReferenceBookRef</w:t>
            </w:r>
            <w:proofErr w:type="spellEnd"/>
            <w:r w:rsidRPr="007C39CD">
              <w:rPr>
                <w:rFonts w:eastAsiaTheme="minorHAnsi" w:hint="eastAsia"/>
                <w:color w:val="000000" w:themeColor="text1"/>
              </w:rPr>
              <w:t xml:space="preserve"> ref="DOC_04" /&gt;&lt;Sup&gt;,&lt;/Sup&gt;&lt;</w:t>
            </w:r>
            <w:proofErr w:type="spellStart"/>
            <w:r w:rsidRPr="007C39CD">
              <w:rPr>
                <w:rFonts w:eastAsiaTheme="minorHAnsi" w:hint="eastAsia"/>
                <w:color w:val="000000" w:themeColor="text1"/>
              </w:rPr>
              <w:t>ReferenceBookRef</w:t>
            </w:r>
            <w:proofErr w:type="spellEnd"/>
            <w:r w:rsidRPr="007C39CD">
              <w:rPr>
                <w:rFonts w:eastAsiaTheme="minorHAnsi" w:hint="eastAsia"/>
                <w:color w:val="000000" w:themeColor="text1"/>
              </w:rPr>
              <w:t xml:space="preserve"> ref="DOC_10" /&gt;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1FD2FEF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C8BA28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13E7886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id="HDR_EfficacyAndSafety_2" heading="free"&gt;</w:t>
            </w:r>
          </w:p>
          <w:p w14:paraId="3468FCC9"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3AB6804A"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ブリッジング試験</w:t>
            </w:r>
            <w:proofErr w:type="spellEnd"/>
            <w:r w:rsidRPr="007C39CD">
              <w:rPr>
                <w:rFonts w:eastAsiaTheme="minorHAnsi" w:hint="eastAsia"/>
                <w:color w:val="000000" w:themeColor="text1"/>
              </w:rPr>
              <w:t>&lt;/Lang&gt;</w:t>
            </w:r>
          </w:p>
          <w:p w14:paraId="0664657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54960E4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1BAE9788"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gramStart"/>
            <w:r w:rsidRPr="007C39CD">
              <w:rPr>
                <w:rFonts w:eastAsiaTheme="minorHAnsi" w:hint="eastAsia"/>
                <w:color w:val="000000" w:themeColor="text1"/>
              </w:rPr>
              <w:t>xml:lang</w:t>
            </w:r>
            <w:proofErr w:type="gramEnd"/>
            <w:r w:rsidRPr="007C39CD">
              <w:rPr>
                <w:rFonts w:eastAsiaTheme="minorHAnsi" w:hint="eastAsia"/>
                <w:color w:val="000000" w:themeColor="text1"/>
              </w:rPr>
              <w:t>="ja"&gt;</w:t>
            </w:r>
            <w:r w:rsidRPr="007C39CD">
              <w:rPr>
                <w:rFonts w:ascii="MS Mincho" w:eastAsia="MS Mincho" w:hAnsi="MS Mincho" w:cs="MS Mincho" w:hint="eastAsia"/>
                <w:color w:val="000000" w:themeColor="text1"/>
              </w:rPr>
              <w:t>後期第Ⅱ相試験において、抗エストロゲン剤耐性の閉経後乳癌患者</w:t>
            </w:r>
            <w:r w:rsidRPr="007C39CD">
              <w:rPr>
                <w:rFonts w:eastAsiaTheme="minorHAnsi" w:hint="eastAsia"/>
                <w:color w:val="000000" w:themeColor="text1"/>
              </w:rPr>
              <w:t>33</w:t>
            </w:r>
            <w:r w:rsidRPr="007C39CD">
              <w:rPr>
                <w:rFonts w:ascii="MS Mincho" w:eastAsia="MS Mincho" w:hAnsi="MS Mincho" w:cs="MS Mincho" w:hint="eastAsia"/>
                <w:color w:val="000000" w:themeColor="text1"/>
              </w:rPr>
              <w:t>例を対象として本剤の有効性及び安全性が検討された。なお、本試験は海外にて実施された同様の試験（</w:t>
            </w:r>
            <w:r w:rsidRPr="007C39CD">
              <w:rPr>
                <w:rFonts w:eastAsiaTheme="minorHAnsi" w:hint="eastAsia"/>
                <w:color w:val="000000" w:themeColor="text1"/>
              </w:rPr>
              <w:t>No.120002</w:t>
            </w:r>
            <w:r w:rsidRPr="007C39CD">
              <w:rPr>
                <w:rFonts w:ascii="MS Mincho" w:eastAsia="MS Mincho" w:hAnsi="MS Mincho" w:cs="MS Mincho" w:hint="eastAsia"/>
                <w:color w:val="000000" w:themeColor="text1"/>
              </w:rPr>
              <w:t>及び</w:t>
            </w:r>
            <w:r w:rsidRPr="007C39CD">
              <w:rPr>
                <w:rFonts w:eastAsiaTheme="minorHAnsi" w:hint="eastAsia"/>
                <w:color w:val="000000" w:themeColor="text1"/>
              </w:rPr>
              <w:t>No.010</w:t>
            </w:r>
            <w:r w:rsidRPr="007C39CD">
              <w:rPr>
                <w:rFonts w:ascii="MS Mincho" w:eastAsia="MS Mincho" w:hAnsi="MS Mincho" w:cs="MS Mincho" w:hint="eastAsia"/>
                <w:color w:val="000000" w:themeColor="text1"/>
              </w:rPr>
              <w:t>）結果の再現性を確認することを目的として実施された</w:t>
            </w:r>
            <w:r w:rsidRPr="007C39CD">
              <w:rPr>
                <w:rFonts w:eastAsiaTheme="minorHAnsi" w:hint="eastAsia"/>
                <w:color w:val="000000" w:themeColor="text1"/>
              </w:rPr>
              <w:t>&lt;ReferenceBookRef ref="DOC_11" /&gt;&lt;Sup</w:t>
            </w:r>
            <w:proofErr w:type="gramStart"/>
            <w:r w:rsidRPr="007C39CD">
              <w:rPr>
                <w:rFonts w:eastAsiaTheme="minorHAnsi" w:hint="eastAsia"/>
                <w:color w:val="000000" w:themeColor="text1"/>
              </w:rPr>
              <w:t>&gt;,&lt;</w:t>
            </w:r>
            <w:proofErr w:type="gramEnd"/>
            <w:r w:rsidRPr="007C39CD">
              <w:rPr>
                <w:rFonts w:eastAsiaTheme="minorHAnsi" w:hint="eastAsia"/>
                <w:color w:val="000000" w:themeColor="text1"/>
              </w:rPr>
              <w:t>/Sup&gt;&lt;</w:t>
            </w:r>
            <w:proofErr w:type="spellStart"/>
            <w:r w:rsidRPr="007C39CD">
              <w:rPr>
                <w:rFonts w:eastAsiaTheme="minorHAnsi" w:hint="eastAsia"/>
                <w:color w:val="000000" w:themeColor="text1"/>
              </w:rPr>
              <w:t>ReferenceBookRef</w:t>
            </w:r>
            <w:proofErr w:type="spellEnd"/>
            <w:r w:rsidRPr="007C39CD">
              <w:rPr>
                <w:rFonts w:eastAsiaTheme="minorHAnsi" w:hint="eastAsia"/>
                <w:color w:val="000000" w:themeColor="text1"/>
              </w:rPr>
              <w:t xml:space="preserve"> ref="DOC_12" /&gt;&lt;Sup</w:t>
            </w:r>
            <w:proofErr w:type="gramStart"/>
            <w:r w:rsidRPr="007C39CD">
              <w:rPr>
                <w:rFonts w:eastAsiaTheme="minorHAnsi" w:hint="eastAsia"/>
                <w:color w:val="000000" w:themeColor="text1"/>
              </w:rPr>
              <w:t>&gt;,&lt;</w:t>
            </w:r>
            <w:proofErr w:type="gramEnd"/>
            <w:r w:rsidRPr="007C39CD">
              <w:rPr>
                <w:rFonts w:eastAsiaTheme="minorHAnsi" w:hint="eastAsia"/>
                <w:color w:val="000000" w:themeColor="text1"/>
              </w:rPr>
              <w:t>/Sup&gt;&lt;</w:t>
            </w:r>
            <w:proofErr w:type="spellStart"/>
            <w:r w:rsidRPr="007C39CD">
              <w:rPr>
                <w:rFonts w:eastAsiaTheme="minorHAnsi" w:hint="eastAsia"/>
                <w:color w:val="000000" w:themeColor="text1"/>
              </w:rPr>
              <w:t>ReferenceBookRef</w:t>
            </w:r>
            <w:proofErr w:type="spellEnd"/>
            <w:r w:rsidRPr="007C39CD">
              <w:rPr>
                <w:rFonts w:eastAsiaTheme="minorHAnsi" w:hint="eastAsia"/>
                <w:color w:val="000000" w:themeColor="text1"/>
              </w:rPr>
              <w:t xml:space="preserve"> ref="DOC_13" /&gt;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13F7F8C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2B10936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TblBlock</w:t>
            </w:r>
            <w:proofErr w:type="spellEnd"/>
            <w:r w:rsidRPr="007C39CD">
              <w:rPr>
                <w:rFonts w:eastAsiaTheme="minorHAnsi"/>
                <w:color w:val="000000" w:themeColor="text1"/>
              </w:rPr>
              <w:t>&gt;</w:t>
            </w:r>
          </w:p>
          <w:p w14:paraId="35F2F84F"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WidthDefinition</w:t>
            </w:r>
            <w:proofErr w:type="spellEnd"/>
            <w:r w:rsidRPr="007C39CD">
              <w:rPr>
                <w:rFonts w:eastAsiaTheme="minorHAnsi"/>
                <w:color w:val="000000" w:themeColor="text1"/>
              </w:rPr>
              <w:t xml:space="preserve"> </w:t>
            </w:r>
            <w:proofErr w:type="spellStart"/>
            <w:r w:rsidRPr="007C39CD">
              <w:rPr>
                <w:rFonts w:eastAsiaTheme="minorHAnsi"/>
                <w:color w:val="000000" w:themeColor="text1"/>
              </w:rPr>
              <w:t>totalWidth</w:t>
            </w:r>
            <w:proofErr w:type="spellEnd"/>
            <w:r w:rsidRPr="007C39CD">
              <w:rPr>
                <w:rFonts w:eastAsiaTheme="minorHAnsi"/>
                <w:color w:val="000000" w:themeColor="text1"/>
              </w:rPr>
              <w:t>="100%"&gt;</w:t>
            </w:r>
          </w:p>
          <w:p w14:paraId="452CC32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&lt;Col /&gt;</w:t>
            </w:r>
          </w:p>
          <w:p w14:paraId="6147311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&lt;Col /&gt;</w:t>
            </w:r>
          </w:p>
          <w:p w14:paraId="03341B1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&lt;Col /&gt;</w:t>
            </w:r>
          </w:p>
          <w:p w14:paraId="010067B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&lt;Col /&gt;</w:t>
            </w:r>
          </w:p>
          <w:p w14:paraId="0796FAC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WidthDefinition</w:t>
            </w:r>
            <w:proofErr w:type="spellEnd"/>
            <w:r w:rsidRPr="007C39CD">
              <w:rPr>
                <w:rFonts w:eastAsiaTheme="minorHAnsi"/>
                <w:color w:val="000000" w:themeColor="text1"/>
              </w:rPr>
              <w:t>&gt;</w:t>
            </w:r>
          </w:p>
          <w:p w14:paraId="46203A7F"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SimpleTable</w:t>
            </w:r>
            <w:proofErr w:type="spellEnd"/>
            <w:r w:rsidRPr="007C39CD">
              <w:rPr>
                <w:rFonts w:eastAsiaTheme="minorHAnsi"/>
                <w:color w:val="000000" w:themeColor="text1"/>
              </w:rPr>
              <w:t>&gt;</w:t>
            </w:r>
          </w:p>
          <w:p w14:paraId="5D70F16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50EA1BF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403EBB60"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41A72F03"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実施国</w:t>
            </w:r>
            <w:proofErr w:type="spellEnd"/>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w:t>
            </w:r>
            <w:proofErr w:type="spellStart"/>
            <w:r w:rsidRPr="007C39CD">
              <w:rPr>
                <w:rFonts w:ascii="MS Mincho" w:eastAsia="MS Mincho" w:hAnsi="MS Mincho" w:cs="MS Mincho" w:hint="eastAsia"/>
                <w:color w:val="000000" w:themeColor="text1"/>
              </w:rPr>
              <w:t>試験番号</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&lt;?enter?&gt;</w:t>
            </w:r>
            <w:proofErr w:type="spellStart"/>
            <w:r w:rsidRPr="007C39CD">
              <w:rPr>
                <w:rFonts w:ascii="MS Mincho" w:eastAsia="MS Mincho" w:hAnsi="MS Mincho" w:cs="MS Mincho" w:hint="eastAsia"/>
                <w:color w:val="000000" w:themeColor="text1"/>
              </w:rPr>
              <w:t>抗腫瘍効果</w:t>
            </w:r>
            <w:proofErr w:type="spellEnd"/>
            <w:r w:rsidRPr="007C39CD">
              <w:rPr>
                <w:rFonts w:eastAsiaTheme="minorHAnsi" w:hint="eastAsia"/>
                <w:color w:val="000000" w:themeColor="text1"/>
              </w:rPr>
              <w:t>&lt;/Lang&gt;</w:t>
            </w:r>
          </w:p>
          <w:p w14:paraId="45C3577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1FF2DB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658AD71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1A6AA45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082F514F"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日本</w:t>
            </w:r>
            <w:proofErr w:type="spellEnd"/>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No.042</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1A4F03EA" w14:textId="77777777" w:rsidR="00692527" w:rsidRPr="007C39CD" w:rsidRDefault="00692527" w:rsidP="00692527">
            <w:pPr>
              <w:rPr>
                <w:rFonts w:eastAsiaTheme="minorHAnsi"/>
                <w:color w:val="000000" w:themeColor="text1"/>
              </w:rPr>
            </w:pPr>
            <w:r w:rsidRPr="007C39CD">
              <w:rPr>
                <w:rFonts w:eastAsiaTheme="minorHAnsi"/>
                <w:color w:val="000000" w:themeColor="text1"/>
              </w:rPr>
              <w:lastRenderedPageBreak/>
              <w:t xml:space="preserve">                  &lt;/Detail&gt;</w:t>
            </w:r>
          </w:p>
          <w:p w14:paraId="6455F50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50A6299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119779F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B2E3A29"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米国等</w:t>
            </w:r>
            <w:proofErr w:type="spellEnd"/>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No.120002</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377A43C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688655E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049A2C0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2997C95C"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3F148678"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欧州等</w:t>
            </w:r>
            <w:proofErr w:type="spellEnd"/>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No.010</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11777E5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303693CB"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38D0917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346936FB"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436F103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16CE6122"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06710396"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奏効率</w:t>
            </w:r>
            <w:proofErr w:type="spellEnd"/>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w:t>
            </w:r>
            <w:proofErr w:type="spellStart"/>
            <w:r w:rsidRPr="007C39CD">
              <w:rPr>
                <w:rFonts w:ascii="MS Mincho" w:eastAsia="MS Mincho" w:hAnsi="MS Mincho" w:cs="MS Mincho" w:hint="eastAsia"/>
                <w:color w:val="000000" w:themeColor="text1"/>
              </w:rPr>
              <w:t>奏効例</w:t>
            </w:r>
            <w:proofErr w:type="spellEnd"/>
            <w:r w:rsidRPr="007C39CD">
              <w:rPr>
                <w:rFonts w:eastAsiaTheme="minorHAnsi" w:hint="eastAsia"/>
                <w:color w:val="000000" w:themeColor="text1"/>
              </w:rPr>
              <w:t>/</w:t>
            </w:r>
            <w:proofErr w:type="spellStart"/>
            <w:r w:rsidRPr="007C39CD">
              <w:rPr>
                <w:rFonts w:ascii="MS Mincho" w:eastAsia="MS Mincho" w:hAnsi="MS Mincho" w:cs="MS Mincho" w:hint="eastAsia"/>
                <w:color w:val="000000" w:themeColor="text1"/>
              </w:rPr>
              <w:t>評価例</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38A347B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6B040AF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1526198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71AEEC1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5EA4458F"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="ja"&gt;24.2%&lt;?enter?&gt;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8/33</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5F0D6E1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21446A5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58AFDE6C"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6DF4C12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61A1FE68"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="ja"&gt;28.1%&lt;?enter?&gt;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36/128</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1EA9B98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03EDFB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37190C0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56EF4A5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35032D91"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="ja"&gt;23.4%&lt;?enter?&gt;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32/137</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55F7DE3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21154D02"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49381BD2"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089015D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1AA1B43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488A774B"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030F5AA2"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gramStart"/>
            <w:r w:rsidRPr="007C39CD">
              <w:rPr>
                <w:rFonts w:eastAsiaTheme="minorHAnsi" w:hint="eastAsia"/>
                <w:color w:val="000000" w:themeColor="text1"/>
              </w:rPr>
              <w:t>xml:lang</w:t>
            </w:r>
            <w:proofErr w:type="gramEnd"/>
            <w:r w:rsidRPr="007C39CD">
              <w:rPr>
                <w:rFonts w:eastAsiaTheme="minorHAnsi" w:hint="eastAsia"/>
                <w:color w:val="000000" w:themeColor="text1"/>
              </w:rPr>
              <w:t>="ja"&gt;</w:t>
            </w:r>
            <w:r w:rsidRPr="007C39CD">
              <w:rPr>
                <w:rFonts w:ascii="MS Mincho" w:eastAsia="MS Mincho" w:hAnsi="MS Mincho" w:cs="MS Mincho" w:hint="eastAsia"/>
                <w:color w:val="000000" w:themeColor="text1"/>
              </w:rPr>
              <w:t>長期</w:t>
            </w:r>
            <w:r w:rsidRPr="007C39CD">
              <w:rPr>
                <w:rFonts w:eastAsiaTheme="minorHAnsi" w:hint="eastAsia"/>
                <w:color w:val="000000" w:themeColor="text1"/>
              </w:rPr>
              <w:t>NC&lt;Sup&gt;</w:t>
            </w:r>
            <w:r w:rsidRPr="007C39CD">
              <w:rPr>
                <w:rFonts w:ascii="MS Mincho" w:eastAsia="MS Mincho" w:hAnsi="MS Mincho" w:cs="MS Mincho" w:hint="eastAsia"/>
                <w:color w:val="000000" w:themeColor="text1"/>
              </w:rPr>
              <w:t>注</w:t>
            </w:r>
            <w:r w:rsidRPr="007C39CD">
              <w:rPr>
                <w:rFonts w:eastAsiaTheme="minorHAnsi" w:hint="eastAsia"/>
                <w:color w:val="000000" w:themeColor="text1"/>
              </w:rPr>
              <w:t>1</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&lt;/Sup&gt;</w:t>
            </w:r>
            <w:r w:rsidRPr="007C39CD">
              <w:rPr>
                <w:rFonts w:ascii="MS Mincho" w:eastAsia="MS Mincho" w:hAnsi="MS Mincho" w:cs="MS Mincho" w:hint="eastAsia"/>
                <w:color w:val="000000" w:themeColor="text1"/>
              </w:rPr>
              <w:t>を含む有効率</w:t>
            </w:r>
            <w:r w:rsidRPr="007C39CD">
              <w:rPr>
                <w:rFonts w:eastAsiaTheme="minorHAnsi" w:hint="eastAsia"/>
                <w:color w:val="000000" w:themeColor="text1"/>
              </w:rPr>
              <w:t>&lt;?enter?&gt;</w:t>
            </w:r>
            <w:r w:rsidRPr="007C39CD">
              <w:rPr>
                <w:rFonts w:ascii="MS Mincho" w:eastAsia="MS Mincho" w:hAnsi="MS Mincho" w:cs="MS Mincho" w:hint="eastAsia"/>
                <w:color w:val="000000" w:themeColor="text1"/>
              </w:rPr>
              <w:t>（奏効例＋長期</w:t>
            </w:r>
            <w:r w:rsidRPr="007C39CD">
              <w:rPr>
                <w:rFonts w:eastAsiaTheme="minorHAnsi" w:hint="eastAsia"/>
                <w:color w:val="000000" w:themeColor="text1"/>
              </w:rPr>
              <w:t>NC</w:t>
            </w:r>
            <w:r w:rsidRPr="007C39CD">
              <w:rPr>
                <w:rFonts w:ascii="MS Mincho" w:eastAsia="MS Mincho" w:hAnsi="MS Mincho" w:cs="MS Mincho" w:hint="eastAsia"/>
                <w:color w:val="000000" w:themeColor="text1"/>
              </w:rPr>
              <w:t>例</w:t>
            </w:r>
            <w:r w:rsidRPr="007C39CD">
              <w:rPr>
                <w:rFonts w:eastAsiaTheme="minorHAnsi" w:hint="eastAsia"/>
                <w:color w:val="000000" w:themeColor="text1"/>
              </w:rPr>
              <w:t>/</w:t>
            </w:r>
            <w:r w:rsidRPr="007C39CD">
              <w:rPr>
                <w:rFonts w:ascii="MS Mincho" w:eastAsia="MS Mincho" w:hAnsi="MS Mincho" w:cs="MS Mincho" w:hint="eastAsia"/>
                <w:color w:val="000000" w:themeColor="text1"/>
              </w:rPr>
              <w:t>評価例）</w:t>
            </w:r>
            <w:r w:rsidRPr="007C39CD">
              <w:rPr>
                <w:rFonts w:eastAsiaTheme="minorHAnsi" w:hint="eastAsia"/>
                <w:color w:val="000000" w:themeColor="text1"/>
              </w:rPr>
              <w:t>&lt;/Lang&gt;</w:t>
            </w:r>
          </w:p>
          <w:p w14:paraId="7F1498EB"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543B65AF"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05B8D42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1EAF8D0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4FC1E324"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="ja"&gt;39.4%&lt;?enter?&gt;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13/33</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5C33AC40"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4563FABA" w14:textId="77777777" w:rsidR="00692527" w:rsidRPr="007C39CD" w:rsidRDefault="00692527" w:rsidP="00692527">
            <w:pPr>
              <w:rPr>
                <w:rFonts w:eastAsiaTheme="minorHAnsi"/>
                <w:color w:val="000000" w:themeColor="text1"/>
              </w:rPr>
            </w:pPr>
            <w:r w:rsidRPr="007C39CD">
              <w:rPr>
                <w:rFonts w:eastAsiaTheme="minorHAnsi"/>
                <w:color w:val="000000" w:themeColor="text1"/>
              </w:rPr>
              <w:lastRenderedPageBreak/>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2796857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548BF70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1890D9F5"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="ja"&gt;46.9%&lt;?enter?&gt;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60/128</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08063CA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250E84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24EB7B9B"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 xml:space="preserve"> align="center" </w:t>
            </w:r>
            <w:proofErr w:type="spellStart"/>
            <w:r w:rsidRPr="007C39CD">
              <w:rPr>
                <w:rFonts w:eastAsiaTheme="minorHAnsi"/>
                <w:color w:val="000000" w:themeColor="text1"/>
              </w:rPr>
              <w:t>valign</w:t>
            </w:r>
            <w:proofErr w:type="spellEnd"/>
            <w:r w:rsidRPr="007C39CD">
              <w:rPr>
                <w:rFonts w:eastAsiaTheme="minorHAnsi"/>
                <w:color w:val="000000" w:themeColor="text1"/>
              </w:rPr>
              <w:t>="middle"&gt;</w:t>
            </w:r>
          </w:p>
          <w:p w14:paraId="78F1A95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69FB86F6"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="ja"&gt;47.4%&lt;?enter?&gt;</w:t>
            </w:r>
            <w:r w:rsidRPr="007C39CD">
              <w:rPr>
                <w:rFonts w:ascii="MS Mincho" w:eastAsia="MS Mincho" w:hAnsi="MS Mincho" w:cs="MS Mincho" w:hint="eastAsia"/>
                <w:color w:val="000000" w:themeColor="text1"/>
              </w:rPr>
              <w:t>（</w:t>
            </w:r>
            <w:r w:rsidRPr="007C39CD">
              <w:rPr>
                <w:rFonts w:eastAsiaTheme="minorHAnsi" w:hint="eastAsia"/>
                <w:color w:val="000000" w:themeColor="text1"/>
              </w:rPr>
              <w:t>65/137</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7175897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4527B55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SimpTblCell</w:t>
            </w:r>
            <w:proofErr w:type="spellEnd"/>
            <w:r w:rsidRPr="007C39CD">
              <w:rPr>
                <w:rFonts w:eastAsiaTheme="minorHAnsi"/>
                <w:color w:val="000000" w:themeColor="text1"/>
              </w:rPr>
              <w:t>&gt;</w:t>
            </w:r>
          </w:p>
          <w:p w14:paraId="1F6457B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SimpTblRow</w:t>
            </w:r>
            <w:proofErr w:type="spellEnd"/>
            <w:r w:rsidRPr="007C39CD">
              <w:rPr>
                <w:rFonts w:eastAsiaTheme="minorHAnsi"/>
                <w:color w:val="000000" w:themeColor="text1"/>
              </w:rPr>
              <w:t>&gt;</w:t>
            </w:r>
          </w:p>
          <w:p w14:paraId="6785FF8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SimpleTable</w:t>
            </w:r>
            <w:proofErr w:type="spellEnd"/>
            <w:r w:rsidRPr="007C39CD">
              <w:rPr>
                <w:rFonts w:eastAsiaTheme="minorHAnsi"/>
                <w:color w:val="000000" w:themeColor="text1"/>
              </w:rPr>
              <w:t>&gt;</w:t>
            </w:r>
          </w:p>
          <w:p w14:paraId="1AA8445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SimpTblFoot</w:t>
            </w:r>
            <w:proofErr w:type="spellEnd"/>
            <w:r w:rsidRPr="007C39CD">
              <w:rPr>
                <w:rFonts w:eastAsiaTheme="minorHAnsi"/>
                <w:color w:val="000000" w:themeColor="text1"/>
              </w:rPr>
              <w:t xml:space="preserve"> align="left"&gt;</w:t>
            </w:r>
          </w:p>
          <w:p w14:paraId="4452B232"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338AF3EB"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r w:rsidRPr="007C39CD">
              <w:rPr>
                <w:rFonts w:ascii="MS Mincho" w:eastAsia="MS Mincho" w:hAnsi="MS Mincho" w:cs="MS Mincho" w:hint="eastAsia"/>
                <w:color w:val="000000" w:themeColor="text1"/>
              </w:rPr>
              <w:t>注</w:t>
            </w:r>
            <w:r w:rsidRPr="007C39CD">
              <w:rPr>
                <w:rFonts w:eastAsiaTheme="minorHAnsi" w:hint="eastAsia"/>
                <w:color w:val="000000" w:themeColor="text1"/>
              </w:rPr>
              <w:t>1</w:t>
            </w:r>
            <w:r w:rsidRPr="007C39CD">
              <w:rPr>
                <w:rFonts w:ascii="MS Mincho" w:eastAsia="MS Mincho" w:hAnsi="MS Mincho" w:cs="MS Mincho" w:hint="eastAsia"/>
                <w:color w:val="000000" w:themeColor="text1"/>
              </w:rPr>
              <w:t>）長期</w:t>
            </w:r>
            <w:r w:rsidRPr="007C39CD">
              <w:rPr>
                <w:rFonts w:eastAsiaTheme="minorHAnsi" w:hint="eastAsia"/>
                <w:color w:val="000000" w:themeColor="text1"/>
              </w:rPr>
              <w:t>NC</w:t>
            </w:r>
            <w:r w:rsidRPr="007C39CD">
              <w:rPr>
                <w:rFonts w:ascii="MS Mincho" w:eastAsia="MS Mincho" w:hAnsi="MS Mincho" w:cs="MS Mincho" w:hint="eastAsia"/>
                <w:color w:val="000000" w:themeColor="text1"/>
              </w:rPr>
              <w:t>：</w:t>
            </w:r>
            <w:r w:rsidRPr="007C39CD">
              <w:rPr>
                <w:rFonts w:eastAsiaTheme="minorHAnsi" w:hint="eastAsia"/>
                <w:color w:val="000000" w:themeColor="text1"/>
              </w:rPr>
              <w:t>24</w:t>
            </w:r>
            <w:r w:rsidRPr="007C39CD">
              <w:rPr>
                <w:rFonts w:ascii="MS Mincho" w:eastAsia="MS Mincho" w:hAnsi="MS Mincho" w:cs="MS Mincho" w:hint="eastAsia"/>
                <w:color w:val="000000" w:themeColor="text1"/>
              </w:rPr>
              <w:t>週以上の</w:t>
            </w:r>
            <w:r w:rsidRPr="007C39CD">
              <w:rPr>
                <w:rFonts w:eastAsiaTheme="minorHAnsi" w:hint="eastAsia"/>
                <w:color w:val="000000" w:themeColor="text1"/>
              </w:rPr>
              <w:t>NC</w:t>
            </w:r>
            <w:r w:rsidRPr="007C39CD">
              <w:rPr>
                <w:rFonts w:ascii="MS Mincho" w:eastAsia="MS Mincho" w:hAnsi="MS Mincho" w:cs="MS Mincho" w:hint="eastAsia"/>
                <w:color w:val="000000" w:themeColor="text1"/>
              </w:rPr>
              <w:t>持続</w:t>
            </w:r>
            <w:r w:rsidRPr="007C39CD">
              <w:rPr>
                <w:rFonts w:eastAsiaTheme="minorHAnsi" w:hint="eastAsia"/>
                <w:color w:val="000000" w:themeColor="text1"/>
              </w:rPr>
              <w:t>&lt;/Lang&gt;</w:t>
            </w:r>
          </w:p>
          <w:p w14:paraId="74BC4A5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67D193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SimpTblFoot</w:t>
            </w:r>
            <w:proofErr w:type="spellEnd"/>
            <w:r w:rsidRPr="007C39CD">
              <w:rPr>
                <w:rFonts w:eastAsiaTheme="minorHAnsi"/>
                <w:color w:val="000000" w:themeColor="text1"/>
              </w:rPr>
              <w:t>&gt;</w:t>
            </w:r>
          </w:p>
          <w:p w14:paraId="383D279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TblBlock</w:t>
            </w:r>
            <w:proofErr w:type="spellEnd"/>
            <w:r w:rsidRPr="007C39CD">
              <w:rPr>
                <w:rFonts w:eastAsiaTheme="minorHAnsi"/>
                <w:color w:val="000000" w:themeColor="text1"/>
              </w:rPr>
              <w:t>&gt;</w:t>
            </w:r>
          </w:p>
          <w:p w14:paraId="1D240F1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0B63B349"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id="HDR_EfficacyAndSafety_3" heading="free"&gt;</w:t>
            </w:r>
          </w:p>
          <w:p w14:paraId="0AE1A76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0DDFD085"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海外臨床試験（第Ⅲ相試験</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5E4F375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200AC0D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5795202B"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gramStart"/>
            <w:r w:rsidRPr="007C39CD">
              <w:rPr>
                <w:rFonts w:eastAsiaTheme="minorHAnsi" w:hint="eastAsia"/>
                <w:color w:val="000000" w:themeColor="text1"/>
              </w:rPr>
              <w:t>xml:lang</w:t>
            </w:r>
            <w:proofErr w:type="gramEnd"/>
            <w:r w:rsidRPr="007C39CD">
              <w:rPr>
                <w:rFonts w:eastAsiaTheme="minorHAnsi" w:hint="eastAsia"/>
                <w:color w:val="000000" w:themeColor="text1"/>
              </w:rPr>
              <w:t>="ja"&gt;</w:t>
            </w:r>
            <w:r w:rsidRPr="007C39CD">
              <w:rPr>
                <w:rFonts w:ascii="MS Mincho" w:eastAsia="MS Mincho" w:hAnsi="MS Mincho" w:cs="MS Mincho" w:hint="eastAsia"/>
                <w:color w:val="000000" w:themeColor="text1"/>
              </w:rPr>
              <w:t>欧米</w:t>
            </w:r>
            <w:r w:rsidRPr="007C39CD">
              <w:rPr>
                <w:rFonts w:eastAsiaTheme="minorHAnsi" w:hint="eastAsia"/>
                <w:color w:val="000000" w:themeColor="text1"/>
              </w:rPr>
              <w:t>19</w:t>
            </w:r>
            <w:r w:rsidRPr="007C39CD">
              <w:rPr>
                <w:rFonts w:ascii="MS Mincho" w:eastAsia="MS Mincho" w:hAnsi="MS Mincho" w:cs="MS Mincho" w:hint="eastAsia"/>
                <w:color w:val="000000" w:themeColor="text1"/>
              </w:rPr>
              <w:t>ヵ国が参加した多施設共同試験において、タモキシフェンに無効となった閉経後の進行乳癌に対する本剤の抗腫瘍効果及び安全性を、酢酸メゲストロール（</w:t>
            </w:r>
            <w:r w:rsidRPr="007C39CD">
              <w:rPr>
                <w:rFonts w:eastAsiaTheme="minorHAnsi" w:hint="eastAsia"/>
                <w:color w:val="000000" w:themeColor="text1"/>
              </w:rPr>
              <w:t>160mg/</w:t>
            </w:r>
            <w:r w:rsidRPr="007C39CD">
              <w:rPr>
                <w:rFonts w:ascii="MS Mincho" w:eastAsia="MS Mincho" w:hAnsi="MS Mincho" w:cs="MS Mincho" w:hint="eastAsia"/>
                <w:color w:val="000000" w:themeColor="text1"/>
              </w:rPr>
              <w:t>日：国内未承認）を対照薬として検討した。抗腫瘍効果において、奏効率では群間に有意差は認められなかったものの、本剤の奏効率は</w:t>
            </w:r>
            <w:r w:rsidRPr="007C39CD">
              <w:rPr>
                <w:rFonts w:eastAsiaTheme="minorHAnsi" w:hint="eastAsia"/>
                <w:color w:val="000000" w:themeColor="text1"/>
              </w:rPr>
              <w:t>15.0%</w:t>
            </w:r>
            <w:r w:rsidRPr="007C39CD">
              <w:rPr>
                <w:rFonts w:ascii="MS Mincho" w:eastAsia="MS Mincho" w:hAnsi="MS Mincho" w:cs="MS Mincho" w:hint="eastAsia"/>
                <w:color w:val="000000" w:themeColor="text1"/>
              </w:rPr>
              <w:t>（</w:t>
            </w:r>
            <w:r w:rsidRPr="007C39CD">
              <w:rPr>
                <w:rFonts w:eastAsiaTheme="minorHAnsi" w:hint="eastAsia"/>
                <w:color w:val="000000" w:themeColor="text1"/>
              </w:rPr>
              <w:t>55/366</w:t>
            </w:r>
            <w:r w:rsidRPr="007C39CD">
              <w:rPr>
                <w:rFonts w:ascii="MS Mincho" w:eastAsia="MS Mincho" w:hAnsi="MS Mincho" w:cs="MS Mincho" w:hint="eastAsia"/>
                <w:color w:val="000000" w:themeColor="text1"/>
              </w:rPr>
              <w:t>）であり、酢酸メゲストロール群は</w:t>
            </w:r>
            <w:r w:rsidRPr="007C39CD">
              <w:rPr>
                <w:rFonts w:eastAsiaTheme="minorHAnsi" w:hint="eastAsia"/>
                <w:color w:val="000000" w:themeColor="text1"/>
              </w:rPr>
              <w:t>12.4%</w:t>
            </w:r>
            <w:r w:rsidRPr="007C39CD">
              <w:rPr>
                <w:rFonts w:ascii="MS Mincho" w:eastAsia="MS Mincho" w:hAnsi="MS Mincho" w:cs="MS Mincho" w:hint="eastAsia"/>
                <w:color w:val="000000" w:themeColor="text1"/>
              </w:rPr>
              <w:t>（</w:t>
            </w:r>
            <w:r w:rsidRPr="007C39CD">
              <w:rPr>
                <w:rFonts w:eastAsiaTheme="minorHAnsi" w:hint="eastAsia"/>
                <w:color w:val="000000" w:themeColor="text1"/>
              </w:rPr>
              <w:t>50/403</w:t>
            </w:r>
            <w:r w:rsidRPr="007C39CD">
              <w:rPr>
                <w:rFonts w:ascii="MS Mincho" w:eastAsia="MS Mincho" w:hAnsi="MS Mincho" w:cs="MS Mincho" w:hint="eastAsia"/>
                <w:color w:val="000000" w:themeColor="text1"/>
              </w:rPr>
              <w:t>）であった。長期</w:t>
            </w:r>
            <w:r w:rsidRPr="007C39CD">
              <w:rPr>
                <w:rFonts w:eastAsiaTheme="minorHAnsi" w:hint="eastAsia"/>
                <w:color w:val="000000" w:themeColor="text1"/>
              </w:rPr>
              <w:t>NC</w:t>
            </w:r>
            <w:r w:rsidRPr="007C39CD">
              <w:rPr>
                <w:rFonts w:ascii="MS Mincho" w:eastAsia="MS Mincho" w:hAnsi="MS Mincho" w:cs="MS Mincho" w:hint="eastAsia"/>
                <w:color w:val="000000" w:themeColor="text1"/>
              </w:rPr>
              <w:t>を含む有効率はエキセメスタンで</w:t>
            </w:r>
            <w:r w:rsidRPr="007C39CD">
              <w:rPr>
                <w:rFonts w:eastAsiaTheme="minorHAnsi" w:hint="eastAsia"/>
                <w:color w:val="000000" w:themeColor="text1"/>
              </w:rPr>
              <w:t>37.4%</w:t>
            </w:r>
            <w:r w:rsidRPr="007C39CD">
              <w:rPr>
                <w:rFonts w:ascii="MS Mincho" w:eastAsia="MS Mincho" w:hAnsi="MS Mincho" w:cs="MS Mincho" w:hint="eastAsia"/>
                <w:color w:val="000000" w:themeColor="text1"/>
              </w:rPr>
              <w:t>、酢酸メゲストロールで</w:t>
            </w:r>
            <w:r w:rsidRPr="007C39CD">
              <w:rPr>
                <w:rFonts w:eastAsiaTheme="minorHAnsi" w:hint="eastAsia"/>
                <w:color w:val="000000" w:themeColor="text1"/>
              </w:rPr>
              <w:t>34.6%</w:t>
            </w:r>
            <w:r w:rsidRPr="007C39CD">
              <w:rPr>
                <w:rFonts w:ascii="MS Mincho" w:eastAsia="MS Mincho" w:hAnsi="MS Mincho" w:cs="MS Mincho" w:hint="eastAsia"/>
                <w:color w:val="000000" w:themeColor="text1"/>
              </w:rPr>
              <w:t>であった。さらに本剤の病勢進行までの期間、治療変更等までの期間及び生存期間は、酢酸メゲストロール群と比較し有意に延長した</w:t>
            </w:r>
            <w:r w:rsidRPr="007C39CD">
              <w:rPr>
                <w:rFonts w:eastAsiaTheme="minorHAnsi" w:hint="eastAsia"/>
                <w:color w:val="000000" w:themeColor="text1"/>
              </w:rPr>
              <w:t xml:space="preserve">&lt;ReferenceBookRef ref="DOC_14" /&gt; </w:t>
            </w:r>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0EFFFB93"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0D62E3B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25C7790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id="HDR_EfficacyAndSafety_4" heading="free"&gt;</w:t>
            </w:r>
          </w:p>
          <w:p w14:paraId="707A607F"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21D4E45F"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海外大規模比較試験（第Ⅲ相試験</w:t>
            </w:r>
            <w:proofErr w:type="spellEnd"/>
            <w:r w:rsidRPr="007C39CD">
              <w:rPr>
                <w:rFonts w:ascii="MS Mincho" w:eastAsia="MS Mincho" w:hAnsi="MS Mincho" w:cs="MS Mincho" w:hint="eastAsia"/>
                <w:color w:val="000000" w:themeColor="text1"/>
              </w:rPr>
              <w:t xml:space="preserve">　</w:t>
            </w:r>
            <w:proofErr w:type="spellStart"/>
            <w:r w:rsidRPr="007C39CD">
              <w:rPr>
                <w:rFonts w:ascii="MS Mincho" w:eastAsia="MS Mincho" w:hAnsi="MS Mincho" w:cs="MS Mincho" w:hint="eastAsia"/>
                <w:color w:val="000000" w:themeColor="text1"/>
              </w:rPr>
              <w:t>術後補助療法</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7F49CA4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4CE207B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164EF67D"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xml:lang="ja"&gt;</w:t>
            </w:r>
            <w:r w:rsidRPr="007C39CD">
              <w:rPr>
                <w:rFonts w:ascii="MS Mincho" w:eastAsia="MS Mincho" w:hAnsi="MS Mincho" w:cs="MS Mincho" w:hint="eastAsia"/>
                <w:color w:val="000000" w:themeColor="text1"/>
              </w:rPr>
              <w:t>海外</w:t>
            </w:r>
            <w:r w:rsidRPr="007C39CD">
              <w:rPr>
                <w:rFonts w:eastAsiaTheme="minorHAnsi" w:hint="eastAsia"/>
                <w:color w:val="000000" w:themeColor="text1"/>
              </w:rPr>
              <w:t>37</w:t>
            </w:r>
            <w:r w:rsidRPr="007C39CD">
              <w:rPr>
                <w:rFonts w:ascii="MS Mincho" w:eastAsia="MS Mincho" w:hAnsi="MS Mincho" w:cs="MS Mincho" w:hint="eastAsia"/>
                <w:color w:val="000000" w:themeColor="text1"/>
              </w:rPr>
              <w:t>ヵ国が参加した多施設共同二重盲検比較試験において、術後補助療法としてタモキシフェンを</w:t>
            </w:r>
            <w:r w:rsidRPr="007C39CD">
              <w:rPr>
                <w:rFonts w:eastAsiaTheme="minorHAnsi" w:hint="eastAsia"/>
                <w:color w:val="000000" w:themeColor="text1"/>
              </w:rPr>
              <w:t>2</w:t>
            </w:r>
            <w:r w:rsidRPr="007C39CD">
              <w:rPr>
                <w:rFonts w:ascii="MS Mincho" w:eastAsia="MS Mincho" w:hAnsi="MS Mincho" w:cs="MS Mincho" w:hint="eastAsia"/>
                <w:color w:val="000000" w:themeColor="text1"/>
              </w:rPr>
              <w:t>～</w:t>
            </w:r>
            <w:r w:rsidRPr="007C39CD">
              <w:rPr>
                <w:rFonts w:eastAsiaTheme="minorHAnsi" w:hint="eastAsia"/>
                <w:color w:val="000000" w:themeColor="text1"/>
              </w:rPr>
              <w:t>3</w:t>
            </w:r>
            <w:r w:rsidRPr="007C39CD">
              <w:rPr>
                <w:rFonts w:ascii="MS Mincho" w:eastAsia="MS Mincho" w:hAnsi="MS Mincho" w:cs="MS Mincho" w:hint="eastAsia"/>
                <w:color w:val="000000" w:themeColor="text1"/>
              </w:rPr>
              <w:t>年投与した閉</w:t>
            </w:r>
            <w:r w:rsidRPr="007C39CD">
              <w:rPr>
                <w:rFonts w:ascii="MS Mincho" w:eastAsia="MS Mincho" w:hAnsi="MS Mincho" w:cs="MS Mincho" w:hint="eastAsia"/>
                <w:color w:val="000000" w:themeColor="text1"/>
              </w:rPr>
              <w:lastRenderedPageBreak/>
              <w:t>経後乳癌患者（</w:t>
            </w:r>
            <w:r w:rsidRPr="007C39CD">
              <w:rPr>
                <w:rFonts w:eastAsiaTheme="minorHAnsi" w:hint="eastAsia"/>
                <w:color w:val="000000" w:themeColor="text1"/>
              </w:rPr>
              <w:t>4,724</w:t>
            </w:r>
            <w:r w:rsidRPr="007C39CD">
              <w:rPr>
                <w:rFonts w:ascii="MS Mincho" w:eastAsia="MS Mincho" w:hAnsi="MS Mincho" w:cs="MS Mincho" w:hint="eastAsia"/>
                <w:color w:val="000000" w:themeColor="text1"/>
              </w:rPr>
              <w:t>例）を対象とし、タモキシフェン継続群（</w:t>
            </w:r>
            <w:r w:rsidRPr="007C39CD">
              <w:rPr>
                <w:rFonts w:eastAsiaTheme="minorHAnsi" w:hint="eastAsia"/>
                <w:color w:val="000000" w:themeColor="text1"/>
              </w:rPr>
              <w:t>2,372</w:t>
            </w:r>
            <w:r w:rsidRPr="007C39CD">
              <w:rPr>
                <w:rFonts w:ascii="MS Mincho" w:eastAsia="MS Mincho" w:hAnsi="MS Mincho" w:cs="MS Mincho" w:hint="eastAsia"/>
                <w:color w:val="000000" w:themeColor="text1"/>
              </w:rPr>
              <w:t>例）と、本剤に切り替えた本剤投与群（</w:t>
            </w:r>
            <w:r w:rsidRPr="007C39CD">
              <w:rPr>
                <w:rFonts w:eastAsiaTheme="minorHAnsi" w:hint="eastAsia"/>
                <w:color w:val="000000" w:themeColor="text1"/>
              </w:rPr>
              <w:t>2,352</w:t>
            </w:r>
            <w:r w:rsidRPr="007C39CD">
              <w:rPr>
                <w:rFonts w:ascii="MS Mincho" w:eastAsia="MS Mincho" w:hAnsi="MS Mincho" w:cs="MS Mincho" w:hint="eastAsia"/>
                <w:color w:val="000000" w:themeColor="text1"/>
              </w:rPr>
              <w:t>例）に割り付け、無病生存率及び安全性を検討した（両群とも術後補助療法としての投与期間：</w:t>
            </w:r>
            <w:r w:rsidRPr="007C39CD">
              <w:rPr>
                <w:rFonts w:eastAsiaTheme="minorHAnsi" w:hint="eastAsia"/>
                <w:color w:val="000000" w:themeColor="text1"/>
              </w:rPr>
              <w:t>5</w:t>
            </w:r>
            <w:r w:rsidRPr="007C39CD">
              <w:rPr>
                <w:rFonts w:ascii="MS Mincho" w:eastAsia="MS Mincho" w:hAnsi="MS Mincho" w:cs="MS Mincho" w:hint="eastAsia"/>
                <w:color w:val="000000" w:themeColor="text1"/>
              </w:rPr>
              <w:t>年間）。</w:t>
            </w:r>
            <w:r w:rsidRPr="007C39CD">
              <w:rPr>
                <w:rFonts w:ascii="MS Mincho" w:eastAsia="MS Mincho" w:hAnsi="MS Mincho" w:cs="MS Mincho" w:hint="eastAsia"/>
                <w:color w:val="000000" w:themeColor="text1"/>
                <w:lang w:eastAsia="ja-JP"/>
              </w:rPr>
              <w:t>その結果、追跡期間（中央値</w:t>
            </w:r>
            <w:r w:rsidRPr="007C39CD">
              <w:rPr>
                <w:rFonts w:eastAsiaTheme="minorHAnsi" w:hint="eastAsia"/>
                <w:color w:val="000000" w:themeColor="text1"/>
                <w:lang w:eastAsia="ja-JP"/>
              </w:rPr>
              <w:t>34.5</w:t>
            </w:r>
            <w:r w:rsidRPr="007C39CD">
              <w:rPr>
                <w:rFonts w:ascii="MS Mincho" w:eastAsia="MS Mincho" w:hAnsi="MS Mincho" w:cs="MS Mincho" w:hint="eastAsia"/>
                <w:color w:val="000000" w:themeColor="text1"/>
                <w:lang w:eastAsia="ja-JP"/>
              </w:rPr>
              <w:t>ヵ月）における再発・対側乳癌・死亡発生数は本剤投与群</w:t>
            </w:r>
            <w:r w:rsidRPr="007C39CD">
              <w:rPr>
                <w:rFonts w:eastAsiaTheme="minorHAnsi" w:hint="eastAsia"/>
                <w:color w:val="000000" w:themeColor="text1"/>
                <w:lang w:eastAsia="ja-JP"/>
              </w:rPr>
              <w:t>213</w:t>
            </w:r>
            <w:r w:rsidRPr="007C39CD">
              <w:rPr>
                <w:rFonts w:ascii="MS Mincho" w:eastAsia="MS Mincho" w:hAnsi="MS Mincho" w:cs="MS Mincho" w:hint="eastAsia"/>
                <w:color w:val="000000" w:themeColor="text1"/>
                <w:lang w:eastAsia="ja-JP"/>
              </w:rPr>
              <w:t>例、タモキシフェン継続群</w:t>
            </w:r>
            <w:r w:rsidRPr="007C39CD">
              <w:rPr>
                <w:rFonts w:eastAsiaTheme="minorHAnsi" w:hint="eastAsia"/>
                <w:color w:val="000000" w:themeColor="text1"/>
                <w:lang w:eastAsia="ja-JP"/>
              </w:rPr>
              <w:t>306</w:t>
            </w:r>
            <w:r w:rsidRPr="007C39CD">
              <w:rPr>
                <w:rFonts w:ascii="MS Mincho" w:eastAsia="MS Mincho" w:hAnsi="MS Mincho" w:cs="MS Mincho" w:hint="eastAsia"/>
                <w:color w:val="000000" w:themeColor="text1"/>
                <w:lang w:eastAsia="ja-JP"/>
              </w:rPr>
              <w:t>例であり、無病生存率は本剤投与群</w:t>
            </w:r>
            <w:r w:rsidRPr="007C39CD">
              <w:rPr>
                <w:rFonts w:eastAsiaTheme="minorHAnsi" w:hint="eastAsia"/>
                <w:color w:val="000000" w:themeColor="text1"/>
                <w:lang w:eastAsia="ja-JP"/>
              </w:rPr>
              <w:t>90%</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89-92%</w:t>
            </w:r>
            <w:r w:rsidRPr="007C39CD">
              <w:rPr>
                <w:rFonts w:ascii="MS Mincho" w:eastAsia="MS Mincho" w:hAnsi="MS Mincho" w:cs="MS Mincho" w:hint="eastAsia"/>
                <w:color w:val="000000" w:themeColor="text1"/>
                <w:lang w:eastAsia="ja-JP"/>
              </w:rPr>
              <w:t>）、タモキシフェン継続群</w:t>
            </w:r>
            <w:r w:rsidRPr="007C39CD">
              <w:rPr>
                <w:rFonts w:eastAsiaTheme="minorHAnsi" w:hint="eastAsia"/>
                <w:color w:val="000000" w:themeColor="text1"/>
                <w:lang w:eastAsia="ja-JP"/>
              </w:rPr>
              <w:t>86%</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85-88%</w:t>
            </w:r>
            <w:r w:rsidRPr="007C39CD">
              <w:rPr>
                <w:rFonts w:ascii="MS Mincho" w:eastAsia="MS Mincho" w:hAnsi="MS Mincho" w:cs="MS Mincho" w:hint="eastAsia"/>
                <w:color w:val="000000" w:themeColor="text1"/>
                <w:lang w:eastAsia="ja-JP"/>
              </w:rPr>
              <w:t>）であった。また、無病生存期間のハザード比は</w:t>
            </w:r>
            <w:r w:rsidRPr="007C39CD">
              <w:rPr>
                <w:rFonts w:eastAsiaTheme="minorHAnsi" w:hint="eastAsia"/>
                <w:color w:val="000000" w:themeColor="text1"/>
                <w:lang w:eastAsia="ja-JP"/>
              </w:rPr>
              <w:t>0.69</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0.58-0.82</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p=0.00003</w:t>
            </w:r>
            <w:r w:rsidRPr="007C39CD">
              <w:rPr>
                <w:rFonts w:ascii="MS Mincho" w:eastAsia="MS Mincho" w:hAnsi="MS Mincho" w:cs="MS Mincho" w:hint="eastAsia"/>
                <w:color w:val="000000" w:themeColor="text1"/>
                <w:lang w:eastAsia="ja-JP"/>
              </w:rPr>
              <w:t>）であり、本剤投与群はタモキシフェン継続群と比較して乳癌再発リスクを</w:t>
            </w:r>
            <w:r w:rsidRPr="007C39CD">
              <w:rPr>
                <w:rFonts w:eastAsiaTheme="minorHAnsi" w:hint="eastAsia"/>
                <w:color w:val="000000" w:themeColor="text1"/>
                <w:lang w:eastAsia="ja-JP"/>
              </w:rPr>
              <w:t>31%</w:t>
            </w:r>
            <w:r w:rsidRPr="007C39CD">
              <w:rPr>
                <w:rFonts w:ascii="MS Mincho" w:eastAsia="MS Mincho" w:hAnsi="MS Mincho" w:cs="MS Mincho" w:hint="eastAsia"/>
                <w:color w:val="000000" w:themeColor="text1"/>
                <w:lang w:eastAsia="ja-JP"/>
              </w:rPr>
              <w:t>低下させた。対側乳癌の発生リスクのハザード比は</w:t>
            </w:r>
            <w:r w:rsidRPr="007C39CD">
              <w:rPr>
                <w:rFonts w:eastAsiaTheme="minorHAnsi" w:hint="eastAsia"/>
                <w:color w:val="000000" w:themeColor="text1"/>
                <w:lang w:eastAsia="ja-JP"/>
              </w:rPr>
              <w:t>0.32</w:t>
            </w:r>
            <w:r w:rsidRPr="007C39CD">
              <w:rPr>
                <w:rFonts w:ascii="MS Mincho" w:eastAsia="MS Mincho" w:hAnsi="MS Mincho" w:cs="MS Mincho" w:hint="eastAsia"/>
                <w:color w:val="000000" w:themeColor="text1"/>
                <w:lang w:eastAsia="ja-JP"/>
              </w:rPr>
              <w:t>（本剤投与群</w:t>
            </w:r>
            <w:r w:rsidRPr="007C39CD">
              <w:rPr>
                <w:rFonts w:eastAsiaTheme="minorHAnsi" w:hint="eastAsia"/>
                <w:color w:val="000000" w:themeColor="text1"/>
                <w:lang w:eastAsia="ja-JP"/>
              </w:rPr>
              <w:t>8</w:t>
            </w:r>
            <w:r w:rsidRPr="007C39CD">
              <w:rPr>
                <w:rFonts w:ascii="MS Mincho" w:eastAsia="MS Mincho" w:hAnsi="MS Mincho" w:cs="MS Mincho" w:hint="eastAsia"/>
                <w:color w:val="000000" w:themeColor="text1"/>
                <w:lang w:eastAsia="ja-JP"/>
              </w:rPr>
              <w:t>例、タモキシフェン継続群</w:t>
            </w:r>
            <w:r w:rsidRPr="007C39CD">
              <w:rPr>
                <w:rFonts w:eastAsiaTheme="minorHAnsi" w:hint="eastAsia"/>
                <w:color w:val="000000" w:themeColor="text1"/>
                <w:lang w:eastAsia="ja-JP"/>
              </w:rPr>
              <w:t>25</w:t>
            </w:r>
            <w:r w:rsidRPr="007C39CD">
              <w:rPr>
                <w:rFonts w:ascii="MS Mincho" w:eastAsia="MS Mincho" w:hAnsi="MS Mincho" w:cs="MS Mincho" w:hint="eastAsia"/>
                <w:color w:val="000000" w:themeColor="text1"/>
                <w:lang w:eastAsia="ja-JP"/>
              </w:rPr>
              <w:t>例、</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0.15-0.72</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p=0.0034</w:t>
            </w:r>
            <w:r w:rsidRPr="007C39CD">
              <w:rPr>
                <w:rFonts w:ascii="MS Mincho" w:eastAsia="MS Mincho" w:hAnsi="MS Mincho" w:cs="MS Mincho" w:hint="eastAsia"/>
                <w:color w:val="000000" w:themeColor="text1"/>
                <w:lang w:eastAsia="ja-JP"/>
              </w:rPr>
              <w:t>）であり、本剤投与群は対側乳癌のリスクを</w:t>
            </w:r>
            <w:r w:rsidRPr="007C39CD">
              <w:rPr>
                <w:rFonts w:eastAsiaTheme="minorHAnsi" w:hint="eastAsia"/>
                <w:color w:val="000000" w:themeColor="text1"/>
                <w:lang w:eastAsia="ja-JP"/>
              </w:rPr>
              <w:t>68%</w:t>
            </w:r>
            <w:r w:rsidRPr="007C39CD">
              <w:rPr>
                <w:rFonts w:ascii="MS Mincho" w:eastAsia="MS Mincho" w:hAnsi="MS Mincho" w:cs="MS Mincho" w:hint="eastAsia"/>
                <w:color w:val="000000" w:themeColor="text1"/>
                <w:lang w:eastAsia="ja-JP"/>
              </w:rPr>
              <w:t>低下させた</w:t>
            </w:r>
            <w:r w:rsidRPr="007C39CD">
              <w:rPr>
                <w:rFonts w:eastAsiaTheme="minorHAnsi" w:hint="eastAsia"/>
                <w:color w:val="000000" w:themeColor="text1"/>
                <w:lang w:eastAsia="ja-JP"/>
              </w:rPr>
              <w:t>&lt;</w:t>
            </w:r>
            <w:proofErr w:type="spellStart"/>
            <w:r w:rsidRPr="007C39CD">
              <w:rPr>
                <w:rFonts w:eastAsiaTheme="minorHAnsi" w:hint="eastAsia"/>
                <w:color w:val="000000" w:themeColor="text1"/>
                <w:lang w:eastAsia="ja-JP"/>
              </w:rPr>
              <w:t>ReferenceBookRef</w:t>
            </w:r>
            <w:proofErr w:type="spellEnd"/>
            <w:r w:rsidRPr="007C39CD">
              <w:rPr>
                <w:rFonts w:eastAsiaTheme="minorHAnsi" w:hint="eastAsia"/>
                <w:color w:val="000000" w:themeColor="text1"/>
                <w:lang w:eastAsia="ja-JP"/>
              </w:rPr>
              <w:t xml:space="preserve"> ref="DOC_15" /&gt;</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rPr>
              <w:t>&lt;/Lang&gt;</w:t>
            </w:r>
          </w:p>
          <w:p w14:paraId="6E52C850"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8DB9A06"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1BB0C6D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id="HDR_EfficacyAndSafety_5" heading="free"&gt;</w:t>
            </w:r>
          </w:p>
          <w:p w14:paraId="67C9579C"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3232E147"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海外比較試験（術後補助療法</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64F91FF5"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444BD890"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2CBFEEFF"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xml:lang="ja"&gt;</w:t>
            </w:r>
            <w:r w:rsidRPr="007C39CD">
              <w:rPr>
                <w:rFonts w:ascii="MS Mincho" w:eastAsia="MS Mincho" w:hAnsi="MS Mincho" w:cs="MS Mincho" w:hint="eastAsia"/>
                <w:color w:val="000000" w:themeColor="text1"/>
              </w:rPr>
              <w:t>海外で実施した多施設共同二重盲検比較試験において、再発リスクの低い乳癌又は腺管上皮内癌（</w:t>
            </w:r>
            <w:r w:rsidRPr="007C39CD">
              <w:rPr>
                <w:rFonts w:eastAsiaTheme="minorHAnsi" w:hint="eastAsia"/>
                <w:color w:val="000000" w:themeColor="text1"/>
              </w:rPr>
              <w:t>147</w:t>
            </w:r>
            <w:r w:rsidRPr="007C39CD">
              <w:rPr>
                <w:rFonts w:ascii="MS Mincho" w:eastAsia="MS Mincho" w:hAnsi="MS Mincho" w:cs="MS Mincho" w:hint="eastAsia"/>
                <w:color w:val="000000" w:themeColor="text1"/>
              </w:rPr>
              <w:t>例）を、本剤投与群（</w:t>
            </w:r>
            <w:r w:rsidRPr="007C39CD">
              <w:rPr>
                <w:rFonts w:eastAsiaTheme="minorHAnsi" w:hint="eastAsia"/>
                <w:color w:val="000000" w:themeColor="text1"/>
              </w:rPr>
              <w:t>73</w:t>
            </w:r>
            <w:r w:rsidRPr="007C39CD">
              <w:rPr>
                <w:rFonts w:ascii="MS Mincho" w:eastAsia="MS Mincho" w:hAnsi="MS Mincho" w:cs="MS Mincho" w:hint="eastAsia"/>
                <w:color w:val="000000" w:themeColor="text1"/>
              </w:rPr>
              <w:t>例）とプラセボ群（</w:t>
            </w:r>
            <w:r w:rsidRPr="007C39CD">
              <w:rPr>
                <w:rFonts w:eastAsiaTheme="minorHAnsi" w:hint="eastAsia"/>
                <w:color w:val="000000" w:themeColor="text1"/>
              </w:rPr>
              <w:t>74</w:t>
            </w:r>
            <w:r w:rsidRPr="007C39CD">
              <w:rPr>
                <w:rFonts w:ascii="MS Mincho" w:eastAsia="MS Mincho" w:hAnsi="MS Mincho" w:cs="MS Mincho" w:hint="eastAsia"/>
                <w:color w:val="000000" w:themeColor="text1"/>
              </w:rPr>
              <w:t>例）に割り付け、骨密度（</w:t>
            </w:r>
            <w:r w:rsidRPr="007C39CD">
              <w:rPr>
                <w:rFonts w:eastAsiaTheme="minorHAnsi" w:hint="eastAsia"/>
                <w:color w:val="000000" w:themeColor="text1"/>
              </w:rPr>
              <w:t>Bone Mineral Density</w:t>
            </w:r>
            <w:r w:rsidRPr="007C39CD">
              <w:rPr>
                <w:rFonts w:ascii="MS Mincho" w:eastAsia="MS Mincho" w:hAnsi="MS Mincho" w:cs="MS Mincho" w:hint="eastAsia"/>
                <w:color w:val="000000" w:themeColor="text1"/>
              </w:rPr>
              <w:t>）に与える影響及び有効性、安全性を検討した（投与期間：</w:t>
            </w:r>
            <w:r w:rsidRPr="007C39CD">
              <w:rPr>
                <w:rFonts w:eastAsiaTheme="minorHAnsi" w:hint="eastAsia"/>
                <w:color w:val="000000" w:themeColor="text1"/>
              </w:rPr>
              <w:t>2</w:t>
            </w:r>
            <w:r w:rsidRPr="007C39CD">
              <w:rPr>
                <w:rFonts w:ascii="MS Mincho" w:eastAsia="MS Mincho" w:hAnsi="MS Mincho" w:cs="MS Mincho" w:hint="eastAsia"/>
                <w:color w:val="000000" w:themeColor="text1"/>
              </w:rPr>
              <w:t>年間、追跡期間最長：</w:t>
            </w:r>
            <w:r w:rsidRPr="007C39CD">
              <w:rPr>
                <w:rFonts w:eastAsiaTheme="minorHAnsi" w:hint="eastAsia"/>
                <w:color w:val="000000" w:themeColor="text1"/>
              </w:rPr>
              <w:t>1</w:t>
            </w:r>
            <w:r w:rsidRPr="007C39CD">
              <w:rPr>
                <w:rFonts w:ascii="MS Mincho" w:eastAsia="MS Mincho" w:hAnsi="MS Mincho" w:cs="MS Mincho" w:hint="eastAsia"/>
                <w:color w:val="000000" w:themeColor="text1"/>
              </w:rPr>
              <w:t>年間）。</w:t>
            </w:r>
            <w:r w:rsidRPr="007C39CD">
              <w:rPr>
                <w:rFonts w:ascii="MS Mincho" w:eastAsia="MS Mincho" w:hAnsi="MS Mincho" w:cs="MS Mincho" w:hint="eastAsia"/>
                <w:color w:val="000000" w:themeColor="text1"/>
                <w:lang w:eastAsia="ja-JP"/>
              </w:rPr>
              <w:t>投与</w:t>
            </w:r>
            <w:r w:rsidRPr="007C39CD">
              <w:rPr>
                <w:rFonts w:eastAsiaTheme="minorHAnsi" w:hint="eastAsia"/>
                <w:color w:val="000000" w:themeColor="text1"/>
                <w:lang w:eastAsia="ja-JP"/>
              </w:rPr>
              <w:t>2</w:t>
            </w:r>
            <w:r w:rsidRPr="007C39CD">
              <w:rPr>
                <w:rFonts w:ascii="MS Mincho" w:eastAsia="MS Mincho" w:hAnsi="MS Mincho" w:cs="MS Mincho" w:hint="eastAsia"/>
                <w:color w:val="000000" w:themeColor="text1"/>
                <w:lang w:eastAsia="ja-JP"/>
              </w:rPr>
              <w:t>年後の本剤投与群の腰椎・大腿骨頸部における骨密度の年平均変化率はそれぞれ</w:t>
            </w:r>
            <w:r w:rsidRPr="007C39CD">
              <w:rPr>
                <w:rFonts w:eastAsiaTheme="minorHAnsi" w:hint="eastAsia"/>
                <w:color w:val="000000" w:themeColor="text1"/>
                <w:lang w:eastAsia="ja-JP"/>
              </w:rPr>
              <w:t>-2.17%</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-2.72%</w:t>
            </w:r>
            <w:r w:rsidRPr="007C39CD">
              <w:rPr>
                <w:rFonts w:ascii="MS Mincho" w:eastAsia="MS Mincho" w:hAnsi="MS Mincho" w:cs="MS Mincho" w:hint="eastAsia"/>
                <w:color w:val="000000" w:themeColor="text1"/>
                <w:lang w:eastAsia="ja-JP"/>
              </w:rPr>
              <w:t>であり、プラセボ群は</w:t>
            </w:r>
            <w:r w:rsidRPr="007C39CD">
              <w:rPr>
                <w:rFonts w:eastAsiaTheme="minorHAnsi" w:hint="eastAsia"/>
                <w:color w:val="000000" w:themeColor="text1"/>
                <w:lang w:eastAsia="ja-JP"/>
              </w:rPr>
              <w:t>-1.84%</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-1.48%</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p=0.568</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p=0.024</w:t>
            </w:r>
            <w:r w:rsidRPr="007C39CD">
              <w:rPr>
                <w:rFonts w:ascii="MS Mincho" w:eastAsia="MS Mincho" w:hAnsi="MS Mincho" w:cs="MS Mincho" w:hint="eastAsia"/>
                <w:color w:val="000000" w:themeColor="text1"/>
                <w:lang w:eastAsia="ja-JP"/>
              </w:rPr>
              <w:t>）であった。試験中に</w:t>
            </w:r>
            <w:r w:rsidRPr="007C39CD">
              <w:rPr>
                <w:rFonts w:eastAsiaTheme="minorHAnsi" w:hint="eastAsia"/>
                <w:color w:val="000000" w:themeColor="text1"/>
                <w:lang w:eastAsia="ja-JP"/>
              </w:rPr>
              <w:t>6</w:t>
            </w:r>
            <w:r w:rsidRPr="007C39CD">
              <w:rPr>
                <w:rFonts w:ascii="MS Mincho" w:eastAsia="MS Mincho" w:hAnsi="MS Mincho" w:cs="MS Mincho" w:hint="eastAsia"/>
                <w:color w:val="000000" w:themeColor="text1"/>
                <w:lang w:eastAsia="ja-JP"/>
              </w:rPr>
              <w:t>例が再発し、</w:t>
            </w:r>
            <w:r w:rsidRPr="007C39CD">
              <w:rPr>
                <w:rFonts w:eastAsiaTheme="minorHAnsi" w:hint="eastAsia"/>
                <w:color w:val="000000" w:themeColor="text1"/>
                <w:lang w:eastAsia="ja-JP"/>
              </w:rPr>
              <w:t>1</w:t>
            </w:r>
            <w:r w:rsidRPr="007C39CD">
              <w:rPr>
                <w:rFonts w:ascii="MS Mincho" w:eastAsia="MS Mincho" w:hAnsi="MS Mincho" w:cs="MS Mincho" w:hint="eastAsia"/>
                <w:color w:val="000000" w:themeColor="text1"/>
                <w:lang w:eastAsia="ja-JP"/>
              </w:rPr>
              <w:t>例は本剤投与群、</w:t>
            </w:r>
            <w:r w:rsidRPr="007C39CD">
              <w:rPr>
                <w:rFonts w:eastAsiaTheme="minorHAnsi" w:hint="eastAsia"/>
                <w:color w:val="000000" w:themeColor="text1"/>
                <w:lang w:eastAsia="ja-JP"/>
              </w:rPr>
              <w:t>5</w:t>
            </w:r>
            <w:r w:rsidRPr="007C39CD">
              <w:rPr>
                <w:rFonts w:ascii="MS Mincho" w:eastAsia="MS Mincho" w:hAnsi="MS Mincho" w:cs="MS Mincho" w:hint="eastAsia"/>
                <w:color w:val="000000" w:themeColor="text1"/>
                <w:lang w:eastAsia="ja-JP"/>
              </w:rPr>
              <w:t>例がプラセボ群であった。また、</w:t>
            </w:r>
            <w:r w:rsidRPr="007C39CD">
              <w:rPr>
                <w:rFonts w:eastAsiaTheme="minorHAnsi" w:hint="eastAsia"/>
                <w:color w:val="000000" w:themeColor="text1"/>
                <w:lang w:eastAsia="ja-JP"/>
              </w:rPr>
              <w:t>HDL-</w:t>
            </w:r>
            <w:r w:rsidRPr="007C39CD">
              <w:rPr>
                <w:rFonts w:ascii="MS Mincho" w:eastAsia="MS Mincho" w:hAnsi="MS Mincho" w:cs="MS Mincho" w:hint="eastAsia"/>
                <w:color w:val="000000" w:themeColor="text1"/>
                <w:lang w:eastAsia="ja-JP"/>
              </w:rPr>
              <w:t>コレステロールは本剤投与群（</w:t>
            </w:r>
            <w:r w:rsidRPr="007C39CD">
              <w:rPr>
                <w:rFonts w:eastAsiaTheme="minorHAnsi" w:hint="eastAsia"/>
                <w:color w:val="000000" w:themeColor="text1"/>
                <w:lang w:eastAsia="ja-JP"/>
              </w:rPr>
              <w:t>6-9%</w:t>
            </w:r>
            <w:r w:rsidRPr="007C39CD">
              <w:rPr>
                <w:rFonts w:ascii="MS Mincho" w:eastAsia="MS Mincho" w:hAnsi="MS Mincho" w:cs="MS Mincho" w:hint="eastAsia"/>
                <w:color w:val="000000" w:themeColor="text1"/>
                <w:lang w:eastAsia="ja-JP"/>
              </w:rPr>
              <w:t>低下）は、プラセボ群（</w:t>
            </w:r>
            <w:r w:rsidRPr="007C39CD">
              <w:rPr>
                <w:rFonts w:eastAsiaTheme="minorHAnsi" w:hint="eastAsia"/>
                <w:color w:val="000000" w:themeColor="text1"/>
                <w:lang w:eastAsia="ja-JP"/>
              </w:rPr>
              <w:t>1-2%</w:t>
            </w:r>
            <w:r w:rsidRPr="007C39CD">
              <w:rPr>
                <w:rFonts w:ascii="MS Mincho" w:eastAsia="MS Mincho" w:hAnsi="MS Mincho" w:cs="MS Mincho" w:hint="eastAsia"/>
                <w:color w:val="000000" w:themeColor="text1"/>
                <w:lang w:eastAsia="ja-JP"/>
              </w:rPr>
              <w:t>増加）に比較し、有意（</w:t>
            </w:r>
            <w:r w:rsidRPr="007C39CD">
              <w:rPr>
                <w:rFonts w:eastAsiaTheme="minorHAnsi" w:hint="eastAsia"/>
                <w:color w:val="000000" w:themeColor="text1"/>
                <w:lang w:eastAsia="ja-JP"/>
              </w:rPr>
              <w:t>p</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lang w:eastAsia="ja-JP"/>
              </w:rPr>
              <w:t>0.01</w:t>
            </w:r>
            <w:r w:rsidRPr="007C39CD">
              <w:rPr>
                <w:rFonts w:ascii="MS Mincho" w:eastAsia="MS Mincho" w:hAnsi="MS Mincho" w:cs="MS Mincho" w:hint="eastAsia"/>
                <w:color w:val="000000" w:themeColor="text1"/>
                <w:lang w:eastAsia="ja-JP"/>
              </w:rPr>
              <w:t>）に低下したが、他の脂質パラメータ及び凝固系パラメータでは両群間に差は認められなかった</w:t>
            </w:r>
            <w:r w:rsidRPr="007C39CD">
              <w:rPr>
                <w:rFonts w:eastAsiaTheme="minorHAnsi" w:hint="eastAsia"/>
                <w:color w:val="000000" w:themeColor="text1"/>
                <w:lang w:eastAsia="ja-JP"/>
              </w:rPr>
              <w:t>&lt;</w:t>
            </w:r>
            <w:proofErr w:type="spellStart"/>
            <w:r w:rsidRPr="007C39CD">
              <w:rPr>
                <w:rFonts w:eastAsiaTheme="minorHAnsi" w:hint="eastAsia"/>
                <w:color w:val="000000" w:themeColor="text1"/>
                <w:lang w:eastAsia="ja-JP"/>
              </w:rPr>
              <w:t>ReferenceBookRef</w:t>
            </w:r>
            <w:proofErr w:type="spellEnd"/>
            <w:r w:rsidRPr="007C39CD">
              <w:rPr>
                <w:rFonts w:eastAsiaTheme="minorHAnsi" w:hint="eastAsia"/>
                <w:color w:val="000000" w:themeColor="text1"/>
                <w:lang w:eastAsia="ja-JP"/>
              </w:rPr>
              <w:t xml:space="preserve"> ref="DOC_16" /&gt;</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rPr>
              <w:t>&lt;/Lang&gt;</w:t>
            </w:r>
          </w:p>
          <w:p w14:paraId="5A40689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3F8DB9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2D0D2A4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 id="HDR_EfficacyAndSafety_6" heading="free"&gt;</w:t>
            </w:r>
          </w:p>
          <w:p w14:paraId="6D1C2B3A"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&lt;Header&gt;</w:t>
            </w:r>
          </w:p>
          <w:p w14:paraId="6CB341CF"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rPr>
              <w:t xml:space="preserve">            &lt;Lang </w:t>
            </w:r>
            <w:proofErr w:type="spellStart"/>
            <w:proofErr w:type="gramStart"/>
            <w:r w:rsidRPr="007C39CD">
              <w:rPr>
                <w:rFonts w:eastAsiaTheme="minorHAnsi" w:hint="eastAsia"/>
                <w:color w:val="000000" w:themeColor="text1"/>
              </w:rPr>
              <w:t>xml:lang</w:t>
            </w:r>
            <w:proofErr w:type="spellEnd"/>
            <w:proofErr w:type="gramEnd"/>
            <w:r w:rsidRPr="007C39CD">
              <w:rPr>
                <w:rFonts w:eastAsiaTheme="minorHAnsi" w:hint="eastAsia"/>
                <w:color w:val="000000" w:themeColor="text1"/>
              </w:rPr>
              <w:t>="ja"&gt;</w:t>
            </w:r>
            <w:proofErr w:type="spellStart"/>
            <w:r w:rsidRPr="007C39CD">
              <w:rPr>
                <w:rFonts w:ascii="MS Mincho" w:eastAsia="MS Mincho" w:hAnsi="MS Mincho" w:cs="MS Mincho" w:hint="eastAsia"/>
                <w:color w:val="000000" w:themeColor="text1"/>
              </w:rPr>
              <w:t>非盲検無作為化比較試験（第Ⅱ</w:t>
            </w:r>
            <w:proofErr w:type="spellEnd"/>
            <w:r w:rsidRPr="007C39CD">
              <w:rPr>
                <w:rFonts w:eastAsiaTheme="minorHAnsi" w:hint="eastAsia"/>
                <w:color w:val="000000" w:themeColor="text1"/>
              </w:rPr>
              <w:t>/</w:t>
            </w:r>
            <w:proofErr w:type="spellStart"/>
            <w:r w:rsidRPr="007C39CD">
              <w:rPr>
                <w:rFonts w:ascii="MS Mincho" w:eastAsia="MS Mincho" w:hAnsi="MS Mincho" w:cs="MS Mincho" w:hint="eastAsia"/>
                <w:color w:val="000000" w:themeColor="text1"/>
              </w:rPr>
              <w:t>Ⅲ相試験</w:t>
            </w:r>
            <w:proofErr w:type="spellEnd"/>
            <w:r w:rsidRPr="007C39CD">
              <w:rPr>
                <w:rFonts w:ascii="MS Mincho" w:eastAsia="MS Mincho" w:hAnsi="MS Mincho" w:cs="MS Mincho" w:hint="eastAsia"/>
                <w:color w:val="000000" w:themeColor="text1"/>
              </w:rPr>
              <w:t xml:space="preserve">　</w:t>
            </w:r>
            <w:proofErr w:type="spellStart"/>
            <w:r w:rsidRPr="007C39CD">
              <w:rPr>
                <w:rFonts w:ascii="MS Mincho" w:eastAsia="MS Mincho" w:hAnsi="MS Mincho" w:cs="MS Mincho" w:hint="eastAsia"/>
                <w:color w:val="000000" w:themeColor="text1"/>
              </w:rPr>
              <w:t>転移性乳癌に対する第一次ホルモン療法</w:t>
            </w:r>
            <w:proofErr w:type="spellEnd"/>
            <w:r w:rsidRPr="007C39CD">
              <w:rPr>
                <w:rFonts w:ascii="MS Mincho" w:eastAsia="MS Mincho" w:hAnsi="MS Mincho" w:cs="MS Mincho" w:hint="eastAsia"/>
                <w:color w:val="000000" w:themeColor="text1"/>
              </w:rPr>
              <w:t>）</w:t>
            </w:r>
            <w:r w:rsidRPr="007C39CD">
              <w:rPr>
                <w:rFonts w:eastAsiaTheme="minorHAnsi" w:hint="eastAsia"/>
                <w:color w:val="000000" w:themeColor="text1"/>
              </w:rPr>
              <w:t>&lt;/Lang&gt;</w:t>
            </w:r>
          </w:p>
          <w:p w14:paraId="33F09836" w14:textId="77777777" w:rsidR="00692527" w:rsidRPr="007C39CD" w:rsidRDefault="00692527" w:rsidP="00692527">
            <w:pPr>
              <w:rPr>
                <w:rFonts w:eastAsiaTheme="minorHAnsi"/>
                <w:color w:val="000000" w:themeColor="text1"/>
                <w:lang w:eastAsia="ja-JP"/>
              </w:rPr>
            </w:pPr>
            <w:r w:rsidRPr="007C39CD">
              <w:rPr>
                <w:rFonts w:eastAsiaTheme="minorHAnsi"/>
                <w:color w:val="000000" w:themeColor="text1"/>
              </w:rPr>
              <w:t xml:space="preserve">          </w:t>
            </w:r>
            <w:r w:rsidRPr="007C39CD">
              <w:rPr>
                <w:rFonts w:eastAsiaTheme="minorHAnsi"/>
                <w:color w:val="000000" w:themeColor="text1"/>
                <w:lang w:eastAsia="ja-JP"/>
              </w:rPr>
              <w:t>&lt;/Header&gt;</w:t>
            </w:r>
          </w:p>
          <w:p w14:paraId="300C2CC1" w14:textId="77777777" w:rsidR="00692527" w:rsidRPr="007C39CD" w:rsidRDefault="00692527" w:rsidP="00692527">
            <w:pPr>
              <w:rPr>
                <w:rFonts w:eastAsiaTheme="minorHAnsi"/>
                <w:color w:val="000000" w:themeColor="text1"/>
                <w:lang w:eastAsia="ja-JP"/>
              </w:rPr>
            </w:pPr>
            <w:r w:rsidRPr="007C39CD">
              <w:rPr>
                <w:rFonts w:eastAsiaTheme="minorHAnsi"/>
                <w:color w:val="000000" w:themeColor="text1"/>
                <w:lang w:eastAsia="ja-JP"/>
              </w:rPr>
              <w:t xml:space="preserve">          &lt;Detail&gt;</w:t>
            </w:r>
          </w:p>
          <w:p w14:paraId="5E1DB97C" w14:textId="77777777" w:rsidR="00692527" w:rsidRPr="007C39CD" w:rsidRDefault="00692527" w:rsidP="00692527">
            <w:pPr>
              <w:rPr>
                <w:rFonts w:eastAsiaTheme="minorHAnsi"/>
                <w:color w:val="000000" w:themeColor="text1"/>
              </w:rPr>
            </w:pPr>
            <w:r w:rsidRPr="007C39CD">
              <w:rPr>
                <w:rFonts w:eastAsiaTheme="minorHAnsi" w:hint="eastAsia"/>
                <w:color w:val="000000" w:themeColor="text1"/>
                <w:lang w:eastAsia="ja-JP"/>
              </w:rPr>
              <w:t xml:space="preserve">            &lt;Lang </w:t>
            </w:r>
            <w:proofErr w:type="spellStart"/>
            <w:r w:rsidRPr="007C39CD">
              <w:rPr>
                <w:rFonts w:eastAsiaTheme="minorHAnsi" w:hint="eastAsia"/>
                <w:color w:val="000000" w:themeColor="text1"/>
                <w:lang w:eastAsia="ja-JP"/>
              </w:rPr>
              <w:t>xml:lang</w:t>
            </w:r>
            <w:proofErr w:type="spellEnd"/>
            <w:r w:rsidRPr="007C39CD">
              <w:rPr>
                <w:rFonts w:eastAsiaTheme="minorHAnsi" w:hint="eastAsia"/>
                <w:color w:val="000000" w:themeColor="text1"/>
                <w:lang w:eastAsia="ja-JP"/>
              </w:rPr>
              <w:t>="ja"&gt;</w:t>
            </w:r>
            <w:r w:rsidRPr="007C39CD">
              <w:rPr>
                <w:rFonts w:ascii="MS Mincho" w:eastAsia="MS Mincho" w:hAnsi="MS Mincho" w:cs="MS Mincho" w:hint="eastAsia"/>
                <w:color w:val="000000" w:themeColor="text1"/>
                <w:lang w:eastAsia="ja-JP"/>
              </w:rPr>
              <w:t>日本を含む</w:t>
            </w:r>
            <w:r w:rsidRPr="007C39CD">
              <w:rPr>
                <w:rFonts w:eastAsiaTheme="minorHAnsi" w:hint="eastAsia"/>
                <w:color w:val="000000" w:themeColor="text1"/>
                <w:lang w:eastAsia="ja-JP"/>
              </w:rPr>
              <w:t>25</w:t>
            </w:r>
            <w:r w:rsidRPr="007C39CD">
              <w:rPr>
                <w:rFonts w:ascii="MS Mincho" w:eastAsia="MS Mincho" w:hAnsi="MS Mincho" w:cs="MS Mincho" w:hint="eastAsia"/>
                <w:color w:val="000000" w:themeColor="text1"/>
                <w:lang w:eastAsia="ja-JP"/>
              </w:rPr>
              <w:t>ヵ国が参加した多施設共同非盲検無作為化比較試験において、閉経後の転移性乳癌患者</w:t>
            </w:r>
            <w:r w:rsidRPr="007C39CD">
              <w:rPr>
                <w:rFonts w:eastAsiaTheme="minorHAnsi" w:hint="eastAsia"/>
                <w:color w:val="000000" w:themeColor="text1"/>
                <w:lang w:eastAsia="ja-JP"/>
              </w:rPr>
              <w:t>382</w:t>
            </w:r>
            <w:r w:rsidRPr="007C39CD">
              <w:rPr>
                <w:rFonts w:ascii="MS Mincho" w:eastAsia="MS Mincho" w:hAnsi="MS Mincho" w:cs="MS Mincho" w:hint="eastAsia"/>
                <w:color w:val="000000" w:themeColor="text1"/>
                <w:lang w:eastAsia="ja-JP"/>
              </w:rPr>
              <w:t>例を対象とし、本剤投与群（</w:t>
            </w:r>
            <w:r w:rsidRPr="007C39CD">
              <w:rPr>
                <w:rFonts w:eastAsiaTheme="minorHAnsi" w:hint="eastAsia"/>
                <w:color w:val="000000" w:themeColor="text1"/>
                <w:lang w:eastAsia="ja-JP"/>
              </w:rPr>
              <w:t>190</w:t>
            </w:r>
            <w:r w:rsidRPr="007C39CD">
              <w:rPr>
                <w:rFonts w:ascii="MS Mincho" w:eastAsia="MS Mincho" w:hAnsi="MS Mincho" w:cs="MS Mincho" w:hint="eastAsia"/>
                <w:color w:val="000000" w:themeColor="text1"/>
                <w:lang w:eastAsia="ja-JP"/>
              </w:rPr>
              <w:t>例）とタモキシフェン投与群（</w:t>
            </w:r>
            <w:r w:rsidRPr="007C39CD">
              <w:rPr>
                <w:rFonts w:eastAsiaTheme="minorHAnsi" w:hint="eastAsia"/>
                <w:color w:val="000000" w:themeColor="text1"/>
                <w:lang w:eastAsia="ja-JP"/>
              </w:rPr>
              <w:t>192</w:t>
            </w:r>
            <w:r w:rsidRPr="007C39CD">
              <w:rPr>
                <w:rFonts w:ascii="MS Mincho" w:eastAsia="MS Mincho" w:hAnsi="MS Mincho" w:cs="MS Mincho" w:hint="eastAsia"/>
                <w:color w:val="000000" w:themeColor="text1"/>
                <w:lang w:eastAsia="ja-JP"/>
              </w:rPr>
              <w:t>例）に割り付け、無増悪生存期間を比較検討した。その結果、本剤投与群の無増悪生存期間が（中央値</w:t>
            </w:r>
            <w:r w:rsidRPr="007C39CD">
              <w:rPr>
                <w:rFonts w:eastAsiaTheme="minorHAnsi" w:hint="eastAsia"/>
                <w:color w:val="000000" w:themeColor="text1"/>
                <w:lang w:eastAsia="ja-JP"/>
              </w:rPr>
              <w:t>9.86</w:t>
            </w:r>
            <w:r w:rsidRPr="007C39CD">
              <w:rPr>
                <w:rFonts w:ascii="MS Mincho" w:eastAsia="MS Mincho" w:hAnsi="MS Mincho" w:cs="MS Mincho" w:hint="eastAsia"/>
                <w:color w:val="000000" w:themeColor="text1"/>
                <w:lang w:eastAsia="ja-JP"/>
              </w:rPr>
              <w:t>ヵ月、</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8.74-11.47</w:t>
            </w:r>
            <w:r w:rsidRPr="007C39CD">
              <w:rPr>
                <w:rFonts w:ascii="MS Mincho" w:eastAsia="MS Mincho" w:hAnsi="MS Mincho" w:cs="MS Mincho" w:hint="eastAsia"/>
                <w:color w:val="000000" w:themeColor="text1"/>
                <w:lang w:eastAsia="ja-JP"/>
              </w:rPr>
              <w:t>）タモキシフェン投与群（中</w:t>
            </w:r>
            <w:r w:rsidRPr="007C39CD">
              <w:rPr>
                <w:rFonts w:ascii="MS Mincho" w:eastAsia="MS Mincho" w:hAnsi="MS Mincho" w:cs="MS Mincho" w:hint="eastAsia"/>
                <w:color w:val="000000" w:themeColor="text1"/>
                <w:lang w:eastAsia="ja-JP"/>
              </w:rPr>
              <w:lastRenderedPageBreak/>
              <w:t>央値</w:t>
            </w:r>
            <w:r w:rsidRPr="007C39CD">
              <w:rPr>
                <w:rFonts w:eastAsiaTheme="minorHAnsi" w:hint="eastAsia"/>
                <w:color w:val="000000" w:themeColor="text1"/>
                <w:lang w:eastAsia="ja-JP"/>
              </w:rPr>
              <w:t>5.82</w:t>
            </w:r>
            <w:r w:rsidRPr="007C39CD">
              <w:rPr>
                <w:rFonts w:ascii="MS Mincho" w:eastAsia="MS Mincho" w:hAnsi="MS Mincho" w:cs="MS Mincho" w:hint="eastAsia"/>
                <w:color w:val="000000" w:themeColor="text1"/>
                <w:lang w:eastAsia="ja-JP"/>
              </w:rPr>
              <w:t>ヵ月、</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5.32-8.08</w:t>
            </w:r>
            <w:r w:rsidRPr="007C39CD">
              <w:rPr>
                <w:rFonts w:ascii="MS Mincho" w:eastAsia="MS Mincho" w:hAnsi="MS Mincho" w:cs="MS Mincho" w:hint="eastAsia"/>
                <w:color w:val="000000" w:themeColor="text1"/>
                <w:lang w:eastAsia="ja-JP"/>
              </w:rPr>
              <w:t>）に比べて長かったが、統計的に有意な差は認められなかった（</w:t>
            </w:r>
            <w:r w:rsidRPr="007C39CD">
              <w:rPr>
                <w:rFonts w:eastAsiaTheme="minorHAnsi" w:hint="eastAsia"/>
                <w:color w:val="000000" w:themeColor="text1"/>
                <w:lang w:eastAsia="ja-JP"/>
              </w:rPr>
              <w:t>log-rank</w:t>
            </w:r>
            <w:r w:rsidRPr="007C39CD">
              <w:rPr>
                <w:rFonts w:ascii="MS Mincho" w:eastAsia="MS Mincho" w:hAnsi="MS Mincho" w:cs="MS Mincho" w:hint="eastAsia"/>
                <w:color w:val="000000" w:themeColor="text1"/>
                <w:lang w:eastAsia="ja-JP"/>
              </w:rPr>
              <w:t>検定</w:t>
            </w:r>
            <w:r w:rsidRPr="007C39CD">
              <w:rPr>
                <w:rFonts w:eastAsiaTheme="minorHAnsi" w:hint="eastAsia"/>
                <w:color w:val="000000" w:themeColor="text1"/>
                <w:lang w:eastAsia="ja-JP"/>
              </w:rPr>
              <w:t>p=0.1214</w:t>
            </w:r>
            <w:r w:rsidRPr="007C39CD">
              <w:rPr>
                <w:rFonts w:ascii="MS Mincho" w:eastAsia="MS Mincho" w:hAnsi="MS Mincho" w:cs="MS Mincho" w:hint="eastAsia"/>
                <w:color w:val="000000" w:themeColor="text1"/>
                <w:lang w:eastAsia="ja-JP"/>
              </w:rPr>
              <w:t>）。また、全生存期間の中央値は、タモキシフェン群が</w:t>
            </w:r>
            <w:r w:rsidRPr="007C39CD">
              <w:rPr>
                <w:rFonts w:eastAsiaTheme="minorHAnsi" w:hint="eastAsia"/>
                <w:color w:val="000000" w:themeColor="text1"/>
                <w:lang w:eastAsia="ja-JP"/>
              </w:rPr>
              <w:t>43.3</w:t>
            </w:r>
            <w:r w:rsidRPr="007C39CD">
              <w:rPr>
                <w:rFonts w:ascii="MS Mincho" w:eastAsia="MS Mincho" w:hAnsi="MS Mincho" w:cs="MS Mincho" w:hint="eastAsia"/>
                <w:color w:val="000000" w:themeColor="text1"/>
                <w:lang w:eastAsia="ja-JP"/>
              </w:rPr>
              <w:t>ヵ月（</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34.00-51.55</w:t>
            </w:r>
            <w:r w:rsidRPr="007C39CD">
              <w:rPr>
                <w:rFonts w:ascii="MS Mincho" w:eastAsia="MS Mincho" w:hAnsi="MS Mincho" w:cs="MS Mincho" w:hint="eastAsia"/>
                <w:color w:val="000000" w:themeColor="text1"/>
                <w:lang w:eastAsia="ja-JP"/>
              </w:rPr>
              <w:t>）、本剤投与群が</w:t>
            </w:r>
            <w:r w:rsidRPr="007C39CD">
              <w:rPr>
                <w:rFonts w:eastAsiaTheme="minorHAnsi" w:hint="eastAsia"/>
                <w:color w:val="000000" w:themeColor="text1"/>
                <w:lang w:eastAsia="ja-JP"/>
              </w:rPr>
              <w:t>37.2</w:t>
            </w:r>
            <w:r w:rsidRPr="007C39CD">
              <w:rPr>
                <w:rFonts w:ascii="MS Mincho" w:eastAsia="MS Mincho" w:hAnsi="MS Mincho" w:cs="MS Mincho" w:hint="eastAsia"/>
                <w:color w:val="000000" w:themeColor="text1"/>
                <w:lang w:eastAsia="ja-JP"/>
              </w:rPr>
              <w:t>ヵ月（</w:t>
            </w:r>
            <w:r w:rsidRPr="007C39CD">
              <w:rPr>
                <w:rFonts w:eastAsiaTheme="minorHAnsi" w:hint="eastAsia"/>
                <w:color w:val="000000" w:themeColor="text1"/>
                <w:lang w:eastAsia="ja-JP"/>
              </w:rPr>
              <w:t>95%</w:t>
            </w:r>
            <w:r w:rsidRPr="007C39CD">
              <w:rPr>
                <w:rFonts w:ascii="MS Mincho" w:eastAsia="MS Mincho" w:hAnsi="MS Mincho" w:cs="MS Mincho" w:hint="eastAsia"/>
                <w:color w:val="000000" w:themeColor="text1"/>
                <w:lang w:eastAsia="ja-JP"/>
              </w:rPr>
              <w:t>信頼区間</w:t>
            </w:r>
            <w:r w:rsidRPr="007C39CD">
              <w:rPr>
                <w:rFonts w:eastAsiaTheme="minorHAnsi" w:hint="eastAsia"/>
                <w:color w:val="000000" w:themeColor="text1"/>
                <w:lang w:eastAsia="ja-JP"/>
              </w:rPr>
              <w:t>29.80-45.47</w:t>
            </w:r>
            <w:r w:rsidRPr="007C39CD">
              <w:rPr>
                <w:rFonts w:ascii="MS Mincho" w:eastAsia="MS Mincho" w:hAnsi="MS Mincho" w:cs="MS Mincho" w:hint="eastAsia"/>
                <w:color w:val="000000" w:themeColor="text1"/>
                <w:lang w:eastAsia="ja-JP"/>
              </w:rPr>
              <w:t>）であったが、統計的に有意な差は認められなかった（</w:t>
            </w:r>
            <w:r w:rsidRPr="007C39CD">
              <w:rPr>
                <w:rFonts w:eastAsiaTheme="minorHAnsi" w:hint="eastAsia"/>
                <w:color w:val="000000" w:themeColor="text1"/>
                <w:lang w:eastAsia="ja-JP"/>
              </w:rPr>
              <w:t>log-rank</w:t>
            </w:r>
            <w:r w:rsidRPr="007C39CD">
              <w:rPr>
                <w:rFonts w:ascii="MS Mincho" w:eastAsia="MS Mincho" w:hAnsi="MS Mincho" w:cs="MS Mincho" w:hint="eastAsia"/>
                <w:color w:val="000000" w:themeColor="text1"/>
                <w:lang w:eastAsia="ja-JP"/>
              </w:rPr>
              <w:t>検定</w:t>
            </w:r>
            <w:r w:rsidRPr="007C39CD">
              <w:rPr>
                <w:rFonts w:eastAsiaTheme="minorHAnsi" w:hint="eastAsia"/>
                <w:color w:val="000000" w:themeColor="text1"/>
                <w:lang w:eastAsia="ja-JP"/>
              </w:rPr>
              <w:t>p=0.9198</w:t>
            </w:r>
            <w:r w:rsidRPr="007C39CD">
              <w:rPr>
                <w:rFonts w:ascii="MS Mincho" w:eastAsia="MS Mincho" w:hAnsi="MS Mincho" w:cs="MS Mincho" w:hint="eastAsia"/>
                <w:color w:val="000000" w:themeColor="text1"/>
                <w:lang w:eastAsia="ja-JP"/>
              </w:rPr>
              <w:t>）。さらに副次的評価項目である安全性プロファイルから本剤の忍容性が確認された</w:t>
            </w:r>
            <w:r w:rsidRPr="007C39CD">
              <w:rPr>
                <w:rFonts w:eastAsiaTheme="minorHAnsi" w:hint="eastAsia"/>
                <w:color w:val="000000" w:themeColor="text1"/>
                <w:lang w:eastAsia="ja-JP"/>
              </w:rPr>
              <w:t>&lt;</w:t>
            </w:r>
            <w:proofErr w:type="spellStart"/>
            <w:r w:rsidRPr="007C39CD">
              <w:rPr>
                <w:rFonts w:eastAsiaTheme="minorHAnsi" w:hint="eastAsia"/>
                <w:color w:val="000000" w:themeColor="text1"/>
                <w:lang w:eastAsia="ja-JP"/>
              </w:rPr>
              <w:t>ReferenceBookRef</w:t>
            </w:r>
            <w:proofErr w:type="spellEnd"/>
            <w:r w:rsidRPr="007C39CD">
              <w:rPr>
                <w:rFonts w:eastAsiaTheme="minorHAnsi" w:hint="eastAsia"/>
                <w:color w:val="000000" w:themeColor="text1"/>
                <w:lang w:eastAsia="ja-JP"/>
              </w:rPr>
              <w:t xml:space="preserve"> ref="DOC_17" /&gt;</w:t>
            </w:r>
            <w:r w:rsidRPr="007C39CD">
              <w:rPr>
                <w:rFonts w:ascii="MS Mincho" w:eastAsia="MS Mincho" w:hAnsi="MS Mincho" w:cs="MS Mincho" w:hint="eastAsia"/>
                <w:color w:val="000000" w:themeColor="text1"/>
                <w:lang w:eastAsia="ja-JP"/>
              </w:rPr>
              <w:t>。</w:t>
            </w:r>
            <w:r w:rsidRPr="007C39CD">
              <w:rPr>
                <w:rFonts w:eastAsiaTheme="minorHAnsi" w:hint="eastAsia"/>
                <w:color w:val="000000" w:themeColor="text1"/>
              </w:rPr>
              <w:t>&lt;/Lang&gt;</w:t>
            </w:r>
          </w:p>
          <w:p w14:paraId="3561ADED"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&lt;/Detail&gt;</w:t>
            </w:r>
          </w:p>
          <w:p w14:paraId="7F5A3BCE"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&lt;Graphic&gt;</w:t>
            </w:r>
          </w:p>
          <w:p w14:paraId="43B53E74"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GraphicBody</w:t>
            </w:r>
            <w:proofErr w:type="spellEnd"/>
            <w:r w:rsidRPr="007C39CD">
              <w:rPr>
                <w:rFonts w:eastAsiaTheme="minorHAnsi"/>
                <w:color w:val="000000" w:themeColor="text1"/>
              </w:rPr>
              <w:t xml:space="preserve"> </w:t>
            </w:r>
            <w:proofErr w:type="spellStart"/>
            <w:r w:rsidRPr="007C39CD">
              <w:rPr>
                <w:rFonts w:eastAsiaTheme="minorHAnsi"/>
                <w:color w:val="000000" w:themeColor="text1"/>
              </w:rPr>
              <w:t>gfname</w:t>
            </w:r>
            <w:proofErr w:type="spellEnd"/>
            <w:r w:rsidRPr="007C39CD">
              <w:rPr>
                <w:rFonts w:eastAsiaTheme="minorHAnsi"/>
                <w:color w:val="000000" w:themeColor="text1"/>
              </w:rPr>
              <w:t>="672212_4291012F1022_4_02_fig05.gif" /&gt;</w:t>
            </w:r>
          </w:p>
          <w:p w14:paraId="1B29C248"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&lt;/Graphic&gt;</w:t>
            </w:r>
          </w:p>
          <w:p w14:paraId="2C0F0B57"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&lt;/Item&gt;</w:t>
            </w:r>
          </w:p>
          <w:p w14:paraId="5832D182"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OrderedList</w:t>
            </w:r>
            <w:proofErr w:type="spellEnd"/>
            <w:r w:rsidRPr="007C39CD">
              <w:rPr>
                <w:rFonts w:eastAsiaTheme="minorHAnsi"/>
                <w:color w:val="000000" w:themeColor="text1"/>
              </w:rPr>
              <w:t>&gt;</w:t>
            </w:r>
          </w:p>
          <w:p w14:paraId="309C5E51" w14:textId="77777777" w:rsidR="00692527" w:rsidRPr="007C39CD" w:rsidRDefault="00692527" w:rsidP="00692527">
            <w:pPr>
              <w:rPr>
                <w:rFonts w:eastAsiaTheme="minorHAnsi"/>
                <w:color w:val="000000" w:themeColor="text1"/>
              </w:rPr>
            </w:pPr>
            <w:r w:rsidRPr="007C39CD">
              <w:rPr>
                <w:rFonts w:eastAsiaTheme="minorHAnsi"/>
                <w:color w:val="000000" w:themeColor="text1"/>
              </w:rPr>
              <w:t xml:space="preserve">    &lt;/</w:t>
            </w:r>
            <w:proofErr w:type="spellStart"/>
            <w:r w:rsidRPr="007C39CD">
              <w:rPr>
                <w:rFonts w:eastAsiaTheme="minorHAnsi"/>
                <w:color w:val="000000" w:themeColor="text1"/>
              </w:rPr>
              <w:t>EfficacyAndSafety</w:t>
            </w:r>
            <w:proofErr w:type="spellEnd"/>
            <w:r w:rsidRPr="007C39CD">
              <w:rPr>
                <w:rFonts w:eastAsiaTheme="minorHAnsi"/>
                <w:color w:val="000000" w:themeColor="text1"/>
              </w:rPr>
              <w:t>&gt;</w:t>
            </w:r>
          </w:p>
          <w:p w14:paraId="4C7E311D" w14:textId="77777777" w:rsidR="00692527" w:rsidRDefault="00692527" w:rsidP="00692527">
            <w:pPr>
              <w:rPr>
                <w:rFonts w:eastAsiaTheme="minorEastAsia"/>
                <w:color w:val="000000" w:themeColor="text1"/>
                <w:lang w:eastAsia="ja-JP"/>
              </w:rPr>
            </w:pPr>
            <w:r w:rsidRPr="007C39CD">
              <w:rPr>
                <w:rFonts w:eastAsiaTheme="minorHAnsi"/>
                <w:color w:val="000000" w:themeColor="text1"/>
              </w:rPr>
              <w:t xml:space="preserve">  &lt;/</w:t>
            </w:r>
            <w:proofErr w:type="spellStart"/>
            <w:r w:rsidRPr="007C39CD">
              <w:rPr>
                <w:rFonts w:eastAsiaTheme="minorHAnsi"/>
                <w:color w:val="000000" w:themeColor="text1"/>
              </w:rPr>
              <w:t>ResultsOfClinicalTrials</w:t>
            </w:r>
            <w:proofErr w:type="spellEnd"/>
            <w:r w:rsidRPr="007C39CD">
              <w:rPr>
                <w:rFonts w:eastAsiaTheme="minorHAnsi"/>
                <w:color w:val="000000" w:themeColor="text1"/>
              </w:rPr>
              <w:t>&gt;</w:t>
            </w:r>
          </w:p>
          <w:p w14:paraId="6B2E88ED" w14:textId="7777777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CD4F1" w14:textId="77777777" w:rsidR="00692527" w:rsidRPr="00B20994" w:rsidRDefault="00692527" w:rsidP="00692527">
            <w:pPr>
              <w:rPr>
                <w:rFonts w:eastAsiaTheme="minorHAnsi"/>
                <w:color w:val="000000" w:themeColor="text1"/>
              </w:rPr>
            </w:pPr>
          </w:p>
        </w:tc>
      </w:tr>
      <w:tr w:rsidR="00692527" w:rsidRPr="000D1C20" w14:paraId="20E64DEB" w14:textId="42D47B5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FD8429" w14:textId="2478E2CE" w:rsidR="00692527" w:rsidRPr="00B20994" w:rsidRDefault="00692527" w:rsidP="00692527">
            <w:pPr>
              <w:rPr>
                <w:color w:val="000000" w:themeColor="text1"/>
              </w:rPr>
            </w:pPr>
            <w:r w:rsidRPr="00B20994">
              <w:rPr>
                <w:color w:val="000000" w:themeColor="text1"/>
              </w:rPr>
              <w:lastRenderedPageBreak/>
              <w:t>17.1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F79EC2" w14:textId="77777777" w:rsidR="00692527" w:rsidRPr="00B20994" w:rsidRDefault="00692527" w:rsidP="00692527">
            <w:pPr>
              <w:rPr>
                <w:color w:val="000000" w:themeColor="text1"/>
              </w:rPr>
            </w:pPr>
            <w:proofErr w:type="spellStart"/>
            <w:r w:rsidRPr="00B20994">
              <w:rPr>
                <w:rFonts w:eastAsia="MS Gothic" w:cs="MS Gothic"/>
                <w:color w:val="000000" w:themeColor="text1"/>
              </w:rPr>
              <w:t>有効性及び安全性に関する試験</w:t>
            </w:r>
            <w:proofErr w:type="spellEnd"/>
            <w:r w:rsidRPr="00B20994">
              <w:rPr>
                <w:color w:val="000000" w:themeColor="text1"/>
              </w:rPr>
              <w:t xml:space="preserve"> (Efficacy and Safety Trials)</w:t>
            </w:r>
          </w:p>
          <w:p w14:paraId="35C3EE8A"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1E6A34" w14:textId="5125062C" w:rsidR="00692527" w:rsidRPr="00421ED1"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0879BBF3" w14:textId="77777777" w:rsidR="00692527" w:rsidRPr="00421ED1" w:rsidRDefault="00692527" w:rsidP="00692527">
            <w:pPr>
              <w:rPr>
                <w:rFonts w:eastAsiaTheme="minorHAnsi"/>
                <w:color w:val="000000" w:themeColor="text1"/>
              </w:rPr>
            </w:pPr>
            <w:proofErr w:type="gramStart"/>
            <w:r w:rsidRPr="00421ED1">
              <w:rPr>
                <w:rFonts w:eastAsiaTheme="minorHAnsi" w:hint="eastAsia"/>
                <w:color w:val="000000" w:themeColor="text1"/>
              </w:rPr>
              <w:t>&lt;!--</w:t>
            </w:r>
            <w:proofErr w:type="gramEnd"/>
            <w:r w:rsidRPr="00421ED1">
              <w:rPr>
                <w:rFonts w:ascii="MS Mincho" w:eastAsia="MS Mincho" w:hAnsi="MS Mincho" w:cs="MS Mincho" w:hint="eastAsia"/>
                <w:color w:val="000000" w:themeColor="text1"/>
              </w:rPr>
              <w:t>１７</w:t>
            </w:r>
            <w:r w:rsidRPr="00421ED1">
              <w:rPr>
                <w:rFonts w:eastAsiaTheme="minorHAnsi" w:hint="eastAsia"/>
                <w:color w:val="000000" w:themeColor="text1"/>
              </w:rPr>
              <w:t>.</w:t>
            </w:r>
            <w:r w:rsidRPr="00421ED1">
              <w:rPr>
                <w:rFonts w:ascii="MS Mincho" w:eastAsia="MS Mincho" w:hAnsi="MS Mincho" w:cs="MS Mincho" w:hint="eastAsia"/>
                <w:color w:val="000000" w:themeColor="text1"/>
              </w:rPr>
              <w:t>１</w:t>
            </w:r>
            <w:r w:rsidRPr="00421ED1">
              <w:rPr>
                <w:rFonts w:eastAsiaTheme="minorHAnsi" w:hint="eastAsia"/>
                <w:color w:val="000000" w:themeColor="text1"/>
              </w:rPr>
              <w:t xml:space="preserve"> </w:t>
            </w:r>
            <w:proofErr w:type="spellStart"/>
            <w:r w:rsidRPr="00421ED1">
              <w:rPr>
                <w:rFonts w:ascii="MS Mincho" w:eastAsia="MS Mincho" w:hAnsi="MS Mincho" w:cs="MS Mincho" w:hint="eastAsia"/>
                <w:color w:val="000000" w:themeColor="text1"/>
              </w:rPr>
              <w:t>有効性及び安全性に関する試験</w:t>
            </w:r>
            <w:proofErr w:type="spellEnd"/>
            <w:r w:rsidRPr="00421ED1">
              <w:rPr>
                <w:rFonts w:eastAsiaTheme="minorHAnsi" w:hint="eastAsia"/>
                <w:color w:val="000000" w:themeColor="text1"/>
              </w:rPr>
              <w:t>--&gt;</w:t>
            </w:r>
          </w:p>
          <w:p w14:paraId="412C1C5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EfficacyAndSafety</w:t>
            </w:r>
            <w:proofErr w:type="spellEnd"/>
            <w:r w:rsidRPr="00421ED1">
              <w:rPr>
                <w:rFonts w:eastAsiaTheme="minorHAnsi"/>
                <w:color w:val="000000" w:themeColor="text1"/>
              </w:rPr>
              <w:t xml:space="preserve"> id="</w:t>
            </w:r>
            <w:proofErr w:type="spellStart"/>
            <w:r w:rsidRPr="00421ED1">
              <w:rPr>
                <w:rFonts w:eastAsiaTheme="minorHAnsi"/>
                <w:color w:val="000000" w:themeColor="text1"/>
              </w:rPr>
              <w:t>HDR_EfficacyAndSafety</w:t>
            </w:r>
            <w:proofErr w:type="spellEnd"/>
            <w:r w:rsidRPr="00421ED1">
              <w:rPr>
                <w:rFonts w:eastAsiaTheme="minorHAnsi"/>
                <w:color w:val="000000" w:themeColor="text1"/>
              </w:rPr>
              <w:t>" heading="fixing"&gt;</w:t>
            </w:r>
          </w:p>
          <w:p w14:paraId="5447FEE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OrderedList</w:t>
            </w:r>
            <w:proofErr w:type="spellEnd"/>
            <w:r w:rsidRPr="00421ED1">
              <w:rPr>
                <w:rFonts w:eastAsiaTheme="minorHAnsi"/>
                <w:color w:val="000000" w:themeColor="text1"/>
              </w:rPr>
              <w:t xml:space="preserve"> </w:t>
            </w:r>
            <w:proofErr w:type="spellStart"/>
            <w:r w:rsidRPr="00421ED1">
              <w:rPr>
                <w:rFonts w:eastAsiaTheme="minorHAnsi"/>
                <w:color w:val="000000" w:themeColor="text1"/>
              </w:rPr>
              <w:t>numberContinued</w:t>
            </w:r>
            <w:proofErr w:type="spellEnd"/>
            <w:r w:rsidRPr="00421ED1">
              <w:rPr>
                <w:rFonts w:eastAsiaTheme="minorHAnsi"/>
                <w:color w:val="000000" w:themeColor="text1"/>
              </w:rPr>
              <w:t>="false"&gt;</w:t>
            </w:r>
          </w:p>
          <w:p w14:paraId="690A16A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 id="HDR_EfficacyAndSafety_1" heading="free"&gt;</w:t>
            </w:r>
          </w:p>
          <w:p w14:paraId="43146D8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01BB5C05"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国内臨床試験</w:t>
            </w:r>
            <w:proofErr w:type="spellEnd"/>
            <w:r w:rsidRPr="00421ED1">
              <w:rPr>
                <w:rFonts w:eastAsiaTheme="minorHAnsi" w:hint="eastAsia"/>
                <w:color w:val="000000" w:themeColor="text1"/>
              </w:rPr>
              <w:t>&lt;/Lang&gt;</w:t>
            </w:r>
          </w:p>
          <w:p w14:paraId="0BC5DC39"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rPr>
              <w:t xml:space="preserve">          </w:t>
            </w:r>
            <w:r w:rsidRPr="00421ED1">
              <w:rPr>
                <w:rFonts w:eastAsiaTheme="minorHAnsi"/>
                <w:color w:val="000000" w:themeColor="text1"/>
                <w:lang w:eastAsia="ja-JP"/>
              </w:rPr>
              <w:t>&lt;/Header&gt;</w:t>
            </w:r>
          </w:p>
          <w:p w14:paraId="409E3739"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lang w:eastAsia="ja-JP"/>
              </w:rPr>
              <w:t xml:space="preserve">          &lt;Detail&gt;</w:t>
            </w:r>
          </w:p>
          <w:p w14:paraId="10B95F3D"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lang w:eastAsia="ja-JP"/>
              </w:rPr>
              <w:t xml:space="preserve">            &lt;Lang </w:t>
            </w:r>
            <w:proofErr w:type="spellStart"/>
            <w:r w:rsidRPr="00421ED1">
              <w:rPr>
                <w:rFonts w:eastAsiaTheme="minorHAnsi" w:hint="eastAsia"/>
                <w:color w:val="000000" w:themeColor="text1"/>
                <w:lang w:eastAsia="ja-JP"/>
              </w:rPr>
              <w:t>xml:lang</w:t>
            </w:r>
            <w:proofErr w:type="spellEnd"/>
            <w:r w:rsidRPr="00421ED1">
              <w:rPr>
                <w:rFonts w:eastAsiaTheme="minorHAnsi" w:hint="eastAsia"/>
                <w:color w:val="000000" w:themeColor="text1"/>
                <w:lang w:eastAsia="ja-JP"/>
              </w:rPr>
              <w:t>="ja"&gt;</w:t>
            </w:r>
            <w:r w:rsidRPr="00421ED1">
              <w:rPr>
                <w:rFonts w:ascii="MS Mincho" w:eastAsia="MS Mincho" w:hAnsi="MS Mincho" w:cs="MS Mincho" w:hint="eastAsia"/>
                <w:color w:val="000000" w:themeColor="text1"/>
                <w:lang w:eastAsia="ja-JP"/>
              </w:rPr>
              <w:t>第Ⅰ相試験において、閉経後健康女性（単回</w:t>
            </w:r>
            <w:r w:rsidRPr="00421ED1">
              <w:rPr>
                <w:rFonts w:eastAsiaTheme="minorHAnsi" w:hint="eastAsia"/>
                <w:color w:val="000000" w:themeColor="text1"/>
                <w:lang w:eastAsia="ja-JP"/>
              </w:rPr>
              <w:t>14</w:t>
            </w:r>
            <w:r w:rsidRPr="00421ED1">
              <w:rPr>
                <w:rFonts w:ascii="MS Mincho" w:eastAsia="MS Mincho" w:hAnsi="MS Mincho" w:cs="MS Mincho" w:hint="eastAsia"/>
                <w:color w:val="000000" w:themeColor="text1"/>
                <w:lang w:eastAsia="ja-JP"/>
              </w:rPr>
              <w:t>例、反復</w:t>
            </w:r>
            <w:r w:rsidRPr="00421ED1">
              <w:rPr>
                <w:rFonts w:eastAsiaTheme="minorHAnsi" w:hint="eastAsia"/>
                <w:color w:val="000000" w:themeColor="text1"/>
                <w:lang w:eastAsia="ja-JP"/>
              </w:rPr>
              <w:t>25</w:t>
            </w:r>
            <w:r w:rsidRPr="00421ED1">
              <w:rPr>
                <w:rFonts w:ascii="MS Mincho" w:eastAsia="MS Mincho" w:hAnsi="MS Mincho" w:cs="MS Mincho" w:hint="eastAsia"/>
                <w:color w:val="000000" w:themeColor="text1"/>
                <w:lang w:eastAsia="ja-JP"/>
              </w:rPr>
              <w:t>例）を対象として、本剤の</w:t>
            </w:r>
            <w:r w:rsidRPr="00421ED1">
              <w:rPr>
                <w:rFonts w:eastAsiaTheme="minorHAnsi" w:hint="eastAsia"/>
                <w:color w:val="000000" w:themeColor="text1"/>
                <w:lang w:eastAsia="ja-JP"/>
              </w:rPr>
              <w:t>0.5</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50mg/</w:t>
            </w:r>
            <w:r w:rsidRPr="00421ED1">
              <w:rPr>
                <w:rFonts w:ascii="MS Mincho" w:eastAsia="MS Mincho" w:hAnsi="MS Mincho" w:cs="MS Mincho" w:hint="eastAsia"/>
                <w:color w:val="000000" w:themeColor="text1"/>
                <w:lang w:eastAsia="ja-JP"/>
              </w:rPr>
              <w:t>日までの用量における安全性及び薬力学的作用（血清中エストロゲン濃度抑制作用）を検討した結果、用量依存的な血清中エストロゲン濃度の低下が認められた。前期第Ⅱ相試験において、閉経後乳癌患者（</w:t>
            </w:r>
            <w:r w:rsidRPr="00421ED1">
              <w:rPr>
                <w:rFonts w:eastAsiaTheme="minorHAnsi" w:hint="eastAsia"/>
                <w:color w:val="000000" w:themeColor="text1"/>
                <w:lang w:eastAsia="ja-JP"/>
              </w:rPr>
              <w:t>10mg</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25mg</w:t>
            </w:r>
            <w:r w:rsidRPr="00421ED1">
              <w:rPr>
                <w:rFonts w:ascii="MS Mincho" w:eastAsia="MS Mincho" w:hAnsi="MS Mincho" w:cs="MS Mincho" w:hint="eastAsia"/>
                <w:color w:val="000000" w:themeColor="text1"/>
                <w:lang w:eastAsia="ja-JP"/>
              </w:rPr>
              <w:t>各</w:t>
            </w:r>
            <w:r w:rsidRPr="00421ED1">
              <w:rPr>
                <w:rFonts w:eastAsiaTheme="minorHAnsi" w:hint="eastAsia"/>
                <w:color w:val="000000" w:themeColor="text1"/>
                <w:lang w:eastAsia="ja-JP"/>
              </w:rPr>
              <w:t>36</w:t>
            </w:r>
            <w:r w:rsidRPr="00421ED1">
              <w:rPr>
                <w:rFonts w:ascii="MS Mincho" w:eastAsia="MS Mincho" w:hAnsi="MS Mincho" w:cs="MS Mincho" w:hint="eastAsia"/>
                <w:color w:val="000000" w:themeColor="text1"/>
                <w:lang w:eastAsia="ja-JP"/>
              </w:rPr>
              <w:t>例）を対象として、本剤の有効性及び安全性を検討の上、臨床推奨用量の設定を試みた。奏効率において有意差はないものの</w:t>
            </w:r>
            <w:r w:rsidRPr="00421ED1">
              <w:rPr>
                <w:rFonts w:eastAsiaTheme="minorHAnsi" w:hint="eastAsia"/>
                <w:color w:val="000000" w:themeColor="text1"/>
                <w:lang w:eastAsia="ja-JP"/>
              </w:rPr>
              <w:t>25mg</w:t>
            </w:r>
            <w:r w:rsidRPr="00421ED1">
              <w:rPr>
                <w:rFonts w:ascii="MS Mincho" w:eastAsia="MS Mincho" w:hAnsi="MS Mincho" w:cs="MS Mincho" w:hint="eastAsia"/>
                <w:color w:val="000000" w:themeColor="text1"/>
                <w:lang w:eastAsia="ja-JP"/>
              </w:rPr>
              <w:t>の方が</w:t>
            </w:r>
            <w:r w:rsidRPr="00421ED1">
              <w:rPr>
                <w:rFonts w:eastAsiaTheme="minorHAnsi" w:hint="eastAsia"/>
                <w:color w:val="000000" w:themeColor="text1"/>
                <w:lang w:eastAsia="ja-JP"/>
              </w:rPr>
              <w:t>10mg</w:t>
            </w:r>
            <w:r w:rsidRPr="00421ED1">
              <w:rPr>
                <w:rFonts w:ascii="MS Mincho" w:eastAsia="MS Mincho" w:hAnsi="MS Mincho" w:cs="MS Mincho" w:hint="eastAsia"/>
                <w:color w:val="000000" w:themeColor="text1"/>
                <w:lang w:eastAsia="ja-JP"/>
              </w:rPr>
              <w:t>より優っていたことなどから、本剤の臨床推奨用量として</w:t>
            </w:r>
            <w:r w:rsidRPr="00421ED1">
              <w:rPr>
                <w:rFonts w:eastAsiaTheme="minorHAnsi" w:hint="eastAsia"/>
                <w:color w:val="000000" w:themeColor="text1"/>
                <w:lang w:eastAsia="ja-JP"/>
              </w:rPr>
              <w:t>25mg/</w:t>
            </w:r>
            <w:r w:rsidRPr="00421ED1">
              <w:rPr>
                <w:rFonts w:ascii="MS Mincho" w:eastAsia="MS Mincho" w:hAnsi="MS Mincho" w:cs="MS Mincho" w:hint="eastAsia"/>
                <w:color w:val="000000" w:themeColor="text1"/>
                <w:lang w:eastAsia="ja-JP"/>
              </w:rPr>
              <w:t>日を選択した。ホルモン療法耐性例に対する</w:t>
            </w:r>
            <w:r w:rsidRPr="00421ED1">
              <w:rPr>
                <w:rFonts w:eastAsiaTheme="minorHAnsi" w:hint="eastAsia"/>
                <w:color w:val="000000" w:themeColor="text1"/>
                <w:lang w:eastAsia="ja-JP"/>
              </w:rPr>
              <w:t>25mg</w:t>
            </w:r>
            <w:r w:rsidRPr="00421ED1">
              <w:rPr>
                <w:rFonts w:ascii="MS Mincho" w:eastAsia="MS Mincho" w:hAnsi="MS Mincho" w:cs="MS Mincho" w:hint="eastAsia"/>
                <w:color w:val="000000" w:themeColor="text1"/>
                <w:lang w:eastAsia="ja-JP"/>
              </w:rPr>
              <w:t>群の奏効率は</w:t>
            </w:r>
            <w:r w:rsidRPr="00421ED1">
              <w:rPr>
                <w:rFonts w:eastAsiaTheme="minorHAnsi" w:hint="eastAsia"/>
                <w:color w:val="000000" w:themeColor="text1"/>
                <w:lang w:eastAsia="ja-JP"/>
              </w:rPr>
              <w:t>26.1%</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6/23</w:t>
            </w:r>
            <w:r w:rsidRPr="00421ED1">
              <w:rPr>
                <w:rFonts w:ascii="MS Mincho" w:eastAsia="MS Mincho" w:hAnsi="MS Mincho" w:cs="MS Mincho" w:hint="eastAsia"/>
                <w:color w:val="000000" w:themeColor="text1"/>
                <w:lang w:eastAsia="ja-JP"/>
              </w:rPr>
              <w:t>）であった</w:t>
            </w:r>
            <w:r w:rsidRPr="00421ED1">
              <w:rPr>
                <w:rFonts w:eastAsiaTheme="minorHAnsi" w:hint="eastAsia"/>
                <w:color w:val="000000" w:themeColor="text1"/>
                <w:lang w:eastAsia="ja-JP"/>
              </w:rPr>
              <w: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ref="DOC_03" /&gt;&lt;Sup&gt;,&lt;/Sup&gt;&lt;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ref="DOC_04" /&gt;&lt;Sup&gt;,&lt;/Sup&gt;&lt;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ref="DOC_10" /&gt;</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rPr>
              <w:t>&lt;/Lang&gt;</w:t>
            </w:r>
          </w:p>
          <w:p w14:paraId="3287740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17B650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45E046C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 id="HDR_EfficacyAndSafety_2" heading="free"&gt;</w:t>
            </w:r>
          </w:p>
          <w:p w14:paraId="48088D8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0B2A14DD"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ブリッジング試験</w:t>
            </w:r>
            <w:proofErr w:type="spellEnd"/>
            <w:r w:rsidRPr="00421ED1">
              <w:rPr>
                <w:rFonts w:eastAsiaTheme="minorHAnsi" w:hint="eastAsia"/>
                <w:color w:val="000000" w:themeColor="text1"/>
              </w:rPr>
              <w:t>&lt;/Lang&gt;</w:t>
            </w:r>
          </w:p>
          <w:p w14:paraId="686F2B30"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0BD8C68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644E6B6"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lastRenderedPageBreak/>
              <w:t xml:space="preserve">            &lt;Lang </w:t>
            </w:r>
            <w:proofErr w:type="gramStart"/>
            <w:r w:rsidRPr="00421ED1">
              <w:rPr>
                <w:rFonts w:eastAsiaTheme="minorHAnsi" w:hint="eastAsia"/>
                <w:color w:val="000000" w:themeColor="text1"/>
              </w:rPr>
              <w:t>xml:lang</w:t>
            </w:r>
            <w:proofErr w:type="gramEnd"/>
            <w:r w:rsidRPr="00421ED1">
              <w:rPr>
                <w:rFonts w:eastAsiaTheme="minorHAnsi" w:hint="eastAsia"/>
                <w:color w:val="000000" w:themeColor="text1"/>
              </w:rPr>
              <w:t>="ja"&gt;</w:t>
            </w:r>
            <w:r w:rsidRPr="00421ED1">
              <w:rPr>
                <w:rFonts w:ascii="MS Mincho" w:eastAsia="MS Mincho" w:hAnsi="MS Mincho" w:cs="MS Mincho" w:hint="eastAsia"/>
                <w:color w:val="000000" w:themeColor="text1"/>
              </w:rPr>
              <w:t>後期第Ⅱ相試験において、抗エストロゲン剤耐性の閉経後乳癌患者</w:t>
            </w:r>
            <w:r w:rsidRPr="00421ED1">
              <w:rPr>
                <w:rFonts w:eastAsiaTheme="minorHAnsi" w:hint="eastAsia"/>
                <w:color w:val="000000" w:themeColor="text1"/>
              </w:rPr>
              <w:t>33</w:t>
            </w:r>
            <w:r w:rsidRPr="00421ED1">
              <w:rPr>
                <w:rFonts w:ascii="MS Mincho" w:eastAsia="MS Mincho" w:hAnsi="MS Mincho" w:cs="MS Mincho" w:hint="eastAsia"/>
                <w:color w:val="000000" w:themeColor="text1"/>
              </w:rPr>
              <w:t>例を対象として本剤の有効性及び安全性が検討された。なお、本試験は海外にて実施された同様の試験（</w:t>
            </w:r>
            <w:r w:rsidRPr="00421ED1">
              <w:rPr>
                <w:rFonts w:eastAsiaTheme="minorHAnsi" w:hint="eastAsia"/>
                <w:color w:val="000000" w:themeColor="text1"/>
              </w:rPr>
              <w:t>No.120002</w:t>
            </w:r>
            <w:r w:rsidRPr="00421ED1">
              <w:rPr>
                <w:rFonts w:ascii="MS Mincho" w:eastAsia="MS Mincho" w:hAnsi="MS Mincho" w:cs="MS Mincho" w:hint="eastAsia"/>
                <w:color w:val="000000" w:themeColor="text1"/>
              </w:rPr>
              <w:t>及び</w:t>
            </w:r>
            <w:r w:rsidRPr="00421ED1">
              <w:rPr>
                <w:rFonts w:eastAsiaTheme="minorHAnsi" w:hint="eastAsia"/>
                <w:color w:val="000000" w:themeColor="text1"/>
              </w:rPr>
              <w:t>No.010</w:t>
            </w:r>
            <w:r w:rsidRPr="00421ED1">
              <w:rPr>
                <w:rFonts w:ascii="MS Mincho" w:eastAsia="MS Mincho" w:hAnsi="MS Mincho" w:cs="MS Mincho" w:hint="eastAsia"/>
                <w:color w:val="000000" w:themeColor="text1"/>
              </w:rPr>
              <w:t>）結果の再現性を確認することを目的として実施された</w:t>
            </w:r>
            <w:r w:rsidRPr="00421ED1">
              <w:rPr>
                <w:rFonts w:eastAsiaTheme="minorHAnsi" w:hint="eastAsia"/>
                <w:color w:val="000000" w:themeColor="text1"/>
              </w:rPr>
              <w:t>&lt;ReferenceBookRef ref="DOC_11" /&gt;&lt;Sup</w:t>
            </w:r>
            <w:proofErr w:type="gramStart"/>
            <w:r w:rsidRPr="00421ED1">
              <w:rPr>
                <w:rFonts w:eastAsiaTheme="minorHAnsi" w:hint="eastAsia"/>
                <w:color w:val="000000" w:themeColor="text1"/>
              </w:rPr>
              <w:t>&gt;,&lt;</w:t>
            </w:r>
            <w:proofErr w:type="gramEnd"/>
            <w:r w:rsidRPr="00421ED1">
              <w:rPr>
                <w:rFonts w:eastAsiaTheme="minorHAnsi" w:hint="eastAsia"/>
                <w:color w:val="000000" w:themeColor="text1"/>
              </w:rPr>
              <w:t>/Sup&gt;&lt;</w:t>
            </w:r>
            <w:proofErr w:type="spellStart"/>
            <w:r w:rsidRPr="00421ED1">
              <w:rPr>
                <w:rFonts w:eastAsiaTheme="minorHAnsi" w:hint="eastAsia"/>
                <w:color w:val="000000" w:themeColor="text1"/>
              </w:rPr>
              <w:t>ReferenceBookRef</w:t>
            </w:r>
            <w:proofErr w:type="spellEnd"/>
            <w:r w:rsidRPr="00421ED1">
              <w:rPr>
                <w:rFonts w:eastAsiaTheme="minorHAnsi" w:hint="eastAsia"/>
                <w:color w:val="000000" w:themeColor="text1"/>
              </w:rPr>
              <w:t xml:space="preserve"> ref="DOC_12" /&gt;&lt;Sup</w:t>
            </w:r>
            <w:proofErr w:type="gramStart"/>
            <w:r w:rsidRPr="00421ED1">
              <w:rPr>
                <w:rFonts w:eastAsiaTheme="minorHAnsi" w:hint="eastAsia"/>
                <w:color w:val="000000" w:themeColor="text1"/>
              </w:rPr>
              <w:t>&gt;,&lt;</w:t>
            </w:r>
            <w:proofErr w:type="gramEnd"/>
            <w:r w:rsidRPr="00421ED1">
              <w:rPr>
                <w:rFonts w:eastAsiaTheme="minorHAnsi" w:hint="eastAsia"/>
                <w:color w:val="000000" w:themeColor="text1"/>
              </w:rPr>
              <w:t>/Sup&gt;&lt;</w:t>
            </w:r>
            <w:proofErr w:type="spellStart"/>
            <w:r w:rsidRPr="00421ED1">
              <w:rPr>
                <w:rFonts w:eastAsiaTheme="minorHAnsi" w:hint="eastAsia"/>
                <w:color w:val="000000" w:themeColor="text1"/>
              </w:rPr>
              <w:t>ReferenceBookRef</w:t>
            </w:r>
            <w:proofErr w:type="spellEnd"/>
            <w:r w:rsidRPr="00421ED1">
              <w:rPr>
                <w:rFonts w:eastAsiaTheme="minorHAnsi" w:hint="eastAsia"/>
                <w:color w:val="000000" w:themeColor="text1"/>
              </w:rPr>
              <w:t xml:space="preserve"> ref="DOC_13" /&gt;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6C539A66"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E57236E"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TblBlock</w:t>
            </w:r>
            <w:proofErr w:type="spellEnd"/>
            <w:r w:rsidRPr="00421ED1">
              <w:rPr>
                <w:rFonts w:eastAsiaTheme="minorHAnsi"/>
                <w:color w:val="000000" w:themeColor="text1"/>
              </w:rPr>
              <w:t>&gt;</w:t>
            </w:r>
          </w:p>
          <w:p w14:paraId="4FF70DD9"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WidthDefinition</w:t>
            </w:r>
            <w:proofErr w:type="spellEnd"/>
            <w:r w:rsidRPr="00421ED1">
              <w:rPr>
                <w:rFonts w:eastAsiaTheme="minorHAnsi"/>
                <w:color w:val="000000" w:themeColor="text1"/>
              </w:rPr>
              <w:t xml:space="preserve"> </w:t>
            </w:r>
            <w:proofErr w:type="spellStart"/>
            <w:r w:rsidRPr="00421ED1">
              <w:rPr>
                <w:rFonts w:eastAsiaTheme="minorHAnsi"/>
                <w:color w:val="000000" w:themeColor="text1"/>
              </w:rPr>
              <w:t>totalWidth</w:t>
            </w:r>
            <w:proofErr w:type="spellEnd"/>
            <w:r w:rsidRPr="00421ED1">
              <w:rPr>
                <w:rFonts w:eastAsiaTheme="minorHAnsi"/>
                <w:color w:val="000000" w:themeColor="text1"/>
              </w:rPr>
              <w:t>="100%"&gt;</w:t>
            </w:r>
          </w:p>
          <w:p w14:paraId="53DB245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&lt;Col /&gt;</w:t>
            </w:r>
          </w:p>
          <w:p w14:paraId="190DBD4E"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&lt;Col /&gt;</w:t>
            </w:r>
          </w:p>
          <w:p w14:paraId="3F240671"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&lt;Col /&gt;</w:t>
            </w:r>
          </w:p>
          <w:p w14:paraId="6418043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&lt;Col /&gt;</w:t>
            </w:r>
          </w:p>
          <w:p w14:paraId="0867037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WidthDefinition</w:t>
            </w:r>
            <w:proofErr w:type="spellEnd"/>
            <w:r w:rsidRPr="00421ED1">
              <w:rPr>
                <w:rFonts w:eastAsiaTheme="minorHAnsi"/>
                <w:color w:val="000000" w:themeColor="text1"/>
              </w:rPr>
              <w:t>&gt;</w:t>
            </w:r>
          </w:p>
          <w:p w14:paraId="72FD5A6D"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SimpleTable</w:t>
            </w:r>
            <w:proofErr w:type="spellEnd"/>
            <w:r w:rsidRPr="00421ED1">
              <w:rPr>
                <w:rFonts w:eastAsiaTheme="minorHAnsi"/>
                <w:color w:val="000000" w:themeColor="text1"/>
              </w:rPr>
              <w:t>&gt;</w:t>
            </w:r>
          </w:p>
          <w:p w14:paraId="7C82F224"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46905AA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2AF33B3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034B3A8"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実施国</w:t>
            </w:r>
            <w:proofErr w:type="spellEnd"/>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w:t>
            </w:r>
            <w:proofErr w:type="spellStart"/>
            <w:r w:rsidRPr="00421ED1">
              <w:rPr>
                <w:rFonts w:ascii="MS Mincho" w:eastAsia="MS Mincho" w:hAnsi="MS Mincho" w:cs="MS Mincho" w:hint="eastAsia"/>
                <w:color w:val="000000" w:themeColor="text1"/>
              </w:rPr>
              <w:t>試験番号</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&lt;?enter?&gt;</w:t>
            </w:r>
            <w:proofErr w:type="spellStart"/>
            <w:r w:rsidRPr="00421ED1">
              <w:rPr>
                <w:rFonts w:ascii="MS Mincho" w:eastAsia="MS Mincho" w:hAnsi="MS Mincho" w:cs="MS Mincho" w:hint="eastAsia"/>
                <w:color w:val="000000" w:themeColor="text1"/>
              </w:rPr>
              <w:t>抗腫瘍効果</w:t>
            </w:r>
            <w:proofErr w:type="spellEnd"/>
            <w:r w:rsidRPr="00421ED1">
              <w:rPr>
                <w:rFonts w:eastAsiaTheme="minorHAnsi" w:hint="eastAsia"/>
                <w:color w:val="000000" w:themeColor="text1"/>
              </w:rPr>
              <w:t>&lt;/Lang&gt;</w:t>
            </w:r>
          </w:p>
          <w:p w14:paraId="10DD10B9"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0BD730C6"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5976CBC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3D75A0A9"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64A152C7"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日本</w:t>
            </w:r>
            <w:proofErr w:type="spellEnd"/>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No.042</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1BF17EE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A9E18E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3E2DCCC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7E15C1F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23BFDCA1"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米国等</w:t>
            </w:r>
            <w:proofErr w:type="spellEnd"/>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No.120002</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127FDE8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4E8903A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795D643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0ED9C628"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393A6E6"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欧州等</w:t>
            </w:r>
            <w:proofErr w:type="spellEnd"/>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No.010</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6276B280"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7EAAB66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7623BE4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5448244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6EA49A5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3BC13686"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7E557A88"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奏効率</w:t>
            </w:r>
            <w:proofErr w:type="spellEnd"/>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w:t>
            </w:r>
            <w:proofErr w:type="spellStart"/>
            <w:r w:rsidRPr="00421ED1">
              <w:rPr>
                <w:rFonts w:ascii="MS Mincho" w:eastAsia="MS Mincho" w:hAnsi="MS Mincho" w:cs="MS Mincho" w:hint="eastAsia"/>
                <w:color w:val="000000" w:themeColor="text1"/>
              </w:rPr>
              <w:t>奏効例</w:t>
            </w:r>
            <w:proofErr w:type="spellEnd"/>
            <w:r w:rsidRPr="00421ED1">
              <w:rPr>
                <w:rFonts w:eastAsiaTheme="minorHAnsi" w:hint="eastAsia"/>
                <w:color w:val="000000" w:themeColor="text1"/>
              </w:rPr>
              <w:t>/</w:t>
            </w:r>
            <w:proofErr w:type="spellStart"/>
            <w:r w:rsidRPr="00421ED1">
              <w:rPr>
                <w:rFonts w:ascii="MS Mincho" w:eastAsia="MS Mincho" w:hAnsi="MS Mincho" w:cs="MS Mincho" w:hint="eastAsia"/>
                <w:color w:val="000000" w:themeColor="text1"/>
              </w:rPr>
              <w:t>評価例</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304ABB0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3DF5CCB1"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19BA714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20987581" w14:textId="77777777" w:rsidR="00692527" w:rsidRPr="00421ED1" w:rsidRDefault="00692527" w:rsidP="00692527">
            <w:pPr>
              <w:rPr>
                <w:rFonts w:eastAsiaTheme="minorHAnsi"/>
                <w:color w:val="000000" w:themeColor="text1"/>
              </w:rPr>
            </w:pPr>
            <w:r w:rsidRPr="00421ED1">
              <w:rPr>
                <w:rFonts w:eastAsiaTheme="minorHAnsi"/>
                <w:color w:val="000000" w:themeColor="text1"/>
              </w:rPr>
              <w:lastRenderedPageBreak/>
              <w:t xml:space="preserve">                  &lt;Detail&gt;</w:t>
            </w:r>
          </w:p>
          <w:p w14:paraId="13E09EFF"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="ja"&gt;24.2%&lt;?enter?&gt;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8/33</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2B405AE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EEC279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24B76CE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2BD9915E"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4AA8682"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="ja"&gt;28.1%&lt;?enter?&gt;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36/128</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2CF70E6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CEF815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2B40F7B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766BE18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23B8AF4C"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="ja"&gt;23.4%&lt;?enter?&gt;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32/137</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7F29BEC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7F883BF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2871801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254CF5D0"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147EEA28"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63E9BFD8"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971ADF8"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gramStart"/>
            <w:r w:rsidRPr="00421ED1">
              <w:rPr>
                <w:rFonts w:eastAsiaTheme="minorHAnsi" w:hint="eastAsia"/>
                <w:color w:val="000000" w:themeColor="text1"/>
              </w:rPr>
              <w:t>xml:lang</w:t>
            </w:r>
            <w:proofErr w:type="gramEnd"/>
            <w:r w:rsidRPr="00421ED1">
              <w:rPr>
                <w:rFonts w:eastAsiaTheme="minorHAnsi" w:hint="eastAsia"/>
                <w:color w:val="000000" w:themeColor="text1"/>
              </w:rPr>
              <w:t>="ja"&gt;</w:t>
            </w:r>
            <w:r w:rsidRPr="00421ED1">
              <w:rPr>
                <w:rFonts w:ascii="MS Mincho" w:eastAsia="MS Mincho" w:hAnsi="MS Mincho" w:cs="MS Mincho" w:hint="eastAsia"/>
                <w:color w:val="000000" w:themeColor="text1"/>
              </w:rPr>
              <w:t>長期</w:t>
            </w:r>
            <w:r w:rsidRPr="00421ED1">
              <w:rPr>
                <w:rFonts w:eastAsiaTheme="minorHAnsi" w:hint="eastAsia"/>
                <w:color w:val="000000" w:themeColor="text1"/>
              </w:rPr>
              <w:t>NC&lt;Sup&gt;</w:t>
            </w:r>
            <w:r w:rsidRPr="00421ED1">
              <w:rPr>
                <w:rFonts w:ascii="MS Mincho" w:eastAsia="MS Mincho" w:hAnsi="MS Mincho" w:cs="MS Mincho" w:hint="eastAsia"/>
                <w:color w:val="000000" w:themeColor="text1"/>
              </w:rPr>
              <w:t>注</w:t>
            </w:r>
            <w:r w:rsidRPr="00421ED1">
              <w:rPr>
                <w:rFonts w:eastAsiaTheme="minorHAnsi" w:hint="eastAsia"/>
                <w:color w:val="000000" w:themeColor="text1"/>
              </w:rPr>
              <w:t>1</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&lt;/Sup&gt;</w:t>
            </w:r>
            <w:r w:rsidRPr="00421ED1">
              <w:rPr>
                <w:rFonts w:ascii="MS Mincho" w:eastAsia="MS Mincho" w:hAnsi="MS Mincho" w:cs="MS Mincho" w:hint="eastAsia"/>
                <w:color w:val="000000" w:themeColor="text1"/>
              </w:rPr>
              <w:t>を含む有効率</w:t>
            </w:r>
            <w:r w:rsidRPr="00421ED1">
              <w:rPr>
                <w:rFonts w:eastAsiaTheme="minorHAnsi" w:hint="eastAsia"/>
                <w:color w:val="000000" w:themeColor="text1"/>
              </w:rPr>
              <w:t>&lt;?enter?&gt;</w:t>
            </w:r>
            <w:r w:rsidRPr="00421ED1">
              <w:rPr>
                <w:rFonts w:ascii="MS Mincho" w:eastAsia="MS Mincho" w:hAnsi="MS Mincho" w:cs="MS Mincho" w:hint="eastAsia"/>
                <w:color w:val="000000" w:themeColor="text1"/>
              </w:rPr>
              <w:t>（奏効例＋長期</w:t>
            </w:r>
            <w:r w:rsidRPr="00421ED1">
              <w:rPr>
                <w:rFonts w:eastAsiaTheme="minorHAnsi" w:hint="eastAsia"/>
                <w:color w:val="000000" w:themeColor="text1"/>
              </w:rPr>
              <w:t>NC</w:t>
            </w:r>
            <w:r w:rsidRPr="00421ED1">
              <w:rPr>
                <w:rFonts w:ascii="MS Mincho" w:eastAsia="MS Mincho" w:hAnsi="MS Mincho" w:cs="MS Mincho" w:hint="eastAsia"/>
                <w:color w:val="000000" w:themeColor="text1"/>
              </w:rPr>
              <w:t>例</w:t>
            </w:r>
            <w:r w:rsidRPr="00421ED1">
              <w:rPr>
                <w:rFonts w:eastAsiaTheme="minorHAnsi" w:hint="eastAsia"/>
                <w:color w:val="000000" w:themeColor="text1"/>
              </w:rPr>
              <w:t>/</w:t>
            </w:r>
            <w:r w:rsidRPr="00421ED1">
              <w:rPr>
                <w:rFonts w:ascii="MS Mincho" w:eastAsia="MS Mincho" w:hAnsi="MS Mincho" w:cs="MS Mincho" w:hint="eastAsia"/>
                <w:color w:val="000000" w:themeColor="text1"/>
              </w:rPr>
              <w:t>評価例）</w:t>
            </w:r>
            <w:r w:rsidRPr="00421ED1">
              <w:rPr>
                <w:rFonts w:eastAsiaTheme="minorHAnsi" w:hint="eastAsia"/>
                <w:color w:val="000000" w:themeColor="text1"/>
              </w:rPr>
              <w:t>&lt;/Lang&gt;</w:t>
            </w:r>
          </w:p>
          <w:p w14:paraId="392BB72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D1ECFAD"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0211FEA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07625E14"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63BFD4D8"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="ja"&gt;39.4%&lt;?enter?&gt;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13/33</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5155606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3609A06"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3C01B80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28FD312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4531B0E"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="ja"&gt;46.9%&lt;?enter?&gt;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60/128</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5341ADE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9B9F54D"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0E04582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 xml:space="preserve"> align="center" </w:t>
            </w:r>
            <w:proofErr w:type="spellStart"/>
            <w:r w:rsidRPr="00421ED1">
              <w:rPr>
                <w:rFonts w:eastAsiaTheme="minorHAnsi"/>
                <w:color w:val="000000" w:themeColor="text1"/>
              </w:rPr>
              <w:t>valign</w:t>
            </w:r>
            <w:proofErr w:type="spellEnd"/>
            <w:r w:rsidRPr="00421ED1">
              <w:rPr>
                <w:rFonts w:eastAsiaTheme="minorHAnsi"/>
                <w:color w:val="000000" w:themeColor="text1"/>
              </w:rPr>
              <w:t>="middle"&gt;</w:t>
            </w:r>
          </w:p>
          <w:p w14:paraId="57B6871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0695CAB"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="ja"&gt;47.4%&lt;?enter?&gt;</w:t>
            </w:r>
            <w:r w:rsidRPr="00421ED1">
              <w:rPr>
                <w:rFonts w:ascii="MS Mincho" w:eastAsia="MS Mincho" w:hAnsi="MS Mincho" w:cs="MS Mincho" w:hint="eastAsia"/>
                <w:color w:val="000000" w:themeColor="text1"/>
              </w:rPr>
              <w:t>（</w:t>
            </w:r>
            <w:r w:rsidRPr="00421ED1">
              <w:rPr>
                <w:rFonts w:eastAsiaTheme="minorHAnsi" w:hint="eastAsia"/>
                <w:color w:val="000000" w:themeColor="text1"/>
              </w:rPr>
              <w:t>65/137</w:t>
            </w:r>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3514C16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784C1F26"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SimpTblCell</w:t>
            </w:r>
            <w:proofErr w:type="spellEnd"/>
            <w:r w:rsidRPr="00421ED1">
              <w:rPr>
                <w:rFonts w:eastAsiaTheme="minorHAnsi"/>
                <w:color w:val="000000" w:themeColor="text1"/>
              </w:rPr>
              <w:t>&gt;</w:t>
            </w:r>
          </w:p>
          <w:p w14:paraId="1B53DE6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SimpTblRow</w:t>
            </w:r>
            <w:proofErr w:type="spellEnd"/>
            <w:r w:rsidRPr="00421ED1">
              <w:rPr>
                <w:rFonts w:eastAsiaTheme="minorHAnsi"/>
                <w:color w:val="000000" w:themeColor="text1"/>
              </w:rPr>
              <w:t>&gt;</w:t>
            </w:r>
          </w:p>
          <w:p w14:paraId="7B87068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SimpleTable</w:t>
            </w:r>
            <w:proofErr w:type="spellEnd"/>
            <w:r w:rsidRPr="00421ED1">
              <w:rPr>
                <w:rFonts w:eastAsiaTheme="minorHAnsi"/>
                <w:color w:val="000000" w:themeColor="text1"/>
              </w:rPr>
              <w:t>&gt;</w:t>
            </w:r>
          </w:p>
          <w:p w14:paraId="06125A5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SimpTblFoot</w:t>
            </w:r>
            <w:proofErr w:type="spellEnd"/>
            <w:r w:rsidRPr="00421ED1">
              <w:rPr>
                <w:rFonts w:eastAsiaTheme="minorHAnsi"/>
                <w:color w:val="000000" w:themeColor="text1"/>
              </w:rPr>
              <w:t xml:space="preserve"> align="left"&gt;</w:t>
            </w:r>
          </w:p>
          <w:p w14:paraId="0920614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3A416219"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r w:rsidRPr="00421ED1">
              <w:rPr>
                <w:rFonts w:ascii="MS Mincho" w:eastAsia="MS Mincho" w:hAnsi="MS Mincho" w:cs="MS Mincho" w:hint="eastAsia"/>
                <w:color w:val="000000" w:themeColor="text1"/>
              </w:rPr>
              <w:t>注</w:t>
            </w:r>
            <w:r w:rsidRPr="00421ED1">
              <w:rPr>
                <w:rFonts w:eastAsiaTheme="minorHAnsi" w:hint="eastAsia"/>
                <w:color w:val="000000" w:themeColor="text1"/>
              </w:rPr>
              <w:t>1</w:t>
            </w:r>
            <w:r w:rsidRPr="00421ED1">
              <w:rPr>
                <w:rFonts w:ascii="MS Mincho" w:eastAsia="MS Mincho" w:hAnsi="MS Mincho" w:cs="MS Mincho" w:hint="eastAsia"/>
                <w:color w:val="000000" w:themeColor="text1"/>
              </w:rPr>
              <w:t>）長期</w:t>
            </w:r>
            <w:r w:rsidRPr="00421ED1">
              <w:rPr>
                <w:rFonts w:eastAsiaTheme="minorHAnsi" w:hint="eastAsia"/>
                <w:color w:val="000000" w:themeColor="text1"/>
              </w:rPr>
              <w:t>NC</w:t>
            </w:r>
            <w:r w:rsidRPr="00421ED1">
              <w:rPr>
                <w:rFonts w:ascii="MS Mincho" w:eastAsia="MS Mincho" w:hAnsi="MS Mincho" w:cs="MS Mincho" w:hint="eastAsia"/>
                <w:color w:val="000000" w:themeColor="text1"/>
              </w:rPr>
              <w:t>：</w:t>
            </w:r>
            <w:r w:rsidRPr="00421ED1">
              <w:rPr>
                <w:rFonts w:eastAsiaTheme="minorHAnsi" w:hint="eastAsia"/>
                <w:color w:val="000000" w:themeColor="text1"/>
              </w:rPr>
              <w:t>24</w:t>
            </w:r>
            <w:r w:rsidRPr="00421ED1">
              <w:rPr>
                <w:rFonts w:ascii="MS Mincho" w:eastAsia="MS Mincho" w:hAnsi="MS Mincho" w:cs="MS Mincho" w:hint="eastAsia"/>
                <w:color w:val="000000" w:themeColor="text1"/>
              </w:rPr>
              <w:t>週以上の</w:t>
            </w:r>
            <w:r w:rsidRPr="00421ED1">
              <w:rPr>
                <w:rFonts w:eastAsiaTheme="minorHAnsi" w:hint="eastAsia"/>
                <w:color w:val="000000" w:themeColor="text1"/>
              </w:rPr>
              <w:t>NC</w:t>
            </w:r>
            <w:r w:rsidRPr="00421ED1">
              <w:rPr>
                <w:rFonts w:ascii="MS Mincho" w:eastAsia="MS Mincho" w:hAnsi="MS Mincho" w:cs="MS Mincho" w:hint="eastAsia"/>
                <w:color w:val="000000" w:themeColor="text1"/>
              </w:rPr>
              <w:t>持続</w:t>
            </w:r>
            <w:r w:rsidRPr="00421ED1">
              <w:rPr>
                <w:rFonts w:eastAsiaTheme="minorHAnsi" w:hint="eastAsia"/>
                <w:color w:val="000000" w:themeColor="text1"/>
              </w:rPr>
              <w:t>&lt;/Lang&gt;</w:t>
            </w:r>
          </w:p>
          <w:p w14:paraId="795D297A"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060D29B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SimpTblFoot</w:t>
            </w:r>
            <w:proofErr w:type="spellEnd"/>
            <w:r w:rsidRPr="00421ED1">
              <w:rPr>
                <w:rFonts w:eastAsiaTheme="minorHAnsi"/>
                <w:color w:val="000000" w:themeColor="text1"/>
              </w:rPr>
              <w:t>&gt;</w:t>
            </w:r>
          </w:p>
          <w:p w14:paraId="4205A5F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TblBlock</w:t>
            </w:r>
            <w:proofErr w:type="spellEnd"/>
            <w:r w:rsidRPr="00421ED1">
              <w:rPr>
                <w:rFonts w:eastAsiaTheme="minorHAnsi"/>
                <w:color w:val="000000" w:themeColor="text1"/>
              </w:rPr>
              <w:t>&gt;</w:t>
            </w:r>
          </w:p>
          <w:p w14:paraId="6DBC20A9"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653DD4E0" w14:textId="77777777" w:rsidR="00692527" w:rsidRPr="00421ED1" w:rsidRDefault="00692527" w:rsidP="00692527">
            <w:pPr>
              <w:rPr>
                <w:rFonts w:eastAsiaTheme="minorHAnsi"/>
                <w:color w:val="000000" w:themeColor="text1"/>
              </w:rPr>
            </w:pPr>
            <w:r w:rsidRPr="00421ED1">
              <w:rPr>
                <w:rFonts w:eastAsiaTheme="minorHAnsi"/>
                <w:color w:val="000000" w:themeColor="text1"/>
              </w:rPr>
              <w:lastRenderedPageBreak/>
              <w:t xml:space="preserve">        &lt;Item id="HDR_EfficacyAndSafety_3" heading="free"&gt;</w:t>
            </w:r>
          </w:p>
          <w:p w14:paraId="101C7B5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2FB50DB4"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海外臨床試験（第Ⅲ相試験</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4FDB7C58"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rPr>
              <w:t xml:space="preserve">          </w:t>
            </w:r>
            <w:r w:rsidRPr="00421ED1">
              <w:rPr>
                <w:rFonts w:eastAsiaTheme="minorHAnsi"/>
                <w:color w:val="000000" w:themeColor="text1"/>
                <w:lang w:eastAsia="ja-JP"/>
              </w:rPr>
              <w:t>&lt;/Header&gt;</w:t>
            </w:r>
          </w:p>
          <w:p w14:paraId="323E2086"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lang w:eastAsia="ja-JP"/>
              </w:rPr>
              <w:t xml:space="preserve">          &lt;Detail&gt;</w:t>
            </w:r>
          </w:p>
          <w:p w14:paraId="14728561"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lang w:eastAsia="ja-JP"/>
              </w:rPr>
              <w:t xml:space="preserve">            &lt;Lang </w:t>
            </w:r>
            <w:proofErr w:type="spellStart"/>
            <w:proofErr w:type="gramStart"/>
            <w:r w:rsidRPr="00421ED1">
              <w:rPr>
                <w:rFonts w:eastAsiaTheme="minorHAnsi" w:hint="eastAsia"/>
                <w:color w:val="000000" w:themeColor="text1"/>
                <w:lang w:eastAsia="ja-JP"/>
              </w:rPr>
              <w:t>xml:lang</w:t>
            </w:r>
            <w:proofErr w:type="spellEnd"/>
            <w:proofErr w:type="gramEnd"/>
            <w:r w:rsidRPr="00421ED1">
              <w:rPr>
                <w:rFonts w:eastAsiaTheme="minorHAnsi" w:hint="eastAsia"/>
                <w:color w:val="000000" w:themeColor="text1"/>
                <w:lang w:eastAsia="ja-JP"/>
              </w:rPr>
              <w:t>="ja"&gt;</w:t>
            </w:r>
            <w:r w:rsidRPr="00421ED1">
              <w:rPr>
                <w:rFonts w:ascii="MS Mincho" w:eastAsia="MS Mincho" w:hAnsi="MS Mincho" w:cs="MS Mincho" w:hint="eastAsia"/>
                <w:color w:val="000000" w:themeColor="text1"/>
                <w:lang w:eastAsia="ja-JP"/>
              </w:rPr>
              <w:t>欧米</w:t>
            </w:r>
            <w:r w:rsidRPr="00421ED1">
              <w:rPr>
                <w:rFonts w:eastAsiaTheme="minorHAnsi" w:hint="eastAsia"/>
                <w:color w:val="000000" w:themeColor="text1"/>
                <w:lang w:eastAsia="ja-JP"/>
              </w:rPr>
              <w:t>19</w:t>
            </w:r>
            <w:r w:rsidRPr="00421ED1">
              <w:rPr>
                <w:rFonts w:ascii="MS Mincho" w:eastAsia="MS Mincho" w:hAnsi="MS Mincho" w:cs="MS Mincho" w:hint="eastAsia"/>
                <w:color w:val="000000" w:themeColor="text1"/>
                <w:lang w:eastAsia="ja-JP"/>
              </w:rPr>
              <w:t>ヵ国が参加した多施設共同試験において、タモキシフェンに無効となった閉経後の進行乳癌に対する本剤の抗腫瘍効果及び安全性を、酢酸メゲストロール（</w:t>
            </w:r>
            <w:r w:rsidRPr="00421ED1">
              <w:rPr>
                <w:rFonts w:eastAsiaTheme="minorHAnsi" w:hint="eastAsia"/>
                <w:color w:val="000000" w:themeColor="text1"/>
                <w:lang w:eastAsia="ja-JP"/>
              </w:rPr>
              <w:t>160mg/</w:t>
            </w:r>
            <w:r w:rsidRPr="00421ED1">
              <w:rPr>
                <w:rFonts w:ascii="MS Mincho" w:eastAsia="MS Mincho" w:hAnsi="MS Mincho" w:cs="MS Mincho" w:hint="eastAsia"/>
                <w:color w:val="000000" w:themeColor="text1"/>
                <w:lang w:eastAsia="ja-JP"/>
              </w:rPr>
              <w:t>日：国内未承認）を対照薬として検討した。抗腫瘍効果において、奏効率では群間に有意差は認められなかったものの、本剤の奏効率は</w:t>
            </w:r>
            <w:r w:rsidRPr="00421ED1">
              <w:rPr>
                <w:rFonts w:eastAsiaTheme="minorHAnsi" w:hint="eastAsia"/>
                <w:color w:val="000000" w:themeColor="text1"/>
                <w:lang w:eastAsia="ja-JP"/>
              </w:rPr>
              <w:t>15.0%</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55/366</w:t>
            </w:r>
            <w:r w:rsidRPr="00421ED1">
              <w:rPr>
                <w:rFonts w:ascii="MS Mincho" w:eastAsia="MS Mincho" w:hAnsi="MS Mincho" w:cs="MS Mincho" w:hint="eastAsia"/>
                <w:color w:val="000000" w:themeColor="text1"/>
                <w:lang w:eastAsia="ja-JP"/>
              </w:rPr>
              <w:t>）であり、酢酸メゲストロール群は</w:t>
            </w:r>
            <w:r w:rsidRPr="00421ED1">
              <w:rPr>
                <w:rFonts w:eastAsiaTheme="minorHAnsi" w:hint="eastAsia"/>
                <w:color w:val="000000" w:themeColor="text1"/>
                <w:lang w:eastAsia="ja-JP"/>
              </w:rPr>
              <w:t>12.4%</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50/403</w:t>
            </w:r>
            <w:r w:rsidRPr="00421ED1">
              <w:rPr>
                <w:rFonts w:ascii="MS Mincho" w:eastAsia="MS Mincho" w:hAnsi="MS Mincho" w:cs="MS Mincho" w:hint="eastAsia"/>
                <w:color w:val="000000" w:themeColor="text1"/>
                <w:lang w:eastAsia="ja-JP"/>
              </w:rPr>
              <w:t>）であった。長期</w:t>
            </w:r>
            <w:r w:rsidRPr="00421ED1">
              <w:rPr>
                <w:rFonts w:eastAsiaTheme="minorHAnsi" w:hint="eastAsia"/>
                <w:color w:val="000000" w:themeColor="text1"/>
                <w:lang w:eastAsia="ja-JP"/>
              </w:rPr>
              <w:t>NC</w:t>
            </w:r>
            <w:r w:rsidRPr="00421ED1">
              <w:rPr>
                <w:rFonts w:ascii="MS Mincho" w:eastAsia="MS Mincho" w:hAnsi="MS Mincho" w:cs="MS Mincho" w:hint="eastAsia"/>
                <w:color w:val="000000" w:themeColor="text1"/>
                <w:lang w:eastAsia="ja-JP"/>
              </w:rPr>
              <w:t>を含む有効率はエキセメスタンで</w:t>
            </w:r>
            <w:r w:rsidRPr="00421ED1">
              <w:rPr>
                <w:rFonts w:eastAsiaTheme="minorHAnsi" w:hint="eastAsia"/>
                <w:color w:val="000000" w:themeColor="text1"/>
                <w:lang w:eastAsia="ja-JP"/>
              </w:rPr>
              <w:t>37.4%</w:t>
            </w:r>
            <w:r w:rsidRPr="00421ED1">
              <w:rPr>
                <w:rFonts w:ascii="MS Mincho" w:eastAsia="MS Mincho" w:hAnsi="MS Mincho" w:cs="MS Mincho" w:hint="eastAsia"/>
                <w:color w:val="000000" w:themeColor="text1"/>
                <w:lang w:eastAsia="ja-JP"/>
              </w:rPr>
              <w:t>、酢酸メゲストロールで</w:t>
            </w:r>
            <w:r w:rsidRPr="00421ED1">
              <w:rPr>
                <w:rFonts w:eastAsiaTheme="minorHAnsi" w:hint="eastAsia"/>
                <w:color w:val="000000" w:themeColor="text1"/>
                <w:lang w:eastAsia="ja-JP"/>
              </w:rPr>
              <w:t>34.6%</w:t>
            </w:r>
            <w:r w:rsidRPr="00421ED1">
              <w:rPr>
                <w:rFonts w:ascii="MS Mincho" w:eastAsia="MS Mincho" w:hAnsi="MS Mincho" w:cs="MS Mincho" w:hint="eastAsia"/>
                <w:color w:val="000000" w:themeColor="text1"/>
                <w:lang w:eastAsia="ja-JP"/>
              </w:rPr>
              <w:t>であった。さらに本剤の病勢進行までの期間、治療変更等までの期間及び生存期間は、酢酸メゲストロール群と比較し有意に延長した</w:t>
            </w:r>
            <w:r w:rsidRPr="00421ED1">
              <w:rPr>
                <w:rFonts w:eastAsiaTheme="minorHAnsi" w:hint="eastAsia"/>
                <w:color w:val="000000" w:themeColor="text1"/>
                <w:lang w:eastAsia="ja-JP"/>
              </w:rPr>
              <w: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ref="DOC_14" /&gt; </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rPr>
              <w:t>&lt;/Lang&gt;</w:t>
            </w:r>
          </w:p>
          <w:p w14:paraId="0873A5C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57AB2DA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5D02B37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 id="HDR_EfficacyAndSafety_4" heading="free"&gt;</w:t>
            </w:r>
          </w:p>
          <w:p w14:paraId="4BAB8943"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0EBDAF8D"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海外大規模比較試験（第Ⅲ相試験</w:t>
            </w:r>
            <w:proofErr w:type="spellEnd"/>
            <w:r w:rsidRPr="00421ED1">
              <w:rPr>
                <w:rFonts w:ascii="MS Mincho" w:eastAsia="MS Mincho" w:hAnsi="MS Mincho" w:cs="MS Mincho" w:hint="eastAsia"/>
                <w:color w:val="000000" w:themeColor="text1"/>
              </w:rPr>
              <w:t xml:space="preserve">　</w:t>
            </w:r>
            <w:proofErr w:type="spellStart"/>
            <w:r w:rsidRPr="00421ED1">
              <w:rPr>
                <w:rFonts w:ascii="MS Mincho" w:eastAsia="MS Mincho" w:hAnsi="MS Mincho" w:cs="MS Mincho" w:hint="eastAsia"/>
                <w:color w:val="000000" w:themeColor="text1"/>
              </w:rPr>
              <w:t>術後補助療法</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1E047064"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rPr>
              <w:t xml:space="preserve">          </w:t>
            </w:r>
            <w:r w:rsidRPr="00421ED1">
              <w:rPr>
                <w:rFonts w:eastAsiaTheme="minorHAnsi"/>
                <w:color w:val="000000" w:themeColor="text1"/>
                <w:lang w:eastAsia="ja-JP"/>
              </w:rPr>
              <w:t>&lt;/Header&gt;</w:t>
            </w:r>
          </w:p>
          <w:p w14:paraId="2B5880B3"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lang w:eastAsia="ja-JP"/>
              </w:rPr>
              <w:t xml:space="preserve">          &lt;Detail&gt;</w:t>
            </w:r>
          </w:p>
          <w:p w14:paraId="7D4E1ABB"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lang w:eastAsia="ja-JP"/>
              </w:rPr>
              <w:t xml:space="preserve">            &lt;Lang </w:t>
            </w:r>
            <w:proofErr w:type="spellStart"/>
            <w:r w:rsidRPr="00421ED1">
              <w:rPr>
                <w:rFonts w:eastAsiaTheme="minorHAnsi" w:hint="eastAsia"/>
                <w:color w:val="000000" w:themeColor="text1"/>
                <w:lang w:eastAsia="ja-JP"/>
              </w:rPr>
              <w:t>xml:lang</w:t>
            </w:r>
            <w:proofErr w:type="spellEnd"/>
            <w:r w:rsidRPr="00421ED1">
              <w:rPr>
                <w:rFonts w:eastAsiaTheme="minorHAnsi" w:hint="eastAsia"/>
                <w:color w:val="000000" w:themeColor="text1"/>
                <w:lang w:eastAsia="ja-JP"/>
              </w:rPr>
              <w:t>="ja"&gt;</w:t>
            </w:r>
            <w:r w:rsidRPr="00421ED1">
              <w:rPr>
                <w:rFonts w:ascii="MS Mincho" w:eastAsia="MS Mincho" w:hAnsi="MS Mincho" w:cs="MS Mincho" w:hint="eastAsia"/>
                <w:color w:val="000000" w:themeColor="text1"/>
                <w:lang w:eastAsia="ja-JP"/>
              </w:rPr>
              <w:t>海外</w:t>
            </w:r>
            <w:r w:rsidRPr="00421ED1">
              <w:rPr>
                <w:rFonts w:eastAsiaTheme="minorHAnsi" w:hint="eastAsia"/>
                <w:color w:val="000000" w:themeColor="text1"/>
                <w:lang w:eastAsia="ja-JP"/>
              </w:rPr>
              <w:t>37</w:t>
            </w:r>
            <w:r w:rsidRPr="00421ED1">
              <w:rPr>
                <w:rFonts w:ascii="MS Mincho" w:eastAsia="MS Mincho" w:hAnsi="MS Mincho" w:cs="MS Mincho" w:hint="eastAsia"/>
                <w:color w:val="000000" w:themeColor="text1"/>
                <w:lang w:eastAsia="ja-JP"/>
              </w:rPr>
              <w:t>ヵ国が参加した多施設共同二重盲検比較試験において、術後補助療法としてタモキシフェンを</w:t>
            </w:r>
            <w:r w:rsidRPr="00421ED1">
              <w:rPr>
                <w:rFonts w:eastAsiaTheme="minorHAnsi" w:hint="eastAsia"/>
                <w:color w:val="000000" w:themeColor="text1"/>
                <w:lang w:eastAsia="ja-JP"/>
              </w:rPr>
              <w:t>2</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3</w:t>
            </w:r>
            <w:r w:rsidRPr="00421ED1">
              <w:rPr>
                <w:rFonts w:ascii="MS Mincho" w:eastAsia="MS Mincho" w:hAnsi="MS Mincho" w:cs="MS Mincho" w:hint="eastAsia"/>
                <w:color w:val="000000" w:themeColor="text1"/>
                <w:lang w:eastAsia="ja-JP"/>
              </w:rPr>
              <w:t>年投与した閉経後乳癌患者（</w:t>
            </w:r>
            <w:r w:rsidRPr="00421ED1">
              <w:rPr>
                <w:rFonts w:eastAsiaTheme="minorHAnsi" w:hint="eastAsia"/>
                <w:color w:val="000000" w:themeColor="text1"/>
                <w:lang w:eastAsia="ja-JP"/>
              </w:rPr>
              <w:t>4,724</w:t>
            </w:r>
            <w:r w:rsidRPr="00421ED1">
              <w:rPr>
                <w:rFonts w:ascii="MS Mincho" w:eastAsia="MS Mincho" w:hAnsi="MS Mincho" w:cs="MS Mincho" w:hint="eastAsia"/>
                <w:color w:val="000000" w:themeColor="text1"/>
                <w:lang w:eastAsia="ja-JP"/>
              </w:rPr>
              <w:t>例）を対象とし、タモキシフェン継続群（</w:t>
            </w:r>
            <w:r w:rsidRPr="00421ED1">
              <w:rPr>
                <w:rFonts w:eastAsiaTheme="minorHAnsi" w:hint="eastAsia"/>
                <w:color w:val="000000" w:themeColor="text1"/>
                <w:lang w:eastAsia="ja-JP"/>
              </w:rPr>
              <w:t>2,372</w:t>
            </w:r>
            <w:r w:rsidRPr="00421ED1">
              <w:rPr>
                <w:rFonts w:ascii="MS Mincho" w:eastAsia="MS Mincho" w:hAnsi="MS Mincho" w:cs="MS Mincho" w:hint="eastAsia"/>
                <w:color w:val="000000" w:themeColor="text1"/>
                <w:lang w:eastAsia="ja-JP"/>
              </w:rPr>
              <w:t>例）と、本剤に切り替えた本剤投与群（</w:t>
            </w:r>
            <w:r w:rsidRPr="00421ED1">
              <w:rPr>
                <w:rFonts w:eastAsiaTheme="minorHAnsi" w:hint="eastAsia"/>
                <w:color w:val="000000" w:themeColor="text1"/>
                <w:lang w:eastAsia="ja-JP"/>
              </w:rPr>
              <w:t>2,352</w:t>
            </w:r>
            <w:r w:rsidRPr="00421ED1">
              <w:rPr>
                <w:rFonts w:ascii="MS Mincho" w:eastAsia="MS Mincho" w:hAnsi="MS Mincho" w:cs="MS Mincho" w:hint="eastAsia"/>
                <w:color w:val="000000" w:themeColor="text1"/>
                <w:lang w:eastAsia="ja-JP"/>
              </w:rPr>
              <w:t>例）に割り付け、無病生存率及び安全性を検討した（両群とも術後補助療法としての投与期間：</w:t>
            </w:r>
            <w:r w:rsidRPr="00421ED1">
              <w:rPr>
                <w:rFonts w:eastAsiaTheme="minorHAnsi" w:hint="eastAsia"/>
                <w:color w:val="000000" w:themeColor="text1"/>
                <w:lang w:eastAsia="ja-JP"/>
              </w:rPr>
              <w:t>5</w:t>
            </w:r>
            <w:r w:rsidRPr="00421ED1">
              <w:rPr>
                <w:rFonts w:ascii="MS Mincho" w:eastAsia="MS Mincho" w:hAnsi="MS Mincho" w:cs="MS Mincho" w:hint="eastAsia"/>
                <w:color w:val="000000" w:themeColor="text1"/>
                <w:lang w:eastAsia="ja-JP"/>
              </w:rPr>
              <w:t>年間）。その結果、追跡期間（中央値</w:t>
            </w:r>
            <w:r w:rsidRPr="00421ED1">
              <w:rPr>
                <w:rFonts w:eastAsiaTheme="minorHAnsi" w:hint="eastAsia"/>
                <w:color w:val="000000" w:themeColor="text1"/>
                <w:lang w:eastAsia="ja-JP"/>
              </w:rPr>
              <w:t>34.5</w:t>
            </w:r>
            <w:r w:rsidRPr="00421ED1">
              <w:rPr>
                <w:rFonts w:ascii="MS Mincho" w:eastAsia="MS Mincho" w:hAnsi="MS Mincho" w:cs="MS Mincho" w:hint="eastAsia"/>
                <w:color w:val="000000" w:themeColor="text1"/>
                <w:lang w:eastAsia="ja-JP"/>
              </w:rPr>
              <w:t>ヵ月）における再発・対側乳癌・死亡発生数は本剤投与群</w:t>
            </w:r>
            <w:r w:rsidRPr="00421ED1">
              <w:rPr>
                <w:rFonts w:eastAsiaTheme="minorHAnsi" w:hint="eastAsia"/>
                <w:color w:val="000000" w:themeColor="text1"/>
                <w:lang w:eastAsia="ja-JP"/>
              </w:rPr>
              <w:t>213</w:t>
            </w:r>
            <w:r w:rsidRPr="00421ED1">
              <w:rPr>
                <w:rFonts w:ascii="MS Mincho" w:eastAsia="MS Mincho" w:hAnsi="MS Mincho" w:cs="MS Mincho" w:hint="eastAsia"/>
                <w:color w:val="000000" w:themeColor="text1"/>
                <w:lang w:eastAsia="ja-JP"/>
              </w:rPr>
              <w:t>例、タモキシフェン継続群</w:t>
            </w:r>
            <w:r w:rsidRPr="00421ED1">
              <w:rPr>
                <w:rFonts w:eastAsiaTheme="minorHAnsi" w:hint="eastAsia"/>
                <w:color w:val="000000" w:themeColor="text1"/>
                <w:lang w:eastAsia="ja-JP"/>
              </w:rPr>
              <w:t>306</w:t>
            </w:r>
            <w:r w:rsidRPr="00421ED1">
              <w:rPr>
                <w:rFonts w:ascii="MS Mincho" w:eastAsia="MS Mincho" w:hAnsi="MS Mincho" w:cs="MS Mincho" w:hint="eastAsia"/>
                <w:color w:val="000000" w:themeColor="text1"/>
                <w:lang w:eastAsia="ja-JP"/>
              </w:rPr>
              <w:t>例であり、無病生存率は本剤投与群</w:t>
            </w:r>
            <w:r w:rsidRPr="00421ED1">
              <w:rPr>
                <w:rFonts w:eastAsiaTheme="minorHAnsi" w:hint="eastAsia"/>
                <w:color w:val="000000" w:themeColor="text1"/>
                <w:lang w:eastAsia="ja-JP"/>
              </w:rPr>
              <w:t>90%</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89-92%</w:t>
            </w:r>
            <w:r w:rsidRPr="00421ED1">
              <w:rPr>
                <w:rFonts w:ascii="MS Mincho" w:eastAsia="MS Mincho" w:hAnsi="MS Mincho" w:cs="MS Mincho" w:hint="eastAsia"/>
                <w:color w:val="000000" w:themeColor="text1"/>
                <w:lang w:eastAsia="ja-JP"/>
              </w:rPr>
              <w:t>）、タモキシフェン継続群</w:t>
            </w:r>
            <w:r w:rsidRPr="00421ED1">
              <w:rPr>
                <w:rFonts w:eastAsiaTheme="minorHAnsi" w:hint="eastAsia"/>
                <w:color w:val="000000" w:themeColor="text1"/>
                <w:lang w:eastAsia="ja-JP"/>
              </w:rPr>
              <w:t>86%</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85-88%</w:t>
            </w:r>
            <w:r w:rsidRPr="00421ED1">
              <w:rPr>
                <w:rFonts w:ascii="MS Mincho" w:eastAsia="MS Mincho" w:hAnsi="MS Mincho" w:cs="MS Mincho" w:hint="eastAsia"/>
                <w:color w:val="000000" w:themeColor="text1"/>
                <w:lang w:eastAsia="ja-JP"/>
              </w:rPr>
              <w:t>）であった。また、無病生存期間のハザード比は</w:t>
            </w:r>
            <w:r w:rsidRPr="00421ED1">
              <w:rPr>
                <w:rFonts w:eastAsiaTheme="minorHAnsi" w:hint="eastAsia"/>
                <w:color w:val="000000" w:themeColor="text1"/>
                <w:lang w:eastAsia="ja-JP"/>
              </w:rPr>
              <w:t>0.69</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0.58-0.82</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p=0.00003</w:t>
            </w:r>
            <w:r w:rsidRPr="00421ED1">
              <w:rPr>
                <w:rFonts w:ascii="MS Mincho" w:eastAsia="MS Mincho" w:hAnsi="MS Mincho" w:cs="MS Mincho" w:hint="eastAsia"/>
                <w:color w:val="000000" w:themeColor="text1"/>
                <w:lang w:eastAsia="ja-JP"/>
              </w:rPr>
              <w:t>）であり、本剤投与群はタモキシフェン継続群と比較して乳癌再発リスクを</w:t>
            </w:r>
            <w:r w:rsidRPr="00421ED1">
              <w:rPr>
                <w:rFonts w:eastAsiaTheme="minorHAnsi" w:hint="eastAsia"/>
                <w:color w:val="000000" w:themeColor="text1"/>
                <w:lang w:eastAsia="ja-JP"/>
              </w:rPr>
              <w:t>31%</w:t>
            </w:r>
            <w:r w:rsidRPr="00421ED1">
              <w:rPr>
                <w:rFonts w:ascii="MS Mincho" w:eastAsia="MS Mincho" w:hAnsi="MS Mincho" w:cs="MS Mincho" w:hint="eastAsia"/>
                <w:color w:val="000000" w:themeColor="text1"/>
                <w:lang w:eastAsia="ja-JP"/>
              </w:rPr>
              <w:t>低下させた。対側乳癌の発生リスクのハザード比は</w:t>
            </w:r>
            <w:r w:rsidRPr="00421ED1">
              <w:rPr>
                <w:rFonts w:eastAsiaTheme="minorHAnsi" w:hint="eastAsia"/>
                <w:color w:val="000000" w:themeColor="text1"/>
                <w:lang w:eastAsia="ja-JP"/>
              </w:rPr>
              <w:t>0.32</w:t>
            </w:r>
            <w:r w:rsidRPr="00421ED1">
              <w:rPr>
                <w:rFonts w:ascii="MS Mincho" w:eastAsia="MS Mincho" w:hAnsi="MS Mincho" w:cs="MS Mincho" w:hint="eastAsia"/>
                <w:color w:val="000000" w:themeColor="text1"/>
                <w:lang w:eastAsia="ja-JP"/>
              </w:rPr>
              <w:t>（本剤投与群</w:t>
            </w:r>
            <w:r w:rsidRPr="00421ED1">
              <w:rPr>
                <w:rFonts w:eastAsiaTheme="minorHAnsi" w:hint="eastAsia"/>
                <w:color w:val="000000" w:themeColor="text1"/>
                <w:lang w:eastAsia="ja-JP"/>
              </w:rPr>
              <w:t>8</w:t>
            </w:r>
            <w:r w:rsidRPr="00421ED1">
              <w:rPr>
                <w:rFonts w:ascii="MS Mincho" w:eastAsia="MS Mincho" w:hAnsi="MS Mincho" w:cs="MS Mincho" w:hint="eastAsia"/>
                <w:color w:val="000000" w:themeColor="text1"/>
                <w:lang w:eastAsia="ja-JP"/>
              </w:rPr>
              <w:t>例、タモキシフェン継続群</w:t>
            </w:r>
            <w:r w:rsidRPr="00421ED1">
              <w:rPr>
                <w:rFonts w:eastAsiaTheme="minorHAnsi" w:hint="eastAsia"/>
                <w:color w:val="000000" w:themeColor="text1"/>
                <w:lang w:eastAsia="ja-JP"/>
              </w:rPr>
              <w:t>25</w:t>
            </w:r>
            <w:r w:rsidRPr="00421ED1">
              <w:rPr>
                <w:rFonts w:ascii="MS Mincho" w:eastAsia="MS Mincho" w:hAnsi="MS Mincho" w:cs="MS Mincho" w:hint="eastAsia"/>
                <w:color w:val="000000" w:themeColor="text1"/>
                <w:lang w:eastAsia="ja-JP"/>
              </w:rPr>
              <w:t>例、</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0.15-0.72</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p=0.0034</w:t>
            </w:r>
            <w:r w:rsidRPr="00421ED1">
              <w:rPr>
                <w:rFonts w:ascii="MS Mincho" w:eastAsia="MS Mincho" w:hAnsi="MS Mincho" w:cs="MS Mincho" w:hint="eastAsia"/>
                <w:color w:val="000000" w:themeColor="text1"/>
                <w:lang w:eastAsia="ja-JP"/>
              </w:rPr>
              <w:t>）であり、本剤投与群は対側乳癌のリスクを</w:t>
            </w:r>
            <w:r w:rsidRPr="00421ED1">
              <w:rPr>
                <w:rFonts w:eastAsiaTheme="minorHAnsi" w:hint="eastAsia"/>
                <w:color w:val="000000" w:themeColor="text1"/>
                <w:lang w:eastAsia="ja-JP"/>
              </w:rPr>
              <w:t>68%</w:t>
            </w:r>
            <w:r w:rsidRPr="00421ED1">
              <w:rPr>
                <w:rFonts w:ascii="MS Mincho" w:eastAsia="MS Mincho" w:hAnsi="MS Mincho" w:cs="MS Mincho" w:hint="eastAsia"/>
                <w:color w:val="000000" w:themeColor="text1"/>
                <w:lang w:eastAsia="ja-JP"/>
              </w:rPr>
              <w:t>低下させた</w:t>
            </w:r>
            <w:r w:rsidRPr="00421ED1">
              <w:rPr>
                <w:rFonts w:eastAsiaTheme="minorHAnsi" w:hint="eastAsia"/>
                <w:color w:val="000000" w:themeColor="text1"/>
                <w:lang w:eastAsia="ja-JP"/>
              </w:rPr>
              <w: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ref="DOC_15" /&gt;</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rPr>
              <w:t>&lt;/Lang&gt;</w:t>
            </w:r>
          </w:p>
          <w:p w14:paraId="3864719E"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006793A4"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2097BADE"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 id="HDR_EfficacyAndSafety_5" heading="free"&gt;</w:t>
            </w:r>
          </w:p>
          <w:p w14:paraId="77E8AAA4"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33E7558F"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海外比較試験（術後補助療法</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4CCA0BB7"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7E30513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1EA937E7"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lastRenderedPageBreak/>
              <w:t xml:space="preserve">            &lt;Lang xml:lang="ja"&gt;</w:t>
            </w:r>
            <w:r w:rsidRPr="00421ED1">
              <w:rPr>
                <w:rFonts w:ascii="MS Mincho" w:eastAsia="MS Mincho" w:hAnsi="MS Mincho" w:cs="MS Mincho" w:hint="eastAsia"/>
                <w:color w:val="000000" w:themeColor="text1"/>
              </w:rPr>
              <w:t>海外で実施した多施設共同二重盲検比較試験において、再発リスクの低い乳癌又は腺管上皮内癌（</w:t>
            </w:r>
            <w:r w:rsidRPr="00421ED1">
              <w:rPr>
                <w:rFonts w:eastAsiaTheme="minorHAnsi" w:hint="eastAsia"/>
                <w:color w:val="000000" w:themeColor="text1"/>
              </w:rPr>
              <w:t>147</w:t>
            </w:r>
            <w:r w:rsidRPr="00421ED1">
              <w:rPr>
                <w:rFonts w:ascii="MS Mincho" w:eastAsia="MS Mincho" w:hAnsi="MS Mincho" w:cs="MS Mincho" w:hint="eastAsia"/>
                <w:color w:val="000000" w:themeColor="text1"/>
              </w:rPr>
              <w:t>例）を、本剤投与群（</w:t>
            </w:r>
            <w:r w:rsidRPr="00421ED1">
              <w:rPr>
                <w:rFonts w:eastAsiaTheme="minorHAnsi" w:hint="eastAsia"/>
                <w:color w:val="000000" w:themeColor="text1"/>
              </w:rPr>
              <w:t>73</w:t>
            </w:r>
            <w:r w:rsidRPr="00421ED1">
              <w:rPr>
                <w:rFonts w:ascii="MS Mincho" w:eastAsia="MS Mincho" w:hAnsi="MS Mincho" w:cs="MS Mincho" w:hint="eastAsia"/>
                <w:color w:val="000000" w:themeColor="text1"/>
              </w:rPr>
              <w:t>例）とプラセボ群（</w:t>
            </w:r>
            <w:r w:rsidRPr="00421ED1">
              <w:rPr>
                <w:rFonts w:eastAsiaTheme="minorHAnsi" w:hint="eastAsia"/>
                <w:color w:val="000000" w:themeColor="text1"/>
              </w:rPr>
              <w:t>74</w:t>
            </w:r>
            <w:r w:rsidRPr="00421ED1">
              <w:rPr>
                <w:rFonts w:ascii="MS Mincho" w:eastAsia="MS Mincho" w:hAnsi="MS Mincho" w:cs="MS Mincho" w:hint="eastAsia"/>
                <w:color w:val="000000" w:themeColor="text1"/>
              </w:rPr>
              <w:t>例）に割り付け、骨密度（</w:t>
            </w:r>
            <w:r w:rsidRPr="00421ED1">
              <w:rPr>
                <w:rFonts w:eastAsiaTheme="minorHAnsi" w:hint="eastAsia"/>
                <w:color w:val="000000" w:themeColor="text1"/>
              </w:rPr>
              <w:t>Bone Mineral Density</w:t>
            </w:r>
            <w:r w:rsidRPr="00421ED1">
              <w:rPr>
                <w:rFonts w:ascii="MS Mincho" w:eastAsia="MS Mincho" w:hAnsi="MS Mincho" w:cs="MS Mincho" w:hint="eastAsia"/>
                <w:color w:val="000000" w:themeColor="text1"/>
              </w:rPr>
              <w:t>）に与える影響及び有効性、安全性を検討した（投与期間：</w:t>
            </w:r>
            <w:r w:rsidRPr="00421ED1">
              <w:rPr>
                <w:rFonts w:eastAsiaTheme="minorHAnsi" w:hint="eastAsia"/>
                <w:color w:val="000000" w:themeColor="text1"/>
              </w:rPr>
              <w:t>2</w:t>
            </w:r>
            <w:r w:rsidRPr="00421ED1">
              <w:rPr>
                <w:rFonts w:ascii="MS Mincho" w:eastAsia="MS Mincho" w:hAnsi="MS Mincho" w:cs="MS Mincho" w:hint="eastAsia"/>
                <w:color w:val="000000" w:themeColor="text1"/>
              </w:rPr>
              <w:t>年間、追跡期間最長：</w:t>
            </w:r>
            <w:r w:rsidRPr="00421ED1">
              <w:rPr>
                <w:rFonts w:eastAsiaTheme="minorHAnsi" w:hint="eastAsia"/>
                <w:color w:val="000000" w:themeColor="text1"/>
              </w:rPr>
              <w:t>1</w:t>
            </w:r>
            <w:r w:rsidRPr="00421ED1">
              <w:rPr>
                <w:rFonts w:ascii="MS Mincho" w:eastAsia="MS Mincho" w:hAnsi="MS Mincho" w:cs="MS Mincho" w:hint="eastAsia"/>
                <w:color w:val="000000" w:themeColor="text1"/>
              </w:rPr>
              <w:t>年間）。</w:t>
            </w:r>
            <w:r w:rsidRPr="00421ED1">
              <w:rPr>
                <w:rFonts w:ascii="MS Mincho" w:eastAsia="MS Mincho" w:hAnsi="MS Mincho" w:cs="MS Mincho" w:hint="eastAsia"/>
                <w:color w:val="000000" w:themeColor="text1"/>
                <w:lang w:eastAsia="ja-JP"/>
              </w:rPr>
              <w:t>投与</w:t>
            </w:r>
            <w:r w:rsidRPr="00421ED1">
              <w:rPr>
                <w:rFonts w:eastAsiaTheme="minorHAnsi" w:hint="eastAsia"/>
                <w:color w:val="000000" w:themeColor="text1"/>
                <w:lang w:eastAsia="ja-JP"/>
              </w:rPr>
              <w:t>2</w:t>
            </w:r>
            <w:r w:rsidRPr="00421ED1">
              <w:rPr>
                <w:rFonts w:ascii="MS Mincho" w:eastAsia="MS Mincho" w:hAnsi="MS Mincho" w:cs="MS Mincho" w:hint="eastAsia"/>
                <w:color w:val="000000" w:themeColor="text1"/>
                <w:lang w:eastAsia="ja-JP"/>
              </w:rPr>
              <w:t>年後の本剤投与群の腰椎・大腿骨頸部における骨密度の年平均変化率はそれぞれ</w:t>
            </w:r>
            <w:r w:rsidRPr="00421ED1">
              <w:rPr>
                <w:rFonts w:eastAsiaTheme="minorHAnsi" w:hint="eastAsia"/>
                <w:color w:val="000000" w:themeColor="text1"/>
                <w:lang w:eastAsia="ja-JP"/>
              </w:rPr>
              <w:t>-2.17%</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-2.72%</w:t>
            </w:r>
            <w:r w:rsidRPr="00421ED1">
              <w:rPr>
                <w:rFonts w:ascii="MS Mincho" w:eastAsia="MS Mincho" w:hAnsi="MS Mincho" w:cs="MS Mincho" w:hint="eastAsia"/>
                <w:color w:val="000000" w:themeColor="text1"/>
                <w:lang w:eastAsia="ja-JP"/>
              </w:rPr>
              <w:t>であり、プラセボ群は</w:t>
            </w:r>
            <w:r w:rsidRPr="00421ED1">
              <w:rPr>
                <w:rFonts w:eastAsiaTheme="minorHAnsi" w:hint="eastAsia"/>
                <w:color w:val="000000" w:themeColor="text1"/>
                <w:lang w:eastAsia="ja-JP"/>
              </w:rPr>
              <w:t>-1.84%</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-1.48%</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p=0.568</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p=0.024</w:t>
            </w:r>
            <w:r w:rsidRPr="00421ED1">
              <w:rPr>
                <w:rFonts w:ascii="MS Mincho" w:eastAsia="MS Mincho" w:hAnsi="MS Mincho" w:cs="MS Mincho" w:hint="eastAsia"/>
                <w:color w:val="000000" w:themeColor="text1"/>
                <w:lang w:eastAsia="ja-JP"/>
              </w:rPr>
              <w:t>）であった。試験中に</w:t>
            </w:r>
            <w:r w:rsidRPr="00421ED1">
              <w:rPr>
                <w:rFonts w:eastAsiaTheme="minorHAnsi" w:hint="eastAsia"/>
                <w:color w:val="000000" w:themeColor="text1"/>
                <w:lang w:eastAsia="ja-JP"/>
              </w:rPr>
              <w:t>6</w:t>
            </w:r>
            <w:r w:rsidRPr="00421ED1">
              <w:rPr>
                <w:rFonts w:ascii="MS Mincho" w:eastAsia="MS Mincho" w:hAnsi="MS Mincho" w:cs="MS Mincho" w:hint="eastAsia"/>
                <w:color w:val="000000" w:themeColor="text1"/>
                <w:lang w:eastAsia="ja-JP"/>
              </w:rPr>
              <w:t>例が再発し、</w:t>
            </w:r>
            <w:r w:rsidRPr="00421ED1">
              <w:rPr>
                <w:rFonts w:eastAsiaTheme="minorHAnsi" w:hint="eastAsia"/>
                <w:color w:val="000000" w:themeColor="text1"/>
                <w:lang w:eastAsia="ja-JP"/>
              </w:rPr>
              <w:t>1</w:t>
            </w:r>
            <w:r w:rsidRPr="00421ED1">
              <w:rPr>
                <w:rFonts w:ascii="MS Mincho" w:eastAsia="MS Mincho" w:hAnsi="MS Mincho" w:cs="MS Mincho" w:hint="eastAsia"/>
                <w:color w:val="000000" w:themeColor="text1"/>
                <w:lang w:eastAsia="ja-JP"/>
              </w:rPr>
              <w:t>例は本剤投与群、</w:t>
            </w:r>
            <w:r w:rsidRPr="00421ED1">
              <w:rPr>
                <w:rFonts w:eastAsiaTheme="minorHAnsi" w:hint="eastAsia"/>
                <w:color w:val="000000" w:themeColor="text1"/>
                <w:lang w:eastAsia="ja-JP"/>
              </w:rPr>
              <w:t>5</w:t>
            </w:r>
            <w:r w:rsidRPr="00421ED1">
              <w:rPr>
                <w:rFonts w:ascii="MS Mincho" w:eastAsia="MS Mincho" w:hAnsi="MS Mincho" w:cs="MS Mincho" w:hint="eastAsia"/>
                <w:color w:val="000000" w:themeColor="text1"/>
                <w:lang w:eastAsia="ja-JP"/>
              </w:rPr>
              <w:t>例がプラセボ群であった。また、</w:t>
            </w:r>
            <w:r w:rsidRPr="00421ED1">
              <w:rPr>
                <w:rFonts w:eastAsiaTheme="minorHAnsi" w:hint="eastAsia"/>
                <w:color w:val="000000" w:themeColor="text1"/>
                <w:lang w:eastAsia="ja-JP"/>
              </w:rPr>
              <w:t>HDL-</w:t>
            </w:r>
            <w:r w:rsidRPr="00421ED1">
              <w:rPr>
                <w:rFonts w:ascii="MS Mincho" w:eastAsia="MS Mincho" w:hAnsi="MS Mincho" w:cs="MS Mincho" w:hint="eastAsia"/>
                <w:color w:val="000000" w:themeColor="text1"/>
                <w:lang w:eastAsia="ja-JP"/>
              </w:rPr>
              <w:t>コレステロールは本剤投与群（</w:t>
            </w:r>
            <w:r w:rsidRPr="00421ED1">
              <w:rPr>
                <w:rFonts w:eastAsiaTheme="minorHAnsi" w:hint="eastAsia"/>
                <w:color w:val="000000" w:themeColor="text1"/>
                <w:lang w:eastAsia="ja-JP"/>
              </w:rPr>
              <w:t>6-9%</w:t>
            </w:r>
            <w:r w:rsidRPr="00421ED1">
              <w:rPr>
                <w:rFonts w:ascii="MS Mincho" w:eastAsia="MS Mincho" w:hAnsi="MS Mincho" w:cs="MS Mincho" w:hint="eastAsia"/>
                <w:color w:val="000000" w:themeColor="text1"/>
                <w:lang w:eastAsia="ja-JP"/>
              </w:rPr>
              <w:t>低下）は、プラセボ群（</w:t>
            </w:r>
            <w:r w:rsidRPr="00421ED1">
              <w:rPr>
                <w:rFonts w:eastAsiaTheme="minorHAnsi" w:hint="eastAsia"/>
                <w:color w:val="000000" w:themeColor="text1"/>
                <w:lang w:eastAsia="ja-JP"/>
              </w:rPr>
              <w:t>1-2%</w:t>
            </w:r>
            <w:r w:rsidRPr="00421ED1">
              <w:rPr>
                <w:rFonts w:ascii="MS Mincho" w:eastAsia="MS Mincho" w:hAnsi="MS Mincho" w:cs="MS Mincho" w:hint="eastAsia"/>
                <w:color w:val="000000" w:themeColor="text1"/>
                <w:lang w:eastAsia="ja-JP"/>
              </w:rPr>
              <w:t>増加）に比較し、有意（</w:t>
            </w:r>
            <w:r w:rsidRPr="00421ED1">
              <w:rPr>
                <w:rFonts w:eastAsiaTheme="minorHAnsi" w:hint="eastAsia"/>
                <w:color w:val="000000" w:themeColor="text1"/>
                <w:lang w:eastAsia="ja-JP"/>
              </w:rPr>
              <w:t>p</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lang w:eastAsia="ja-JP"/>
              </w:rPr>
              <w:t>0.01</w:t>
            </w:r>
            <w:r w:rsidRPr="00421ED1">
              <w:rPr>
                <w:rFonts w:ascii="MS Mincho" w:eastAsia="MS Mincho" w:hAnsi="MS Mincho" w:cs="MS Mincho" w:hint="eastAsia"/>
                <w:color w:val="000000" w:themeColor="text1"/>
                <w:lang w:eastAsia="ja-JP"/>
              </w:rPr>
              <w:t>）に低下したが、他の脂質パラメータ及び凝固系パラメータでは両群間に差は認められなかった</w:t>
            </w:r>
            <w:r w:rsidRPr="00421ED1">
              <w:rPr>
                <w:rFonts w:eastAsiaTheme="minorHAnsi" w:hint="eastAsia"/>
                <w:color w:val="000000" w:themeColor="text1"/>
                <w:lang w:eastAsia="ja-JP"/>
              </w:rPr>
              <w: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ref="DOC_16" /&gt;</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rPr>
              <w:t>&lt;/Lang&gt;</w:t>
            </w:r>
          </w:p>
          <w:p w14:paraId="5CD248F2"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0A455651"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210D1235"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 id="HDR_EfficacyAndSafety_6" heading="free"&gt;</w:t>
            </w:r>
          </w:p>
          <w:p w14:paraId="0D803840"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0AFA9D2F"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rPr>
              <w:t xml:space="preserve">            &lt;Lang </w:t>
            </w:r>
            <w:proofErr w:type="spellStart"/>
            <w:proofErr w:type="gramStart"/>
            <w:r w:rsidRPr="00421ED1">
              <w:rPr>
                <w:rFonts w:eastAsiaTheme="minorHAnsi" w:hint="eastAsia"/>
                <w:color w:val="000000" w:themeColor="text1"/>
              </w:rPr>
              <w:t>xml:lang</w:t>
            </w:r>
            <w:proofErr w:type="spellEnd"/>
            <w:proofErr w:type="gramEnd"/>
            <w:r w:rsidRPr="00421ED1">
              <w:rPr>
                <w:rFonts w:eastAsiaTheme="minorHAnsi" w:hint="eastAsia"/>
                <w:color w:val="000000" w:themeColor="text1"/>
              </w:rPr>
              <w:t>="ja"&gt;</w:t>
            </w:r>
            <w:proofErr w:type="spellStart"/>
            <w:r w:rsidRPr="00421ED1">
              <w:rPr>
                <w:rFonts w:ascii="MS Mincho" w:eastAsia="MS Mincho" w:hAnsi="MS Mincho" w:cs="MS Mincho" w:hint="eastAsia"/>
                <w:color w:val="000000" w:themeColor="text1"/>
              </w:rPr>
              <w:t>非盲検無作為化比較試験（第Ⅱ</w:t>
            </w:r>
            <w:proofErr w:type="spellEnd"/>
            <w:r w:rsidRPr="00421ED1">
              <w:rPr>
                <w:rFonts w:eastAsiaTheme="minorHAnsi" w:hint="eastAsia"/>
                <w:color w:val="000000" w:themeColor="text1"/>
              </w:rPr>
              <w:t>/</w:t>
            </w:r>
            <w:proofErr w:type="spellStart"/>
            <w:r w:rsidRPr="00421ED1">
              <w:rPr>
                <w:rFonts w:ascii="MS Mincho" w:eastAsia="MS Mincho" w:hAnsi="MS Mincho" w:cs="MS Mincho" w:hint="eastAsia"/>
                <w:color w:val="000000" w:themeColor="text1"/>
              </w:rPr>
              <w:t>Ⅲ相試験</w:t>
            </w:r>
            <w:proofErr w:type="spellEnd"/>
            <w:r w:rsidRPr="00421ED1">
              <w:rPr>
                <w:rFonts w:ascii="MS Mincho" w:eastAsia="MS Mincho" w:hAnsi="MS Mincho" w:cs="MS Mincho" w:hint="eastAsia"/>
                <w:color w:val="000000" w:themeColor="text1"/>
              </w:rPr>
              <w:t xml:space="preserve">　</w:t>
            </w:r>
            <w:proofErr w:type="spellStart"/>
            <w:r w:rsidRPr="00421ED1">
              <w:rPr>
                <w:rFonts w:ascii="MS Mincho" w:eastAsia="MS Mincho" w:hAnsi="MS Mincho" w:cs="MS Mincho" w:hint="eastAsia"/>
                <w:color w:val="000000" w:themeColor="text1"/>
              </w:rPr>
              <w:t>転移性乳癌に対する第一次ホルモン療法</w:t>
            </w:r>
            <w:proofErr w:type="spellEnd"/>
            <w:r w:rsidRPr="00421ED1">
              <w:rPr>
                <w:rFonts w:ascii="MS Mincho" w:eastAsia="MS Mincho" w:hAnsi="MS Mincho" w:cs="MS Mincho" w:hint="eastAsia"/>
                <w:color w:val="000000" w:themeColor="text1"/>
              </w:rPr>
              <w:t>）</w:t>
            </w:r>
            <w:r w:rsidRPr="00421ED1">
              <w:rPr>
                <w:rFonts w:eastAsiaTheme="minorHAnsi" w:hint="eastAsia"/>
                <w:color w:val="000000" w:themeColor="text1"/>
              </w:rPr>
              <w:t>&lt;/Lang&gt;</w:t>
            </w:r>
          </w:p>
          <w:p w14:paraId="4B6CD4D0"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&lt;/Header&gt;</w:t>
            </w:r>
          </w:p>
          <w:p w14:paraId="292D0701" w14:textId="77777777" w:rsidR="00692527" w:rsidRPr="00421ED1" w:rsidRDefault="00692527" w:rsidP="00692527">
            <w:pPr>
              <w:rPr>
                <w:rFonts w:eastAsiaTheme="minorHAnsi"/>
                <w:color w:val="000000" w:themeColor="text1"/>
                <w:lang w:eastAsia="ja-JP"/>
              </w:rPr>
            </w:pPr>
            <w:r w:rsidRPr="00421ED1">
              <w:rPr>
                <w:rFonts w:eastAsiaTheme="minorHAnsi"/>
                <w:color w:val="000000" w:themeColor="text1"/>
              </w:rPr>
              <w:t xml:space="preserve">          </w:t>
            </w:r>
            <w:r w:rsidRPr="00421ED1">
              <w:rPr>
                <w:rFonts w:eastAsiaTheme="minorHAnsi"/>
                <w:color w:val="000000" w:themeColor="text1"/>
                <w:lang w:eastAsia="ja-JP"/>
              </w:rPr>
              <w:t>&lt;Detail&gt;</w:t>
            </w:r>
          </w:p>
          <w:p w14:paraId="3F728A3B" w14:textId="77777777" w:rsidR="00692527" w:rsidRPr="00421ED1" w:rsidRDefault="00692527" w:rsidP="00692527">
            <w:pPr>
              <w:rPr>
                <w:rFonts w:eastAsiaTheme="minorHAnsi"/>
                <w:color w:val="000000" w:themeColor="text1"/>
              </w:rPr>
            </w:pPr>
            <w:r w:rsidRPr="00421ED1">
              <w:rPr>
                <w:rFonts w:eastAsiaTheme="minorHAnsi" w:hint="eastAsia"/>
                <w:color w:val="000000" w:themeColor="text1"/>
                <w:lang w:eastAsia="ja-JP"/>
              </w:rPr>
              <w:t xml:space="preserve">            &lt;Lang </w:t>
            </w:r>
            <w:proofErr w:type="spellStart"/>
            <w:r w:rsidRPr="00421ED1">
              <w:rPr>
                <w:rFonts w:eastAsiaTheme="minorHAnsi" w:hint="eastAsia"/>
                <w:color w:val="000000" w:themeColor="text1"/>
                <w:lang w:eastAsia="ja-JP"/>
              </w:rPr>
              <w:t>xml:lang</w:t>
            </w:r>
            <w:proofErr w:type="spellEnd"/>
            <w:r w:rsidRPr="00421ED1">
              <w:rPr>
                <w:rFonts w:eastAsiaTheme="minorHAnsi" w:hint="eastAsia"/>
                <w:color w:val="000000" w:themeColor="text1"/>
                <w:lang w:eastAsia="ja-JP"/>
              </w:rPr>
              <w:t>="ja"&gt;</w:t>
            </w:r>
            <w:r w:rsidRPr="00421ED1">
              <w:rPr>
                <w:rFonts w:ascii="MS Mincho" w:eastAsia="MS Mincho" w:hAnsi="MS Mincho" w:cs="MS Mincho" w:hint="eastAsia"/>
                <w:color w:val="000000" w:themeColor="text1"/>
                <w:lang w:eastAsia="ja-JP"/>
              </w:rPr>
              <w:t>日本を含む</w:t>
            </w:r>
            <w:r w:rsidRPr="00421ED1">
              <w:rPr>
                <w:rFonts w:eastAsiaTheme="minorHAnsi" w:hint="eastAsia"/>
                <w:color w:val="000000" w:themeColor="text1"/>
                <w:lang w:eastAsia="ja-JP"/>
              </w:rPr>
              <w:t>25</w:t>
            </w:r>
            <w:r w:rsidRPr="00421ED1">
              <w:rPr>
                <w:rFonts w:ascii="MS Mincho" w:eastAsia="MS Mincho" w:hAnsi="MS Mincho" w:cs="MS Mincho" w:hint="eastAsia"/>
                <w:color w:val="000000" w:themeColor="text1"/>
                <w:lang w:eastAsia="ja-JP"/>
              </w:rPr>
              <w:t>ヵ国が参加した多施設共同非盲検無作為化比較試験において、閉経後の転移性乳癌患者</w:t>
            </w:r>
            <w:r w:rsidRPr="00421ED1">
              <w:rPr>
                <w:rFonts w:eastAsiaTheme="minorHAnsi" w:hint="eastAsia"/>
                <w:color w:val="000000" w:themeColor="text1"/>
                <w:lang w:eastAsia="ja-JP"/>
              </w:rPr>
              <w:t>382</w:t>
            </w:r>
            <w:r w:rsidRPr="00421ED1">
              <w:rPr>
                <w:rFonts w:ascii="MS Mincho" w:eastAsia="MS Mincho" w:hAnsi="MS Mincho" w:cs="MS Mincho" w:hint="eastAsia"/>
                <w:color w:val="000000" w:themeColor="text1"/>
                <w:lang w:eastAsia="ja-JP"/>
              </w:rPr>
              <w:t>例を対象とし、本剤投与群（</w:t>
            </w:r>
            <w:r w:rsidRPr="00421ED1">
              <w:rPr>
                <w:rFonts w:eastAsiaTheme="minorHAnsi" w:hint="eastAsia"/>
                <w:color w:val="000000" w:themeColor="text1"/>
                <w:lang w:eastAsia="ja-JP"/>
              </w:rPr>
              <w:t>190</w:t>
            </w:r>
            <w:r w:rsidRPr="00421ED1">
              <w:rPr>
                <w:rFonts w:ascii="MS Mincho" w:eastAsia="MS Mincho" w:hAnsi="MS Mincho" w:cs="MS Mincho" w:hint="eastAsia"/>
                <w:color w:val="000000" w:themeColor="text1"/>
                <w:lang w:eastAsia="ja-JP"/>
              </w:rPr>
              <w:t>例）とタモキシフェン投与群（</w:t>
            </w:r>
            <w:r w:rsidRPr="00421ED1">
              <w:rPr>
                <w:rFonts w:eastAsiaTheme="minorHAnsi" w:hint="eastAsia"/>
                <w:color w:val="000000" w:themeColor="text1"/>
                <w:lang w:eastAsia="ja-JP"/>
              </w:rPr>
              <w:t>192</w:t>
            </w:r>
            <w:r w:rsidRPr="00421ED1">
              <w:rPr>
                <w:rFonts w:ascii="MS Mincho" w:eastAsia="MS Mincho" w:hAnsi="MS Mincho" w:cs="MS Mincho" w:hint="eastAsia"/>
                <w:color w:val="000000" w:themeColor="text1"/>
                <w:lang w:eastAsia="ja-JP"/>
              </w:rPr>
              <w:t>例）に割り付け、無増悪生存期間を比較検討した。その結果、本剤投与群の無増悪生存期間が（中央値</w:t>
            </w:r>
            <w:r w:rsidRPr="00421ED1">
              <w:rPr>
                <w:rFonts w:eastAsiaTheme="minorHAnsi" w:hint="eastAsia"/>
                <w:color w:val="000000" w:themeColor="text1"/>
                <w:lang w:eastAsia="ja-JP"/>
              </w:rPr>
              <w:t>9.86</w:t>
            </w:r>
            <w:r w:rsidRPr="00421ED1">
              <w:rPr>
                <w:rFonts w:ascii="MS Mincho" w:eastAsia="MS Mincho" w:hAnsi="MS Mincho" w:cs="MS Mincho" w:hint="eastAsia"/>
                <w:color w:val="000000" w:themeColor="text1"/>
                <w:lang w:eastAsia="ja-JP"/>
              </w:rPr>
              <w:t>ヵ月、</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8.74-11.47</w:t>
            </w:r>
            <w:r w:rsidRPr="00421ED1">
              <w:rPr>
                <w:rFonts w:ascii="MS Mincho" w:eastAsia="MS Mincho" w:hAnsi="MS Mincho" w:cs="MS Mincho" w:hint="eastAsia"/>
                <w:color w:val="000000" w:themeColor="text1"/>
                <w:lang w:eastAsia="ja-JP"/>
              </w:rPr>
              <w:t>）タモキシフェン投与群（中央値</w:t>
            </w:r>
            <w:r w:rsidRPr="00421ED1">
              <w:rPr>
                <w:rFonts w:eastAsiaTheme="minorHAnsi" w:hint="eastAsia"/>
                <w:color w:val="000000" w:themeColor="text1"/>
                <w:lang w:eastAsia="ja-JP"/>
              </w:rPr>
              <w:t>5.82</w:t>
            </w:r>
            <w:r w:rsidRPr="00421ED1">
              <w:rPr>
                <w:rFonts w:ascii="MS Mincho" w:eastAsia="MS Mincho" w:hAnsi="MS Mincho" w:cs="MS Mincho" w:hint="eastAsia"/>
                <w:color w:val="000000" w:themeColor="text1"/>
                <w:lang w:eastAsia="ja-JP"/>
              </w:rPr>
              <w:t>ヵ月、</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5.32-8.08</w:t>
            </w:r>
            <w:r w:rsidRPr="00421ED1">
              <w:rPr>
                <w:rFonts w:ascii="MS Mincho" w:eastAsia="MS Mincho" w:hAnsi="MS Mincho" w:cs="MS Mincho" w:hint="eastAsia"/>
                <w:color w:val="000000" w:themeColor="text1"/>
                <w:lang w:eastAsia="ja-JP"/>
              </w:rPr>
              <w:t>）に比べて長かったが、統計的に有意な差は認められなかった（</w:t>
            </w:r>
            <w:r w:rsidRPr="00421ED1">
              <w:rPr>
                <w:rFonts w:eastAsiaTheme="minorHAnsi" w:hint="eastAsia"/>
                <w:color w:val="000000" w:themeColor="text1"/>
                <w:lang w:eastAsia="ja-JP"/>
              </w:rPr>
              <w:t>log-rank</w:t>
            </w:r>
            <w:r w:rsidRPr="00421ED1">
              <w:rPr>
                <w:rFonts w:ascii="MS Mincho" w:eastAsia="MS Mincho" w:hAnsi="MS Mincho" w:cs="MS Mincho" w:hint="eastAsia"/>
                <w:color w:val="000000" w:themeColor="text1"/>
                <w:lang w:eastAsia="ja-JP"/>
              </w:rPr>
              <w:t>検定</w:t>
            </w:r>
            <w:r w:rsidRPr="00421ED1">
              <w:rPr>
                <w:rFonts w:eastAsiaTheme="minorHAnsi" w:hint="eastAsia"/>
                <w:color w:val="000000" w:themeColor="text1"/>
                <w:lang w:eastAsia="ja-JP"/>
              </w:rPr>
              <w:t>p=0.1214</w:t>
            </w:r>
            <w:r w:rsidRPr="00421ED1">
              <w:rPr>
                <w:rFonts w:ascii="MS Mincho" w:eastAsia="MS Mincho" w:hAnsi="MS Mincho" w:cs="MS Mincho" w:hint="eastAsia"/>
                <w:color w:val="000000" w:themeColor="text1"/>
                <w:lang w:eastAsia="ja-JP"/>
              </w:rPr>
              <w:t>）。また、全生存期間の中央値は、タモキシフェン群が</w:t>
            </w:r>
            <w:r w:rsidRPr="00421ED1">
              <w:rPr>
                <w:rFonts w:eastAsiaTheme="minorHAnsi" w:hint="eastAsia"/>
                <w:color w:val="000000" w:themeColor="text1"/>
                <w:lang w:eastAsia="ja-JP"/>
              </w:rPr>
              <w:t>43.3</w:t>
            </w:r>
            <w:r w:rsidRPr="00421ED1">
              <w:rPr>
                <w:rFonts w:ascii="MS Mincho" w:eastAsia="MS Mincho" w:hAnsi="MS Mincho" w:cs="MS Mincho" w:hint="eastAsia"/>
                <w:color w:val="000000" w:themeColor="text1"/>
                <w:lang w:eastAsia="ja-JP"/>
              </w:rPr>
              <w:t>ヵ月（</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34.00-51.55</w:t>
            </w:r>
            <w:r w:rsidRPr="00421ED1">
              <w:rPr>
                <w:rFonts w:ascii="MS Mincho" w:eastAsia="MS Mincho" w:hAnsi="MS Mincho" w:cs="MS Mincho" w:hint="eastAsia"/>
                <w:color w:val="000000" w:themeColor="text1"/>
                <w:lang w:eastAsia="ja-JP"/>
              </w:rPr>
              <w:t>）、本剤投与群が</w:t>
            </w:r>
            <w:r w:rsidRPr="00421ED1">
              <w:rPr>
                <w:rFonts w:eastAsiaTheme="minorHAnsi" w:hint="eastAsia"/>
                <w:color w:val="000000" w:themeColor="text1"/>
                <w:lang w:eastAsia="ja-JP"/>
              </w:rPr>
              <w:t>37.2</w:t>
            </w:r>
            <w:r w:rsidRPr="00421ED1">
              <w:rPr>
                <w:rFonts w:ascii="MS Mincho" w:eastAsia="MS Mincho" w:hAnsi="MS Mincho" w:cs="MS Mincho" w:hint="eastAsia"/>
                <w:color w:val="000000" w:themeColor="text1"/>
                <w:lang w:eastAsia="ja-JP"/>
              </w:rPr>
              <w:t>ヵ月（</w:t>
            </w:r>
            <w:r w:rsidRPr="00421ED1">
              <w:rPr>
                <w:rFonts w:eastAsiaTheme="minorHAnsi" w:hint="eastAsia"/>
                <w:color w:val="000000" w:themeColor="text1"/>
                <w:lang w:eastAsia="ja-JP"/>
              </w:rPr>
              <w:t>95%</w:t>
            </w:r>
            <w:r w:rsidRPr="00421ED1">
              <w:rPr>
                <w:rFonts w:ascii="MS Mincho" w:eastAsia="MS Mincho" w:hAnsi="MS Mincho" w:cs="MS Mincho" w:hint="eastAsia"/>
                <w:color w:val="000000" w:themeColor="text1"/>
                <w:lang w:eastAsia="ja-JP"/>
              </w:rPr>
              <w:t>信頼区間</w:t>
            </w:r>
            <w:r w:rsidRPr="00421ED1">
              <w:rPr>
                <w:rFonts w:eastAsiaTheme="minorHAnsi" w:hint="eastAsia"/>
                <w:color w:val="000000" w:themeColor="text1"/>
                <w:lang w:eastAsia="ja-JP"/>
              </w:rPr>
              <w:t>29.80-45.47</w:t>
            </w:r>
            <w:r w:rsidRPr="00421ED1">
              <w:rPr>
                <w:rFonts w:ascii="MS Mincho" w:eastAsia="MS Mincho" w:hAnsi="MS Mincho" w:cs="MS Mincho" w:hint="eastAsia"/>
                <w:color w:val="000000" w:themeColor="text1"/>
                <w:lang w:eastAsia="ja-JP"/>
              </w:rPr>
              <w:t>）であったが、統計的に有意な差は認められなかった（</w:t>
            </w:r>
            <w:r w:rsidRPr="00421ED1">
              <w:rPr>
                <w:rFonts w:eastAsiaTheme="minorHAnsi" w:hint="eastAsia"/>
                <w:color w:val="000000" w:themeColor="text1"/>
                <w:lang w:eastAsia="ja-JP"/>
              </w:rPr>
              <w:t>log-rank</w:t>
            </w:r>
            <w:r w:rsidRPr="00421ED1">
              <w:rPr>
                <w:rFonts w:ascii="MS Mincho" w:eastAsia="MS Mincho" w:hAnsi="MS Mincho" w:cs="MS Mincho" w:hint="eastAsia"/>
                <w:color w:val="000000" w:themeColor="text1"/>
                <w:lang w:eastAsia="ja-JP"/>
              </w:rPr>
              <w:t>検定</w:t>
            </w:r>
            <w:r w:rsidRPr="00421ED1">
              <w:rPr>
                <w:rFonts w:eastAsiaTheme="minorHAnsi" w:hint="eastAsia"/>
                <w:color w:val="000000" w:themeColor="text1"/>
                <w:lang w:eastAsia="ja-JP"/>
              </w:rPr>
              <w:t>p=0.9198</w:t>
            </w:r>
            <w:r w:rsidRPr="00421ED1">
              <w:rPr>
                <w:rFonts w:ascii="MS Mincho" w:eastAsia="MS Mincho" w:hAnsi="MS Mincho" w:cs="MS Mincho" w:hint="eastAsia"/>
                <w:color w:val="000000" w:themeColor="text1"/>
                <w:lang w:eastAsia="ja-JP"/>
              </w:rPr>
              <w:t>）。さらに副次的評価項目である安全性プロファイルから本剤の忍容性が確認された</w:t>
            </w:r>
            <w:r w:rsidRPr="00421ED1">
              <w:rPr>
                <w:rFonts w:eastAsiaTheme="minorHAnsi" w:hint="eastAsia"/>
                <w:color w:val="000000" w:themeColor="text1"/>
                <w:lang w:eastAsia="ja-JP"/>
              </w:rPr>
              <w:t>&lt;</w:t>
            </w:r>
            <w:proofErr w:type="spellStart"/>
            <w:r w:rsidRPr="00421ED1">
              <w:rPr>
                <w:rFonts w:eastAsiaTheme="minorHAnsi" w:hint="eastAsia"/>
                <w:color w:val="000000" w:themeColor="text1"/>
                <w:lang w:eastAsia="ja-JP"/>
              </w:rPr>
              <w:t>ReferenceBookRef</w:t>
            </w:r>
            <w:proofErr w:type="spellEnd"/>
            <w:r w:rsidRPr="00421ED1">
              <w:rPr>
                <w:rFonts w:eastAsiaTheme="minorHAnsi" w:hint="eastAsia"/>
                <w:color w:val="000000" w:themeColor="text1"/>
                <w:lang w:eastAsia="ja-JP"/>
              </w:rPr>
              <w:t xml:space="preserve"> ref="DOC_17" /&gt;</w:t>
            </w:r>
            <w:r w:rsidRPr="00421ED1">
              <w:rPr>
                <w:rFonts w:ascii="MS Mincho" w:eastAsia="MS Mincho" w:hAnsi="MS Mincho" w:cs="MS Mincho" w:hint="eastAsia"/>
                <w:color w:val="000000" w:themeColor="text1"/>
                <w:lang w:eastAsia="ja-JP"/>
              </w:rPr>
              <w:t>。</w:t>
            </w:r>
            <w:r w:rsidRPr="00421ED1">
              <w:rPr>
                <w:rFonts w:eastAsiaTheme="minorHAnsi" w:hint="eastAsia"/>
                <w:color w:val="000000" w:themeColor="text1"/>
              </w:rPr>
              <w:t>&lt;/Lang&gt;</w:t>
            </w:r>
          </w:p>
          <w:p w14:paraId="282DBD3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&lt;/Detail&gt;</w:t>
            </w:r>
          </w:p>
          <w:p w14:paraId="7DC1DC1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&lt;Graphic&gt;</w:t>
            </w:r>
          </w:p>
          <w:p w14:paraId="112680FC"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GraphicBody</w:t>
            </w:r>
            <w:proofErr w:type="spellEnd"/>
            <w:r w:rsidRPr="00421ED1">
              <w:rPr>
                <w:rFonts w:eastAsiaTheme="minorHAnsi"/>
                <w:color w:val="000000" w:themeColor="text1"/>
              </w:rPr>
              <w:t xml:space="preserve"> </w:t>
            </w:r>
            <w:proofErr w:type="spellStart"/>
            <w:r w:rsidRPr="00421ED1">
              <w:rPr>
                <w:rFonts w:eastAsiaTheme="minorHAnsi"/>
                <w:color w:val="000000" w:themeColor="text1"/>
              </w:rPr>
              <w:t>gfname</w:t>
            </w:r>
            <w:proofErr w:type="spellEnd"/>
            <w:r w:rsidRPr="00421ED1">
              <w:rPr>
                <w:rFonts w:eastAsiaTheme="minorHAnsi"/>
                <w:color w:val="000000" w:themeColor="text1"/>
              </w:rPr>
              <w:t>="672212_4291012F1022_4_02_fig05.gif" /&gt;</w:t>
            </w:r>
          </w:p>
          <w:p w14:paraId="0D2EF06F"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&lt;/Graphic&gt;</w:t>
            </w:r>
          </w:p>
          <w:p w14:paraId="5CCA7E3B"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&lt;/Item&gt;</w:t>
            </w:r>
          </w:p>
          <w:p w14:paraId="5F598834" w14:textId="77777777" w:rsidR="00692527" w:rsidRPr="00421ED1" w:rsidRDefault="00692527" w:rsidP="00692527">
            <w:pPr>
              <w:rPr>
                <w:rFonts w:eastAsiaTheme="minorHAnsi"/>
                <w:color w:val="000000" w:themeColor="text1"/>
              </w:rPr>
            </w:pPr>
            <w:r w:rsidRPr="00421ED1">
              <w:rPr>
                <w:rFonts w:eastAsiaTheme="minorHAnsi"/>
                <w:color w:val="000000" w:themeColor="text1"/>
              </w:rPr>
              <w:t xml:space="preserve">      &lt;/</w:t>
            </w:r>
            <w:proofErr w:type="spellStart"/>
            <w:r w:rsidRPr="00421ED1">
              <w:rPr>
                <w:rFonts w:eastAsiaTheme="minorHAnsi"/>
                <w:color w:val="000000" w:themeColor="text1"/>
              </w:rPr>
              <w:t>OrderedList</w:t>
            </w:r>
            <w:proofErr w:type="spellEnd"/>
            <w:r w:rsidRPr="00421ED1">
              <w:rPr>
                <w:rFonts w:eastAsiaTheme="minorHAnsi"/>
                <w:color w:val="000000" w:themeColor="text1"/>
              </w:rPr>
              <w:t>&gt;</w:t>
            </w:r>
          </w:p>
          <w:p w14:paraId="6DE02343" w14:textId="77777777" w:rsidR="00692527" w:rsidRDefault="00692527" w:rsidP="00692527">
            <w:pPr>
              <w:rPr>
                <w:rFonts w:eastAsiaTheme="minorEastAsia"/>
                <w:color w:val="000000" w:themeColor="text1"/>
                <w:lang w:eastAsia="ja-JP"/>
              </w:rPr>
            </w:pPr>
            <w:r w:rsidRPr="00421ED1">
              <w:rPr>
                <w:rFonts w:eastAsiaTheme="minorHAnsi"/>
                <w:color w:val="000000" w:themeColor="text1"/>
              </w:rPr>
              <w:t xml:space="preserve">    &lt;/</w:t>
            </w:r>
            <w:proofErr w:type="spellStart"/>
            <w:r w:rsidRPr="00421ED1">
              <w:rPr>
                <w:rFonts w:eastAsiaTheme="minorHAnsi"/>
                <w:color w:val="000000" w:themeColor="text1"/>
              </w:rPr>
              <w:t>EfficacyAndSafety</w:t>
            </w:r>
            <w:proofErr w:type="spellEnd"/>
            <w:r w:rsidRPr="00421ED1">
              <w:rPr>
                <w:rFonts w:eastAsiaTheme="minorHAnsi"/>
                <w:color w:val="000000" w:themeColor="text1"/>
              </w:rPr>
              <w:t>&gt;</w:t>
            </w:r>
          </w:p>
          <w:p w14:paraId="38A2EF36" w14:textId="77777777" w:rsidR="00692527" w:rsidRPr="006A69C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D02FC" w14:textId="77777777" w:rsidR="00692527" w:rsidRPr="00B20994" w:rsidRDefault="00692527" w:rsidP="00692527">
            <w:pPr>
              <w:rPr>
                <w:rFonts w:eastAsiaTheme="minorHAnsi"/>
                <w:color w:val="000000" w:themeColor="text1"/>
              </w:rPr>
            </w:pPr>
          </w:p>
        </w:tc>
      </w:tr>
      <w:tr w:rsidR="00692527" w:rsidRPr="000D1C20" w14:paraId="6621A7D9" w14:textId="2D09B87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480185" w14:textId="17DABC71" w:rsidR="00692527" w:rsidRPr="00B20994" w:rsidRDefault="00692527" w:rsidP="00692527">
            <w:pPr>
              <w:rPr>
                <w:rFonts w:eastAsiaTheme="minorEastAsia"/>
                <w:color w:val="000000" w:themeColor="text1"/>
                <w:lang w:eastAsia="ja-JP"/>
              </w:rPr>
            </w:pPr>
            <w:r w:rsidRPr="00B20994">
              <w:rPr>
                <w:rFonts w:eastAsiaTheme="minorEastAsia" w:hint="eastAsia"/>
                <w:color w:val="000000" w:themeColor="text1"/>
                <w:lang w:eastAsia="ja-JP"/>
              </w:rPr>
              <w:lastRenderedPageBreak/>
              <w:t>17.</w:t>
            </w:r>
            <w:commentRangeStart w:id="166"/>
            <w:r w:rsidRPr="00B20994">
              <w:rPr>
                <w:rFonts w:eastAsiaTheme="minorEastAsia" w:hint="eastAsia"/>
                <w:color w:val="000000" w:themeColor="text1"/>
                <w:lang w:eastAsia="ja-JP"/>
              </w:rPr>
              <w:t>2</w:t>
            </w:r>
            <w:commentRangeEnd w:id="166"/>
            <w:r w:rsidRPr="00B20994">
              <w:rPr>
                <w:rStyle w:val="CommentReference"/>
                <w:rFonts w:eastAsiaTheme="minorEastAsia"/>
                <w:color w:val="000000" w:themeColor="text1"/>
                <w:lang w:val="en-CA"/>
              </w:rPr>
              <w:commentReference w:id="166"/>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8D7007" w14:textId="77777777" w:rsidR="00692527" w:rsidRPr="00B20994" w:rsidRDefault="00692527" w:rsidP="00692527">
            <w:pPr>
              <w:rPr>
                <w:rFonts w:eastAsia="MS Gothic" w:cs="MS Gothic"/>
                <w:color w:val="000000" w:themeColor="text1"/>
                <w:lang w:val="en-CA" w:eastAsia="ja-JP"/>
              </w:rPr>
            </w:pPr>
            <w:proofErr w:type="spellStart"/>
            <w:r w:rsidRPr="00B20994">
              <w:rPr>
                <w:rFonts w:eastAsia="MS Gothic" w:cs="MS Gothic" w:hint="eastAsia"/>
                <w:color w:val="000000" w:themeColor="text1"/>
                <w:lang w:val="en-CA"/>
              </w:rPr>
              <w:t>製造販売後調査</w:t>
            </w:r>
            <w:proofErr w:type="spellEnd"/>
            <w:r w:rsidRPr="00B20994">
              <w:rPr>
                <w:rFonts w:eastAsia="MS Gothic" w:cs="MS Gothic" w:hint="eastAsia"/>
                <w:color w:val="000000" w:themeColor="text1"/>
                <w:lang w:val="en-CA" w:eastAsia="ja-JP"/>
              </w:rPr>
              <w:t>等</w:t>
            </w:r>
          </w:p>
          <w:p w14:paraId="6B6F1A4A"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6B48EB"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205073F5"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637DE" w14:textId="77777777" w:rsidR="00692527" w:rsidRPr="00B20994" w:rsidRDefault="00692527" w:rsidP="00692527">
            <w:pPr>
              <w:rPr>
                <w:rFonts w:eastAsiaTheme="minorHAnsi"/>
                <w:color w:val="000000" w:themeColor="text1"/>
              </w:rPr>
            </w:pPr>
          </w:p>
        </w:tc>
      </w:tr>
      <w:tr w:rsidR="00692527" w:rsidRPr="000D1C20" w14:paraId="37A97A0D" w14:textId="0A42C8A2"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3129BE" w14:textId="56884910" w:rsidR="00692527" w:rsidRPr="00B20994" w:rsidRDefault="00692527" w:rsidP="00692527">
            <w:pPr>
              <w:rPr>
                <w:rFonts w:eastAsiaTheme="minorEastAsia"/>
                <w:color w:val="000000" w:themeColor="text1"/>
                <w:lang w:eastAsia="ja-JP"/>
              </w:rPr>
            </w:pPr>
            <w:r w:rsidRPr="00B20994">
              <w:rPr>
                <w:rFonts w:eastAsiaTheme="minorEastAsia" w:hint="eastAsia"/>
                <w:color w:val="000000" w:themeColor="text1"/>
                <w:lang w:eastAsia="ja-JP"/>
              </w:rPr>
              <w:t>17.</w:t>
            </w:r>
            <w:commentRangeStart w:id="167"/>
            <w:r w:rsidRPr="00B20994">
              <w:rPr>
                <w:rFonts w:eastAsiaTheme="minorEastAsia" w:hint="eastAsia"/>
                <w:color w:val="000000" w:themeColor="text1"/>
                <w:lang w:eastAsia="ja-JP"/>
              </w:rPr>
              <w:t>3</w:t>
            </w:r>
            <w:commentRangeEnd w:id="167"/>
            <w:r w:rsidRPr="00B20994">
              <w:rPr>
                <w:rStyle w:val="CommentReference"/>
                <w:rFonts w:eastAsiaTheme="minorEastAsia"/>
                <w:color w:val="000000" w:themeColor="text1"/>
                <w:lang w:val="en-CA"/>
              </w:rPr>
              <w:commentReference w:id="167"/>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1B25CE" w14:textId="66D11B6F" w:rsidR="00692527" w:rsidRPr="00B20994" w:rsidRDefault="00692527" w:rsidP="00692527">
            <w:pPr>
              <w:rPr>
                <w:rFonts w:eastAsia="MS Gothic" w:cs="MS Gothic"/>
                <w:color w:val="000000" w:themeColor="text1"/>
              </w:rPr>
            </w:pPr>
            <w:proofErr w:type="spellStart"/>
            <w:r w:rsidRPr="00B20994">
              <w:rPr>
                <w:rFonts w:eastAsia="MS Gothic" w:cs="MS Gothic" w:hint="eastAsia"/>
                <w:color w:val="000000" w:themeColor="text1"/>
              </w:rPr>
              <w:t>その他</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5E1257"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75862A1F"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17955D" w14:textId="77777777" w:rsidR="00692527" w:rsidRPr="00B20994" w:rsidRDefault="00692527" w:rsidP="00692527">
            <w:pPr>
              <w:rPr>
                <w:rFonts w:eastAsiaTheme="minorHAnsi"/>
                <w:color w:val="000000" w:themeColor="text1"/>
              </w:rPr>
            </w:pPr>
          </w:p>
        </w:tc>
      </w:tr>
      <w:tr w:rsidR="00692527" w:rsidRPr="000D1C20" w14:paraId="73652F44" w14:textId="091ED42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47F929" w14:textId="0D8DAC84" w:rsidR="00692527" w:rsidRPr="00B20994" w:rsidRDefault="00692527" w:rsidP="00692527">
            <w:pPr>
              <w:rPr>
                <w:color w:val="000000" w:themeColor="text1"/>
              </w:rPr>
            </w:pPr>
            <w:r w:rsidRPr="00B20994">
              <w:rPr>
                <w:rFonts w:eastAsia="MS Gothic" w:cs="MS Gothic"/>
                <w:color w:val="000000" w:themeColor="text1"/>
              </w:rPr>
              <w:t>18.</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1FEEE4" w14:textId="77777777" w:rsidR="00692527" w:rsidRPr="00B20994" w:rsidRDefault="00692527" w:rsidP="00692527">
            <w:pPr>
              <w:rPr>
                <w:color w:val="000000" w:themeColor="text1"/>
              </w:rPr>
            </w:pPr>
            <w:proofErr w:type="spellStart"/>
            <w:r w:rsidRPr="00B20994">
              <w:rPr>
                <w:rFonts w:eastAsia="MS Gothic" w:cs="MS Gothic"/>
                <w:color w:val="000000" w:themeColor="text1"/>
              </w:rPr>
              <w:t>薬効薬理</w:t>
            </w:r>
            <w:proofErr w:type="spellEnd"/>
            <w:r w:rsidRPr="00B20994">
              <w:rPr>
                <w:color w:val="000000" w:themeColor="text1"/>
              </w:rPr>
              <w:t xml:space="preserve"> (Pharmacodynamics)</w:t>
            </w:r>
          </w:p>
          <w:p w14:paraId="2D94CC09" w14:textId="1FD8B443" w:rsidR="00692527" w:rsidRPr="00FD03AB" w:rsidRDefault="00692527" w:rsidP="00692527">
            <w:pPr>
              <w:rPr>
                <w:color w:val="00B050"/>
              </w:rPr>
            </w:pPr>
            <w:r w:rsidRPr="00FD03AB">
              <w:rPr>
                <w:color w:val="00B050"/>
              </w:rPr>
              <w:lastRenderedPageBreak/>
              <w:t xml:space="preserve">JPI XML </w:t>
            </w:r>
            <w:proofErr w:type="spellStart"/>
            <w:proofErr w:type="gramStart"/>
            <w:r w:rsidRPr="00FD03AB">
              <w:rPr>
                <w:color w:val="00B050"/>
              </w:rPr>
              <w:t>Element</w:t>
            </w:r>
            <w:r w:rsidRPr="00FD03AB">
              <w:rPr>
                <w:rFonts w:asciiTheme="minorEastAsia" w:hAnsiTheme="minorEastAsia"/>
                <w:color w:val="00B050"/>
                <w:lang w:eastAsia="ja-JP"/>
              </w:rPr>
              <w:t>:</w:t>
            </w:r>
            <w:r w:rsidRPr="00FD03AB">
              <w:rPr>
                <w:color w:val="00B050"/>
              </w:rPr>
              <w:t>EfficacyPharmacology</w:t>
            </w:r>
            <w:proofErr w:type="spellEnd"/>
            <w:proofErr w:type="gramEnd"/>
          </w:p>
          <w:p w14:paraId="6A2E6E30"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5EB83" w14:textId="7367DE72"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lastRenderedPageBreak/>
              <w:t>Aromasin</w:t>
            </w:r>
            <w:proofErr w:type="spellEnd"/>
            <w:r w:rsidRPr="00B20994">
              <w:rPr>
                <w:rFonts w:eastAsiaTheme="minorEastAsia" w:hint="eastAsia"/>
                <w:b/>
                <w:bCs/>
                <w:i/>
                <w:iCs/>
                <w:color w:val="000000" w:themeColor="text1"/>
                <w:u w:val="single"/>
                <w:lang w:eastAsia="ja-JP"/>
              </w:rPr>
              <w:t xml:space="preserve"> </w:t>
            </w:r>
          </w:p>
          <w:p w14:paraId="169A7F9D" w14:textId="77777777" w:rsidR="00692527" w:rsidRPr="00652B52" w:rsidRDefault="00692527" w:rsidP="00692527">
            <w:pPr>
              <w:rPr>
                <w:rFonts w:eastAsiaTheme="minorEastAsia"/>
                <w:color w:val="000000" w:themeColor="text1"/>
                <w:lang w:eastAsia="ja-JP"/>
              </w:rPr>
            </w:pPr>
            <w:proofErr w:type="gramStart"/>
            <w:r w:rsidRPr="00652B52">
              <w:rPr>
                <w:rFonts w:eastAsiaTheme="minorEastAsia" w:hint="eastAsia"/>
                <w:color w:val="000000" w:themeColor="text1"/>
                <w:lang w:eastAsia="ja-JP"/>
              </w:rPr>
              <w:lastRenderedPageBreak/>
              <w:t>&lt;!--</w:t>
            </w:r>
            <w:r w:rsidRPr="00652B52">
              <w:rPr>
                <w:rFonts w:eastAsiaTheme="minorEastAsia" w:hint="eastAsia"/>
                <w:color w:val="000000" w:themeColor="text1"/>
                <w:lang w:eastAsia="ja-JP"/>
              </w:rPr>
              <w:t>１８</w:t>
            </w:r>
            <w:r w:rsidRPr="00652B52">
              <w:rPr>
                <w:rFonts w:eastAsiaTheme="minorEastAsia" w:hint="eastAsia"/>
                <w:color w:val="000000" w:themeColor="text1"/>
                <w:lang w:eastAsia="ja-JP"/>
              </w:rPr>
              <w:t>.</w:t>
            </w:r>
            <w:r w:rsidRPr="00652B52">
              <w:rPr>
                <w:rFonts w:eastAsiaTheme="minorEastAsia" w:hint="eastAsia"/>
                <w:color w:val="000000" w:themeColor="text1"/>
                <w:lang w:eastAsia="ja-JP"/>
              </w:rPr>
              <w:t>薬効薬理</w:t>
            </w:r>
            <w:proofErr w:type="gramEnd"/>
            <w:r w:rsidRPr="00652B52">
              <w:rPr>
                <w:rFonts w:eastAsiaTheme="minorEastAsia" w:hint="eastAsia"/>
                <w:color w:val="000000" w:themeColor="text1"/>
                <w:lang w:eastAsia="ja-JP"/>
              </w:rPr>
              <w:t>--&gt;</w:t>
            </w:r>
          </w:p>
          <w:p w14:paraId="401E78A3"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EfficacyPharmacology</w:t>
            </w:r>
            <w:proofErr w:type="spellEnd"/>
            <w:r w:rsidRPr="00652B52">
              <w:rPr>
                <w:rFonts w:eastAsiaTheme="minorEastAsia"/>
                <w:color w:val="000000" w:themeColor="text1"/>
                <w:lang w:eastAsia="ja-JP"/>
              </w:rPr>
              <w:t xml:space="preserve"> id="</w:t>
            </w:r>
            <w:proofErr w:type="spellStart"/>
            <w:r w:rsidRPr="00652B52">
              <w:rPr>
                <w:rFonts w:eastAsiaTheme="minorEastAsia"/>
                <w:color w:val="000000" w:themeColor="text1"/>
                <w:lang w:eastAsia="ja-JP"/>
              </w:rPr>
              <w:t>HDR_EfficacyPharmacology</w:t>
            </w:r>
            <w:proofErr w:type="spellEnd"/>
            <w:r w:rsidRPr="00652B52">
              <w:rPr>
                <w:rFonts w:eastAsiaTheme="minorEastAsia"/>
                <w:color w:val="000000" w:themeColor="text1"/>
                <w:lang w:eastAsia="ja-JP"/>
              </w:rPr>
              <w:t>" heading="fixing"&gt;</w:t>
            </w:r>
          </w:p>
          <w:p w14:paraId="6C06CD71"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w:t>
            </w:r>
            <w:proofErr w:type="gramStart"/>
            <w:r w:rsidRPr="00652B52">
              <w:rPr>
                <w:rFonts w:eastAsiaTheme="minorEastAsia" w:hint="eastAsia"/>
                <w:color w:val="000000" w:themeColor="text1"/>
                <w:lang w:eastAsia="ja-JP"/>
              </w:rPr>
              <w:t>&lt;!--</w:t>
            </w:r>
            <w:proofErr w:type="gramEnd"/>
            <w:r w:rsidRPr="00652B52">
              <w:rPr>
                <w:rFonts w:eastAsiaTheme="minorEastAsia" w:hint="eastAsia"/>
                <w:color w:val="000000" w:themeColor="text1"/>
                <w:lang w:eastAsia="ja-JP"/>
              </w:rPr>
              <w:t>１８</w:t>
            </w:r>
            <w:r w:rsidRPr="00652B52">
              <w:rPr>
                <w:rFonts w:eastAsiaTheme="minorEastAsia" w:hint="eastAsia"/>
                <w:color w:val="000000" w:themeColor="text1"/>
                <w:lang w:eastAsia="ja-JP"/>
              </w:rPr>
              <w:t>.</w:t>
            </w:r>
            <w:r w:rsidRPr="00652B52">
              <w:rPr>
                <w:rFonts w:eastAsiaTheme="minorEastAsia" w:hint="eastAsia"/>
                <w:color w:val="000000" w:themeColor="text1"/>
                <w:lang w:eastAsia="ja-JP"/>
              </w:rPr>
              <w:t>１</w:t>
            </w:r>
            <w:r w:rsidRPr="00652B52">
              <w:rPr>
                <w:rFonts w:eastAsiaTheme="minorEastAsia" w:hint="eastAsia"/>
                <w:color w:val="000000" w:themeColor="text1"/>
                <w:lang w:eastAsia="ja-JP"/>
              </w:rPr>
              <w:t xml:space="preserve"> </w:t>
            </w:r>
            <w:r w:rsidRPr="00652B52">
              <w:rPr>
                <w:rFonts w:eastAsiaTheme="minorEastAsia" w:hint="eastAsia"/>
                <w:color w:val="000000" w:themeColor="text1"/>
                <w:lang w:eastAsia="ja-JP"/>
              </w:rPr>
              <w:t>作用機序</w:t>
            </w:r>
            <w:r w:rsidRPr="00652B52">
              <w:rPr>
                <w:rFonts w:eastAsiaTheme="minorEastAsia" w:hint="eastAsia"/>
                <w:color w:val="000000" w:themeColor="text1"/>
                <w:lang w:eastAsia="ja-JP"/>
              </w:rPr>
              <w:t>--&gt;</w:t>
            </w:r>
          </w:p>
          <w:p w14:paraId="5C046C2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MechanismOfAction</w:t>
            </w:r>
            <w:proofErr w:type="spellEnd"/>
            <w:r w:rsidRPr="00652B52">
              <w:rPr>
                <w:rFonts w:eastAsiaTheme="minorEastAsia"/>
                <w:color w:val="000000" w:themeColor="text1"/>
                <w:lang w:eastAsia="ja-JP"/>
              </w:rPr>
              <w:t xml:space="preserve"> id="</w:t>
            </w:r>
            <w:proofErr w:type="spellStart"/>
            <w:r w:rsidRPr="00652B52">
              <w:rPr>
                <w:rFonts w:eastAsiaTheme="minorEastAsia"/>
                <w:color w:val="000000" w:themeColor="text1"/>
                <w:lang w:eastAsia="ja-JP"/>
              </w:rPr>
              <w:t>HDR_MechanismOfAction</w:t>
            </w:r>
            <w:proofErr w:type="spellEnd"/>
            <w:r w:rsidRPr="00652B52">
              <w:rPr>
                <w:rFonts w:eastAsiaTheme="minorEastAsia"/>
                <w:color w:val="000000" w:themeColor="text1"/>
                <w:lang w:eastAsia="ja-JP"/>
              </w:rPr>
              <w:t>" heading="fixing"&gt;</w:t>
            </w:r>
          </w:p>
          <w:p w14:paraId="30B5D0A3"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 xml:space="preserve"> </w:t>
            </w:r>
            <w:proofErr w:type="spellStart"/>
            <w:r w:rsidRPr="00652B52">
              <w:rPr>
                <w:rFonts w:eastAsiaTheme="minorEastAsia"/>
                <w:color w:val="000000" w:themeColor="text1"/>
                <w:lang w:eastAsia="ja-JP"/>
              </w:rPr>
              <w:t>numberContinued</w:t>
            </w:r>
            <w:proofErr w:type="spellEnd"/>
            <w:r w:rsidRPr="00652B52">
              <w:rPr>
                <w:rFonts w:eastAsiaTheme="minorEastAsia"/>
                <w:color w:val="000000" w:themeColor="text1"/>
                <w:lang w:eastAsia="ja-JP"/>
              </w:rPr>
              <w:t>="false"&gt;</w:t>
            </w:r>
          </w:p>
          <w:p w14:paraId="4A11C718"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 id="HDR_MechanismOfAction_1" heading="free"&gt;</w:t>
            </w:r>
          </w:p>
          <w:p w14:paraId="270FC14E"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2277A228"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アロマターゼ阻害作用</w:t>
            </w:r>
            <w:r w:rsidRPr="00652B52">
              <w:rPr>
                <w:rFonts w:eastAsiaTheme="minorEastAsia" w:hint="eastAsia"/>
                <w:color w:val="000000" w:themeColor="text1"/>
                <w:lang w:eastAsia="ja-JP"/>
              </w:rPr>
              <w:t>&lt;/Lang&gt;</w:t>
            </w:r>
          </w:p>
          <w:p w14:paraId="6294A3AF"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7B585187"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063CA9E6"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エキセメスタンはアンドロゲンをエストロゲンに変換する酵素であるアロマターゼを非可逆的に阻害することにより、血中エストロゲン濃度を抑制し、エストロゲン依存性の乳癌の増殖を阻害する。</w:t>
            </w:r>
            <w:r w:rsidRPr="00652B52">
              <w:rPr>
                <w:rFonts w:eastAsiaTheme="minorEastAsia" w:hint="eastAsia"/>
                <w:color w:val="000000" w:themeColor="text1"/>
                <w:lang w:eastAsia="ja-JP"/>
              </w:rPr>
              <w:t>&lt;/Lang&gt;</w:t>
            </w:r>
          </w:p>
          <w:p w14:paraId="604E87C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3FBC22CE"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 xml:space="preserve"> </w:t>
            </w:r>
            <w:proofErr w:type="spellStart"/>
            <w:r w:rsidRPr="00652B52">
              <w:rPr>
                <w:rFonts w:eastAsiaTheme="minorEastAsia"/>
                <w:color w:val="000000" w:themeColor="text1"/>
                <w:lang w:eastAsia="ja-JP"/>
              </w:rPr>
              <w:t>numberContinued</w:t>
            </w:r>
            <w:proofErr w:type="spellEnd"/>
            <w:r w:rsidRPr="00652B52">
              <w:rPr>
                <w:rFonts w:eastAsiaTheme="minorEastAsia"/>
                <w:color w:val="000000" w:themeColor="text1"/>
                <w:lang w:eastAsia="ja-JP"/>
              </w:rPr>
              <w:t>="false"&gt;</w:t>
            </w:r>
          </w:p>
          <w:p w14:paraId="2F900B2F"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 id="HDR_MechanismOfAction_2" heading="free"&gt;</w:t>
            </w:r>
          </w:p>
          <w:p w14:paraId="4409D574"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484E92A4"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&lt;Lang </w:t>
            </w:r>
            <w:proofErr w:type="spellStart"/>
            <w:proofErr w:type="gramStart"/>
            <w:r w:rsidRPr="00652B52">
              <w:rPr>
                <w:rFonts w:eastAsiaTheme="minorEastAsia"/>
                <w:color w:val="000000" w:themeColor="text1"/>
                <w:lang w:eastAsia="ja-JP"/>
              </w:rPr>
              <w:t>xml:lang</w:t>
            </w:r>
            <w:proofErr w:type="spellEnd"/>
            <w:proofErr w:type="gramEnd"/>
            <w:r w:rsidRPr="00652B52">
              <w:rPr>
                <w:rFonts w:eastAsiaTheme="minorEastAsia"/>
                <w:color w:val="000000" w:themeColor="text1"/>
                <w:lang w:eastAsia="ja-JP"/>
              </w:rPr>
              <w:t>="ja"&gt;</w:t>
            </w:r>
          </w:p>
          <w:p w14:paraId="095C6CB5"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&lt;Italic&gt;in vivo&lt;/Italic&gt;</w:t>
            </w:r>
            <w:r w:rsidRPr="00652B52">
              <w:rPr>
                <w:rFonts w:eastAsiaTheme="minorEastAsia" w:hint="eastAsia"/>
                <w:color w:val="000000" w:themeColor="text1"/>
                <w:lang w:eastAsia="ja-JP"/>
              </w:rPr>
              <w:t>試験</w:t>
            </w:r>
            <w:r w:rsidRPr="00652B52">
              <w:rPr>
                <w:rFonts w:eastAsiaTheme="minorEastAsia" w:hint="eastAsia"/>
                <w:color w:val="000000" w:themeColor="text1"/>
                <w:lang w:eastAsia="ja-JP"/>
              </w:rPr>
              <w:t>&lt;/Lang&gt;</w:t>
            </w:r>
          </w:p>
          <w:p w14:paraId="39C3080A"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0A18288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5BD75BB1"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妊馬血清ゴナドトロピン刺激ラットにおいて、エキセメスタンの単回経口投与は卵巣アロマターゼ活性を用量依存的に減少させ、その</w:t>
            </w:r>
            <w:r w:rsidRPr="00652B52">
              <w:rPr>
                <w:rFonts w:eastAsiaTheme="minorEastAsia" w:hint="eastAsia"/>
                <w:color w:val="000000" w:themeColor="text1"/>
                <w:lang w:eastAsia="ja-JP"/>
              </w:rPr>
              <w:t>ED&lt;Sub&gt;50&lt;/Sub&gt;</w:t>
            </w:r>
            <w:r w:rsidRPr="00652B52">
              <w:rPr>
                <w:rFonts w:eastAsiaTheme="minorEastAsia" w:hint="eastAsia"/>
                <w:color w:val="000000" w:themeColor="text1"/>
                <w:lang w:eastAsia="ja-JP"/>
              </w:rPr>
              <w:t>値は</w:t>
            </w:r>
            <w:r w:rsidRPr="00652B52">
              <w:rPr>
                <w:rFonts w:eastAsiaTheme="minorEastAsia" w:hint="eastAsia"/>
                <w:color w:val="000000" w:themeColor="text1"/>
                <w:lang w:eastAsia="ja-JP"/>
              </w:rPr>
              <w:t>3.7mg/kg</w:t>
            </w:r>
            <w:r w:rsidRPr="00652B52">
              <w:rPr>
                <w:rFonts w:eastAsiaTheme="minorEastAsia" w:hint="eastAsia"/>
                <w:color w:val="000000" w:themeColor="text1"/>
                <w:lang w:eastAsia="ja-JP"/>
              </w:rPr>
              <w:t>であった。</w:t>
            </w:r>
            <w:r w:rsidRPr="00652B52">
              <w:rPr>
                <w:rFonts w:eastAsiaTheme="minorEastAsia" w:hint="eastAsia"/>
                <w:color w:val="000000" w:themeColor="text1"/>
                <w:lang w:eastAsia="ja-JP"/>
              </w:rPr>
              <w:t>&lt;/Lang&gt;</w:t>
            </w:r>
          </w:p>
          <w:p w14:paraId="6FE58C4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5443B771"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&lt;/Item&gt;</w:t>
            </w:r>
          </w:p>
          <w:p w14:paraId="44E14BAF"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 id="HDR_MechanismOfAction_3" heading="free"&gt;</w:t>
            </w:r>
          </w:p>
          <w:p w14:paraId="1221460E"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21893385"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&lt;Lang </w:t>
            </w:r>
            <w:proofErr w:type="spellStart"/>
            <w:proofErr w:type="gramStart"/>
            <w:r w:rsidRPr="00652B52">
              <w:rPr>
                <w:rFonts w:eastAsiaTheme="minorEastAsia"/>
                <w:color w:val="000000" w:themeColor="text1"/>
                <w:lang w:eastAsia="ja-JP"/>
              </w:rPr>
              <w:t>xml:lang</w:t>
            </w:r>
            <w:proofErr w:type="spellEnd"/>
            <w:proofErr w:type="gramEnd"/>
            <w:r w:rsidRPr="00652B52">
              <w:rPr>
                <w:rFonts w:eastAsiaTheme="minorEastAsia"/>
                <w:color w:val="000000" w:themeColor="text1"/>
                <w:lang w:eastAsia="ja-JP"/>
              </w:rPr>
              <w:t>="ja"&gt;</w:t>
            </w:r>
          </w:p>
          <w:p w14:paraId="278A4425"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&lt;Italic&gt;in vitro&lt;/Italic&gt;</w:t>
            </w:r>
            <w:r w:rsidRPr="00652B52">
              <w:rPr>
                <w:rFonts w:eastAsiaTheme="minorEastAsia" w:hint="eastAsia"/>
                <w:color w:val="000000" w:themeColor="text1"/>
                <w:lang w:eastAsia="ja-JP"/>
              </w:rPr>
              <w:t>試験</w:t>
            </w:r>
            <w:r w:rsidRPr="00652B52">
              <w:rPr>
                <w:rFonts w:eastAsiaTheme="minorEastAsia" w:hint="eastAsia"/>
                <w:color w:val="000000" w:themeColor="text1"/>
                <w:lang w:eastAsia="ja-JP"/>
              </w:rPr>
              <w:t>&lt;/Lang&gt;</w:t>
            </w:r>
          </w:p>
          <w:p w14:paraId="7E64F63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02466D5B"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62DDF9B9"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エキセメスタンは、他のステロイド合成系酵素にはほとんど影響を与えることなく、アロマターゼを選択的に不活性化した。</w:t>
            </w:r>
            <w:r w:rsidRPr="00652B52">
              <w:rPr>
                <w:rFonts w:eastAsiaTheme="minorEastAsia" w:hint="eastAsia"/>
                <w:color w:val="000000" w:themeColor="text1"/>
                <w:lang w:eastAsia="ja-JP"/>
              </w:rPr>
              <w:t>&lt;/Lang&gt;</w:t>
            </w:r>
          </w:p>
          <w:p w14:paraId="78C21ADA"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498D1C93"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&lt;/Item&gt;</w:t>
            </w:r>
          </w:p>
          <w:p w14:paraId="458E052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&gt;</w:t>
            </w:r>
          </w:p>
          <w:p w14:paraId="7468632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&lt;/Item&gt;</w:t>
            </w:r>
          </w:p>
          <w:p w14:paraId="63B10C5C"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&gt;</w:t>
            </w:r>
          </w:p>
          <w:p w14:paraId="1A3417FD"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lastRenderedPageBreak/>
              <w:t xml:space="preserve">    &lt;/</w:t>
            </w:r>
            <w:proofErr w:type="spellStart"/>
            <w:r w:rsidRPr="00652B52">
              <w:rPr>
                <w:rFonts w:eastAsiaTheme="minorEastAsia"/>
                <w:color w:val="000000" w:themeColor="text1"/>
                <w:lang w:eastAsia="ja-JP"/>
              </w:rPr>
              <w:t>MechanismOfAction</w:t>
            </w:r>
            <w:proofErr w:type="spellEnd"/>
            <w:r w:rsidRPr="00652B52">
              <w:rPr>
                <w:rFonts w:eastAsiaTheme="minorEastAsia"/>
                <w:color w:val="000000" w:themeColor="text1"/>
                <w:lang w:eastAsia="ja-JP"/>
              </w:rPr>
              <w:t>&gt;</w:t>
            </w:r>
          </w:p>
          <w:p w14:paraId="5B891455"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OtherInformation</w:t>
            </w:r>
            <w:proofErr w:type="spellEnd"/>
            <w:r w:rsidRPr="00652B52">
              <w:rPr>
                <w:rFonts w:eastAsiaTheme="minorEastAsia"/>
                <w:color w:val="000000" w:themeColor="text1"/>
                <w:lang w:eastAsia="ja-JP"/>
              </w:rPr>
              <w:t xml:space="preserve"> id="HDR_EfficacyPharmacology_OtherInformation_1" heading="free"&gt;</w:t>
            </w:r>
          </w:p>
          <w:p w14:paraId="34DDEF6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4135F2D2"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抗腫瘍効果</w:t>
            </w:r>
            <w:r w:rsidRPr="00652B52">
              <w:rPr>
                <w:rFonts w:eastAsiaTheme="minorEastAsia" w:hint="eastAsia"/>
                <w:color w:val="000000" w:themeColor="text1"/>
                <w:lang w:eastAsia="ja-JP"/>
              </w:rPr>
              <w:t>&lt;/Lang&gt;</w:t>
            </w:r>
          </w:p>
          <w:p w14:paraId="4DB1492A"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2550B92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24DC18C3"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="ja"&gt;DMBA</w:t>
            </w:r>
            <w:r w:rsidRPr="00652B52">
              <w:rPr>
                <w:rFonts w:eastAsiaTheme="minorEastAsia" w:hint="eastAsia"/>
                <w:color w:val="000000" w:themeColor="text1"/>
                <w:lang w:eastAsia="ja-JP"/>
              </w:rPr>
              <w:t>誘発ラット乳癌（閉経後モデル）に対しエキセメスタンを週</w:t>
            </w:r>
            <w:r w:rsidRPr="00652B52">
              <w:rPr>
                <w:rFonts w:eastAsiaTheme="minorEastAsia" w:hint="eastAsia"/>
                <w:color w:val="000000" w:themeColor="text1"/>
                <w:lang w:eastAsia="ja-JP"/>
              </w:rPr>
              <w:t>6</w:t>
            </w:r>
            <w:r w:rsidRPr="00652B52">
              <w:rPr>
                <w:rFonts w:eastAsiaTheme="minorEastAsia" w:hint="eastAsia"/>
                <w:color w:val="000000" w:themeColor="text1"/>
                <w:lang w:eastAsia="ja-JP"/>
              </w:rPr>
              <w:t>日、</w:t>
            </w:r>
            <w:r w:rsidRPr="00652B52">
              <w:rPr>
                <w:rFonts w:eastAsiaTheme="minorEastAsia" w:hint="eastAsia"/>
                <w:color w:val="000000" w:themeColor="text1"/>
                <w:lang w:eastAsia="ja-JP"/>
              </w:rPr>
              <w:t>4</w:t>
            </w:r>
            <w:r w:rsidRPr="00652B52">
              <w:rPr>
                <w:rFonts w:eastAsiaTheme="minorEastAsia" w:hint="eastAsia"/>
                <w:color w:val="000000" w:themeColor="text1"/>
                <w:lang w:eastAsia="ja-JP"/>
              </w:rPr>
              <w:t>週間経口投与した結果、</w:t>
            </w:r>
            <w:r w:rsidRPr="00652B52">
              <w:rPr>
                <w:rFonts w:eastAsiaTheme="minorEastAsia" w:hint="eastAsia"/>
                <w:color w:val="000000" w:themeColor="text1"/>
                <w:lang w:eastAsia="ja-JP"/>
              </w:rPr>
              <w:t>1mg/kg/</w:t>
            </w:r>
            <w:r w:rsidRPr="00652B52">
              <w:rPr>
                <w:rFonts w:eastAsiaTheme="minorEastAsia" w:hint="eastAsia"/>
                <w:color w:val="000000" w:themeColor="text1"/>
                <w:lang w:eastAsia="ja-JP"/>
              </w:rPr>
              <w:t>日以上の用量で腫瘍の増殖を有意に阻害した。</w:t>
            </w:r>
            <w:r w:rsidRPr="00652B52">
              <w:rPr>
                <w:rFonts w:eastAsiaTheme="minorEastAsia" w:hint="eastAsia"/>
                <w:color w:val="000000" w:themeColor="text1"/>
                <w:lang w:eastAsia="ja-JP"/>
              </w:rPr>
              <w:t>&lt;/Lang&gt;</w:t>
            </w:r>
          </w:p>
          <w:p w14:paraId="2AAEB387"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0B2A0ED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OtherInformation</w:t>
            </w:r>
            <w:proofErr w:type="spellEnd"/>
            <w:r w:rsidRPr="00652B52">
              <w:rPr>
                <w:rFonts w:eastAsiaTheme="minorEastAsia"/>
                <w:color w:val="000000" w:themeColor="text1"/>
                <w:lang w:eastAsia="ja-JP"/>
              </w:rPr>
              <w:t>&gt;</w:t>
            </w:r>
          </w:p>
          <w:p w14:paraId="6788554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OtherInformation</w:t>
            </w:r>
            <w:proofErr w:type="spellEnd"/>
            <w:r w:rsidRPr="00652B52">
              <w:rPr>
                <w:rFonts w:eastAsiaTheme="minorEastAsia"/>
                <w:color w:val="000000" w:themeColor="text1"/>
                <w:lang w:eastAsia="ja-JP"/>
              </w:rPr>
              <w:t xml:space="preserve"> id="HDR_EfficacyPharmacology_OtherInformation_2" heading="free"&gt;</w:t>
            </w:r>
          </w:p>
          <w:p w14:paraId="743C5257"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492FD3BC"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エストロゲン抑制作用</w:t>
            </w:r>
            <w:r w:rsidRPr="00652B52">
              <w:rPr>
                <w:rFonts w:eastAsiaTheme="minorEastAsia" w:hint="eastAsia"/>
                <w:color w:val="000000" w:themeColor="text1"/>
                <w:lang w:eastAsia="ja-JP"/>
              </w:rPr>
              <w:t>&lt;/Lang&gt;</w:t>
            </w:r>
          </w:p>
          <w:p w14:paraId="4ADA9E2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&lt;/Header&gt;</w:t>
            </w:r>
          </w:p>
          <w:p w14:paraId="3FF20341"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 xml:space="preserve"> </w:t>
            </w:r>
            <w:proofErr w:type="spellStart"/>
            <w:r w:rsidRPr="00652B52">
              <w:rPr>
                <w:rFonts w:eastAsiaTheme="minorEastAsia"/>
                <w:color w:val="000000" w:themeColor="text1"/>
                <w:lang w:eastAsia="ja-JP"/>
              </w:rPr>
              <w:t>numberContinued</w:t>
            </w:r>
            <w:proofErr w:type="spellEnd"/>
            <w:r w:rsidRPr="00652B52">
              <w:rPr>
                <w:rFonts w:eastAsiaTheme="minorEastAsia"/>
                <w:color w:val="000000" w:themeColor="text1"/>
                <w:lang w:eastAsia="ja-JP"/>
              </w:rPr>
              <w:t>="false"&gt;</w:t>
            </w:r>
          </w:p>
          <w:p w14:paraId="42739A3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 id="HDR_EfficacyPharmacology_OtherInformation_2_1" heading="free"&gt;</w:t>
            </w:r>
          </w:p>
          <w:p w14:paraId="67F04CBA"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08BC7B7A"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妊馬血清ゴナドトロピン刺激ラットにおいて、エキセメスタンの単回経口投与により血漿中エストラジオール濃度は用量依存的に低下し、その</w:t>
            </w:r>
            <w:r w:rsidRPr="00652B52">
              <w:rPr>
                <w:rFonts w:eastAsiaTheme="minorEastAsia" w:hint="eastAsia"/>
                <w:color w:val="000000" w:themeColor="text1"/>
                <w:lang w:eastAsia="ja-JP"/>
              </w:rPr>
              <w:t>ED&lt;Sub&gt;50&lt;/Sub&gt;</w:t>
            </w:r>
            <w:r w:rsidRPr="00652B52">
              <w:rPr>
                <w:rFonts w:eastAsiaTheme="minorEastAsia" w:hint="eastAsia"/>
                <w:color w:val="000000" w:themeColor="text1"/>
                <w:lang w:eastAsia="ja-JP"/>
              </w:rPr>
              <w:t>値は</w:t>
            </w:r>
            <w:r w:rsidRPr="00652B52">
              <w:rPr>
                <w:rFonts w:eastAsiaTheme="minorEastAsia" w:hint="eastAsia"/>
                <w:color w:val="000000" w:themeColor="text1"/>
                <w:lang w:eastAsia="ja-JP"/>
              </w:rPr>
              <w:t>3.8mg/kg</w:t>
            </w:r>
            <w:r w:rsidRPr="00652B52">
              <w:rPr>
                <w:rFonts w:eastAsiaTheme="minorEastAsia" w:hint="eastAsia"/>
                <w:color w:val="000000" w:themeColor="text1"/>
                <w:lang w:eastAsia="ja-JP"/>
              </w:rPr>
              <w:t>であった。</w:t>
            </w:r>
            <w:r w:rsidRPr="00652B52">
              <w:rPr>
                <w:rFonts w:eastAsiaTheme="minorEastAsia" w:hint="eastAsia"/>
                <w:color w:val="000000" w:themeColor="text1"/>
                <w:lang w:eastAsia="ja-JP"/>
              </w:rPr>
              <w:t>&lt;/Lang&gt;</w:t>
            </w:r>
          </w:p>
          <w:p w14:paraId="41D9AD1E"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56D341C5"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&lt;/Item&gt;</w:t>
            </w:r>
          </w:p>
          <w:p w14:paraId="018F15A9"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 id="HDR_EfficacyPharmacology_OtherInformation_2_2" heading="free"&gt;</w:t>
            </w:r>
          </w:p>
          <w:p w14:paraId="693EA7DE"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23BAE7B0" w14:textId="77777777" w:rsidR="00692527" w:rsidRPr="00652B52" w:rsidRDefault="00692527" w:rsidP="00692527">
            <w:pPr>
              <w:rPr>
                <w:rFonts w:eastAsiaTheme="minorEastAsia"/>
                <w:color w:val="000000" w:themeColor="text1"/>
                <w:lang w:eastAsia="ja-JP"/>
              </w:rPr>
            </w:pPr>
            <w:r w:rsidRPr="00652B52">
              <w:rPr>
                <w:rFonts w:eastAsiaTheme="minorEastAsia" w:hint="eastAsia"/>
                <w:color w:val="000000" w:themeColor="text1"/>
                <w:lang w:eastAsia="ja-JP"/>
              </w:rPr>
              <w:t xml:space="preserve">            &lt;Lang </w:t>
            </w:r>
            <w:proofErr w:type="spellStart"/>
            <w:proofErr w:type="gramStart"/>
            <w:r w:rsidRPr="00652B52">
              <w:rPr>
                <w:rFonts w:eastAsiaTheme="minorEastAsia" w:hint="eastAsia"/>
                <w:color w:val="000000" w:themeColor="text1"/>
                <w:lang w:eastAsia="ja-JP"/>
              </w:rPr>
              <w:t>xml:lang</w:t>
            </w:r>
            <w:proofErr w:type="spellEnd"/>
            <w:proofErr w:type="gramEnd"/>
            <w:r w:rsidRPr="00652B52">
              <w:rPr>
                <w:rFonts w:eastAsiaTheme="minorEastAsia" w:hint="eastAsia"/>
                <w:color w:val="000000" w:themeColor="text1"/>
                <w:lang w:eastAsia="ja-JP"/>
              </w:rPr>
              <w:t>="ja"&gt;</w:t>
            </w:r>
            <w:r w:rsidRPr="00652B52">
              <w:rPr>
                <w:rFonts w:eastAsiaTheme="minorEastAsia" w:hint="eastAsia"/>
                <w:color w:val="000000" w:themeColor="text1"/>
                <w:lang w:eastAsia="ja-JP"/>
              </w:rPr>
              <w:t>閉経後乳癌患者にエキセメスタン</w:t>
            </w:r>
            <w:r w:rsidRPr="00652B52">
              <w:rPr>
                <w:rFonts w:eastAsiaTheme="minorEastAsia" w:hint="eastAsia"/>
                <w:color w:val="000000" w:themeColor="text1"/>
                <w:lang w:eastAsia="ja-JP"/>
              </w:rPr>
              <w:t>25mg</w:t>
            </w:r>
            <w:r w:rsidRPr="00652B52">
              <w:rPr>
                <w:rFonts w:eastAsiaTheme="minorEastAsia" w:hint="eastAsia"/>
                <w:color w:val="000000" w:themeColor="text1"/>
                <w:lang w:eastAsia="ja-JP"/>
              </w:rPr>
              <w:t>を連日経口投与することにより、血漿又は血清中エストロゲン（エストラジオール、エストロン及びエストロンスルフェート）濃度は</w:t>
            </w:r>
            <w:r w:rsidRPr="00652B52">
              <w:rPr>
                <w:rFonts w:eastAsiaTheme="minorEastAsia" w:hint="eastAsia"/>
                <w:color w:val="000000" w:themeColor="text1"/>
                <w:lang w:eastAsia="ja-JP"/>
              </w:rPr>
              <w:t>81</w:t>
            </w:r>
            <w:r w:rsidRPr="00652B52">
              <w:rPr>
                <w:rFonts w:eastAsiaTheme="minorEastAsia" w:hint="eastAsia"/>
                <w:color w:val="000000" w:themeColor="text1"/>
                <w:lang w:eastAsia="ja-JP"/>
              </w:rPr>
              <w:t>～</w:t>
            </w:r>
            <w:r w:rsidRPr="00652B52">
              <w:rPr>
                <w:rFonts w:eastAsiaTheme="minorEastAsia" w:hint="eastAsia"/>
                <w:color w:val="000000" w:themeColor="text1"/>
                <w:lang w:eastAsia="ja-JP"/>
              </w:rPr>
              <w:t>95%</w:t>
            </w:r>
            <w:r w:rsidRPr="00652B52">
              <w:rPr>
                <w:rFonts w:eastAsiaTheme="minorEastAsia" w:hint="eastAsia"/>
                <w:color w:val="000000" w:themeColor="text1"/>
                <w:lang w:eastAsia="ja-JP"/>
              </w:rPr>
              <w:t>低下した。</w:t>
            </w:r>
            <w:r w:rsidRPr="00652B52">
              <w:rPr>
                <w:rFonts w:eastAsiaTheme="minorEastAsia" w:hint="eastAsia"/>
                <w:color w:val="000000" w:themeColor="text1"/>
                <w:lang w:eastAsia="ja-JP"/>
              </w:rPr>
              <w:t>&lt;/Lang&gt;</w:t>
            </w:r>
          </w:p>
          <w:p w14:paraId="5457096D"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&lt;/Detail&gt;</w:t>
            </w:r>
          </w:p>
          <w:p w14:paraId="2A11872C"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&lt;/Item&gt;</w:t>
            </w:r>
          </w:p>
          <w:p w14:paraId="7D7B5E06"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OrderedList</w:t>
            </w:r>
            <w:proofErr w:type="spellEnd"/>
            <w:r w:rsidRPr="00652B52">
              <w:rPr>
                <w:rFonts w:eastAsiaTheme="minorEastAsia"/>
                <w:color w:val="000000" w:themeColor="text1"/>
                <w:lang w:eastAsia="ja-JP"/>
              </w:rPr>
              <w:t>&gt;</w:t>
            </w:r>
          </w:p>
          <w:p w14:paraId="00D3117B" w14:textId="77777777" w:rsidR="00692527" w:rsidRPr="00652B52"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OtherInformation</w:t>
            </w:r>
            <w:proofErr w:type="spellEnd"/>
            <w:r w:rsidRPr="00652B52">
              <w:rPr>
                <w:rFonts w:eastAsiaTheme="minorEastAsia"/>
                <w:color w:val="000000" w:themeColor="text1"/>
                <w:lang w:eastAsia="ja-JP"/>
              </w:rPr>
              <w:t>&gt;</w:t>
            </w:r>
          </w:p>
          <w:p w14:paraId="15F080E5" w14:textId="3C52548E" w:rsidR="00692527" w:rsidRPr="009B230B" w:rsidRDefault="00692527" w:rsidP="00692527">
            <w:pPr>
              <w:rPr>
                <w:rFonts w:eastAsiaTheme="minorEastAsia"/>
                <w:color w:val="000000" w:themeColor="text1"/>
                <w:lang w:eastAsia="ja-JP"/>
              </w:rPr>
            </w:pPr>
            <w:r w:rsidRPr="00652B52">
              <w:rPr>
                <w:rFonts w:eastAsiaTheme="minorEastAsia"/>
                <w:color w:val="000000" w:themeColor="text1"/>
                <w:lang w:eastAsia="ja-JP"/>
              </w:rPr>
              <w:t xml:space="preserve">  &lt;/</w:t>
            </w:r>
            <w:proofErr w:type="spellStart"/>
            <w:r w:rsidRPr="00652B52">
              <w:rPr>
                <w:rFonts w:eastAsiaTheme="minorEastAsia"/>
                <w:color w:val="000000" w:themeColor="text1"/>
                <w:lang w:eastAsia="ja-JP"/>
              </w:rPr>
              <w:t>EfficacyPharmacology</w:t>
            </w:r>
            <w:proofErr w:type="spellEnd"/>
            <w:r w:rsidRPr="00652B52">
              <w:rPr>
                <w:rFonts w:eastAsiaTheme="minorEastAsia"/>
                <w:color w:val="000000" w:themeColor="text1"/>
                <w:lang w:eastAsia="ja-JP"/>
              </w:rPr>
              <w:t>&gt;</w:t>
            </w:r>
          </w:p>
          <w:p w14:paraId="12460E8B"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BE1670" w14:textId="77777777" w:rsidR="00692527" w:rsidRPr="00B20994" w:rsidRDefault="00692527" w:rsidP="00692527">
            <w:pPr>
              <w:rPr>
                <w:rFonts w:eastAsiaTheme="minorHAnsi"/>
                <w:color w:val="000000" w:themeColor="text1"/>
              </w:rPr>
            </w:pPr>
          </w:p>
        </w:tc>
      </w:tr>
      <w:tr w:rsidR="00692527" w:rsidRPr="000D1C20" w14:paraId="5FB610D2" w14:textId="36636E79"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D32DE1" w14:textId="5056F8EF" w:rsidR="00692527" w:rsidRPr="00B20994" w:rsidRDefault="00692527" w:rsidP="00692527">
            <w:pPr>
              <w:rPr>
                <w:color w:val="000000" w:themeColor="text1"/>
              </w:rPr>
            </w:pPr>
            <w:r w:rsidRPr="00B20994">
              <w:rPr>
                <w:color w:val="000000" w:themeColor="text1"/>
              </w:rPr>
              <w:lastRenderedPageBreak/>
              <w:t>18.1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93D30D" w14:textId="07F522D5"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作用機序</w:t>
            </w:r>
            <w:proofErr w:type="spellEnd"/>
            <w:r w:rsidRPr="00B20994">
              <w:rPr>
                <w:color w:val="000000" w:themeColor="text1"/>
              </w:rPr>
              <w:t xml:space="preserve"> (Mechanism of </w:t>
            </w:r>
            <w:commentRangeStart w:id="168"/>
            <w:r w:rsidRPr="00B20994">
              <w:rPr>
                <w:color w:val="000000" w:themeColor="text1"/>
              </w:rPr>
              <w:t>Action</w:t>
            </w:r>
            <w:commentRangeEnd w:id="168"/>
            <w:r w:rsidRPr="00B20994">
              <w:rPr>
                <w:rStyle w:val="CommentReference"/>
                <w:rFonts w:eastAsiaTheme="minorEastAsia"/>
                <w:color w:val="000000" w:themeColor="text1"/>
                <w:lang w:val="en-CA"/>
              </w:rPr>
              <w:commentReference w:id="168"/>
            </w:r>
            <w:r w:rsidRPr="00B20994">
              <w:rPr>
                <w:color w:val="000000" w:themeColor="text1"/>
              </w:rPr>
              <w:t>)</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2B2CB9" w14:textId="1D8E9EE1" w:rsidR="00692527" w:rsidRPr="00FD03AB" w:rsidRDefault="00692527" w:rsidP="00692527">
            <w:pPr>
              <w:rPr>
                <w:rFonts w:eastAsiaTheme="minorEastAsia"/>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7B08865A" w14:textId="133D2117" w:rsidR="00692527" w:rsidRPr="00B9484E" w:rsidRDefault="00692527" w:rsidP="00692527">
            <w:pPr>
              <w:rPr>
                <w:rFonts w:eastAsiaTheme="minorHAnsi"/>
                <w:color w:val="000000" w:themeColor="text1"/>
              </w:rPr>
            </w:pPr>
            <w:proofErr w:type="gramStart"/>
            <w:r w:rsidRPr="00B9484E">
              <w:rPr>
                <w:rFonts w:eastAsiaTheme="minorHAnsi" w:hint="eastAsia"/>
                <w:color w:val="000000" w:themeColor="text1"/>
              </w:rPr>
              <w:t>&lt;!--</w:t>
            </w:r>
            <w:proofErr w:type="gramEnd"/>
            <w:r w:rsidRPr="00B9484E">
              <w:rPr>
                <w:rFonts w:ascii="MS Mincho" w:eastAsia="MS Mincho" w:hAnsi="MS Mincho" w:cs="MS Mincho" w:hint="eastAsia"/>
                <w:color w:val="000000" w:themeColor="text1"/>
              </w:rPr>
              <w:t>１８</w:t>
            </w:r>
            <w:r w:rsidRPr="00B9484E">
              <w:rPr>
                <w:rFonts w:eastAsiaTheme="minorHAnsi" w:hint="eastAsia"/>
                <w:color w:val="000000" w:themeColor="text1"/>
              </w:rPr>
              <w:t>.</w:t>
            </w:r>
            <w:r w:rsidRPr="00B9484E">
              <w:rPr>
                <w:rFonts w:ascii="MS Mincho" w:eastAsia="MS Mincho" w:hAnsi="MS Mincho" w:cs="MS Mincho" w:hint="eastAsia"/>
                <w:color w:val="000000" w:themeColor="text1"/>
              </w:rPr>
              <w:t>１</w:t>
            </w:r>
            <w:r w:rsidRPr="00B9484E">
              <w:rPr>
                <w:rFonts w:eastAsiaTheme="minorHAnsi" w:hint="eastAsia"/>
                <w:color w:val="000000" w:themeColor="text1"/>
              </w:rPr>
              <w:t xml:space="preserve"> </w:t>
            </w:r>
            <w:proofErr w:type="spellStart"/>
            <w:r w:rsidRPr="00B9484E">
              <w:rPr>
                <w:rFonts w:ascii="MS Mincho" w:eastAsia="MS Mincho" w:hAnsi="MS Mincho" w:cs="MS Mincho" w:hint="eastAsia"/>
                <w:color w:val="000000" w:themeColor="text1"/>
              </w:rPr>
              <w:t>作用機序</w:t>
            </w:r>
            <w:proofErr w:type="spellEnd"/>
            <w:r w:rsidRPr="00B9484E">
              <w:rPr>
                <w:rFonts w:eastAsiaTheme="minorHAnsi" w:hint="eastAsia"/>
                <w:color w:val="000000" w:themeColor="text1"/>
              </w:rPr>
              <w:t>--&gt;</w:t>
            </w:r>
          </w:p>
          <w:p w14:paraId="111719E4" w14:textId="77777777" w:rsidR="00692527" w:rsidRPr="00B9484E" w:rsidRDefault="00692527" w:rsidP="00692527">
            <w:pPr>
              <w:rPr>
                <w:rFonts w:eastAsiaTheme="minorHAnsi"/>
                <w:color w:val="000000" w:themeColor="text1"/>
              </w:rPr>
            </w:pPr>
            <w:r w:rsidRPr="00B9484E">
              <w:rPr>
                <w:rFonts w:eastAsiaTheme="minorHAnsi"/>
                <w:color w:val="000000" w:themeColor="text1"/>
              </w:rPr>
              <w:lastRenderedPageBreak/>
              <w:t xml:space="preserve">    &lt;</w:t>
            </w:r>
            <w:proofErr w:type="spellStart"/>
            <w:r w:rsidRPr="00B9484E">
              <w:rPr>
                <w:rFonts w:eastAsiaTheme="minorHAnsi"/>
                <w:color w:val="000000" w:themeColor="text1"/>
              </w:rPr>
              <w:t>MechanismOfAction</w:t>
            </w:r>
            <w:proofErr w:type="spellEnd"/>
            <w:r w:rsidRPr="00B9484E">
              <w:rPr>
                <w:rFonts w:eastAsiaTheme="minorHAnsi"/>
                <w:color w:val="000000" w:themeColor="text1"/>
              </w:rPr>
              <w:t xml:space="preserve"> id="</w:t>
            </w:r>
            <w:proofErr w:type="spellStart"/>
            <w:r w:rsidRPr="00B9484E">
              <w:rPr>
                <w:rFonts w:eastAsiaTheme="minorHAnsi"/>
                <w:color w:val="000000" w:themeColor="text1"/>
              </w:rPr>
              <w:t>HDR_MechanismOfAction</w:t>
            </w:r>
            <w:proofErr w:type="spellEnd"/>
            <w:r w:rsidRPr="00B9484E">
              <w:rPr>
                <w:rFonts w:eastAsiaTheme="minorHAnsi"/>
                <w:color w:val="000000" w:themeColor="text1"/>
              </w:rPr>
              <w:t>" heading="fixing"&gt;</w:t>
            </w:r>
          </w:p>
          <w:p w14:paraId="3E490895"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w:t>
            </w:r>
            <w:proofErr w:type="spellStart"/>
            <w:r w:rsidRPr="00B9484E">
              <w:rPr>
                <w:rFonts w:eastAsiaTheme="minorHAnsi"/>
                <w:color w:val="000000" w:themeColor="text1"/>
              </w:rPr>
              <w:t>OrderedList</w:t>
            </w:r>
            <w:proofErr w:type="spellEnd"/>
            <w:r w:rsidRPr="00B9484E">
              <w:rPr>
                <w:rFonts w:eastAsiaTheme="minorHAnsi"/>
                <w:color w:val="000000" w:themeColor="text1"/>
              </w:rPr>
              <w:t xml:space="preserve"> </w:t>
            </w:r>
            <w:proofErr w:type="spellStart"/>
            <w:r w:rsidRPr="00B9484E">
              <w:rPr>
                <w:rFonts w:eastAsiaTheme="minorHAnsi"/>
                <w:color w:val="000000" w:themeColor="text1"/>
              </w:rPr>
              <w:t>numberContinued</w:t>
            </w:r>
            <w:proofErr w:type="spellEnd"/>
            <w:r w:rsidRPr="00B9484E">
              <w:rPr>
                <w:rFonts w:eastAsiaTheme="minorHAnsi"/>
                <w:color w:val="000000" w:themeColor="text1"/>
              </w:rPr>
              <w:t>="false"&gt;</w:t>
            </w:r>
          </w:p>
          <w:p w14:paraId="12DB2448"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 id="HDR_MechanismOfAction_1" heading="free"&gt;</w:t>
            </w:r>
          </w:p>
          <w:p w14:paraId="7C0BA410"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rPr>
              <w:t xml:space="preserve">          </w:t>
            </w:r>
            <w:r w:rsidRPr="00B9484E">
              <w:rPr>
                <w:rFonts w:eastAsiaTheme="minorHAnsi"/>
                <w:color w:val="000000" w:themeColor="text1"/>
                <w:lang w:eastAsia="ja-JP"/>
              </w:rPr>
              <w:t>&lt;Header&gt;</w:t>
            </w:r>
          </w:p>
          <w:p w14:paraId="65A1E5B5" w14:textId="77777777" w:rsidR="00692527" w:rsidRPr="00B9484E" w:rsidRDefault="00692527" w:rsidP="00692527">
            <w:pPr>
              <w:rPr>
                <w:rFonts w:eastAsiaTheme="minorHAnsi"/>
                <w:color w:val="000000" w:themeColor="text1"/>
                <w:lang w:eastAsia="ja-JP"/>
              </w:rPr>
            </w:pPr>
            <w:r w:rsidRPr="00B9484E">
              <w:rPr>
                <w:rFonts w:eastAsiaTheme="minorHAnsi" w:hint="eastAsia"/>
                <w:color w:val="000000" w:themeColor="text1"/>
                <w:lang w:eastAsia="ja-JP"/>
              </w:rPr>
              <w:t xml:space="preserve">            &lt;Lang </w:t>
            </w:r>
            <w:proofErr w:type="spellStart"/>
            <w:proofErr w:type="gramStart"/>
            <w:r w:rsidRPr="00B9484E">
              <w:rPr>
                <w:rFonts w:eastAsiaTheme="minorHAnsi" w:hint="eastAsia"/>
                <w:color w:val="000000" w:themeColor="text1"/>
                <w:lang w:eastAsia="ja-JP"/>
              </w:rPr>
              <w:t>xml:lang</w:t>
            </w:r>
            <w:proofErr w:type="spellEnd"/>
            <w:proofErr w:type="gramEnd"/>
            <w:r w:rsidRPr="00B9484E">
              <w:rPr>
                <w:rFonts w:eastAsiaTheme="minorHAnsi" w:hint="eastAsia"/>
                <w:color w:val="000000" w:themeColor="text1"/>
                <w:lang w:eastAsia="ja-JP"/>
              </w:rPr>
              <w:t>="ja"&gt;</w:t>
            </w:r>
            <w:r w:rsidRPr="00B9484E">
              <w:rPr>
                <w:rFonts w:ascii="MS Mincho" w:eastAsia="MS Mincho" w:hAnsi="MS Mincho" w:cs="MS Mincho" w:hint="eastAsia"/>
                <w:color w:val="000000" w:themeColor="text1"/>
                <w:lang w:eastAsia="ja-JP"/>
              </w:rPr>
              <w:t>アロマターゼ阻害作用</w:t>
            </w:r>
            <w:r w:rsidRPr="00B9484E">
              <w:rPr>
                <w:rFonts w:eastAsiaTheme="minorHAnsi" w:hint="eastAsia"/>
                <w:color w:val="000000" w:themeColor="text1"/>
                <w:lang w:eastAsia="ja-JP"/>
              </w:rPr>
              <w:t>&lt;/Lang&gt;</w:t>
            </w:r>
          </w:p>
          <w:p w14:paraId="0EF6402D"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lang w:eastAsia="ja-JP"/>
              </w:rPr>
              <w:t xml:space="preserve">          &lt;/Header&gt;</w:t>
            </w:r>
          </w:p>
          <w:p w14:paraId="1808B5A6"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lang w:eastAsia="ja-JP"/>
              </w:rPr>
              <w:t xml:space="preserve">          &lt;Detail&gt;</w:t>
            </w:r>
          </w:p>
          <w:p w14:paraId="212D56BB" w14:textId="77777777" w:rsidR="00692527" w:rsidRPr="00B9484E" w:rsidRDefault="00692527" w:rsidP="00692527">
            <w:pPr>
              <w:rPr>
                <w:rFonts w:eastAsiaTheme="minorHAnsi"/>
                <w:color w:val="000000" w:themeColor="text1"/>
              </w:rPr>
            </w:pPr>
            <w:r w:rsidRPr="00B9484E">
              <w:rPr>
                <w:rFonts w:eastAsiaTheme="minorHAnsi" w:hint="eastAsia"/>
                <w:color w:val="000000" w:themeColor="text1"/>
                <w:lang w:eastAsia="ja-JP"/>
              </w:rPr>
              <w:t xml:space="preserve">            &lt;Lang </w:t>
            </w:r>
            <w:proofErr w:type="spellStart"/>
            <w:proofErr w:type="gramStart"/>
            <w:r w:rsidRPr="00B9484E">
              <w:rPr>
                <w:rFonts w:eastAsiaTheme="minorHAnsi" w:hint="eastAsia"/>
                <w:color w:val="000000" w:themeColor="text1"/>
                <w:lang w:eastAsia="ja-JP"/>
              </w:rPr>
              <w:t>xml:lang</w:t>
            </w:r>
            <w:proofErr w:type="spellEnd"/>
            <w:proofErr w:type="gramEnd"/>
            <w:r w:rsidRPr="00B9484E">
              <w:rPr>
                <w:rFonts w:eastAsiaTheme="minorHAnsi" w:hint="eastAsia"/>
                <w:color w:val="000000" w:themeColor="text1"/>
                <w:lang w:eastAsia="ja-JP"/>
              </w:rPr>
              <w:t>="ja"&gt;</w:t>
            </w:r>
            <w:r w:rsidRPr="00B9484E">
              <w:rPr>
                <w:rFonts w:ascii="MS Mincho" w:eastAsia="MS Mincho" w:hAnsi="MS Mincho" w:cs="MS Mincho" w:hint="eastAsia"/>
                <w:color w:val="000000" w:themeColor="text1"/>
                <w:lang w:eastAsia="ja-JP"/>
              </w:rPr>
              <w:t>エキセメスタンはアンドロゲンをエストロゲンに変換する酵素であるアロマターゼを非可逆的に阻害することにより、血中エストロゲン濃度を抑制し、エストロゲン依存性の乳癌の増殖を阻害する。</w:t>
            </w:r>
            <w:r w:rsidRPr="00B9484E">
              <w:rPr>
                <w:rFonts w:eastAsiaTheme="minorHAnsi" w:hint="eastAsia"/>
                <w:color w:val="000000" w:themeColor="text1"/>
              </w:rPr>
              <w:t>&lt;/Lang&gt;</w:t>
            </w:r>
          </w:p>
          <w:p w14:paraId="63650AF7"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&lt;/Detail&gt;</w:t>
            </w:r>
          </w:p>
          <w:p w14:paraId="36628710"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w:t>
            </w:r>
            <w:proofErr w:type="spellStart"/>
            <w:r w:rsidRPr="00B9484E">
              <w:rPr>
                <w:rFonts w:eastAsiaTheme="minorHAnsi"/>
                <w:color w:val="000000" w:themeColor="text1"/>
              </w:rPr>
              <w:t>OrderedList</w:t>
            </w:r>
            <w:proofErr w:type="spellEnd"/>
            <w:r w:rsidRPr="00B9484E">
              <w:rPr>
                <w:rFonts w:eastAsiaTheme="minorHAnsi"/>
                <w:color w:val="000000" w:themeColor="text1"/>
              </w:rPr>
              <w:t xml:space="preserve"> </w:t>
            </w:r>
            <w:proofErr w:type="spellStart"/>
            <w:r w:rsidRPr="00B9484E">
              <w:rPr>
                <w:rFonts w:eastAsiaTheme="minorHAnsi"/>
                <w:color w:val="000000" w:themeColor="text1"/>
              </w:rPr>
              <w:t>numberContinued</w:t>
            </w:r>
            <w:proofErr w:type="spellEnd"/>
            <w:r w:rsidRPr="00B9484E">
              <w:rPr>
                <w:rFonts w:eastAsiaTheme="minorHAnsi"/>
                <w:color w:val="000000" w:themeColor="text1"/>
              </w:rPr>
              <w:t>="false"&gt;</w:t>
            </w:r>
          </w:p>
          <w:p w14:paraId="7CE448C6"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 id="HDR_MechanismOfAction_2" heading="free"&gt;</w:t>
            </w:r>
          </w:p>
          <w:p w14:paraId="5CC8DD92"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&lt;Header&gt;</w:t>
            </w:r>
          </w:p>
          <w:p w14:paraId="20E91DCE"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&lt;Lang </w:t>
            </w:r>
            <w:proofErr w:type="spellStart"/>
            <w:proofErr w:type="gramStart"/>
            <w:r w:rsidRPr="00B9484E">
              <w:rPr>
                <w:rFonts w:eastAsiaTheme="minorHAnsi"/>
                <w:color w:val="000000" w:themeColor="text1"/>
              </w:rPr>
              <w:t>xml:lang</w:t>
            </w:r>
            <w:proofErr w:type="spellEnd"/>
            <w:proofErr w:type="gramEnd"/>
            <w:r w:rsidRPr="00B9484E">
              <w:rPr>
                <w:rFonts w:eastAsiaTheme="minorHAnsi"/>
                <w:color w:val="000000" w:themeColor="text1"/>
              </w:rPr>
              <w:t>="ja"&gt;</w:t>
            </w:r>
          </w:p>
          <w:p w14:paraId="2A2933AA" w14:textId="77777777" w:rsidR="00692527" w:rsidRPr="00B9484E" w:rsidRDefault="00692527" w:rsidP="00692527">
            <w:pPr>
              <w:rPr>
                <w:rFonts w:eastAsiaTheme="minorHAnsi"/>
                <w:color w:val="000000" w:themeColor="text1"/>
              </w:rPr>
            </w:pPr>
            <w:r w:rsidRPr="00B9484E">
              <w:rPr>
                <w:rFonts w:eastAsiaTheme="minorHAnsi" w:hint="eastAsia"/>
                <w:color w:val="000000" w:themeColor="text1"/>
              </w:rPr>
              <w:t xml:space="preserve">                  &lt;Italic&gt;in vivo&lt;/Italic&gt;</w:t>
            </w:r>
            <w:proofErr w:type="spellStart"/>
            <w:r w:rsidRPr="00B9484E">
              <w:rPr>
                <w:rFonts w:ascii="MS Mincho" w:eastAsia="MS Mincho" w:hAnsi="MS Mincho" w:cs="MS Mincho" w:hint="eastAsia"/>
                <w:color w:val="000000" w:themeColor="text1"/>
              </w:rPr>
              <w:t>試験</w:t>
            </w:r>
            <w:proofErr w:type="spellEnd"/>
            <w:r w:rsidRPr="00B9484E">
              <w:rPr>
                <w:rFonts w:eastAsiaTheme="minorHAnsi" w:hint="eastAsia"/>
                <w:color w:val="000000" w:themeColor="text1"/>
              </w:rPr>
              <w:t>&lt;/Lang&gt;</w:t>
            </w:r>
          </w:p>
          <w:p w14:paraId="09AFD3B5"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rPr>
              <w:t xml:space="preserve">              </w:t>
            </w:r>
            <w:r w:rsidRPr="00B9484E">
              <w:rPr>
                <w:rFonts w:eastAsiaTheme="minorHAnsi"/>
                <w:color w:val="000000" w:themeColor="text1"/>
                <w:lang w:eastAsia="ja-JP"/>
              </w:rPr>
              <w:t>&lt;/Header&gt;</w:t>
            </w:r>
          </w:p>
          <w:p w14:paraId="39597D27"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lang w:eastAsia="ja-JP"/>
              </w:rPr>
              <w:t xml:space="preserve">              &lt;Detail&gt;</w:t>
            </w:r>
          </w:p>
          <w:p w14:paraId="39231610" w14:textId="77777777" w:rsidR="00692527" w:rsidRPr="00B9484E" w:rsidRDefault="00692527" w:rsidP="00692527">
            <w:pPr>
              <w:rPr>
                <w:rFonts w:eastAsiaTheme="minorHAnsi"/>
                <w:color w:val="000000" w:themeColor="text1"/>
              </w:rPr>
            </w:pPr>
            <w:r w:rsidRPr="00B9484E">
              <w:rPr>
                <w:rFonts w:eastAsiaTheme="minorHAnsi" w:hint="eastAsia"/>
                <w:color w:val="000000" w:themeColor="text1"/>
                <w:lang w:eastAsia="ja-JP"/>
              </w:rPr>
              <w:t xml:space="preserve">                &lt;Lang </w:t>
            </w:r>
            <w:proofErr w:type="spellStart"/>
            <w:proofErr w:type="gramStart"/>
            <w:r w:rsidRPr="00B9484E">
              <w:rPr>
                <w:rFonts w:eastAsiaTheme="minorHAnsi" w:hint="eastAsia"/>
                <w:color w:val="000000" w:themeColor="text1"/>
                <w:lang w:eastAsia="ja-JP"/>
              </w:rPr>
              <w:t>xml:lang</w:t>
            </w:r>
            <w:proofErr w:type="spellEnd"/>
            <w:proofErr w:type="gramEnd"/>
            <w:r w:rsidRPr="00B9484E">
              <w:rPr>
                <w:rFonts w:eastAsiaTheme="minorHAnsi" w:hint="eastAsia"/>
                <w:color w:val="000000" w:themeColor="text1"/>
                <w:lang w:eastAsia="ja-JP"/>
              </w:rPr>
              <w:t>="ja"&gt;</w:t>
            </w:r>
            <w:r w:rsidRPr="00B9484E">
              <w:rPr>
                <w:rFonts w:ascii="MS Mincho" w:eastAsia="MS Mincho" w:hAnsi="MS Mincho" w:cs="MS Mincho" w:hint="eastAsia"/>
                <w:color w:val="000000" w:themeColor="text1"/>
                <w:lang w:eastAsia="ja-JP"/>
              </w:rPr>
              <w:t>妊馬血清ゴナドトロピン刺激ラットにおいて、エキセメスタンの単回経口投与は卵巣アロマターゼ活性を用量依存的に減少させ、その</w:t>
            </w:r>
            <w:r w:rsidRPr="00B9484E">
              <w:rPr>
                <w:rFonts w:eastAsiaTheme="minorHAnsi" w:hint="eastAsia"/>
                <w:color w:val="000000" w:themeColor="text1"/>
                <w:lang w:eastAsia="ja-JP"/>
              </w:rPr>
              <w:t>ED&lt;Sub&gt;50&lt;/Sub&gt;</w:t>
            </w:r>
            <w:r w:rsidRPr="00B9484E">
              <w:rPr>
                <w:rFonts w:ascii="MS Mincho" w:eastAsia="MS Mincho" w:hAnsi="MS Mincho" w:cs="MS Mincho" w:hint="eastAsia"/>
                <w:color w:val="000000" w:themeColor="text1"/>
                <w:lang w:eastAsia="ja-JP"/>
              </w:rPr>
              <w:t>値は</w:t>
            </w:r>
            <w:r w:rsidRPr="00B9484E">
              <w:rPr>
                <w:rFonts w:eastAsiaTheme="minorHAnsi" w:hint="eastAsia"/>
                <w:color w:val="000000" w:themeColor="text1"/>
                <w:lang w:eastAsia="ja-JP"/>
              </w:rPr>
              <w:t>3.7mg/kg</w:t>
            </w:r>
            <w:r w:rsidRPr="00B9484E">
              <w:rPr>
                <w:rFonts w:ascii="MS Mincho" w:eastAsia="MS Mincho" w:hAnsi="MS Mincho" w:cs="MS Mincho" w:hint="eastAsia"/>
                <w:color w:val="000000" w:themeColor="text1"/>
                <w:lang w:eastAsia="ja-JP"/>
              </w:rPr>
              <w:t>であった。</w:t>
            </w:r>
            <w:r w:rsidRPr="00B9484E">
              <w:rPr>
                <w:rFonts w:eastAsiaTheme="minorHAnsi" w:hint="eastAsia"/>
                <w:color w:val="000000" w:themeColor="text1"/>
              </w:rPr>
              <w:t>&lt;/Lang&gt;</w:t>
            </w:r>
          </w:p>
          <w:p w14:paraId="121235F0"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&lt;/Detail&gt;</w:t>
            </w:r>
          </w:p>
          <w:p w14:paraId="5FABEEA9"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&lt;/Item&gt;</w:t>
            </w:r>
          </w:p>
          <w:p w14:paraId="61EFA541"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 id="HDR_MechanismOfAction_3" heading="free"&gt;</w:t>
            </w:r>
          </w:p>
          <w:p w14:paraId="41A3A2FA"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&lt;Header&gt;</w:t>
            </w:r>
          </w:p>
          <w:p w14:paraId="3DB02E08"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&lt;Lang </w:t>
            </w:r>
            <w:proofErr w:type="spellStart"/>
            <w:proofErr w:type="gramStart"/>
            <w:r w:rsidRPr="00B9484E">
              <w:rPr>
                <w:rFonts w:eastAsiaTheme="minorHAnsi"/>
                <w:color w:val="000000" w:themeColor="text1"/>
              </w:rPr>
              <w:t>xml:lang</w:t>
            </w:r>
            <w:proofErr w:type="spellEnd"/>
            <w:proofErr w:type="gramEnd"/>
            <w:r w:rsidRPr="00B9484E">
              <w:rPr>
                <w:rFonts w:eastAsiaTheme="minorHAnsi"/>
                <w:color w:val="000000" w:themeColor="text1"/>
              </w:rPr>
              <w:t>="ja"&gt;</w:t>
            </w:r>
          </w:p>
          <w:p w14:paraId="2AE2C140" w14:textId="77777777" w:rsidR="00692527" w:rsidRPr="00B9484E" w:rsidRDefault="00692527" w:rsidP="00692527">
            <w:pPr>
              <w:rPr>
                <w:rFonts w:eastAsiaTheme="minorHAnsi"/>
                <w:color w:val="000000" w:themeColor="text1"/>
              </w:rPr>
            </w:pPr>
            <w:r w:rsidRPr="00B9484E">
              <w:rPr>
                <w:rFonts w:eastAsiaTheme="minorHAnsi" w:hint="eastAsia"/>
                <w:color w:val="000000" w:themeColor="text1"/>
              </w:rPr>
              <w:t xml:space="preserve">                  &lt;Italic&gt;in vitro&lt;/Italic&gt;</w:t>
            </w:r>
            <w:proofErr w:type="spellStart"/>
            <w:r w:rsidRPr="00B9484E">
              <w:rPr>
                <w:rFonts w:ascii="MS Mincho" w:eastAsia="MS Mincho" w:hAnsi="MS Mincho" w:cs="MS Mincho" w:hint="eastAsia"/>
                <w:color w:val="000000" w:themeColor="text1"/>
              </w:rPr>
              <w:t>試験</w:t>
            </w:r>
            <w:proofErr w:type="spellEnd"/>
            <w:r w:rsidRPr="00B9484E">
              <w:rPr>
                <w:rFonts w:eastAsiaTheme="minorHAnsi" w:hint="eastAsia"/>
                <w:color w:val="000000" w:themeColor="text1"/>
              </w:rPr>
              <w:t>&lt;/Lang&gt;</w:t>
            </w:r>
          </w:p>
          <w:p w14:paraId="581C6DA5"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rPr>
              <w:t xml:space="preserve">              </w:t>
            </w:r>
            <w:r w:rsidRPr="00B9484E">
              <w:rPr>
                <w:rFonts w:eastAsiaTheme="minorHAnsi"/>
                <w:color w:val="000000" w:themeColor="text1"/>
                <w:lang w:eastAsia="ja-JP"/>
              </w:rPr>
              <w:t>&lt;/Header&gt;</w:t>
            </w:r>
          </w:p>
          <w:p w14:paraId="55A73206" w14:textId="77777777" w:rsidR="00692527" w:rsidRPr="00B9484E" w:rsidRDefault="00692527" w:rsidP="00692527">
            <w:pPr>
              <w:rPr>
                <w:rFonts w:eastAsiaTheme="minorHAnsi"/>
                <w:color w:val="000000" w:themeColor="text1"/>
                <w:lang w:eastAsia="ja-JP"/>
              </w:rPr>
            </w:pPr>
            <w:r w:rsidRPr="00B9484E">
              <w:rPr>
                <w:rFonts w:eastAsiaTheme="minorHAnsi"/>
                <w:color w:val="000000" w:themeColor="text1"/>
                <w:lang w:eastAsia="ja-JP"/>
              </w:rPr>
              <w:t xml:space="preserve">              &lt;Detail&gt;</w:t>
            </w:r>
          </w:p>
          <w:p w14:paraId="0A36FD47" w14:textId="77777777" w:rsidR="00692527" w:rsidRPr="00B9484E" w:rsidRDefault="00692527" w:rsidP="00692527">
            <w:pPr>
              <w:rPr>
                <w:rFonts w:eastAsiaTheme="minorHAnsi"/>
                <w:color w:val="000000" w:themeColor="text1"/>
              </w:rPr>
            </w:pPr>
            <w:r w:rsidRPr="00B9484E">
              <w:rPr>
                <w:rFonts w:eastAsiaTheme="minorHAnsi" w:hint="eastAsia"/>
                <w:color w:val="000000" w:themeColor="text1"/>
                <w:lang w:eastAsia="ja-JP"/>
              </w:rPr>
              <w:t xml:space="preserve">                &lt;Lang </w:t>
            </w:r>
            <w:proofErr w:type="spellStart"/>
            <w:proofErr w:type="gramStart"/>
            <w:r w:rsidRPr="00B9484E">
              <w:rPr>
                <w:rFonts w:eastAsiaTheme="minorHAnsi" w:hint="eastAsia"/>
                <w:color w:val="000000" w:themeColor="text1"/>
                <w:lang w:eastAsia="ja-JP"/>
              </w:rPr>
              <w:t>xml:lang</w:t>
            </w:r>
            <w:proofErr w:type="spellEnd"/>
            <w:proofErr w:type="gramEnd"/>
            <w:r w:rsidRPr="00B9484E">
              <w:rPr>
                <w:rFonts w:eastAsiaTheme="minorHAnsi" w:hint="eastAsia"/>
                <w:color w:val="000000" w:themeColor="text1"/>
                <w:lang w:eastAsia="ja-JP"/>
              </w:rPr>
              <w:t>="ja"&gt;</w:t>
            </w:r>
            <w:r w:rsidRPr="00B9484E">
              <w:rPr>
                <w:rFonts w:ascii="MS Mincho" w:eastAsia="MS Mincho" w:hAnsi="MS Mincho" w:cs="MS Mincho" w:hint="eastAsia"/>
                <w:color w:val="000000" w:themeColor="text1"/>
                <w:lang w:eastAsia="ja-JP"/>
              </w:rPr>
              <w:t>エキセメスタンは、他のステロイド合成系酵素にはほとんど影響を与えることなく、アロマターゼを選択的に不活性化した。</w:t>
            </w:r>
            <w:r w:rsidRPr="00B9484E">
              <w:rPr>
                <w:rFonts w:eastAsiaTheme="minorHAnsi" w:hint="eastAsia"/>
                <w:color w:val="000000" w:themeColor="text1"/>
              </w:rPr>
              <w:t>&lt;/Lang&gt;</w:t>
            </w:r>
          </w:p>
          <w:p w14:paraId="7A9F5240"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&lt;/Detail&gt;</w:t>
            </w:r>
          </w:p>
          <w:p w14:paraId="4D2349B3"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&lt;/Item&gt;</w:t>
            </w:r>
          </w:p>
          <w:p w14:paraId="5DCF39F5"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w:t>
            </w:r>
            <w:proofErr w:type="spellStart"/>
            <w:r w:rsidRPr="00B9484E">
              <w:rPr>
                <w:rFonts w:eastAsiaTheme="minorHAnsi"/>
                <w:color w:val="000000" w:themeColor="text1"/>
              </w:rPr>
              <w:t>OrderedList</w:t>
            </w:r>
            <w:proofErr w:type="spellEnd"/>
            <w:r w:rsidRPr="00B9484E">
              <w:rPr>
                <w:rFonts w:eastAsiaTheme="minorHAnsi"/>
                <w:color w:val="000000" w:themeColor="text1"/>
              </w:rPr>
              <w:t>&gt;</w:t>
            </w:r>
          </w:p>
          <w:p w14:paraId="71EF555A"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&lt;/Item&gt;</w:t>
            </w:r>
          </w:p>
          <w:p w14:paraId="05AA4660" w14:textId="77777777" w:rsidR="00692527" w:rsidRPr="00B9484E" w:rsidRDefault="00692527" w:rsidP="00692527">
            <w:pPr>
              <w:rPr>
                <w:rFonts w:eastAsiaTheme="minorHAnsi"/>
                <w:color w:val="000000" w:themeColor="text1"/>
              </w:rPr>
            </w:pPr>
            <w:r w:rsidRPr="00B9484E">
              <w:rPr>
                <w:rFonts w:eastAsiaTheme="minorHAnsi"/>
                <w:color w:val="000000" w:themeColor="text1"/>
              </w:rPr>
              <w:t xml:space="preserve">      &lt;/</w:t>
            </w:r>
            <w:proofErr w:type="spellStart"/>
            <w:r w:rsidRPr="00B9484E">
              <w:rPr>
                <w:rFonts w:eastAsiaTheme="minorHAnsi"/>
                <w:color w:val="000000" w:themeColor="text1"/>
              </w:rPr>
              <w:t>OrderedList</w:t>
            </w:r>
            <w:proofErr w:type="spellEnd"/>
            <w:r w:rsidRPr="00B9484E">
              <w:rPr>
                <w:rFonts w:eastAsiaTheme="minorHAnsi"/>
                <w:color w:val="000000" w:themeColor="text1"/>
              </w:rPr>
              <w:t>&gt;</w:t>
            </w:r>
          </w:p>
          <w:p w14:paraId="44DC73A6" w14:textId="77777777" w:rsidR="00692527" w:rsidRDefault="00692527" w:rsidP="00692527">
            <w:pPr>
              <w:rPr>
                <w:rFonts w:eastAsiaTheme="minorEastAsia"/>
                <w:color w:val="000000" w:themeColor="text1"/>
                <w:lang w:eastAsia="ja-JP"/>
              </w:rPr>
            </w:pPr>
            <w:r w:rsidRPr="00B9484E">
              <w:rPr>
                <w:rFonts w:eastAsiaTheme="minorHAnsi"/>
                <w:color w:val="000000" w:themeColor="text1"/>
              </w:rPr>
              <w:t xml:space="preserve">    &lt;/</w:t>
            </w:r>
            <w:proofErr w:type="spellStart"/>
            <w:r w:rsidRPr="00B9484E">
              <w:rPr>
                <w:rFonts w:eastAsiaTheme="minorHAnsi"/>
                <w:color w:val="000000" w:themeColor="text1"/>
              </w:rPr>
              <w:t>MechanismOfAction</w:t>
            </w:r>
            <w:proofErr w:type="spellEnd"/>
            <w:r w:rsidRPr="00B9484E">
              <w:rPr>
                <w:rFonts w:eastAsiaTheme="minorHAnsi"/>
                <w:color w:val="000000" w:themeColor="text1"/>
              </w:rPr>
              <w:t>&gt;</w:t>
            </w:r>
          </w:p>
          <w:p w14:paraId="25146A0C" w14:textId="705A7AE8" w:rsidR="00692527" w:rsidRPr="009B230B"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91DA1F" w14:textId="77777777" w:rsidR="00692527" w:rsidRPr="00B20994" w:rsidRDefault="00692527" w:rsidP="00692527">
            <w:pPr>
              <w:rPr>
                <w:rFonts w:eastAsiaTheme="minorHAnsi"/>
                <w:color w:val="000000" w:themeColor="text1"/>
              </w:rPr>
            </w:pPr>
          </w:p>
        </w:tc>
      </w:tr>
      <w:tr w:rsidR="00692527" w:rsidRPr="000D1C20" w14:paraId="0FA58A97" w14:textId="41DF548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990907" w14:textId="539C313F" w:rsidR="00692527" w:rsidRPr="00B20994" w:rsidRDefault="00692527" w:rsidP="00692527">
            <w:pPr>
              <w:rPr>
                <w:rFonts w:eastAsiaTheme="minorEastAsia"/>
                <w:color w:val="000000" w:themeColor="text1"/>
                <w:lang w:eastAsia="ja-JP"/>
              </w:rPr>
            </w:pPr>
            <w:r>
              <w:rPr>
                <w:rFonts w:eastAsiaTheme="minorEastAsia" w:hint="eastAsia"/>
                <w:color w:val="000000" w:themeColor="text1"/>
                <w:lang w:eastAsia="ja-JP"/>
              </w:rPr>
              <w:t>18.1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42CA1" w14:textId="1AE08DB7" w:rsidR="00692527" w:rsidRDefault="00692527" w:rsidP="00692527">
            <w:proofErr w:type="spellStart"/>
            <w:r>
              <w:rPr>
                <w:rFonts w:hint="eastAsia"/>
              </w:rPr>
              <w:t>測定法</w:t>
            </w:r>
            <w:proofErr w:type="spellEnd"/>
          </w:p>
          <w:p w14:paraId="62FC2FA7" w14:textId="589525B0" w:rsidR="00692527" w:rsidRPr="00B20994" w:rsidRDefault="00692527" w:rsidP="00692527">
            <w:pPr>
              <w:rPr>
                <w:rFonts w:eastAsia="MS Gothic" w:cs="MS Gothic"/>
                <w:color w:val="000000" w:themeColor="text1"/>
                <w:lang w:eastAsia="ja-JP"/>
              </w:rPr>
            </w:pPr>
            <w:proofErr w:type="spellStart"/>
            <w:r w:rsidRPr="00FD03AB">
              <w:rPr>
                <w:rFonts w:eastAsia="MS Gothic" w:cs="MS Gothic"/>
                <w:color w:val="00B050"/>
                <w:lang w:eastAsia="ja-JP"/>
              </w:rPr>
              <w:t>MeasurementMethod</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E9457A"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7FBCF8E6" w14:textId="77777777" w:rsidR="00692527" w:rsidRPr="00B20994" w:rsidRDefault="00692527" w:rsidP="00692527">
            <w:pPr>
              <w:rPr>
                <w:rFonts w:eastAsiaTheme="minorHAnsi"/>
                <w:color w:val="000000" w:themeColor="text1"/>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B9F1A5" w14:textId="77777777" w:rsidR="00692527" w:rsidRPr="00B20994" w:rsidRDefault="00692527" w:rsidP="00692527">
            <w:pPr>
              <w:rPr>
                <w:rFonts w:eastAsiaTheme="minorHAnsi"/>
                <w:color w:val="000000" w:themeColor="text1"/>
              </w:rPr>
            </w:pPr>
          </w:p>
        </w:tc>
      </w:tr>
      <w:tr w:rsidR="00692527" w:rsidRPr="000D1C20" w14:paraId="67DABF89"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370F16" w14:textId="77777777" w:rsidR="00692527"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D8438A" w14:textId="77777777" w:rsidR="00692527" w:rsidRDefault="00692527" w:rsidP="00692527">
            <w:pPr>
              <w:rPr>
                <w:rFonts w:eastAsiaTheme="minorEastAsia"/>
                <w:lang w:eastAsia="ja-JP"/>
              </w:rPr>
            </w:pPr>
            <w:proofErr w:type="spellStart"/>
            <w:r w:rsidRPr="008626FC">
              <w:rPr>
                <w:rFonts w:hint="eastAsia"/>
              </w:rPr>
              <w:t>その他の項目</w:t>
            </w:r>
            <w:proofErr w:type="spellEnd"/>
          </w:p>
          <w:p w14:paraId="18E2EE5E" w14:textId="77777777" w:rsidR="00692527" w:rsidRDefault="00692527" w:rsidP="00692527">
            <w:proofErr w:type="spellStart"/>
            <w:r>
              <w:rPr>
                <w:rFonts w:hint="eastAsia"/>
              </w:rPr>
              <w:t>OtherInformation</w:t>
            </w:r>
            <w:proofErr w:type="spellEnd"/>
          </w:p>
          <w:p w14:paraId="7C4A7B3B" w14:textId="77777777" w:rsidR="00692527" w:rsidRDefault="00692527" w:rsidP="00692527"/>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447970" w14:textId="77777777" w:rsidR="00692527" w:rsidRDefault="00692527" w:rsidP="00692527">
            <w:pPr>
              <w:rPr>
                <w:rFonts w:eastAsiaTheme="minorEastAsia"/>
                <w:b/>
                <w:bCs/>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4541BBD6" w14:textId="6BCFB44A" w:rsidR="00692527" w:rsidRPr="00FD03AB" w:rsidRDefault="00692527" w:rsidP="00692527">
            <w:pPr>
              <w:rPr>
                <w:color w:val="000000" w:themeColor="text1"/>
                <w:lang w:eastAsia="ja-JP"/>
              </w:rPr>
            </w:pPr>
            <w:r w:rsidRPr="00FD03AB">
              <w:rPr>
                <w:color w:val="000000" w:themeColor="text1"/>
                <w:lang w:eastAsia="ja-JP"/>
              </w:rPr>
              <w:t>&lt;</w:t>
            </w:r>
            <w:proofErr w:type="spellStart"/>
            <w:r w:rsidRPr="00FD03AB">
              <w:rPr>
                <w:color w:val="000000" w:themeColor="text1"/>
                <w:lang w:eastAsia="ja-JP"/>
              </w:rPr>
              <w:t>OtherInformation</w:t>
            </w:r>
            <w:proofErr w:type="spellEnd"/>
            <w:r w:rsidRPr="00FD03AB">
              <w:rPr>
                <w:color w:val="000000" w:themeColor="text1"/>
                <w:lang w:eastAsia="ja-JP"/>
              </w:rPr>
              <w:t xml:space="preserve"> id="HDR_EfficacyPharmacology_OtherInformation_1" heading="free"&gt;</w:t>
            </w:r>
          </w:p>
          <w:p w14:paraId="05CFD2CB"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10D66541" w14:textId="77777777" w:rsidR="00692527" w:rsidRPr="00FD03AB" w:rsidRDefault="00692527" w:rsidP="00692527">
            <w:pPr>
              <w:rPr>
                <w:color w:val="000000" w:themeColor="text1"/>
                <w:lang w:eastAsia="ja-JP"/>
              </w:rPr>
            </w:pPr>
            <w:r w:rsidRPr="00FD03AB">
              <w:rPr>
                <w:color w:val="000000" w:themeColor="text1"/>
                <w:lang w:eastAsia="ja-JP"/>
              </w:rPr>
              <w:lastRenderedPageBreak/>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抗腫瘍効果</w:t>
            </w:r>
            <w:r w:rsidRPr="00FD03AB">
              <w:rPr>
                <w:color w:val="000000" w:themeColor="text1"/>
                <w:lang w:eastAsia="ja-JP"/>
              </w:rPr>
              <w:t>&lt;/Lang&gt;</w:t>
            </w:r>
          </w:p>
          <w:p w14:paraId="0BF7283D"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23CF536D"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63C036F7"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="ja"&gt;DMBA</w:t>
            </w:r>
            <w:r w:rsidRPr="00FD03AB">
              <w:rPr>
                <w:rFonts w:hint="eastAsia"/>
                <w:color w:val="000000" w:themeColor="text1"/>
                <w:lang w:eastAsia="ja-JP"/>
              </w:rPr>
              <w:t>誘発ラット乳癌（閉経後モデル）に対しエキセメスタンを週</w:t>
            </w:r>
            <w:r w:rsidRPr="00FD03AB">
              <w:rPr>
                <w:color w:val="000000" w:themeColor="text1"/>
                <w:lang w:eastAsia="ja-JP"/>
              </w:rPr>
              <w:t>6</w:t>
            </w:r>
            <w:r w:rsidRPr="00FD03AB">
              <w:rPr>
                <w:rFonts w:hint="eastAsia"/>
                <w:color w:val="000000" w:themeColor="text1"/>
                <w:lang w:eastAsia="ja-JP"/>
              </w:rPr>
              <w:t>日、</w:t>
            </w:r>
            <w:r w:rsidRPr="00FD03AB">
              <w:rPr>
                <w:color w:val="000000" w:themeColor="text1"/>
                <w:lang w:eastAsia="ja-JP"/>
              </w:rPr>
              <w:t>4</w:t>
            </w:r>
            <w:r w:rsidRPr="00FD03AB">
              <w:rPr>
                <w:rFonts w:hint="eastAsia"/>
                <w:color w:val="000000" w:themeColor="text1"/>
                <w:lang w:eastAsia="ja-JP"/>
              </w:rPr>
              <w:t>週間経口投与した結果、</w:t>
            </w:r>
            <w:r w:rsidRPr="00FD03AB">
              <w:rPr>
                <w:color w:val="000000" w:themeColor="text1"/>
                <w:lang w:eastAsia="ja-JP"/>
              </w:rPr>
              <w:t>1mg/kg/</w:t>
            </w:r>
            <w:r w:rsidRPr="00FD03AB">
              <w:rPr>
                <w:rFonts w:hint="eastAsia"/>
                <w:color w:val="000000" w:themeColor="text1"/>
                <w:lang w:eastAsia="ja-JP"/>
              </w:rPr>
              <w:t>日以上の用量で腫瘍の増殖を有意に阻害した。</w:t>
            </w:r>
            <w:r w:rsidRPr="00FD03AB">
              <w:rPr>
                <w:color w:val="000000" w:themeColor="text1"/>
                <w:lang w:eastAsia="ja-JP"/>
              </w:rPr>
              <w:t>&lt;/Lang&gt;</w:t>
            </w:r>
          </w:p>
          <w:p w14:paraId="60098EAD"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69B360BB"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OtherInformation</w:t>
            </w:r>
            <w:proofErr w:type="spellEnd"/>
            <w:r w:rsidRPr="00FD03AB">
              <w:rPr>
                <w:color w:val="000000" w:themeColor="text1"/>
                <w:lang w:eastAsia="ja-JP"/>
              </w:rPr>
              <w:t>&gt;</w:t>
            </w:r>
          </w:p>
          <w:p w14:paraId="2192D6A1"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OtherInformation</w:t>
            </w:r>
            <w:proofErr w:type="spellEnd"/>
            <w:r w:rsidRPr="00FD03AB">
              <w:rPr>
                <w:color w:val="000000" w:themeColor="text1"/>
                <w:lang w:eastAsia="ja-JP"/>
              </w:rPr>
              <w:t xml:space="preserve"> id="HDR_EfficacyPharmacology_OtherInformation_2" heading="free"&gt;</w:t>
            </w:r>
          </w:p>
          <w:p w14:paraId="19409929"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5E4075FC"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エストロゲン抑制作用</w:t>
            </w:r>
            <w:r w:rsidRPr="00FD03AB">
              <w:rPr>
                <w:color w:val="000000" w:themeColor="text1"/>
                <w:lang w:eastAsia="ja-JP"/>
              </w:rPr>
              <w:t>&lt;/Lang&gt;</w:t>
            </w:r>
          </w:p>
          <w:p w14:paraId="69FB384F"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65AC20E3"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OrderedList</w:t>
            </w:r>
            <w:proofErr w:type="spellEnd"/>
            <w:r w:rsidRPr="00FD03AB">
              <w:rPr>
                <w:color w:val="000000" w:themeColor="text1"/>
                <w:lang w:eastAsia="ja-JP"/>
              </w:rPr>
              <w:t xml:space="preserve"> </w:t>
            </w:r>
            <w:proofErr w:type="spellStart"/>
            <w:r w:rsidRPr="00FD03AB">
              <w:rPr>
                <w:color w:val="000000" w:themeColor="text1"/>
                <w:lang w:eastAsia="ja-JP"/>
              </w:rPr>
              <w:t>numberContinued</w:t>
            </w:r>
            <w:proofErr w:type="spellEnd"/>
            <w:r w:rsidRPr="00FD03AB">
              <w:rPr>
                <w:color w:val="000000" w:themeColor="text1"/>
                <w:lang w:eastAsia="ja-JP"/>
              </w:rPr>
              <w:t>="false"&gt;</w:t>
            </w:r>
          </w:p>
          <w:p w14:paraId="17769DC7" w14:textId="77777777" w:rsidR="00692527" w:rsidRPr="00FD03AB" w:rsidRDefault="00692527" w:rsidP="00692527">
            <w:pPr>
              <w:rPr>
                <w:color w:val="000000" w:themeColor="text1"/>
                <w:lang w:eastAsia="ja-JP"/>
              </w:rPr>
            </w:pPr>
            <w:r w:rsidRPr="00FD03AB">
              <w:rPr>
                <w:color w:val="000000" w:themeColor="text1"/>
                <w:lang w:eastAsia="ja-JP"/>
              </w:rPr>
              <w:t xml:space="preserve">        &lt;Item id="HDR_EfficacyPharmacology_OtherInformation_2_1" heading="free"&gt;</w:t>
            </w:r>
          </w:p>
          <w:p w14:paraId="3C8F91B1"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6AD50831"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妊馬血清ゴナドトロピン刺激ラットにおいて、エキセメスタンの単回経口投与により血漿中エストラジオール濃度は用量依存的に低下し、その</w:t>
            </w:r>
            <w:r w:rsidRPr="00FD03AB">
              <w:rPr>
                <w:color w:val="000000" w:themeColor="text1"/>
                <w:lang w:eastAsia="ja-JP"/>
              </w:rPr>
              <w:t>ED&lt;Sub&gt;50&lt;/Sub&gt;</w:t>
            </w:r>
            <w:r w:rsidRPr="00FD03AB">
              <w:rPr>
                <w:rFonts w:hint="eastAsia"/>
                <w:color w:val="000000" w:themeColor="text1"/>
                <w:lang w:eastAsia="ja-JP"/>
              </w:rPr>
              <w:t>値は</w:t>
            </w:r>
            <w:r w:rsidRPr="00FD03AB">
              <w:rPr>
                <w:color w:val="000000" w:themeColor="text1"/>
                <w:lang w:eastAsia="ja-JP"/>
              </w:rPr>
              <w:t>3.8mg/kg</w:t>
            </w:r>
            <w:r w:rsidRPr="00FD03AB">
              <w:rPr>
                <w:rFonts w:hint="eastAsia"/>
                <w:color w:val="000000" w:themeColor="text1"/>
                <w:lang w:eastAsia="ja-JP"/>
              </w:rPr>
              <w:t>であった。</w:t>
            </w:r>
            <w:r w:rsidRPr="00FD03AB">
              <w:rPr>
                <w:color w:val="000000" w:themeColor="text1"/>
                <w:lang w:eastAsia="ja-JP"/>
              </w:rPr>
              <w:t>&lt;/Lang&gt;</w:t>
            </w:r>
          </w:p>
          <w:p w14:paraId="09A8384A"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1584255C" w14:textId="77777777" w:rsidR="00692527" w:rsidRPr="00FD03AB" w:rsidRDefault="00692527" w:rsidP="00692527">
            <w:pPr>
              <w:rPr>
                <w:color w:val="000000" w:themeColor="text1"/>
                <w:lang w:eastAsia="ja-JP"/>
              </w:rPr>
            </w:pPr>
            <w:r w:rsidRPr="00FD03AB">
              <w:rPr>
                <w:color w:val="000000" w:themeColor="text1"/>
                <w:lang w:eastAsia="ja-JP"/>
              </w:rPr>
              <w:t xml:space="preserve">        &lt;/Item&gt;</w:t>
            </w:r>
          </w:p>
          <w:p w14:paraId="0999EFED" w14:textId="77777777" w:rsidR="00692527" w:rsidRPr="00FD03AB" w:rsidRDefault="00692527" w:rsidP="00692527">
            <w:pPr>
              <w:rPr>
                <w:color w:val="000000" w:themeColor="text1"/>
                <w:lang w:eastAsia="ja-JP"/>
              </w:rPr>
            </w:pPr>
            <w:r w:rsidRPr="00FD03AB">
              <w:rPr>
                <w:color w:val="000000" w:themeColor="text1"/>
                <w:lang w:eastAsia="ja-JP"/>
              </w:rPr>
              <w:t xml:space="preserve">        &lt;Item id="HDR_EfficacyPharmacology_OtherInformation_2_2" heading="free"&gt;</w:t>
            </w:r>
          </w:p>
          <w:p w14:paraId="7195FEBB"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225A4F83"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閉経後乳癌患者にエキセメスタン</w:t>
            </w:r>
            <w:r w:rsidRPr="00FD03AB">
              <w:rPr>
                <w:color w:val="000000" w:themeColor="text1"/>
                <w:lang w:eastAsia="ja-JP"/>
              </w:rPr>
              <w:t>25mg</w:t>
            </w:r>
            <w:r w:rsidRPr="00FD03AB">
              <w:rPr>
                <w:rFonts w:hint="eastAsia"/>
                <w:color w:val="000000" w:themeColor="text1"/>
                <w:lang w:eastAsia="ja-JP"/>
              </w:rPr>
              <w:t>を連日経口投与することにより、血漿又は血清中エストロゲン（エストラジオール、エストロン及びエストロンスルフェート）濃度は</w:t>
            </w:r>
            <w:r w:rsidRPr="00FD03AB">
              <w:rPr>
                <w:color w:val="000000" w:themeColor="text1"/>
                <w:lang w:eastAsia="ja-JP"/>
              </w:rPr>
              <w:t>81</w:t>
            </w:r>
            <w:r w:rsidRPr="00FD03AB">
              <w:rPr>
                <w:rFonts w:hint="eastAsia"/>
                <w:color w:val="000000" w:themeColor="text1"/>
                <w:lang w:eastAsia="ja-JP"/>
              </w:rPr>
              <w:t>～</w:t>
            </w:r>
            <w:r w:rsidRPr="00FD03AB">
              <w:rPr>
                <w:color w:val="000000" w:themeColor="text1"/>
                <w:lang w:eastAsia="ja-JP"/>
              </w:rPr>
              <w:t>95%</w:t>
            </w:r>
            <w:r w:rsidRPr="00FD03AB">
              <w:rPr>
                <w:rFonts w:hint="eastAsia"/>
                <w:color w:val="000000" w:themeColor="text1"/>
                <w:lang w:eastAsia="ja-JP"/>
              </w:rPr>
              <w:t>低下した。</w:t>
            </w:r>
            <w:r w:rsidRPr="00FD03AB">
              <w:rPr>
                <w:color w:val="000000" w:themeColor="text1"/>
                <w:lang w:eastAsia="ja-JP"/>
              </w:rPr>
              <w:t>&lt;/Lang&gt;</w:t>
            </w:r>
          </w:p>
          <w:p w14:paraId="7DA90690"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586DC86F" w14:textId="77777777" w:rsidR="00692527" w:rsidRPr="00FD03AB" w:rsidRDefault="00692527" w:rsidP="00692527">
            <w:pPr>
              <w:rPr>
                <w:color w:val="000000" w:themeColor="text1"/>
                <w:lang w:eastAsia="ja-JP"/>
              </w:rPr>
            </w:pPr>
            <w:r w:rsidRPr="00FD03AB">
              <w:rPr>
                <w:color w:val="000000" w:themeColor="text1"/>
                <w:lang w:eastAsia="ja-JP"/>
              </w:rPr>
              <w:t xml:space="preserve">        &lt;/Item&gt;</w:t>
            </w:r>
          </w:p>
          <w:p w14:paraId="06AF2990"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OrderedList</w:t>
            </w:r>
            <w:proofErr w:type="spellEnd"/>
            <w:r w:rsidRPr="00FD03AB">
              <w:rPr>
                <w:color w:val="000000" w:themeColor="text1"/>
                <w:lang w:eastAsia="ja-JP"/>
              </w:rPr>
              <w:t>&gt;</w:t>
            </w:r>
          </w:p>
          <w:p w14:paraId="7DFD070C" w14:textId="77777777" w:rsidR="00692527" w:rsidRPr="00FD03AB" w:rsidRDefault="00692527" w:rsidP="00692527">
            <w:pPr>
              <w:rPr>
                <w:rFonts w:eastAsiaTheme="minorEastAsia"/>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OtherInformation</w:t>
            </w:r>
            <w:proofErr w:type="spellEnd"/>
            <w:r w:rsidRPr="00FD03AB">
              <w:rPr>
                <w:color w:val="000000" w:themeColor="text1"/>
                <w:lang w:eastAsia="ja-JP"/>
              </w:rPr>
              <w:t>&gt;</w:t>
            </w:r>
          </w:p>
          <w:p w14:paraId="50668822" w14:textId="77777777" w:rsidR="00692527" w:rsidRPr="00FD03AB" w:rsidRDefault="00692527" w:rsidP="00692527">
            <w:pPr>
              <w:rPr>
                <w:rFonts w:eastAsiaTheme="minorEastAsia"/>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816A61" w14:textId="77777777" w:rsidR="00692527" w:rsidRPr="00B20994" w:rsidRDefault="00692527" w:rsidP="00692527">
            <w:pPr>
              <w:rPr>
                <w:rFonts w:eastAsiaTheme="minorHAnsi"/>
                <w:color w:val="000000" w:themeColor="text1"/>
              </w:rPr>
            </w:pPr>
          </w:p>
        </w:tc>
      </w:tr>
      <w:tr w:rsidR="00692527" w:rsidRPr="000D1C20" w14:paraId="780F97A9"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C10DA2" w14:textId="77777777" w:rsidR="00692527"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0AD01B" w14:textId="77777777" w:rsidR="00692527" w:rsidRDefault="00692527" w:rsidP="00692527">
            <w:proofErr w:type="spellStart"/>
            <w:r>
              <w:rPr>
                <w:rFonts w:hint="eastAsia"/>
              </w:rPr>
              <w:t>見出し</w:t>
            </w:r>
            <w:proofErr w:type="spellEnd"/>
          </w:p>
          <w:p w14:paraId="7E3500CD" w14:textId="49A0559C" w:rsidR="00692527" w:rsidRDefault="00692527" w:rsidP="00692527">
            <w:r w:rsidRPr="00786850">
              <w:t>Header</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01A14B" w14:textId="77777777" w:rsidR="00692527" w:rsidRDefault="00692527" w:rsidP="00692527">
            <w:pPr>
              <w:rPr>
                <w:rFonts w:eastAsiaTheme="minorEastAsia"/>
                <w:color w:val="000000" w:themeColor="text1"/>
                <w:lang w:eastAsia="ja-JP"/>
              </w:rPr>
            </w:pPr>
            <w:proofErr w:type="spellStart"/>
            <w:r w:rsidRPr="00B20994">
              <w:rPr>
                <w:rFonts w:eastAsiaTheme="minorEastAsia" w:hint="eastAsia"/>
                <w:b/>
                <w:bCs/>
                <w:i/>
                <w:iCs/>
                <w:color w:val="000000" w:themeColor="text1"/>
                <w:u w:val="single"/>
                <w:lang w:eastAsia="ja-JP"/>
              </w:rPr>
              <w:t>Aromasin</w:t>
            </w:r>
            <w:proofErr w:type="spellEnd"/>
            <w:r w:rsidRPr="00FD03AB">
              <w:rPr>
                <w:color w:val="000000" w:themeColor="text1"/>
                <w:lang w:eastAsia="ja-JP"/>
              </w:rPr>
              <w:t xml:space="preserve"> </w:t>
            </w:r>
          </w:p>
          <w:p w14:paraId="0B88D5E2" w14:textId="77777777" w:rsidR="00692527" w:rsidRPr="00FD03AB" w:rsidRDefault="00692527" w:rsidP="00692527">
            <w:pPr>
              <w:rPr>
                <w:color w:val="000000" w:themeColor="text1"/>
                <w:lang w:eastAsia="ja-JP"/>
              </w:rPr>
            </w:pPr>
            <w:r w:rsidRPr="00FD03AB">
              <w:rPr>
                <w:color w:val="000000" w:themeColor="text1"/>
                <w:lang w:eastAsia="ja-JP"/>
              </w:rPr>
              <w:t>&lt;Header&gt;</w:t>
            </w:r>
          </w:p>
          <w:p w14:paraId="1B81F8A6"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アロマターゼ阻害作用</w:t>
            </w:r>
            <w:r w:rsidRPr="00FD03AB">
              <w:rPr>
                <w:color w:val="000000" w:themeColor="text1"/>
                <w:lang w:eastAsia="ja-JP"/>
              </w:rPr>
              <w:t>&lt;/Lang&gt;</w:t>
            </w:r>
          </w:p>
          <w:p w14:paraId="642CBEF6"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23A6C839"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505BF8EA"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エキセメスタンはアンドロゲンをエストロゲンに変換する酵素であるアロマターゼを非可逆的に阻害することにより、血中エストロゲン濃度を抑制し、エストロゲン依存性の乳癌の増殖を阻害する。</w:t>
            </w:r>
            <w:r w:rsidRPr="00FD03AB">
              <w:rPr>
                <w:color w:val="000000" w:themeColor="text1"/>
                <w:lang w:eastAsia="ja-JP"/>
              </w:rPr>
              <w:t>&lt;/Lang&gt;</w:t>
            </w:r>
          </w:p>
          <w:p w14:paraId="73690A69"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1FC16372" w14:textId="77777777" w:rsidR="00692527" w:rsidRPr="00FD03AB" w:rsidRDefault="00692527" w:rsidP="00692527">
            <w:pPr>
              <w:rPr>
                <w:color w:val="000000" w:themeColor="text1"/>
                <w:lang w:eastAsia="ja-JP"/>
              </w:rPr>
            </w:pPr>
            <w:r w:rsidRPr="00FD03AB">
              <w:rPr>
                <w:color w:val="000000" w:themeColor="text1"/>
                <w:lang w:eastAsia="ja-JP"/>
              </w:rPr>
              <w:lastRenderedPageBreak/>
              <w:t xml:space="preserve">          &lt;</w:t>
            </w:r>
            <w:proofErr w:type="spellStart"/>
            <w:r w:rsidRPr="00FD03AB">
              <w:rPr>
                <w:color w:val="000000" w:themeColor="text1"/>
                <w:lang w:eastAsia="ja-JP"/>
              </w:rPr>
              <w:t>OrderedList</w:t>
            </w:r>
            <w:proofErr w:type="spellEnd"/>
            <w:r w:rsidRPr="00FD03AB">
              <w:rPr>
                <w:color w:val="000000" w:themeColor="text1"/>
                <w:lang w:eastAsia="ja-JP"/>
              </w:rPr>
              <w:t xml:space="preserve"> </w:t>
            </w:r>
            <w:proofErr w:type="spellStart"/>
            <w:r w:rsidRPr="00FD03AB">
              <w:rPr>
                <w:color w:val="000000" w:themeColor="text1"/>
                <w:lang w:eastAsia="ja-JP"/>
              </w:rPr>
              <w:t>numberContinued</w:t>
            </w:r>
            <w:proofErr w:type="spellEnd"/>
            <w:r w:rsidRPr="00FD03AB">
              <w:rPr>
                <w:color w:val="000000" w:themeColor="text1"/>
                <w:lang w:eastAsia="ja-JP"/>
              </w:rPr>
              <w:t>="false"&gt;</w:t>
            </w:r>
          </w:p>
          <w:p w14:paraId="5910C549" w14:textId="77777777" w:rsidR="00692527" w:rsidRPr="00FD03AB" w:rsidRDefault="00692527" w:rsidP="00692527">
            <w:pPr>
              <w:rPr>
                <w:color w:val="000000" w:themeColor="text1"/>
                <w:lang w:eastAsia="ja-JP"/>
              </w:rPr>
            </w:pPr>
            <w:r w:rsidRPr="00FD03AB">
              <w:rPr>
                <w:color w:val="000000" w:themeColor="text1"/>
                <w:lang w:eastAsia="ja-JP"/>
              </w:rPr>
              <w:t xml:space="preserve">            &lt;Item id="HDR_MechanismOfAction_2" heading="free"&gt;</w:t>
            </w:r>
          </w:p>
          <w:p w14:paraId="736D5630"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44905304"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p>
          <w:p w14:paraId="6FCDA9BA" w14:textId="77777777" w:rsidR="00692527" w:rsidRPr="00FD03AB" w:rsidRDefault="00692527" w:rsidP="00692527">
            <w:pPr>
              <w:rPr>
                <w:color w:val="000000" w:themeColor="text1"/>
                <w:lang w:eastAsia="ja-JP"/>
              </w:rPr>
            </w:pPr>
            <w:r w:rsidRPr="00FD03AB">
              <w:rPr>
                <w:color w:val="000000" w:themeColor="text1"/>
                <w:lang w:eastAsia="ja-JP"/>
              </w:rPr>
              <w:t xml:space="preserve">                  &lt;Italic&gt;in vivo&lt;/Italic&gt;</w:t>
            </w:r>
            <w:r w:rsidRPr="00FD03AB">
              <w:rPr>
                <w:rFonts w:hint="eastAsia"/>
                <w:color w:val="000000" w:themeColor="text1"/>
                <w:lang w:eastAsia="ja-JP"/>
              </w:rPr>
              <w:t>試験</w:t>
            </w:r>
            <w:r w:rsidRPr="00FD03AB">
              <w:rPr>
                <w:color w:val="000000" w:themeColor="text1"/>
                <w:lang w:eastAsia="ja-JP"/>
              </w:rPr>
              <w:t>&lt;/Lang&gt;</w:t>
            </w:r>
          </w:p>
          <w:p w14:paraId="3FF52647"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3ACA463D"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7CF560D5"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妊馬血清ゴナドトロピン刺激ラットにおいて、エキセメスタンの単回経口投与は卵巣アロマターゼ活性を用量依存的に減少させ、その</w:t>
            </w:r>
            <w:r w:rsidRPr="00FD03AB">
              <w:rPr>
                <w:color w:val="000000" w:themeColor="text1"/>
                <w:lang w:eastAsia="ja-JP"/>
              </w:rPr>
              <w:t>ED&lt;Sub&gt;50&lt;/Sub&gt;</w:t>
            </w:r>
            <w:r w:rsidRPr="00FD03AB">
              <w:rPr>
                <w:rFonts w:hint="eastAsia"/>
                <w:color w:val="000000" w:themeColor="text1"/>
                <w:lang w:eastAsia="ja-JP"/>
              </w:rPr>
              <w:t>値は</w:t>
            </w:r>
            <w:r w:rsidRPr="00FD03AB">
              <w:rPr>
                <w:color w:val="000000" w:themeColor="text1"/>
                <w:lang w:eastAsia="ja-JP"/>
              </w:rPr>
              <w:t>3.7mg/kg</w:t>
            </w:r>
            <w:r w:rsidRPr="00FD03AB">
              <w:rPr>
                <w:rFonts w:hint="eastAsia"/>
                <w:color w:val="000000" w:themeColor="text1"/>
                <w:lang w:eastAsia="ja-JP"/>
              </w:rPr>
              <w:t>であった。</w:t>
            </w:r>
            <w:r w:rsidRPr="00FD03AB">
              <w:rPr>
                <w:color w:val="000000" w:themeColor="text1"/>
                <w:lang w:eastAsia="ja-JP"/>
              </w:rPr>
              <w:t>&lt;/Lang&gt;</w:t>
            </w:r>
          </w:p>
          <w:p w14:paraId="6C90C0F0"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0846B73E" w14:textId="77777777" w:rsidR="00692527" w:rsidRPr="00FD03AB" w:rsidRDefault="00692527" w:rsidP="00692527">
            <w:pPr>
              <w:rPr>
                <w:color w:val="000000" w:themeColor="text1"/>
                <w:lang w:eastAsia="ja-JP"/>
              </w:rPr>
            </w:pPr>
            <w:r w:rsidRPr="00FD03AB">
              <w:rPr>
                <w:color w:val="000000" w:themeColor="text1"/>
                <w:lang w:eastAsia="ja-JP"/>
              </w:rPr>
              <w:t xml:space="preserve">            &lt;/Item&gt;</w:t>
            </w:r>
          </w:p>
          <w:p w14:paraId="1BF08956" w14:textId="77777777" w:rsidR="00692527" w:rsidRPr="00FD03AB" w:rsidRDefault="00692527" w:rsidP="00692527">
            <w:pPr>
              <w:rPr>
                <w:color w:val="000000" w:themeColor="text1"/>
                <w:lang w:eastAsia="ja-JP"/>
              </w:rPr>
            </w:pPr>
            <w:r w:rsidRPr="00FD03AB">
              <w:rPr>
                <w:color w:val="000000" w:themeColor="text1"/>
                <w:lang w:eastAsia="ja-JP"/>
              </w:rPr>
              <w:t xml:space="preserve">            &lt;Item id="HDR_MechanismOfAction_3" heading="free"&gt;</w:t>
            </w:r>
          </w:p>
          <w:p w14:paraId="75D16A7A"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7DEEBA09"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p>
          <w:p w14:paraId="4A63E4E1" w14:textId="77777777" w:rsidR="00692527" w:rsidRPr="00FD03AB" w:rsidRDefault="00692527" w:rsidP="00692527">
            <w:pPr>
              <w:rPr>
                <w:color w:val="000000" w:themeColor="text1"/>
                <w:lang w:eastAsia="ja-JP"/>
              </w:rPr>
            </w:pPr>
            <w:r w:rsidRPr="00FD03AB">
              <w:rPr>
                <w:color w:val="000000" w:themeColor="text1"/>
                <w:lang w:eastAsia="ja-JP"/>
              </w:rPr>
              <w:t xml:space="preserve">                  &lt;Italic&gt;in vitro&lt;/Italic&gt;</w:t>
            </w:r>
            <w:r w:rsidRPr="00FD03AB">
              <w:rPr>
                <w:rFonts w:hint="eastAsia"/>
                <w:color w:val="000000" w:themeColor="text1"/>
                <w:lang w:eastAsia="ja-JP"/>
              </w:rPr>
              <w:t>試験</w:t>
            </w:r>
            <w:r w:rsidRPr="00FD03AB">
              <w:rPr>
                <w:color w:val="000000" w:themeColor="text1"/>
                <w:lang w:eastAsia="ja-JP"/>
              </w:rPr>
              <w:t>&lt;/Lang&gt;</w:t>
            </w:r>
          </w:p>
          <w:p w14:paraId="75505E15"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27363D5F" w14:textId="77777777" w:rsidR="00692527" w:rsidRPr="00FD03AB" w:rsidRDefault="00692527" w:rsidP="00692527">
            <w:pPr>
              <w:rPr>
                <w:color w:val="000000" w:themeColor="text1"/>
                <w:lang w:eastAsia="ja-JP"/>
              </w:rPr>
            </w:pPr>
          </w:p>
          <w:p w14:paraId="66DD3529"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4F4D42F4"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抗腫瘍効果</w:t>
            </w:r>
            <w:r w:rsidRPr="00FD03AB">
              <w:rPr>
                <w:color w:val="000000" w:themeColor="text1"/>
                <w:lang w:eastAsia="ja-JP"/>
              </w:rPr>
              <w:t>&lt;/Lang&gt;</w:t>
            </w:r>
          </w:p>
          <w:p w14:paraId="620E7B68"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60A12CC8"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223FD2FE"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="ja"&gt;DMBA</w:t>
            </w:r>
            <w:r w:rsidRPr="00FD03AB">
              <w:rPr>
                <w:rFonts w:hint="eastAsia"/>
                <w:color w:val="000000" w:themeColor="text1"/>
                <w:lang w:eastAsia="ja-JP"/>
              </w:rPr>
              <w:t>誘発ラット乳癌（閉経後モデル）に対しエキセメスタンを週</w:t>
            </w:r>
            <w:r w:rsidRPr="00FD03AB">
              <w:rPr>
                <w:color w:val="000000" w:themeColor="text1"/>
                <w:lang w:eastAsia="ja-JP"/>
              </w:rPr>
              <w:t>6</w:t>
            </w:r>
            <w:r w:rsidRPr="00FD03AB">
              <w:rPr>
                <w:rFonts w:hint="eastAsia"/>
                <w:color w:val="000000" w:themeColor="text1"/>
                <w:lang w:eastAsia="ja-JP"/>
              </w:rPr>
              <w:t>日、</w:t>
            </w:r>
            <w:r w:rsidRPr="00FD03AB">
              <w:rPr>
                <w:color w:val="000000" w:themeColor="text1"/>
                <w:lang w:eastAsia="ja-JP"/>
              </w:rPr>
              <w:t>4</w:t>
            </w:r>
            <w:r w:rsidRPr="00FD03AB">
              <w:rPr>
                <w:rFonts w:hint="eastAsia"/>
                <w:color w:val="000000" w:themeColor="text1"/>
                <w:lang w:eastAsia="ja-JP"/>
              </w:rPr>
              <w:t>週間経口投与した結果、</w:t>
            </w:r>
            <w:r w:rsidRPr="00FD03AB">
              <w:rPr>
                <w:color w:val="000000" w:themeColor="text1"/>
                <w:lang w:eastAsia="ja-JP"/>
              </w:rPr>
              <w:t>1mg/kg/</w:t>
            </w:r>
            <w:r w:rsidRPr="00FD03AB">
              <w:rPr>
                <w:rFonts w:hint="eastAsia"/>
                <w:color w:val="000000" w:themeColor="text1"/>
                <w:lang w:eastAsia="ja-JP"/>
              </w:rPr>
              <w:t>日以上の用量で腫瘍の増殖を有意に阻害した。</w:t>
            </w:r>
            <w:r w:rsidRPr="00FD03AB">
              <w:rPr>
                <w:color w:val="000000" w:themeColor="text1"/>
                <w:lang w:eastAsia="ja-JP"/>
              </w:rPr>
              <w:t>&lt;/Lang&gt;</w:t>
            </w:r>
          </w:p>
          <w:p w14:paraId="058E280E" w14:textId="77777777" w:rsidR="00692527" w:rsidRPr="00FD03AB" w:rsidRDefault="00692527" w:rsidP="00692527">
            <w:pPr>
              <w:rPr>
                <w:color w:val="000000" w:themeColor="text1"/>
                <w:lang w:eastAsia="ja-JP"/>
              </w:rPr>
            </w:pPr>
            <w:r w:rsidRPr="00FD03AB">
              <w:rPr>
                <w:color w:val="000000" w:themeColor="text1"/>
                <w:lang w:eastAsia="ja-JP"/>
              </w:rPr>
              <w:t xml:space="preserve">      &lt;/Detail&gt;</w:t>
            </w:r>
          </w:p>
          <w:p w14:paraId="39A34307"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OtherInformation</w:t>
            </w:r>
            <w:proofErr w:type="spellEnd"/>
            <w:r w:rsidRPr="00FD03AB">
              <w:rPr>
                <w:color w:val="000000" w:themeColor="text1"/>
                <w:lang w:eastAsia="ja-JP"/>
              </w:rPr>
              <w:t>&gt;</w:t>
            </w:r>
          </w:p>
          <w:p w14:paraId="474F483F" w14:textId="77777777" w:rsidR="00692527" w:rsidRPr="00FD03AB" w:rsidRDefault="00692527" w:rsidP="00692527">
            <w:pPr>
              <w:rPr>
                <w:color w:val="000000" w:themeColor="text1"/>
                <w:lang w:eastAsia="ja-JP"/>
              </w:rPr>
            </w:pPr>
            <w:r w:rsidRPr="00FD03AB">
              <w:rPr>
                <w:color w:val="000000" w:themeColor="text1"/>
                <w:lang w:eastAsia="ja-JP"/>
              </w:rPr>
              <w:t xml:space="preserve">    &lt;</w:t>
            </w:r>
            <w:proofErr w:type="spellStart"/>
            <w:r w:rsidRPr="00FD03AB">
              <w:rPr>
                <w:color w:val="000000" w:themeColor="text1"/>
                <w:lang w:eastAsia="ja-JP"/>
              </w:rPr>
              <w:t>OtherInformation</w:t>
            </w:r>
            <w:proofErr w:type="spellEnd"/>
            <w:r w:rsidRPr="00FD03AB">
              <w:rPr>
                <w:color w:val="000000" w:themeColor="text1"/>
                <w:lang w:eastAsia="ja-JP"/>
              </w:rPr>
              <w:t xml:space="preserve"> id="HDR_EfficacyPharmacology_OtherInformation_2" heading="free"&gt;</w:t>
            </w:r>
          </w:p>
          <w:p w14:paraId="47937785"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7F5D12F6" w14:textId="77777777" w:rsidR="00692527" w:rsidRPr="00FD03AB" w:rsidRDefault="00692527" w:rsidP="00692527">
            <w:pPr>
              <w:rPr>
                <w:color w:val="000000" w:themeColor="text1"/>
                <w:lang w:eastAsia="ja-JP"/>
              </w:rPr>
            </w:pPr>
            <w:r w:rsidRPr="00FD03AB">
              <w:rPr>
                <w:color w:val="000000" w:themeColor="text1"/>
                <w:lang w:eastAsia="ja-JP"/>
              </w:rPr>
              <w:t xml:space="preserve">        &lt;Lang </w:t>
            </w:r>
            <w:proofErr w:type="spellStart"/>
            <w:proofErr w:type="gramStart"/>
            <w:r w:rsidRPr="00FD03AB">
              <w:rPr>
                <w:color w:val="000000" w:themeColor="text1"/>
                <w:lang w:eastAsia="ja-JP"/>
              </w:rPr>
              <w:t>xml:lang</w:t>
            </w:r>
            <w:proofErr w:type="spellEnd"/>
            <w:proofErr w:type="gramEnd"/>
            <w:r w:rsidRPr="00FD03AB">
              <w:rPr>
                <w:color w:val="000000" w:themeColor="text1"/>
                <w:lang w:eastAsia="ja-JP"/>
              </w:rPr>
              <w:t>="ja"&gt;</w:t>
            </w:r>
            <w:r w:rsidRPr="00FD03AB">
              <w:rPr>
                <w:rFonts w:hint="eastAsia"/>
                <w:color w:val="000000" w:themeColor="text1"/>
                <w:lang w:eastAsia="ja-JP"/>
              </w:rPr>
              <w:t>エストロゲン抑制作用</w:t>
            </w:r>
            <w:r w:rsidRPr="00FD03AB">
              <w:rPr>
                <w:color w:val="000000" w:themeColor="text1"/>
                <w:lang w:eastAsia="ja-JP"/>
              </w:rPr>
              <w:t>&lt;/Lang&gt;</w:t>
            </w:r>
          </w:p>
          <w:p w14:paraId="30AD6BEB" w14:textId="77777777" w:rsidR="00692527" w:rsidRPr="00FD03AB" w:rsidRDefault="00692527" w:rsidP="00692527">
            <w:pPr>
              <w:rPr>
                <w:color w:val="000000" w:themeColor="text1"/>
                <w:lang w:eastAsia="ja-JP"/>
              </w:rPr>
            </w:pPr>
            <w:r w:rsidRPr="00FD03AB">
              <w:rPr>
                <w:color w:val="000000" w:themeColor="text1"/>
                <w:lang w:eastAsia="ja-JP"/>
              </w:rPr>
              <w:t xml:space="preserve">      &lt;/Header&gt;</w:t>
            </w:r>
          </w:p>
          <w:p w14:paraId="526CA98A" w14:textId="77777777" w:rsidR="00692527" w:rsidRPr="00B20994" w:rsidRDefault="00692527" w:rsidP="00692527">
            <w:pPr>
              <w:rPr>
                <w:b/>
                <w:bCs/>
                <w:i/>
                <w:iCs/>
                <w:color w:val="000000" w:themeColor="text1"/>
                <w:u w:val="single"/>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B0F0B8" w14:textId="77777777" w:rsidR="00692527" w:rsidRPr="00B20994" w:rsidRDefault="00692527" w:rsidP="00692527">
            <w:pPr>
              <w:rPr>
                <w:rFonts w:eastAsiaTheme="minorHAnsi"/>
                <w:color w:val="000000" w:themeColor="text1"/>
              </w:rPr>
            </w:pPr>
          </w:p>
        </w:tc>
      </w:tr>
      <w:tr w:rsidR="00692527" w:rsidRPr="000D1C20" w14:paraId="4DAEFC08" w14:textId="652D8370"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B965D6" w14:textId="1D10DA01" w:rsidR="00692527" w:rsidRPr="00B20994" w:rsidRDefault="00692527" w:rsidP="00692527">
            <w:pPr>
              <w:rPr>
                <w:color w:val="000000" w:themeColor="text1"/>
              </w:rPr>
            </w:pPr>
            <w:r w:rsidRPr="00B20994">
              <w:rPr>
                <w:rFonts w:eastAsia="MS Gothic" w:cs="MS Gothic"/>
                <w:color w:val="000000" w:themeColor="text1"/>
              </w:rPr>
              <w:t>19.</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46B8D1" w14:textId="77777777" w:rsidR="00692527" w:rsidRPr="00B20994" w:rsidRDefault="00692527" w:rsidP="00692527">
            <w:pPr>
              <w:rPr>
                <w:color w:val="000000" w:themeColor="text1"/>
              </w:rPr>
            </w:pPr>
            <w:proofErr w:type="spellStart"/>
            <w:r w:rsidRPr="00B20994">
              <w:rPr>
                <w:rFonts w:eastAsia="MS Gothic" w:cs="MS Gothic" w:hint="eastAsia"/>
                <w:color w:val="000000" w:themeColor="text1"/>
                <w:highlight w:val="yellow"/>
              </w:rPr>
              <w:t>有効成分に関する</w:t>
            </w:r>
            <w:commentRangeStart w:id="169"/>
            <w:commentRangeStart w:id="170"/>
            <w:r w:rsidRPr="00B20994">
              <w:rPr>
                <w:rFonts w:eastAsia="MS Gothic" w:cs="MS Gothic" w:hint="eastAsia"/>
                <w:color w:val="000000" w:themeColor="text1"/>
                <w:highlight w:val="yellow"/>
              </w:rPr>
              <w:t>理化学的知見</w:t>
            </w:r>
            <w:commentRangeEnd w:id="169"/>
            <w:proofErr w:type="spellEnd"/>
            <w:r w:rsidRPr="00B20994">
              <w:rPr>
                <w:rStyle w:val="CommentReference"/>
                <w:color w:val="000000" w:themeColor="text1"/>
                <w:highlight w:val="yellow"/>
              </w:rPr>
              <w:commentReference w:id="169"/>
            </w:r>
            <w:commentRangeEnd w:id="170"/>
            <w:r>
              <w:rPr>
                <w:rStyle w:val="CommentReference"/>
              </w:rPr>
              <w:commentReference w:id="170"/>
            </w:r>
            <w:r w:rsidRPr="00B20994">
              <w:rPr>
                <w:color w:val="000000" w:themeColor="text1"/>
                <w:highlight w:val="yellow"/>
              </w:rPr>
              <w:t xml:space="preserve"> (Physicochemical Knowledge of Active Ingredients)</w:t>
            </w:r>
          </w:p>
          <w:p w14:paraId="1384A846"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DA347" w14:textId="0D364E50"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p>
          <w:p w14:paraId="40DF0935" w14:textId="77777777" w:rsidR="00692527" w:rsidRPr="00B20994" w:rsidRDefault="00692527" w:rsidP="00692527">
            <w:pPr>
              <w:rPr>
                <w:rFonts w:eastAsiaTheme="minorHAnsi"/>
                <w:color w:val="000000" w:themeColor="text1"/>
                <w:lang w:eastAsia="ja-JP"/>
              </w:rPr>
            </w:pPr>
            <w:proofErr w:type="gramStart"/>
            <w:r w:rsidRPr="00B20994">
              <w:rPr>
                <w:rFonts w:eastAsiaTheme="minorHAnsi" w:hint="eastAsia"/>
                <w:color w:val="000000" w:themeColor="text1"/>
                <w:lang w:eastAsia="ja-JP"/>
              </w:rPr>
              <w:t>&lt;!--</w:t>
            </w:r>
            <w:r w:rsidRPr="00B20994">
              <w:rPr>
                <w:rFonts w:ascii="MS Mincho" w:eastAsia="MS Mincho" w:hAnsi="MS Mincho" w:cs="MS Mincho" w:hint="eastAsia"/>
                <w:color w:val="000000" w:themeColor="text1"/>
                <w:lang w:eastAsia="ja-JP"/>
              </w:rPr>
              <w:t>１９</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有効成分</w:t>
            </w:r>
            <w:proofErr w:type="gramEnd"/>
            <w:r w:rsidRPr="00B20994">
              <w:rPr>
                <w:rFonts w:ascii="MS Mincho" w:eastAsia="MS Mincho" w:hAnsi="MS Mincho" w:cs="MS Mincho" w:hint="eastAsia"/>
                <w:color w:val="000000" w:themeColor="text1"/>
                <w:lang w:eastAsia="ja-JP"/>
              </w:rPr>
              <w:t>に関する理化学的知見</w:t>
            </w:r>
            <w:r w:rsidRPr="00B20994">
              <w:rPr>
                <w:rFonts w:eastAsiaTheme="minorHAnsi" w:hint="eastAsia"/>
                <w:color w:val="000000" w:themeColor="text1"/>
                <w:lang w:eastAsia="ja-JP"/>
              </w:rPr>
              <w:t>--&gt;</w:t>
            </w:r>
          </w:p>
          <w:p w14:paraId="47710D52" w14:textId="77777777" w:rsidR="00692527" w:rsidRPr="00B20994" w:rsidRDefault="00692527" w:rsidP="00692527">
            <w:pPr>
              <w:rPr>
                <w:rFonts w:eastAsiaTheme="minorHAnsi"/>
                <w:color w:val="000000" w:themeColor="text1"/>
              </w:rPr>
            </w:pPr>
            <w:r w:rsidRPr="00B20994">
              <w:rPr>
                <w:rFonts w:eastAsiaTheme="minorHAnsi"/>
                <w:color w:val="000000" w:themeColor="text1"/>
                <w:lang w:eastAsia="ja-JP"/>
              </w:rPr>
              <w:t xml:space="preserve">  </w:t>
            </w:r>
            <w:r w:rsidRPr="00B20994">
              <w:rPr>
                <w:rFonts w:eastAsiaTheme="minorHAnsi"/>
                <w:color w:val="000000" w:themeColor="text1"/>
              </w:rPr>
              <w:t>&lt;</w:t>
            </w:r>
            <w:proofErr w:type="spellStart"/>
            <w:r w:rsidRPr="00B20994">
              <w:rPr>
                <w:rFonts w:eastAsiaTheme="minorHAnsi"/>
                <w:color w:val="000000" w:themeColor="text1"/>
              </w:rPr>
              <w:t>PhyschemOfActIngredients</w:t>
            </w:r>
            <w:proofErr w:type="spellEnd"/>
            <w:r w:rsidRPr="00B20994">
              <w:rPr>
                <w:rFonts w:eastAsiaTheme="minorHAnsi"/>
                <w:color w:val="000000" w:themeColor="text1"/>
              </w:rPr>
              <w:t xml:space="preserve"> id="</w:t>
            </w:r>
            <w:proofErr w:type="spellStart"/>
            <w:r w:rsidRPr="00B20994">
              <w:rPr>
                <w:rFonts w:eastAsiaTheme="minorHAnsi"/>
                <w:color w:val="000000" w:themeColor="text1"/>
              </w:rPr>
              <w:t>HDR_PhyschemOfActIngredients</w:t>
            </w:r>
            <w:proofErr w:type="spellEnd"/>
            <w:r w:rsidRPr="00B20994">
              <w:rPr>
                <w:rFonts w:eastAsiaTheme="minorHAnsi"/>
                <w:color w:val="000000" w:themeColor="text1"/>
              </w:rPr>
              <w:t>" heading="fixing"&gt;</w:t>
            </w:r>
          </w:p>
          <w:p w14:paraId="5718DF2D"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PhyschemOfActIngredientsSection</w:t>
            </w:r>
            <w:proofErr w:type="spellEnd"/>
            <w:r w:rsidRPr="00B20994">
              <w:rPr>
                <w:rFonts w:eastAsiaTheme="minorHAnsi"/>
                <w:color w:val="000000" w:themeColor="text1"/>
              </w:rPr>
              <w:t>&gt;</w:t>
            </w:r>
          </w:p>
          <w:p w14:paraId="703699C3"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GeneralName</w:t>
            </w:r>
            <w:proofErr w:type="spellEnd"/>
            <w:r w:rsidRPr="00B20994">
              <w:rPr>
                <w:rFonts w:eastAsiaTheme="minorHAnsi"/>
                <w:color w:val="000000" w:themeColor="text1"/>
              </w:rPr>
              <w:t>&gt;</w:t>
            </w:r>
          </w:p>
          <w:p w14:paraId="79B5B49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4ADCF9B7"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t xml:space="preserve">          &lt;Lang </w:t>
            </w:r>
            <w:proofErr w:type="spellStart"/>
            <w:proofErr w:type="gramStart"/>
            <w:r w:rsidRPr="00B20994">
              <w:rPr>
                <w:rFonts w:eastAsiaTheme="minorHAnsi" w:hint="eastAsia"/>
                <w:color w:val="000000" w:themeColor="text1"/>
              </w:rPr>
              <w:t>xml:lang</w:t>
            </w:r>
            <w:proofErr w:type="spellEnd"/>
            <w:proofErr w:type="gramEnd"/>
            <w:r w:rsidRPr="00B20994">
              <w:rPr>
                <w:rFonts w:eastAsiaTheme="minorHAnsi" w:hint="eastAsia"/>
                <w:color w:val="000000" w:themeColor="text1"/>
              </w:rPr>
              <w:t>="ja"&gt;</w:t>
            </w:r>
            <w:proofErr w:type="spellStart"/>
            <w:r w:rsidRPr="00B20994">
              <w:rPr>
                <w:rFonts w:ascii="MS Mincho" w:eastAsia="MS Mincho" w:hAnsi="MS Mincho" w:cs="MS Mincho" w:hint="eastAsia"/>
                <w:color w:val="000000" w:themeColor="text1"/>
              </w:rPr>
              <w:t>エキセメスタン（</w:t>
            </w:r>
            <w:r w:rsidRPr="00B20994">
              <w:rPr>
                <w:rFonts w:eastAsiaTheme="minorHAnsi" w:hint="eastAsia"/>
                <w:color w:val="000000" w:themeColor="text1"/>
              </w:rPr>
              <w:t>Exemestane</w:t>
            </w:r>
            <w:proofErr w:type="spellEnd"/>
            <w:r w:rsidRPr="00B20994">
              <w:rPr>
                <w:rFonts w:ascii="MS Mincho" w:eastAsia="MS Mincho" w:hAnsi="MS Mincho" w:cs="MS Mincho" w:hint="eastAsia"/>
                <w:color w:val="000000" w:themeColor="text1"/>
              </w:rPr>
              <w:t>）</w:t>
            </w:r>
            <w:r w:rsidRPr="00B20994">
              <w:rPr>
                <w:rFonts w:eastAsiaTheme="minorHAnsi" w:hint="eastAsia"/>
                <w:color w:val="000000" w:themeColor="text1"/>
              </w:rPr>
              <w:t>&lt;/Lang&gt;</w:t>
            </w:r>
          </w:p>
          <w:p w14:paraId="1A64AFA2"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23B29EA3"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GeneralName</w:t>
            </w:r>
            <w:proofErr w:type="spellEnd"/>
            <w:r w:rsidRPr="00B20994">
              <w:rPr>
                <w:rFonts w:eastAsiaTheme="minorHAnsi"/>
                <w:color w:val="000000" w:themeColor="text1"/>
              </w:rPr>
              <w:t>&gt;</w:t>
            </w:r>
          </w:p>
          <w:p w14:paraId="167CA351"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ChemicalName</w:t>
            </w:r>
            <w:proofErr w:type="spellEnd"/>
            <w:r w:rsidRPr="00B20994">
              <w:rPr>
                <w:rFonts w:eastAsiaTheme="minorHAnsi"/>
                <w:color w:val="000000" w:themeColor="text1"/>
              </w:rPr>
              <w:t>&gt;</w:t>
            </w:r>
          </w:p>
          <w:p w14:paraId="46921492"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6D2BFD14"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lastRenderedPageBreak/>
              <w:t xml:space="preserve">          &lt;Lang </w:t>
            </w:r>
            <w:proofErr w:type="gramStart"/>
            <w:r w:rsidRPr="00B20994">
              <w:rPr>
                <w:rFonts w:eastAsiaTheme="minorHAnsi" w:hint="eastAsia"/>
                <w:color w:val="000000" w:themeColor="text1"/>
              </w:rPr>
              <w:t>xml:lang</w:t>
            </w:r>
            <w:proofErr w:type="gramEnd"/>
            <w:r w:rsidRPr="00B20994">
              <w:rPr>
                <w:rFonts w:eastAsiaTheme="minorHAnsi" w:hint="eastAsia"/>
                <w:color w:val="000000" w:themeColor="text1"/>
              </w:rPr>
              <w:t>="ja"&gt;</w:t>
            </w:r>
            <w:r w:rsidRPr="00B20994">
              <w:rPr>
                <w:rFonts w:ascii="MS Mincho" w:eastAsia="MS Mincho" w:hAnsi="MS Mincho" w:cs="MS Mincho" w:hint="eastAsia"/>
                <w:color w:val="000000" w:themeColor="text1"/>
              </w:rPr>
              <w:t>（＋）</w:t>
            </w:r>
            <w:r w:rsidRPr="00B20994">
              <w:rPr>
                <w:rFonts w:eastAsiaTheme="minorHAnsi" w:hint="eastAsia"/>
                <w:color w:val="000000" w:themeColor="text1"/>
              </w:rPr>
              <w:t>-6-methyleneandrosta-1,4-diene-3,17-dione&lt;/Lang&gt;</w:t>
            </w:r>
          </w:p>
          <w:p w14:paraId="4B98D283"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40D0DB4F"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ChemicalName</w:t>
            </w:r>
            <w:proofErr w:type="spellEnd"/>
            <w:r w:rsidRPr="00B20994">
              <w:rPr>
                <w:rFonts w:eastAsiaTheme="minorHAnsi"/>
                <w:color w:val="000000" w:themeColor="text1"/>
              </w:rPr>
              <w:t>&gt;</w:t>
            </w:r>
          </w:p>
          <w:p w14:paraId="277A38DF"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MolecularFormula</w:t>
            </w:r>
            <w:proofErr w:type="spellEnd"/>
            <w:r w:rsidRPr="00B20994">
              <w:rPr>
                <w:rFonts w:eastAsiaTheme="minorHAnsi"/>
                <w:color w:val="000000" w:themeColor="text1"/>
              </w:rPr>
              <w:t>&gt;</w:t>
            </w:r>
          </w:p>
          <w:p w14:paraId="16E48E51"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593481F5"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&lt;Lang </w:t>
            </w:r>
            <w:proofErr w:type="spellStart"/>
            <w:proofErr w:type="gramStart"/>
            <w:r w:rsidRPr="00B20994">
              <w:rPr>
                <w:rFonts w:eastAsiaTheme="minorHAnsi"/>
                <w:color w:val="000000" w:themeColor="text1"/>
              </w:rPr>
              <w:t>xml:lang</w:t>
            </w:r>
            <w:proofErr w:type="spellEnd"/>
            <w:proofErr w:type="gramEnd"/>
            <w:r w:rsidRPr="00B20994">
              <w:rPr>
                <w:rFonts w:eastAsiaTheme="minorHAnsi"/>
                <w:color w:val="000000" w:themeColor="text1"/>
              </w:rPr>
              <w:t>="ja"&gt;C&lt;Sub&gt;20&lt;/Sub&gt;H&lt;Sub&gt;24&lt;/Sub&gt;O&lt;Sub&gt;2&lt;/Sub&gt;&lt;/Lang&gt;</w:t>
            </w:r>
          </w:p>
          <w:p w14:paraId="4E6A674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6307D485"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MolecularFormula</w:t>
            </w:r>
            <w:proofErr w:type="spellEnd"/>
            <w:r w:rsidRPr="00B20994">
              <w:rPr>
                <w:rFonts w:eastAsiaTheme="minorHAnsi"/>
                <w:color w:val="000000" w:themeColor="text1"/>
              </w:rPr>
              <w:t>&gt;</w:t>
            </w:r>
          </w:p>
          <w:p w14:paraId="3E70DD17"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MolecularWeight</w:t>
            </w:r>
            <w:proofErr w:type="spellEnd"/>
            <w:r w:rsidRPr="00B20994">
              <w:rPr>
                <w:rFonts w:eastAsiaTheme="minorHAnsi"/>
                <w:color w:val="000000" w:themeColor="text1"/>
              </w:rPr>
              <w:t>&gt;</w:t>
            </w:r>
          </w:p>
          <w:p w14:paraId="0ADE8EFB"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171FDB93"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&lt;Lang </w:t>
            </w:r>
            <w:proofErr w:type="spellStart"/>
            <w:proofErr w:type="gramStart"/>
            <w:r w:rsidRPr="00B20994">
              <w:rPr>
                <w:rFonts w:eastAsiaTheme="minorHAnsi"/>
                <w:color w:val="000000" w:themeColor="text1"/>
              </w:rPr>
              <w:t>xml:lang</w:t>
            </w:r>
            <w:proofErr w:type="spellEnd"/>
            <w:proofErr w:type="gramEnd"/>
            <w:r w:rsidRPr="00B20994">
              <w:rPr>
                <w:rFonts w:eastAsiaTheme="minorHAnsi"/>
                <w:color w:val="000000" w:themeColor="text1"/>
              </w:rPr>
              <w:t>="ja"&gt;296.40&lt;/Lang&gt;</w:t>
            </w:r>
          </w:p>
          <w:p w14:paraId="3C374635"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2F8D34C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MolecularWeight</w:t>
            </w:r>
            <w:proofErr w:type="spellEnd"/>
            <w:r w:rsidRPr="00B20994">
              <w:rPr>
                <w:rFonts w:eastAsiaTheme="minorHAnsi"/>
                <w:color w:val="000000" w:themeColor="text1"/>
              </w:rPr>
              <w:t>&gt;</w:t>
            </w:r>
          </w:p>
          <w:p w14:paraId="572D66E4"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DescriptionOfActiveIngredients</w:t>
            </w:r>
            <w:proofErr w:type="spellEnd"/>
            <w:r w:rsidRPr="00B20994">
              <w:rPr>
                <w:rFonts w:eastAsiaTheme="minorHAnsi"/>
                <w:color w:val="000000" w:themeColor="text1"/>
              </w:rPr>
              <w:t>&gt;</w:t>
            </w:r>
          </w:p>
          <w:p w14:paraId="03D11B1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0807ED50" w14:textId="77777777" w:rsidR="00692527" w:rsidRPr="00B20994" w:rsidRDefault="00692527" w:rsidP="00692527">
            <w:pPr>
              <w:rPr>
                <w:rFonts w:eastAsiaTheme="minorHAnsi"/>
                <w:color w:val="000000" w:themeColor="text1"/>
              </w:rPr>
            </w:pPr>
            <w:r w:rsidRPr="00B20994">
              <w:rPr>
                <w:rFonts w:eastAsiaTheme="minorHAnsi" w:hint="eastAsia"/>
                <w:color w:val="000000" w:themeColor="text1"/>
              </w:rPr>
              <w:t xml:space="preserve">          &lt;Lang </w:t>
            </w:r>
            <w:proofErr w:type="gramStart"/>
            <w:r w:rsidRPr="00B20994">
              <w:rPr>
                <w:rFonts w:eastAsiaTheme="minorHAnsi" w:hint="eastAsia"/>
                <w:color w:val="000000" w:themeColor="text1"/>
              </w:rPr>
              <w:t>xml:lang</w:t>
            </w:r>
            <w:proofErr w:type="gramEnd"/>
            <w:r w:rsidRPr="00B20994">
              <w:rPr>
                <w:rFonts w:eastAsiaTheme="minorHAnsi" w:hint="eastAsia"/>
                <w:color w:val="000000" w:themeColor="text1"/>
              </w:rPr>
              <w:t>="ja"&gt;</w:t>
            </w:r>
            <w:r w:rsidRPr="00B20994">
              <w:rPr>
                <w:rFonts w:ascii="MS Mincho" w:eastAsia="MS Mincho" w:hAnsi="MS Mincho" w:cs="MS Mincho" w:hint="eastAsia"/>
                <w:color w:val="000000" w:themeColor="text1"/>
              </w:rPr>
              <w:t>白色～黄白色の粉末である。</w:t>
            </w:r>
            <w:r w:rsidRPr="00B20994">
              <w:rPr>
                <w:rFonts w:eastAsiaTheme="minorHAnsi" w:hint="eastAsia"/>
                <w:color w:val="000000" w:themeColor="text1"/>
              </w:rPr>
              <w:t>&lt;Italic&gt;N&lt;/Italic</w:t>
            </w:r>
            <w:proofErr w:type="gramStart"/>
            <w:r w:rsidRPr="00B20994">
              <w:rPr>
                <w:rFonts w:eastAsiaTheme="minorHAnsi" w:hint="eastAsia"/>
                <w:color w:val="000000" w:themeColor="text1"/>
              </w:rPr>
              <w:t>&gt;,&lt;</w:t>
            </w:r>
            <w:proofErr w:type="gramEnd"/>
            <w:r w:rsidRPr="00B20994">
              <w:rPr>
                <w:rFonts w:eastAsiaTheme="minorHAnsi" w:hint="eastAsia"/>
                <w:color w:val="000000" w:themeColor="text1"/>
              </w:rPr>
              <w:t>Italic&gt;N&lt;/Italic&gt;-</w:t>
            </w:r>
            <w:r w:rsidRPr="00B20994">
              <w:rPr>
                <w:rFonts w:ascii="MS Mincho" w:eastAsia="MS Mincho" w:hAnsi="MS Mincho" w:cs="MS Mincho" w:hint="eastAsia"/>
                <w:color w:val="000000" w:themeColor="text1"/>
              </w:rPr>
              <w:t>ジメチルホルムアミド及びテトラヒドロフランに溶けやすく、メタノール及びエタノール（</w:t>
            </w:r>
            <w:r w:rsidRPr="00B20994">
              <w:rPr>
                <w:rFonts w:eastAsiaTheme="minorHAnsi" w:hint="eastAsia"/>
                <w:color w:val="000000" w:themeColor="text1"/>
              </w:rPr>
              <w:t>95</w:t>
            </w:r>
            <w:r w:rsidRPr="00B20994">
              <w:rPr>
                <w:rFonts w:ascii="MS Mincho" w:eastAsia="MS Mincho" w:hAnsi="MS Mincho" w:cs="MS Mincho" w:hint="eastAsia"/>
                <w:color w:val="000000" w:themeColor="text1"/>
              </w:rPr>
              <w:t>）にやや溶けやすく、アセトニトリルにやや溶けにくく、水にほとんど溶けない。</w:t>
            </w:r>
            <w:r w:rsidRPr="00B20994">
              <w:rPr>
                <w:rFonts w:eastAsiaTheme="minorHAnsi" w:hint="eastAsia"/>
                <w:color w:val="000000" w:themeColor="text1"/>
              </w:rPr>
              <w:t>&lt;/Lang&gt;</w:t>
            </w:r>
          </w:p>
          <w:p w14:paraId="3327C7E4"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&lt;/Detail&gt;</w:t>
            </w:r>
          </w:p>
          <w:p w14:paraId="182C47A7"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DescriptionOfActiveIngredients</w:t>
            </w:r>
            <w:proofErr w:type="spellEnd"/>
            <w:r w:rsidRPr="00B20994">
              <w:rPr>
                <w:rFonts w:eastAsiaTheme="minorHAnsi"/>
                <w:color w:val="000000" w:themeColor="text1"/>
              </w:rPr>
              <w:t>&gt;</w:t>
            </w:r>
          </w:p>
          <w:p w14:paraId="75C592A1"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StructuralFormula</w:t>
            </w:r>
            <w:proofErr w:type="spellEnd"/>
            <w:r w:rsidRPr="00B20994">
              <w:rPr>
                <w:rFonts w:eastAsiaTheme="minorHAnsi"/>
                <w:color w:val="000000" w:themeColor="text1"/>
              </w:rPr>
              <w:t>&gt;</w:t>
            </w:r>
          </w:p>
          <w:p w14:paraId="379716D6"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&lt;Graphic&gt;</w:t>
            </w:r>
          </w:p>
          <w:p w14:paraId="3A53DC65"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GraphicBody</w:t>
            </w:r>
            <w:proofErr w:type="spellEnd"/>
            <w:r w:rsidRPr="00B20994">
              <w:rPr>
                <w:rFonts w:eastAsiaTheme="minorHAnsi"/>
                <w:color w:val="000000" w:themeColor="text1"/>
              </w:rPr>
              <w:t xml:space="preserve"> </w:t>
            </w:r>
            <w:proofErr w:type="spellStart"/>
            <w:r w:rsidRPr="00B20994">
              <w:rPr>
                <w:rFonts w:eastAsiaTheme="minorHAnsi"/>
                <w:color w:val="000000" w:themeColor="text1"/>
              </w:rPr>
              <w:t>gfname</w:t>
            </w:r>
            <w:proofErr w:type="spellEnd"/>
            <w:r w:rsidRPr="00B20994">
              <w:rPr>
                <w:rFonts w:eastAsiaTheme="minorHAnsi"/>
                <w:color w:val="000000" w:themeColor="text1"/>
              </w:rPr>
              <w:t>="672212_4291012F1022_4_02_fig06.gif" /&gt;</w:t>
            </w:r>
          </w:p>
          <w:p w14:paraId="3E3AE190"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&lt;/Graphic&gt;</w:t>
            </w:r>
          </w:p>
          <w:p w14:paraId="73EC271A"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StructuralFormula</w:t>
            </w:r>
            <w:proofErr w:type="spellEnd"/>
            <w:r w:rsidRPr="00B20994">
              <w:rPr>
                <w:rFonts w:eastAsiaTheme="minorHAnsi"/>
                <w:color w:val="000000" w:themeColor="text1"/>
              </w:rPr>
              <w:t>&gt;</w:t>
            </w:r>
          </w:p>
          <w:p w14:paraId="45A50FD3" w14:textId="77777777" w:rsidR="00692527" w:rsidRPr="00B20994" w:rsidRDefault="00692527" w:rsidP="00692527">
            <w:pPr>
              <w:rPr>
                <w:rFonts w:eastAsiaTheme="minorHAnsi"/>
                <w:color w:val="000000" w:themeColor="text1"/>
              </w:rPr>
            </w:pPr>
            <w:r w:rsidRPr="00B20994">
              <w:rPr>
                <w:rFonts w:eastAsiaTheme="minorHAnsi"/>
                <w:color w:val="000000" w:themeColor="text1"/>
              </w:rPr>
              <w:t xml:space="preserve">    &lt;/</w:t>
            </w:r>
            <w:proofErr w:type="spellStart"/>
            <w:r w:rsidRPr="00B20994">
              <w:rPr>
                <w:rFonts w:eastAsiaTheme="minorHAnsi"/>
                <w:color w:val="000000" w:themeColor="text1"/>
              </w:rPr>
              <w:t>PhyschemOfActIngredientsSection</w:t>
            </w:r>
            <w:proofErr w:type="spellEnd"/>
            <w:r w:rsidRPr="00B20994">
              <w:rPr>
                <w:rFonts w:eastAsiaTheme="minorHAnsi"/>
                <w:color w:val="000000" w:themeColor="text1"/>
              </w:rPr>
              <w:t>&gt;</w:t>
            </w:r>
          </w:p>
          <w:p w14:paraId="4711758D" w14:textId="77777777" w:rsidR="00692527" w:rsidRPr="00B20994" w:rsidRDefault="00692527" w:rsidP="00692527">
            <w:pPr>
              <w:rPr>
                <w:rFonts w:eastAsiaTheme="minorEastAsia"/>
                <w:color w:val="000000" w:themeColor="text1"/>
                <w:lang w:eastAsia="ja-JP"/>
              </w:rPr>
            </w:pPr>
            <w:r w:rsidRPr="00B20994">
              <w:rPr>
                <w:rFonts w:eastAsiaTheme="minorHAnsi"/>
                <w:color w:val="000000" w:themeColor="text1"/>
              </w:rPr>
              <w:t xml:space="preserve">  &lt;/</w:t>
            </w:r>
            <w:proofErr w:type="spellStart"/>
            <w:r w:rsidRPr="00B20994">
              <w:rPr>
                <w:rFonts w:eastAsiaTheme="minorHAnsi"/>
                <w:color w:val="000000" w:themeColor="text1"/>
              </w:rPr>
              <w:t>PhyschemOfActIngredients</w:t>
            </w:r>
            <w:proofErr w:type="spellEnd"/>
            <w:r w:rsidRPr="00B20994">
              <w:rPr>
                <w:rFonts w:eastAsiaTheme="minorHAnsi"/>
                <w:color w:val="000000" w:themeColor="text1"/>
              </w:rPr>
              <w:t>&gt;</w:t>
            </w:r>
          </w:p>
          <w:p w14:paraId="63383DB3" w14:textId="685CE366"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84D9C" w14:textId="77777777" w:rsidR="00692527" w:rsidRPr="00B20994" w:rsidRDefault="00692527" w:rsidP="00692527">
            <w:pPr>
              <w:rPr>
                <w:rFonts w:eastAsiaTheme="minorHAnsi"/>
                <w:color w:val="000000" w:themeColor="text1"/>
              </w:rPr>
            </w:pPr>
          </w:p>
        </w:tc>
      </w:tr>
      <w:tr w:rsidR="00692527" w:rsidRPr="000D1C20" w14:paraId="3DA882E3" w14:textId="0BC0C99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07A52F"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B4CCED" w14:textId="06BD6799" w:rsidR="00692527" w:rsidRPr="00B20994" w:rsidRDefault="00692527" w:rsidP="00692527">
            <w:pPr>
              <w:rPr>
                <w:rFonts w:eastAsia="MS Gothic" w:cs="MS Gothic"/>
                <w:color w:val="000000" w:themeColor="text1"/>
                <w:lang w:val="en-CA" w:eastAsia="ja-JP"/>
              </w:rPr>
            </w:pPr>
            <w:proofErr w:type="spellStart"/>
            <w:proofErr w:type="gramStart"/>
            <w:r w:rsidRPr="00B20994">
              <w:rPr>
                <w:rFonts w:eastAsia="MS Gothic" w:cs="MS Gothic"/>
                <w:color w:val="000000" w:themeColor="text1"/>
                <w:lang w:val="en-CA"/>
              </w:rPr>
              <w:t>一般的名称</w:t>
            </w:r>
            <w:proofErr w:type="spellEnd"/>
            <w:r w:rsidR="004C5A56">
              <w:rPr>
                <w:rFonts w:eastAsia="MS Gothic" w:cs="MS Gothic" w:hint="eastAsia"/>
                <w:color w:val="000000" w:themeColor="text1"/>
                <w:lang w:val="en-CA" w:eastAsia="ja-JP"/>
              </w:rPr>
              <w:t>(</w:t>
            </w:r>
            <w:proofErr w:type="spellStart"/>
            <w:proofErr w:type="gramEnd"/>
            <w:r w:rsidR="004C5A56" w:rsidRPr="004C5A56">
              <w:rPr>
                <w:rFonts w:eastAsia="MS Gothic" w:cs="MS Gothic"/>
                <w:color w:val="000000" w:themeColor="text1"/>
                <w:lang w:val="en-CA" w:eastAsia="ja-JP"/>
              </w:rPr>
              <w:t>Nonproprietary</w:t>
            </w:r>
            <w:proofErr w:type="spellEnd"/>
            <w:r w:rsidR="004C5A56" w:rsidRPr="004C5A56">
              <w:rPr>
                <w:rFonts w:eastAsia="MS Gothic" w:cs="MS Gothic"/>
                <w:color w:val="000000" w:themeColor="text1"/>
                <w:lang w:val="en-CA" w:eastAsia="ja-JP"/>
              </w:rPr>
              <w:t xml:space="preserve"> name</w:t>
            </w:r>
            <w:r w:rsidR="004C5A56">
              <w:rPr>
                <w:rFonts w:eastAsia="MS Gothic" w:cs="MS Gothic" w:hint="eastAsia"/>
                <w:color w:val="000000" w:themeColor="text1"/>
                <w:lang w:val="en-CA" w:eastAsia="ja-JP"/>
              </w:rPr>
              <w:t>)</w:t>
            </w:r>
          </w:p>
          <w:p w14:paraId="3958D397" w14:textId="0A707DD5" w:rsidR="00692527" w:rsidRPr="00B20994" w:rsidRDefault="00692527" w:rsidP="00692527">
            <w:pPr>
              <w:rPr>
                <w:rFonts w:eastAsia="MS Gothic" w:cs="MS Gothic"/>
                <w:color w:val="000000" w:themeColor="text1"/>
                <w:lang w:eastAsia="ja-JP"/>
              </w:rPr>
            </w:pPr>
            <w:r w:rsidRPr="00E861E1">
              <w:rPr>
                <w:rFonts w:eastAsiaTheme="minorHAnsi"/>
                <w:color w:val="00B050"/>
              </w:rPr>
              <w:t>JPI XML Element</w:t>
            </w:r>
            <w:r w:rsidRPr="00E861E1">
              <w:rPr>
                <w:rFonts w:eastAsiaTheme="minorEastAsia" w:hint="eastAsia"/>
                <w:color w:val="00B050"/>
                <w:lang w:eastAsia="ja-JP"/>
              </w:rPr>
              <w:t xml:space="preserve">: </w:t>
            </w:r>
            <w:proofErr w:type="spellStart"/>
            <w:r w:rsidRPr="00E861E1">
              <w:rPr>
                <w:rFonts w:eastAsiaTheme="minorEastAsia"/>
                <w:color w:val="00B050"/>
                <w:lang w:eastAsia="ja-JP"/>
              </w:rPr>
              <w:t>GeneralName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49CD20" w14:textId="1F1798C1"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423ED0B1" w14:textId="77777777" w:rsidR="00692527" w:rsidRPr="00B20994" w:rsidRDefault="00692527" w:rsidP="00692527">
            <w:pPr>
              <w:rPr>
                <w:color w:val="000000" w:themeColor="text1"/>
              </w:rPr>
            </w:pPr>
            <w:r w:rsidRPr="00B20994">
              <w:rPr>
                <w:rFonts w:hint="eastAsia"/>
                <w:color w:val="000000" w:themeColor="text1"/>
              </w:rPr>
              <w:t>&lt;</w:t>
            </w:r>
            <w:proofErr w:type="spellStart"/>
            <w:r w:rsidRPr="00B20994">
              <w:rPr>
                <w:rFonts w:hint="eastAsia"/>
                <w:color w:val="000000" w:themeColor="text1"/>
              </w:rPr>
              <w:t>GeneralName</w:t>
            </w:r>
            <w:proofErr w:type="spellEnd"/>
            <w:r w:rsidRPr="00B20994">
              <w:rPr>
                <w:rFonts w:hint="eastAsia"/>
                <w:color w:val="000000" w:themeColor="text1"/>
              </w:rPr>
              <w:t>&gt;</w:t>
            </w:r>
            <w:r w:rsidRPr="00B20994">
              <w:rPr>
                <w:rFonts w:hint="eastAsia"/>
                <w:color w:val="000000" w:themeColor="text1"/>
              </w:rPr>
              <w:br/>
              <w:t xml:space="preserve">  &lt;Detail&gt;</w:t>
            </w:r>
            <w:r w:rsidRPr="00B20994">
              <w:rPr>
                <w:rFonts w:hint="eastAsia"/>
                <w:color w:val="000000" w:themeColor="text1"/>
              </w:rPr>
              <w:br/>
              <w:t xml:space="preserve">  &lt;Lang </w:t>
            </w:r>
            <w:proofErr w:type="spellStart"/>
            <w:proofErr w:type="gramStart"/>
            <w:r w:rsidRPr="00B20994">
              <w:rPr>
                <w:rFonts w:hint="eastAsia"/>
                <w:color w:val="000000" w:themeColor="text1"/>
              </w:rPr>
              <w:t>xml:lang</w:t>
            </w:r>
            <w:proofErr w:type="spellEnd"/>
            <w:proofErr w:type="gramEnd"/>
            <w:r w:rsidRPr="00B20994">
              <w:rPr>
                <w:rFonts w:hint="eastAsia"/>
                <w:color w:val="000000" w:themeColor="text1"/>
              </w:rPr>
              <w:t>="ja"&gt;</w:t>
            </w:r>
            <w:proofErr w:type="spellStart"/>
            <w:r w:rsidRPr="00B20994">
              <w:rPr>
                <w:rFonts w:hint="eastAsia"/>
                <w:color w:val="000000" w:themeColor="text1"/>
              </w:rPr>
              <w:t>エキセメスタン</w:t>
            </w:r>
            <w:proofErr w:type="spellEnd"/>
            <w:r w:rsidRPr="00B20994">
              <w:rPr>
                <w:rFonts w:hint="eastAsia"/>
                <w:color w:val="000000" w:themeColor="text1"/>
              </w:rPr>
              <w:t xml:space="preserve"> </w:t>
            </w:r>
            <w:r w:rsidRPr="00B20994">
              <w:rPr>
                <w:rFonts w:hint="eastAsia"/>
                <w:color w:val="000000" w:themeColor="text1"/>
              </w:rPr>
              <w:t>（</w:t>
            </w:r>
            <w:r w:rsidRPr="00B20994">
              <w:rPr>
                <w:rFonts w:hint="eastAsia"/>
                <w:color w:val="000000" w:themeColor="text1"/>
              </w:rPr>
              <w:t>Exemestane</w:t>
            </w:r>
            <w:r w:rsidRPr="00B20994">
              <w:rPr>
                <w:rFonts w:hint="eastAsia"/>
                <w:color w:val="000000" w:themeColor="text1"/>
              </w:rPr>
              <w:t>）</w:t>
            </w:r>
            <w:r w:rsidRPr="00B20994">
              <w:rPr>
                <w:rFonts w:hint="eastAsia"/>
                <w:color w:val="000000" w:themeColor="text1"/>
              </w:rPr>
              <w:t>&lt;/Lang&gt;</w:t>
            </w:r>
            <w:r w:rsidRPr="00B20994">
              <w:rPr>
                <w:rFonts w:hint="eastAsia"/>
                <w:color w:val="000000" w:themeColor="text1"/>
              </w:rPr>
              <w:br/>
              <w:t xml:space="preserve">  &lt;/Detail&gt;</w:t>
            </w:r>
            <w:r w:rsidRPr="00B20994">
              <w:rPr>
                <w:rFonts w:hint="eastAsia"/>
                <w:color w:val="000000" w:themeColor="text1"/>
              </w:rPr>
              <w:br/>
              <w:t xml:space="preserve"> &lt;/</w:t>
            </w:r>
            <w:proofErr w:type="spellStart"/>
            <w:r w:rsidRPr="00B20994">
              <w:rPr>
                <w:rFonts w:hint="eastAsia"/>
                <w:color w:val="000000" w:themeColor="text1"/>
              </w:rPr>
              <w:t>GeneralName</w:t>
            </w:r>
            <w:proofErr w:type="spellEnd"/>
            <w:r w:rsidRPr="00B20994">
              <w:rPr>
                <w:rFonts w:hint="eastAsia"/>
                <w:color w:val="000000" w:themeColor="text1"/>
              </w:rPr>
              <w:t>&gt;</w:t>
            </w:r>
          </w:p>
          <w:p w14:paraId="1FBA27B1" w14:textId="7777777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20DCD" w14:textId="77777777" w:rsidR="00692527" w:rsidRPr="00B20994" w:rsidRDefault="00692527" w:rsidP="00692527">
            <w:pPr>
              <w:rPr>
                <w:rFonts w:eastAsiaTheme="minorHAnsi"/>
                <w:color w:val="000000" w:themeColor="text1"/>
                <w:lang w:eastAsia="ja-JP"/>
              </w:rPr>
            </w:pPr>
          </w:p>
        </w:tc>
      </w:tr>
      <w:tr w:rsidR="00692527" w:rsidRPr="000D1C20" w14:paraId="68374BB3" w14:textId="429C559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031C3B"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04F42F" w14:textId="77777777" w:rsidR="00692527" w:rsidRPr="00B20994" w:rsidRDefault="00692527" w:rsidP="00692527">
            <w:pPr>
              <w:rPr>
                <w:rFonts w:eastAsia="MS Gothic" w:cs="MS Gothic"/>
                <w:color w:val="000000" w:themeColor="text1"/>
                <w:lang w:val="en-CA" w:eastAsia="ja-JP"/>
              </w:rPr>
            </w:pPr>
            <w:r w:rsidRPr="00B20994">
              <w:rPr>
                <w:rFonts w:eastAsia="MS Gothic" w:cs="MS Gothic" w:hint="eastAsia"/>
                <w:color w:val="000000" w:themeColor="text1"/>
                <w:lang w:val="en-CA" w:eastAsia="ja-JP"/>
              </w:rPr>
              <w:t>科学名</w:t>
            </w:r>
          </w:p>
          <w:p w14:paraId="778FDBA9" w14:textId="77777777" w:rsidR="00692527" w:rsidRPr="00E861E1" w:rsidRDefault="00692527" w:rsidP="00692527">
            <w:pPr>
              <w:rPr>
                <w:rFonts w:eastAsia="MS Gothic" w:cs="MS Gothic"/>
                <w:color w:val="00B050"/>
                <w:lang w:eastAsia="ja-JP"/>
              </w:rPr>
            </w:pPr>
            <w:r w:rsidRPr="00E861E1">
              <w:rPr>
                <w:rFonts w:eastAsia="MS Gothic" w:cs="MS Gothic"/>
                <w:color w:val="00B050"/>
                <w:lang w:eastAsia="ja-JP"/>
              </w:rPr>
              <w:t xml:space="preserve">JPN XML Element: </w:t>
            </w:r>
          </w:p>
          <w:p w14:paraId="79442515" w14:textId="77777777" w:rsidR="00692527" w:rsidRPr="00E861E1" w:rsidRDefault="00692527" w:rsidP="00692527">
            <w:pPr>
              <w:rPr>
                <w:color w:val="00B050"/>
              </w:rPr>
            </w:pPr>
            <w:proofErr w:type="spellStart"/>
            <w:r w:rsidRPr="00E861E1">
              <w:rPr>
                <w:color w:val="00B050"/>
              </w:rPr>
              <w:t>ChemicalName</w:t>
            </w:r>
            <w:proofErr w:type="spellEnd"/>
          </w:p>
          <w:p w14:paraId="185ED09D" w14:textId="6BD222D9"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18CBEF" w14:textId="2CCD4175"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6FF943C4" w14:textId="77777777" w:rsidR="00692527" w:rsidRPr="00B20994" w:rsidRDefault="00692527" w:rsidP="00692527">
            <w:pPr>
              <w:rPr>
                <w:color w:val="000000" w:themeColor="text1"/>
              </w:rPr>
            </w:pPr>
            <w:r w:rsidRPr="00B20994">
              <w:rPr>
                <w:rFonts w:hint="eastAsia"/>
                <w:color w:val="000000" w:themeColor="text1"/>
              </w:rPr>
              <w:t>&lt;</w:t>
            </w:r>
            <w:proofErr w:type="spellStart"/>
            <w:r w:rsidRPr="00B20994">
              <w:rPr>
                <w:rFonts w:hint="eastAsia"/>
                <w:color w:val="000000" w:themeColor="text1"/>
              </w:rPr>
              <w:t>ChemicalName</w:t>
            </w:r>
            <w:proofErr w:type="spellEnd"/>
            <w:r w:rsidRPr="00B20994">
              <w:rPr>
                <w:rFonts w:hint="eastAsia"/>
                <w:color w:val="000000" w:themeColor="text1"/>
              </w:rPr>
              <w:t>&gt;</w:t>
            </w:r>
            <w:r w:rsidRPr="00B20994">
              <w:rPr>
                <w:rFonts w:hint="eastAsia"/>
                <w:color w:val="000000" w:themeColor="text1"/>
              </w:rPr>
              <w:br/>
              <w:t xml:space="preserve"> &lt;Detail&gt;</w:t>
            </w:r>
            <w:r w:rsidRPr="00B20994">
              <w:rPr>
                <w:rFonts w:hint="eastAsia"/>
                <w:color w:val="000000" w:themeColor="text1"/>
              </w:rPr>
              <w:br/>
              <w:t xml:space="preserve"> &lt;Lang </w:t>
            </w:r>
            <w:proofErr w:type="gramStart"/>
            <w:r w:rsidRPr="00B20994">
              <w:rPr>
                <w:rFonts w:hint="eastAsia"/>
                <w:color w:val="000000" w:themeColor="text1"/>
              </w:rPr>
              <w:t>xml:lang</w:t>
            </w:r>
            <w:proofErr w:type="gramEnd"/>
            <w:r w:rsidRPr="00B20994">
              <w:rPr>
                <w:rFonts w:hint="eastAsia"/>
                <w:color w:val="000000" w:themeColor="text1"/>
              </w:rPr>
              <w:t>="ja"&gt;</w:t>
            </w:r>
            <w:r w:rsidRPr="00B20994">
              <w:rPr>
                <w:rFonts w:hint="eastAsia"/>
                <w:color w:val="000000" w:themeColor="text1"/>
              </w:rPr>
              <w:t>（＋）</w:t>
            </w:r>
            <w:r w:rsidRPr="00B20994">
              <w:rPr>
                <w:rFonts w:hint="eastAsia"/>
                <w:color w:val="000000" w:themeColor="text1"/>
              </w:rPr>
              <w:t>-6-methyleneandrosta-1,4-diene-3,17-dione&lt;/Lang&gt;</w:t>
            </w:r>
            <w:r w:rsidRPr="00B20994">
              <w:rPr>
                <w:rFonts w:hint="eastAsia"/>
                <w:color w:val="000000" w:themeColor="text1"/>
              </w:rPr>
              <w:br/>
              <w:t xml:space="preserve"> &lt;/Detail&gt;</w:t>
            </w:r>
            <w:r w:rsidRPr="00B20994">
              <w:rPr>
                <w:rFonts w:hint="eastAsia"/>
                <w:color w:val="000000" w:themeColor="text1"/>
              </w:rPr>
              <w:br/>
              <w:t>&lt;/</w:t>
            </w:r>
            <w:proofErr w:type="spellStart"/>
            <w:r w:rsidRPr="00B20994">
              <w:rPr>
                <w:rFonts w:hint="eastAsia"/>
                <w:color w:val="000000" w:themeColor="text1"/>
              </w:rPr>
              <w:t>ChemicalName</w:t>
            </w:r>
            <w:proofErr w:type="spellEnd"/>
            <w:r w:rsidRPr="00B20994">
              <w:rPr>
                <w:rFonts w:hint="eastAsia"/>
                <w:color w:val="000000" w:themeColor="text1"/>
              </w:rPr>
              <w:t>&gt;</w:t>
            </w:r>
          </w:p>
          <w:p w14:paraId="0875CDF6" w14:textId="7777777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8D3FEE" w14:textId="77777777" w:rsidR="00692527" w:rsidRPr="00B20994" w:rsidRDefault="00692527" w:rsidP="00692527">
            <w:pPr>
              <w:rPr>
                <w:rFonts w:eastAsiaTheme="minorHAnsi"/>
                <w:color w:val="000000" w:themeColor="text1"/>
                <w:lang w:eastAsia="ja-JP"/>
              </w:rPr>
            </w:pPr>
          </w:p>
        </w:tc>
      </w:tr>
      <w:tr w:rsidR="00692527" w:rsidRPr="000D1C20" w14:paraId="0AA48597" w14:textId="344676B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79D6C"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CEEDE1"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分子式</w:t>
            </w:r>
          </w:p>
          <w:p w14:paraId="4FDF385C" w14:textId="7D461AB5"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roofErr w:type="spellStart"/>
            <w:r w:rsidRPr="00B20994">
              <w:rPr>
                <w:rFonts w:eastAsiaTheme="minorEastAsia"/>
                <w:color w:val="000000" w:themeColor="text1"/>
                <w:lang w:eastAsia="ja-JP"/>
              </w:rPr>
              <w:t>MolecularFormula</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4EA541" w14:textId="55166FDC"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2B285047" w14:textId="77777777" w:rsidR="00692527" w:rsidRPr="00B20994" w:rsidRDefault="00692527" w:rsidP="00692527">
            <w:pPr>
              <w:rPr>
                <w:color w:val="000000" w:themeColor="text1"/>
              </w:rPr>
            </w:pPr>
            <w:r w:rsidRPr="00B20994">
              <w:rPr>
                <w:rFonts w:hint="eastAsia"/>
                <w:color w:val="000000" w:themeColor="text1"/>
              </w:rPr>
              <w:t>&lt;</w:t>
            </w:r>
            <w:proofErr w:type="spellStart"/>
            <w:r w:rsidRPr="00B20994">
              <w:rPr>
                <w:rFonts w:hint="eastAsia"/>
                <w:color w:val="000000" w:themeColor="text1"/>
              </w:rPr>
              <w:t>MolecularFormula</w:t>
            </w:r>
            <w:proofErr w:type="spellEnd"/>
            <w:r w:rsidRPr="00B20994">
              <w:rPr>
                <w:rFonts w:hint="eastAsia"/>
                <w:color w:val="000000" w:themeColor="text1"/>
              </w:rPr>
              <w:t>&gt;</w:t>
            </w:r>
            <w:r w:rsidRPr="00B20994">
              <w:rPr>
                <w:rFonts w:hint="eastAsia"/>
                <w:color w:val="000000" w:themeColor="text1"/>
              </w:rPr>
              <w:br/>
              <w:t xml:space="preserve"> &lt;Detail&gt;</w:t>
            </w:r>
            <w:r w:rsidRPr="00B20994">
              <w:rPr>
                <w:rFonts w:hint="eastAsia"/>
                <w:color w:val="000000" w:themeColor="text1"/>
              </w:rPr>
              <w:br/>
              <w:t xml:space="preserve"> &lt;Lang </w:t>
            </w:r>
            <w:proofErr w:type="spellStart"/>
            <w:proofErr w:type="gramStart"/>
            <w:r w:rsidRPr="00B20994">
              <w:rPr>
                <w:rFonts w:hint="eastAsia"/>
                <w:color w:val="000000" w:themeColor="text1"/>
              </w:rPr>
              <w:t>xml:lang</w:t>
            </w:r>
            <w:proofErr w:type="spellEnd"/>
            <w:proofErr w:type="gramEnd"/>
            <w:r w:rsidRPr="00B20994">
              <w:rPr>
                <w:rFonts w:hint="eastAsia"/>
                <w:color w:val="000000" w:themeColor="text1"/>
              </w:rPr>
              <w:t>="ja"&gt;C&lt;Sub&gt;20&lt;/Sub&gt;H&lt;Sub&gt;24&lt;/Sub&gt;O&lt;Sub&gt;2&lt;/Sub&gt;&lt;/Lang&gt;</w:t>
            </w:r>
            <w:r w:rsidRPr="00B20994">
              <w:rPr>
                <w:rFonts w:hint="eastAsia"/>
                <w:color w:val="000000" w:themeColor="text1"/>
              </w:rPr>
              <w:br/>
              <w:t xml:space="preserve"> &lt;/Detail&gt;</w:t>
            </w:r>
            <w:r w:rsidRPr="00B20994">
              <w:rPr>
                <w:rFonts w:hint="eastAsia"/>
                <w:color w:val="000000" w:themeColor="text1"/>
              </w:rPr>
              <w:br/>
              <w:t>&lt;/</w:t>
            </w:r>
            <w:proofErr w:type="spellStart"/>
            <w:r w:rsidRPr="00B20994">
              <w:rPr>
                <w:rFonts w:hint="eastAsia"/>
                <w:color w:val="000000" w:themeColor="text1"/>
              </w:rPr>
              <w:t>MolecularFormula</w:t>
            </w:r>
            <w:proofErr w:type="spellEnd"/>
            <w:r w:rsidRPr="00B20994">
              <w:rPr>
                <w:rFonts w:hint="eastAsia"/>
                <w:color w:val="000000" w:themeColor="text1"/>
              </w:rPr>
              <w:t>&gt;</w:t>
            </w:r>
          </w:p>
          <w:p w14:paraId="4182127D" w14:textId="7777777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44CF5B" w14:textId="77777777" w:rsidR="00692527" w:rsidRPr="00B20994" w:rsidRDefault="00692527" w:rsidP="00692527">
            <w:pPr>
              <w:rPr>
                <w:rFonts w:eastAsiaTheme="minorHAnsi"/>
                <w:color w:val="000000" w:themeColor="text1"/>
                <w:lang w:eastAsia="ja-JP"/>
              </w:rPr>
            </w:pPr>
          </w:p>
        </w:tc>
      </w:tr>
      <w:tr w:rsidR="00692527" w:rsidRPr="000D1C20" w14:paraId="56F483E1" w14:textId="4D71BB4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6B9B45"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3D78A4"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分子量</w:t>
            </w:r>
          </w:p>
          <w:p w14:paraId="1B066110"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
          <w:p w14:paraId="47309722" w14:textId="291EF10C" w:rsidR="00692527" w:rsidRPr="00B20994" w:rsidRDefault="00692527" w:rsidP="00692527">
            <w:pPr>
              <w:rPr>
                <w:rFonts w:eastAsiaTheme="minorEastAsia"/>
                <w:color w:val="000000" w:themeColor="text1"/>
                <w:lang w:eastAsia="ja-JP"/>
              </w:rPr>
            </w:pPr>
            <w:proofErr w:type="spellStart"/>
            <w:r w:rsidRPr="00B20994">
              <w:rPr>
                <w:rFonts w:hint="eastAsia"/>
                <w:color w:val="000000" w:themeColor="text1"/>
              </w:rPr>
              <w:t>MolecularWeight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41296B" w14:textId="745472CF"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4BC605BC" w14:textId="77777777" w:rsidR="00692527" w:rsidRPr="00B20994" w:rsidRDefault="00692527" w:rsidP="00692527">
            <w:pPr>
              <w:rPr>
                <w:color w:val="000000" w:themeColor="text1"/>
              </w:rPr>
            </w:pPr>
            <w:r w:rsidRPr="00B20994">
              <w:rPr>
                <w:rFonts w:hint="eastAsia"/>
                <w:color w:val="000000" w:themeColor="text1"/>
              </w:rPr>
              <w:t>&lt;</w:t>
            </w:r>
            <w:proofErr w:type="spellStart"/>
            <w:r w:rsidRPr="00B20994">
              <w:rPr>
                <w:rFonts w:hint="eastAsia"/>
                <w:color w:val="000000" w:themeColor="text1"/>
              </w:rPr>
              <w:t>MolecularWeight</w:t>
            </w:r>
            <w:proofErr w:type="spellEnd"/>
            <w:r w:rsidRPr="00B20994">
              <w:rPr>
                <w:rFonts w:hint="eastAsia"/>
                <w:color w:val="000000" w:themeColor="text1"/>
              </w:rPr>
              <w:t>&gt;</w:t>
            </w:r>
            <w:r w:rsidRPr="00B20994">
              <w:rPr>
                <w:rFonts w:hint="eastAsia"/>
                <w:color w:val="000000" w:themeColor="text1"/>
              </w:rPr>
              <w:br/>
              <w:t xml:space="preserve"> &lt;Detail&gt;</w:t>
            </w:r>
            <w:r w:rsidRPr="00B20994">
              <w:rPr>
                <w:rFonts w:hint="eastAsia"/>
                <w:color w:val="000000" w:themeColor="text1"/>
              </w:rPr>
              <w:br/>
              <w:t xml:space="preserve"> &lt;Lang </w:t>
            </w:r>
            <w:proofErr w:type="spellStart"/>
            <w:proofErr w:type="gramStart"/>
            <w:r w:rsidRPr="00B20994">
              <w:rPr>
                <w:rFonts w:hint="eastAsia"/>
                <w:color w:val="000000" w:themeColor="text1"/>
              </w:rPr>
              <w:t>xml:lang</w:t>
            </w:r>
            <w:proofErr w:type="spellEnd"/>
            <w:proofErr w:type="gramEnd"/>
            <w:r w:rsidRPr="00B20994">
              <w:rPr>
                <w:rFonts w:hint="eastAsia"/>
                <w:color w:val="000000" w:themeColor="text1"/>
              </w:rPr>
              <w:t>="ja"&gt;296.40&lt;/Lang&gt;</w:t>
            </w:r>
            <w:r w:rsidRPr="00B20994">
              <w:rPr>
                <w:rFonts w:hint="eastAsia"/>
                <w:color w:val="000000" w:themeColor="text1"/>
              </w:rPr>
              <w:br/>
              <w:t xml:space="preserve"> &lt;/Detail&gt;</w:t>
            </w:r>
            <w:r w:rsidRPr="00B20994">
              <w:rPr>
                <w:rFonts w:hint="eastAsia"/>
                <w:color w:val="000000" w:themeColor="text1"/>
              </w:rPr>
              <w:br/>
              <w:t>&lt;/</w:t>
            </w:r>
            <w:proofErr w:type="spellStart"/>
            <w:r w:rsidRPr="00B20994">
              <w:rPr>
                <w:rFonts w:hint="eastAsia"/>
                <w:color w:val="000000" w:themeColor="text1"/>
              </w:rPr>
              <w:t>MolecularWeight</w:t>
            </w:r>
            <w:proofErr w:type="spellEnd"/>
            <w:r w:rsidRPr="00B20994">
              <w:rPr>
                <w:rFonts w:hint="eastAsia"/>
                <w:color w:val="000000" w:themeColor="text1"/>
              </w:rPr>
              <w:t>&gt;</w:t>
            </w:r>
          </w:p>
          <w:p w14:paraId="2E22D0F0" w14:textId="77777777" w:rsidR="00692527" w:rsidRPr="00B20994" w:rsidRDefault="00692527" w:rsidP="00692527">
            <w:pPr>
              <w:rPr>
                <w:rFonts w:eastAsiaTheme="minorHAnsi"/>
                <w:color w:val="000000" w:themeColor="text1"/>
                <w:lang w:val="en-CA"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29FAAB" w14:textId="77777777" w:rsidR="00692527" w:rsidRPr="00B20994" w:rsidRDefault="00692527" w:rsidP="00692527">
            <w:pPr>
              <w:rPr>
                <w:rFonts w:eastAsiaTheme="minorHAnsi"/>
                <w:color w:val="000000" w:themeColor="text1"/>
                <w:lang w:eastAsia="ja-JP"/>
              </w:rPr>
            </w:pPr>
          </w:p>
        </w:tc>
      </w:tr>
      <w:tr w:rsidR="00692527" w:rsidRPr="000D1C20" w14:paraId="1E811CCD" w14:textId="1FFD665C"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43409"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D0F170"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性状</w:t>
            </w:r>
          </w:p>
          <w:p w14:paraId="1F646D17"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
          <w:p w14:paraId="0C24C96A" w14:textId="77777777" w:rsidR="00692527" w:rsidRPr="00B20994" w:rsidRDefault="00692527" w:rsidP="00692527">
            <w:pPr>
              <w:rPr>
                <w:color w:val="000000" w:themeColor="text1"/>
              </w:rPr>
            </w:pPr>
            <w:proofErr w:type="spellStart"/>
            <w:r w:rsidRPr="00B20994">
              <w:rPr>
                <w:rFonts w:hint="eastAsia"/>
                <w:color w:val="000000" w:themeColor="text1"/>
              </w:rPr>
              <w:t>DescriptionOfActiveIngredients</w:t>
            </w:r>
            <w:proofErr w:type="spellEnd"/>
          </w:p>
          <w:p w14:paraId="490D3BF9" w14:textId="72F796E3"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896302" w14:textId="54C8E2EE"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34CA21AC" w14:textId="77777777" w:rsidR="00692527" w:rsidRPr="00B20994" w:rsidRDefault="00692527" w:rsidP="00692527">
            <w:pPr>
              <w:rPr>
                <w:color w:val="000000" w:themeColor="text1"/>
              </w:rPr>
            </w:pPr>
            <w:r w:rsidRPr="00B20994">
              <w:rPr>
                <w:rFonts w:hint="eastAsia"/>
                <w:color w:val="000000" w:themeColor="text1"/>
                <w:lang w:eastAsia="ja-JP"/>
              </w:rPr>
              <w:t>&lt;</w:t>
            </w:r>
            <w:proofErr w:type="spellStart"/>
            <w:r w:rsidRPr="00B20994">
              <w:rPr>
                <w:rFonts w:hint="eastAsia"/>
                <w:color w:val="000000" w:themeColor="text1"/>
                <w:lang w:eastAsia="ja-JP"/>
              </w:rPr>
              <w:t>DescriptionOfActiveIngredients</w:t>
            </w:r>
            <w:proofErr w:type="spellEnd"/>
            <w:r w:rsidRPr="00B20994">
              <w:rPr>
                <w:rFonts w:hint="eastAsia"/>
                <w:color w:val="000000" w:themeColor="text1"/>
                <w:lang w:eastAsia="ja-JP"/>
              </w:rPr>
              <w:t>&gt;</w:t>
            </w:r>
            <w:r w:rsidRPr="00B20994">
              <w:rPr>
                <w:rFonts w:hint="eastAsia"/>
                <w:color w:val="000000" w:themeColor="text1"/>
                <w:lang w:eastAsia="ja-JP"/>
              </w:rPr>
              <w:br/>
              <w:t xml:space="preserve"> &lt;Detail&gt;</w:t>
            </w:r>
            <w:r w:rsidRPr="00B20994">
              <w:rPr>
                <w:rFonts w:hint="eastAsia"/>
                <w:color w:val="000000" w:themeColor="text1"/>
                <w:lang w:eastAsia="ja-JP"/>
              </w:rPr>
              <w:br/>
              <w:t xml:space="preserve"> &lt;Lang </w:t>
            </w:r>
            <w:proofErr w:type="spellStart"/>
            <w:proofErr w:type="gramStart"/>
            <w:r w:rsidRPr="00B20994">
              <w:rPr>
                <w:rFonts w:hint="eastAsia"/>
                <w:color w:val="000000" w:themeColor="text1"/>
                <w:lang w:eastAsia="ja-JP"/>
              </w:rPr>
              <w:t>xml:lang</w:t>
            </w:r>
            <w:proofErr w:type="spellEnd"/>
            <w:proofErr w:type="gramEnd"/>
            <w:r w:rsidRPr="00B20994">
              <w:rPr>
                <w:rFonts w:hint="eastAsia"/>
                <w:color w:val="000000" w:themeColor="text1"/>
                <w:lang w:eastAsia="ja-JP"/>
              </w:rPr>
              <w:t>="ja"&gt;</w:t>
            </w:r>
            <w:r w:rsidRPr="00B20994">
              <w:rPr>
                <w:rFonts w:hint="eastAsia"/>
                <w:color w:val="000000" w:themeColor="text1"/>
                <w:lang w:eastAsia="ja-JP"/>
              </w:rPr>
              <w:t>白色～黄白色の粉末である。</w:t>
            </w:r>
            <w:r w:rsidRPr="00B20994">
              <w:rPr>
                <w:rFonts w:hint="eastAsia"/>
                <w:color w:val="000000" w:themeColor="text1"/>
                <w:lang w:eastAsia="ja-JP"/>
              </w:rPr>
              <w:t>&lt;Italic&gt;N&lt;/Italic</w:t>
            </w:r>
            <w:proofErr w:type="gramStart"/>
            <w:r w:rsidRPr="00B20994">
              <w:rPr>
                <w:rFonts w:hint="eastAsia"/>
                <w:color w:val="000000" w:themeColor="text1"/>
                <w:lang w:eastAsia="ja-JP"/>
              </w:rPr>
              <w:t>&gt;,&lt;</w:t>
            </w:r>
            <w:proofErr w:type="gramEnd"/>
            <w:r w:rsidRPr="00B20994">
              <w:rPr>
                <w:rFonts w:hint="eastAsia"/>
                <w:color w:val="000000" w:themeColor="text1"/>
                <w:lang w:eastAsia="ja-JP"/>
              </w:rPr>
              <w:t>Italic&gt;N&lt;/Italic&gt;-</w:t>
            </w:r>
            <w:r w:rsidRPr="00B20994">
              <w:rPr>
                <w:rFonts w:hint="eastAsia"/>
                <w:color w:val="000000" w:themeColor="text1"/>
                <w:lang w:eastAsia="ja-JP"/>
              </w:rPr>
              <w:t>ジメチルホルムアミド及びテトラヒドロフランに溶けやすく、メタノール及びエタノール（</w:t>
            </w:r>
            <w:r w:rsidRPr="00B20994">
              <w:rPr>
                <w:rFonts w:hint="eastAsia"/>
                <w:color w:val="000000" w:themeColor="text1"/>
                <w:lang w:eastAsia="ja-JP"/>
              </w:rPr>
              <w:t>95</w:t>
            </w:r>
            <w:r w:rsidRPr="00B20994">
              <w:rPr>
                <w:rFonts w:hint="eastAsia"/>
                <w:color w:val="000000" w:themeColor="text1"/>
                <w:lang w:eastAsia="ja-JP"/>
              </w:rPr>
              <w:t>）にやや溶けやすく、アセトニトリルにやや溶けにくく、水にほとんど溶けない。</w:t>
            </w:r>
            <w:r w:rsidRPr="00B20994">
              <w:rPr>
                <w:rFonts w:hint="eastAsia"/>
                <w:color w:val="000000" w:themeColor="text1"/>
              </w:rPr>
              <w:t>&lt;/Lang&gt;</w:t>
            </w:r>
            <w:r w:rsidRPr="00B20994">
              <w:rPr>
                <w:rFonts w:hint="eastAsia"/>
                <w:color w:val="000000" w:themeColor="text1"/>
              </w:rPr>
              <w:br/>
              <w:t xml:space="preserve"> &lt;/Detail&gt;</w:t>
            </w:r>
            <w:r w:rsidRPr="00B20994">
              <w:rPr>
                <w:rFonts w:hint="eastAsia"/>
                <w:color w:val="000000" w:themeColor="text1"/>
              </w:rPr>
              <w:br/>
              <w:t>&lt;/</w:t>
            </w:r>
            <w:proofErr w:type="spellStart"/>
            <w:r w:rsidRPr="00B20994">
              <w:rPr>
                <w:rFonts w:hint="eastAsia"/>
                <w:color w:val="000000" w:themeColor="text1"/>
              </w:rPr>
              <w:t>DescriptionOfActiveIngredients</w:t>
            </w:r>
            <w:proofErr w:type="spellEnd"/>
            <w:r w:rsidRPr="00B20994">
              <w:rPr>
                <w:rFonts w:hint="eastAsia"/>
                <w:color w:val="000000" w:themeColor="text1"/>
              </w:rPr>
              <w:t>&gt;</w:t>
            </w:r>
          </w:p>
          <w:p w14:paraId="1BC29F4B" w14:textId="7777777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4C94B6" w14:textId="77777777" w:rsidR="00692527" w:rsidRPr="00B20994" w:rsidRDefault="00692527" w:rsidP="00692527">
            <w:pPr>
              <w:rPr>
                <w:rFonts w:eastAsiaTheme="minorHAnsi"/>
                <w:color w:val="000000" w:themeColor="text1"/>
                <w:lang w:eastAsia="ja-JP"/>
              </w:rPr>
            </w:pPr>
          </w:p>
        </w:tc>
      </w:tr>
      <w:tr w:rsidR="00692527" w:rsidRPr="000D1C20" w14:paraId="7A2CBCEC" w14:textId="4ACEACA8"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66EA0"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99AA2"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化学構造式</w:t>
            </w:r>
          </w:p>
          <w:p w14:paraId="1BE38AB4"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w:t>
            </w:r>
          </w:p>
          <w:p w14:paraId="3D274030" w14:textId="77777777" w:rsidR="00692527" w:rsidRPr="00B20994" w:rsidRDefault="00692527" w:rsidP="00692527">
            <w:pPr>
              <w:rPr>
                <w:rFonts w:eastAsiaTheme="minorEastAsia"/>
                <w:color w:val="000000" w:themeColor="text1"/>
                <w:lang w:eastAsia="ja-JP"/>
              </w:rPr>
            </w:pPr>
            <w:proofErr w:type="spellStart"/>
            <w:r w:rsidRPr="00B20994">
              <w:rPr>
                <w:rFonts w:hint="eastAsia"/>
                <w:color w:val="000000" w:themeColor="text1"/>
              </w:rPr>
              <w:t>StructuralFormula</w:t>
            </w:r>
            <w:proofErr w:type="spellEnd"/>
          </w:p>
          <w:p w14:paraId="6D17BEFA" w14:textId="0C775BEC" w:rsidR="00692527" w:rsidRPr="00B20994" w:rsidRDefault="00692527" w:rsidP="00692527">
            <w:pPr>
              <w:rPr>
                <w:rFonts w:eastAsiaTheme="minorEastAsia"/>
                <w:color w:val="000000" w:themeColor="text1"/>
                <w:lang w:eastAsia="ja-JP"/>
              </w:rPr>
            </w:pPr>
            <w:r w:rsidRPr="00B20994">
              <w:rPr>
                <w:rFonts w:eastAsiaTheme="minorEastAsia" w:hint="eastAsia"/>
                <w:color w:val="000000" w:themeColor="text1"/>
                <w:lang w:eastAsia="ja-JP"/>
              </w:rPr>
              <w:t>(attached GIF file)</w:t>
            </w:r>
          </w:p>
          <w:p w14:paraId="1D1ECCBD" w14:textId="5DEE5945"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03D7F" w14:textId="22FEBDF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76ACFAC3" w14:textId="77777777" w:rsidR="00692527" w:rsidRPr="00B20994" w:rsidRDefault="00692527" w:rsidP="00692527">
            <w:pPr>
              <w:rPr>
                <w:color w:val="000000" w:themeColor="text1"/>
              </w:rPr>
            </w:pPr>
            <w:r w:rsidRPr="00B20994">
              <w:rPr>
                <w:rFonts w:hint="eastAsia"/>
                <w:color w:val="000000" w:themeColor="text1"/>
              </w:rPr>
              <w:t>&lt;</w:t>
            </w:r>
            <w:proofErr w:type="spellStart"/>
            <w:r w:rsidRPr="00B20994">
              <w:rPr>
                <w:rFonts w:hint="eastAsia"/>
                <w:color w:val="000000" w:themeColor="text1"/>
              </w:rPr>
              <w:t>StructuralFormula</w:t>
            </w:r>
            <w:proofErr w:type="spellEnd"/>
            <w:r w:rsidRPr="00B20994">
              <w:rPr>
                <w:rFonts w:hint="eastAsia"/>
                <w:color w:val="000000" w:themeColor="text1"/>
              </w:rPr>
              <w:t>&gt;</w:t>
            </w:r>
            <w:r w:rsidRPr="00B20994">
              <w:rPr>
                <w:rFonts w:hint="eastAsia"/>
                <w:color w:val="000000" w:themeColor="text1"/>
              </w:rPr>
              <w:br/>
              <w:t xml:space="preserve"> &lt;Graphic&gt;</w:t>
            </w:r>
            <w:r w:rsidRPr="00B20994">
              <w:rPr>
                <w:rFonts w:hint="eastAsia"/>
                <w:color w:val="000000" w:themeColor="text1"/>
              </w:rPr>
              <w:br/>
              <w:t xml:space="preserve"> &lt;</w:t>
            </w:r>
            <w:proofErr w:type="spellStart"/>
            <w:r w:rsidRPr="00B20994">
              <w:rPr>
                <w:rFonts w:hint="eastAsia"/>
                <w:color w:val="000000" w:themeColor="text1"/>
              </w:rPr>
              <w:t>GraphicBody</w:t>
            </w:r>
            <w:proofErr w:type="spellEnd"/>
            <w:r w:rsidRPr="00B20994">
              <w:rPr>
                <w:rFonts w:hint="eastAsia"/>
                <w:color w:val="000000" w:themeColor="text1"/>
              </w:rPr>
              <w:t xml:space="preserve"> </w:t>
            </w:r>
            <w:proofErr w:type="spellStart"/>
            <w:r w:rsidRPr="00B20994">
              <w:rPr>
                <w:rFonts w:hint="eastAsia"/>
                <w:color w:val="000000" w:themeColor="text1"/>
              </w:rPr>
              <w:t>gfname</w:t>
            </w:r>
            <w:proofErr w:type="spellEnd"/>
            <w:r w:rsidRPr="00B20994">
              <w:rPr>
                <w:rFonts w:hint="eastAsia"/>
                <w:color w:val="000000" w:themeColor="text1"/>
              </w:rPr>
              <w:t>="672212_4291012F1022_4_02_fig06.gif" /&gt;</w:t>
            </w:r>
            <w:r w:rsidRPr="00B20994">
              <w:rPr>
                <w:rFonts w:hint="eastAsia"/>
                <w:color w:val="000000" w:themeColor="text1"/>
              </w:rPr>
              <w:br/>
              <w:t xml:space="preserve"> &lt;/Graphic&gt;</w:t>
            </w:r>
            <w:r w:rsidRPr="00B20994">
              <w:rPr>
                <w:rFonts w:hint="eastAsia"/>
                <w:color w:val="000000" w:themeColor="text1"/>
              </w:rPr>
              <w:br/>
              <w:t xml:space="preserve"> &lt;/</w:t>
            </w:r>
            <w:proofErr w:type="spellStart"/>
            <w:r w:rsidRPr="00B20994">
              <w:rPr>
                <w:rFonts w:hint="eastAsia"/>
                <w:color w:val="000000" w:themeColor="text1"/>
              </w:rPr>
              <w:t>StructuralFormula</w:t>
            </w:r>
            <w:proofErr w:type="spellEnd"/>
            <w:r w:rsidRPr="00B20994">
              <w:rPr>
                <w:rFonts w:hint="eastAsia"/>
                <w:color w:val="000000" w:themeColor="text1"/>
              </w:rPr>
              <w:t>&gt;</w:t>
            </w:r>
          </w:p>
          <w:p w14:paraId="41A1359E" w14:textId="7777777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C273E2" w14:textId="77777777" w:rsidR="00692527" w:rsidRPr="00B20994" w:rsidRDefault="00692527" w:rsidP="00692527">
            <w:pPr>
              <w:rPr>
                <w:rFonts w:eastAsiaTheme="minorHAnsi"/>
                <w:color w:val="000000" w:themeColor="text1"/>
                <w:lang w:eastAsia="ja-JP"/>
              </w:rPr>
            </w:pPr>
          </w:p>
        </w:tc>
      </w:tr>
      <w:tr w:rsidR="00692527" w:rsidRPr="000D1C20" w14:paraId="3CC9516E" w14:textId="576C192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BADC4"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206715"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融点</w:t>
            </w:r>
          </w:p>
          <w:p w14:paraId="74CF600D" w14:textId="066A74F2"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w:t>
            </w:r>
            <w:r w:rsidRPr="00B20994">
              <w:rPr>
                <w:rFonts w:eastAsia="MS Gothic" w:cs="MS Gothic" w:hint="eastAsia"/>
                <w:color w:val="000000" w:themeColor="text1"/>
                <w:lang w:eastAsia="ja-JP"/>
              </w:rPr>
              <w:t xml:space="preserve"> </w:t>
            </w:r>
            <w:proofErr w:type="spellStart"/>
            <w:r w:rsidRPr="00B20994">
              <w:rPr>
                <w:rFonts w:hint="eastAsia"/>
                <w:color w:val="000000" w:themeColor="text1"/>
              </w:rPr>
              <w:t>MeltingPoint</w:t>
            </w:r>
            <w:proofErr w:type="spellEnd"/>
          </w:p>
          <w:p w14:paraId="03D6078E" w14:textId="4D0A69CD"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2DE4CA"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4EC93C6" w14:textId="525AAC2F"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0D71BD" w14:textId="77777777" w:rsidR="00692527" w:rsidRPr="00B20994" w:rsidRDefault="00692527" w:rsidP="00692527">
            <w:pPr>
              <w:rPr>
                <w:rFonts w:eastAsiaTheme="minorHAnsi"/>
                <w:color w:val="000000" w:themeColor="text1"/>
                <w:lang w:eastAsia="ja-JP"/>
              </w:rPr>
            </w:pPr>
          </w:p>
        </w:tc>
      </w:tr>
      <w:tr w:rsidR="00692527" w:rsidRPr="000D1C20" w14:paraId="7C5F2E5C" w14:textId="1C5527E5"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2C7EE7"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DF4740"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分配係数</w:t>
            </w:r>
          </w:p>
          <w:p w14:paraId="42476D5B"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
          <w:p w14:paraId="7D0D3729" w14:textId="13EE2C85" w:rsidR="00692527" w:rsidRPr="00B20994" w:rsidRDefault="00692527" w:rsidP="00692527">
            <w:pPr>
              <w:rPr>
                <w:rFonts w:eastAsiaTheme="minorEastAsia"/>
                <w:color w:val="000000" w:themeColor="text1"/>
                <w:lang w:eastAsia="ja-JP"/>
              </w:rPr>
            </w:pPr>
            <w:proofErr w:type="spellStart"/>
            <w:r w:rsidRPr="00B20994">
              <w:rPr>
                <w:rFonts w:hint="eastAsia"/>
                <w:color w:val="000000" w:themeColor="text1"/>
              </w:rPr>
              <w:t>PartitionCoefficient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96072C"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7F0A1887" w14:textId="21EF0B6D"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E8336B" w14:textId="77777777" w:rsidR="00692527" w:rsidRPr="00B20994" w:rsidRDefault="00692527" w:rsidP="00692527">
            <w:pPr>
              <w:rPr>
                <w:rFonts w:eastAsiaTheme="minorHAnsi"/>
                <w:color w:val="000000" w:themeColor="text1"/>
                <w:lang w:eastAsia="ja-JP"/>
              </w:rPr>
            </w:pPr>
          </w:p>
        </w:tc>
      </w:tr>
      <w:tr w:rsidR="00692527" w:rsidRPr="000D1C20" w14:paraId="6ED30A97" w14:textId="5FCC6C14"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74A0E8"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CF2BAC"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本質</w:t>
            </w:r>
          </w:p>
          <w:p w14:paraId="3D4DB85A" w14:textId="0D7E5586"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r w:rsidRPr="00B20994">
              <w:rPr>
                <w:rFonts w:hint="eastAsia"/>
                <w:color w:val="000000" w:themeColor="text1"/>
              </w:rPr>
              <w:t>Nature</w:t>
            </w: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82A42B" w14:textId="77777777" w:rsidR="00692527" w:rsidRPr="00436066"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7B226F59" w14:textId="16D2559C" w:rsidR="00692527"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w:t>
            </w:r>
          </w:p>
          <w:p w14:paraId="63B87E84" w14:textId="77777777" w:rsidR="00692527" w:rsidRPr="00914C5D" w:rsidRDefault="00692527" w:rsidP="00692527">
            <w:pPr>
              <w:rPr>
                <w:rFonts w:eastAsiaTheme="minorEastAsia"/>
                <w:color w:val="000000" w:themeColor="text1"/>
                <w:lang w:eastAsia="ja-JP"/>
              </w:rPr>
            </w:pPr>
            <w:r w:rsidRPr="00914C5D">
              <w:rPr>
                <w:rFonts w:eastAsiaTheme="minorEastAsia"/>
                <w:color w:val="000000" w:themeColor="text1"/>
                <w:lang w:eastAsia="ja-JP"/>
              </w:rPr>
              <w:t>&lt;Nature&gt;</w:t>
            </w:r>
          </w:p>
          <w:p w14:paraId="37DA7BB9" w14:textId="77777777" w:rsidR="00692527" w:rsidRPr="00914C5D" w:rsidRDefault="00692527" w:rsidP="00692527">
            <w:pPr>
              <w:rPr>
                <w:rFonts w:eastAsiaTheme="minorEastAsia"/>
                <w:color w:val="000000" w:themeColor="text1"/>
                <w:lang w:eastAsia="ja-JP"/>
              </w:rPr>
            </w:pPr>
            <w:r w:rsidRPr="00914C5D">
              <w:rPr>
                <w:rFonts w:eastAsiaTheme="minorEastAsia"/>
                <w:color w:val="000000" w:themeColor="text1"/>
                <w:lang w:eastAsia="ja-JP"/>
              </w:rPr>
              <w:t xml:space="preserve">        &lt;Detail&gt;</w:t>
            </w:r>
          </w:p>
          <w:p w14:paraId="53C94604" w14:textId="77777777" w:rsidR="00692527" w:rsidRPr="00914C5D" w:rsidRDefault="00692527" w:rsidP="00692527">
            <w:pPr>
              <w:rPr>
                <w:rFonts w:eastAsiaTheme="minorEastAsia"/>
                <w:color w:val="000000" w:themeColor="text1"/>
                <w:lang w:eastAsia="ja-JP"/>
              </w:rPr>
            </w:pPr>
            <w:r w:rsidRPr="00914C5D">
              <w:rPr>
                <w:rFonts w:eastAsiaTheme="minorEastAsia" w:hint="eastAsia"/>
                <w:color w:val="000000" w:themeColor="text1"/>
                <w:lang w:eastAsia="ja-JP"/>
              </w:rPr>
              <w:t xml:space="preserve">          &lt;Lang </w:t>
            </w:r>
            <w:proofErr w:type="spellStart"/>
            <w:proofErr w:type="gramStart"/>
            <w:r w:rsidRPr="00914C5D">
              <w:rPr>
                <w:rFonts w:eastAsiaTheme="minorEastAsia" w:hint="eastAsia"/>
                <w:color w:val="000000" w:themeColor="text1"/>
                <w:lang w:eastAsia="ja-JP"/>
              </w:rPr>
              <w:t>xml:lang</w:t>
            </w:r>
            <w:proofErr w:type="spellEnd"/>
            <w:proofErr w:type="gramEnd"/>
            <w:r w:rsidRPr="00914C5D">
              <w:rPr>
                <w:rFonts w:eastAsiaTheme="minorEastAsia" w:hint="eastAsia"/>
                <w:color w:val="000000" w:themeColor="text1"/>
                <w:lang w:eastAsia="ja-JP"/>
              </w:rPr>
              <w:t>="ja"&gt;</w:t>
            </w:r>
            <w:r w:rsidRPr="00914C5D">
              <w:rPr>
                <w:rFonts w:eastAsiaTheme="minorEastAsia" w:hint="eastAsia"/>
                <w:color w:val="000000" w:themeColor="text1"/>
                <w:lang w:eastAsia="ja-JP"/>
              </w:rPr>
              <w:t>インフリキシマブ（遺伝子組換え）［インフリキシマブ後続</w:t>
            </w:r>
            <w:r w:rsidRPr="00914C5D">
              <w:rPr>
                <w:rFonts w:eastAsiaTheme="minorEastAsia" w:hint="eastAsia"/>
                <w:color w:val="000000" w:themeColor="text1"/>
                <w:lang w:eastAsia="ja-JP"/>
              </w:rPr>
              <w:t>3</w:t>
            </w:r>
            <w:r w:rsidRPr="00914C5D">
              <w:rPr>
                <w:rFonts w:eastAsiaTheme="minorEastAsia" w:hint="eastAsia"/>
                <w:color w:val="000000" w:themeColor="text1"/>
                <w:lang w:eastAsia="ja-JP"/>
              </w:rPr>
              <w:t>］は、遺伝子組換えキメラモノクローナル抗体であり、マウス抗ヒト腫瘍壊死因子αモノクローナル抗体の可変部及びヒト</w:t>
            </w:r>
            <w:r w:rsidRPr="00914C5D">
              <w:rPr>
                <w:rFonts w:eastAsiaTheme="minorEastAsia" w:hint="eastAsia"/>
                <w:color w:val="000000" w:themeColor="text1"/>
                <w:lang w:eastAsia="ja-JP"/>
              </w:rPr>
              <w:lastRenderedPageBreak/>
              <w:t>IgG&lt;Sub&gt;1&lt;/Sub&gt;</w:t>
            </w:r>
            <w:r w:rsidRPr="00914C5D">
              <w:rPr>
                <w:rFonts w:eastAsiaTheme="minorEastAsia" w:hint="eastAsia"/>
                <w:color w:val="000000" w:themeColor="text1"/>
                <w:lang w:eastAsia="ja-JP"/>
              </w:rPr>
              <w:t>の定常部からなる。インフリキシマブ（遺伝子組換え）［インフリキシマブ後続</w:t>
            </w:r>
            <w:r w:rsidRPr="00914C5D">
              <w:rPr>
                <w:rFonts w:eastAsiaTheme="minorEastAsia" w:hint="eastAsia"/>
                <w:color w:val="000000" w:themeColor="text1"/>
                <w:lang w:eastAsia="ja-JP"/>
              </w:rPr>
              <w:t>3</w:t>
            </w:r>
            <w:r w:rsidRPr="00914C5D">
              <w:rPr>
                <w:rFonts w:eastAsiaTheme="minorEastAsia" w:hint="eastAsia"/>
                <w:color w:val="000000" w:themeColor="text1"/>
                <w:lang w:eastAsia="ja-JP"/>
              </w:rPr>
              <w:t>］は、チャイニーズハムスター卵巣細胞により産生される。インフリキシマブ（遺伝子組換え）［インフリキシマブ後続</w:t>
            </w:r>
            <w:r w:rsidRPr="00914C5D">
              <w:rPr>
                <w:rFonts w:eastAsiaTheme="minorEastAsia" w:hint="eastAsia"/>
                <w:color w:val="000000" w:themeColor="text1"/>
                <w:lang w:eastAsia="ja-JP"/>
              </w:rPr>
              <w:t>3</w:t>
            </w:r>
            <w:r w:rsidRPr="00914C5D">
              <w:rPr>
                <w:rFonts w:eastAsiaTheme="minorEastAsia" w:hint="eastAsia"/>
                <w:color w:val="000000" w:themeColor="text1"/>
                <w:lang w:eastAsia="ja-JP"/>
              </w:rPr>
              <w:t>］は、</w:t>
            </w:r>
            <w:r w:rsidRPr="00914C5D">
              <w:rPr>
                <w:rFonts w:eastAsiaTheme="minorEastAsia" w:hint="eastAsia"/>
                <w:color w:val="000000" w:themeColor="text1"/>
                <w:lang w:eastAsia="ja-JP"/>
              </w:rPr>
              <w:t>450</w:t>
            </w:r>
            <w:r w:rsidRPr="00914C5D">
              <w:rPr>
                <w:rFonts w:eastAsiaTheme="minorEastAsia" w:hint="eastAsia"/>
                <w:color w:val="000000" w:themeColor="text1"/>
                <w:lang w:eastAsia="ja-JP"/>
              </w:rPr>
              <w:t>個のアミノ酸残基からなる</w:t>
            </w:r>
            <w:r w:rsidRPr="00914C5D">
              <w:rPr>
                <w:rFonts w:eastAsiaTheme="minorEastAsia" w:hint="eastAsia"/>
                <w:color w:val="000000" w:themeColor="text1"/>
                <w:lang w:eastAsia="ja-JP"/>
              </w:rPr>
              <w:t>H</w:t>
            </w:r>
            <w:r w:rsidRPr="00914C5D">
              <w:rPr>
                <w:rFonts w:eastAsiaTheme="minorEastAsia" w:hint="eastAsia"/>
                <w:color w:val="000000" w:themeColor="text1"/>
                <w:lang w:eastAsia="ja-JP"/>
              </w:rPr>
              <w:t>鎖（γ</w:t>
            </w:r>
            <w:r w:rsidRPr="00914C5D">
              <w:rPr>
                <w:rFonts w:eastAsiaTheme="minorEastAsia" w:hint="eastAsia"/>
                <w:color w:val="000000" w:themeColor="text1"/>
                <w:lang w:eastAsia="ja-JP"/>
              </w:rPr>
              <w:t>1</w:t>
            </w:r>
            <w:r w:rsidRPr="00914C5D">
              <w:rPr>
                <w:rFonts w:eastAsiaTheme="minorEastAsia" w:hint="eastAsia"/>
                <w:color w:val="000000" w:themeColor="text1"/>
                <w:lang w:eastAsia="ja-JP"/>
              </w:rPr>
              <w:t>鎖）</w:t>
            </w:r>
            <w:r w:rsidRPr="00914C5D">
              <w:rPr>
                <w:rFonts w:eastAsiaTheme="minorEastAsia" w:hint="eastAsia"/>
                <w:color w:val="000000" w:themeColor="text1"/>
                <w:lang w:eastAsia="ja-JP"/>
              </w:rPr>
              <w:t>2</w:t>
            </w:r>
            <w:r w:rsidRPr="00914C5D">
              <w:rPr>
                <w:rFonts w:eastAsiaTheme="minorEastAsia" w:hint="eastAsia"/>
                <w:color w:val="000000" w:themeColor="text1"/>
                <w:lang w:eastAsia="ja-JP"/>
              </w:rPr>
              <w:t>本及び</w:t>
            </w:r>
            <w:r w:rsidRPr="00914C5D">
              <w:rPr>
                <w:rFonts w:eastAsiaTheme="minorEastAsia" w:hint="eastAsia"/>
                <w:color w:val="000000" w:themeColor="text1"/>
                <w:lang w:eastAsia="ja-JP"/>
              </w:rPr>
              <w:t>214</w:t>
            </w:r>
            <w:r w:rsidRPr="00914C5D">
              <w:rPr>
                <w:rFonts w:eastAsiaTheme="minorEastAsia" w:hint="eastAsia"/>
                <w:color w:val="000000" w:themeColor="text1"/>
                <w:lang w:eastAsia="ja-JP"/>
              </w:rPr>
              <w:t>個のアミノ酸残基からなる</w:t>
            </w:r>
            <w:r w:rsidRPr="00914C5D">
              <w:rPr>
                <w:rFonts w:eastAsiaTheme="minorEastAsia" w:hint="eastAsia"/>
                <w:color w:val="000000" w:themeColor="text1"/>
                <w:lang w:eastAsia="ja-JP"/>
              </w:rPr>
              <w:t>L</w:t>
            </w:r>
            <w:r w:rsidRPr="00914C5D">
              <w:rPr>
                <w:rFonts w:eastAsiaTheme="minorEastAsia" w:hint="eastAsia"/>
                <w:color w:val="000000" w:themeColor="text1"/>
                <w:lang w:eastAsia="ja-JP"/>
              </w:rPr>
              <w:t>鎖（κ鎖）</w:t>
            </w:r>
            <w:r w:rsidRPr="00914C5D">
              <w:rPr>
                <w:rFonts w:eastAsiaTheme="minorEastAsia" w:hint="eastAsia"/>
                <w:color w:val="000000" w:themeColor="text1"/>
                <w:lang w:eastAsia="ja-JP"/>
              </w:rPr>
              <w:t>2</w:t>
            </w:r>
            <w:r w:rsidRPr="00914C5D">
              <w:rPr>
                <w:rFonts w:eastAsiaTheme="minorEastAsia" w:hint="eastAsia"/>
                <w:color w:val="000000" w:themeColor="text1"/>
                <w:lang w:eastAsia="ja-JP"/>
              </w:rPr>
              <w:t>本で構成される糖タンパク質である。</w:t>
            </w:r>
            <w:r w:rsidRPr="00914C5D">
              <w:rPr>
                <w:rFonts w:eastAsiaTheme="minorEastAsia" w:hint="eastAsia"/>
                <w:color w:val="000000" w:themeColor="text1"/>
                <w:lang w:eastAsia="ja-JP"/>
              </w:rPr>
              <w:t>&lt;/Lang&gt;</w:t>
            </w:r>
          </w:p>
          <w:p w14:paraId="6B8FF12D" w14:textId="77777777" w:rsidR="00692527" w:rsidRPr="00914C5D" w:rsidRDefault="00692527" w:rsidP="00692527">
            <w:pPr>
              <w:rPr>
                <w:rFonts w:eastAsiaTheme="minorEastAsia"/>
                <w:color w:val="000000" w:themeColor="text1"/>
                <w:lang w:eastAsia="ja-JP"/>
              </w:rPr>
            </w:pPr>
            <w:r w:rsidRPr="00914C5D">
              <w:rPr>
                <w:rFonts w:eastAsiaTheme="minorEastAsia"/>
                <w:color w:val="000000" w:themeColor="text1"/>
                <w:lang w:eastAsia="ja-JP"/>
              </w:rPr>
              <w:t xml:space="preserve">        &lt;/Detail&gt;</w:t>
            </w:r>
          </w:p>
          <w:p w14:paraId="7A4E3E08" w14:textId="77777777" w:rsidR="00692527" w:rsidRDefault="00692527" w:rsidP="00692527">
            <w:pPr>
              <w:rPr>
                <w:rFonts w:eastAsiaTheme="minorEastAsia"/>
                <w:color w:val="000000" w:themeColor="text1"/>
                <w:lang w:eastAsia="ja-JP"/>
              </w:rPr>
            </w:pPr>
            <w:r w:rsidRPr="00914C5D">
              <w:rPr>
                <w:rFonts w:eastAsiaTheme="minorEastAsia"/>
                <w:color w:val="000000" w:themeColor="text1"/>
                <w:lang w:eastAsia="ja-JP"/>
              </w:rPr>
              <w:t xml:space="preserve">      &lt;/Nature&gt;</w:t>
            </w:r>
          </w:p>
          <w:p w14:paraId="69A626E4" w14:textId="0C243081" w:rsidR="00692527" w:rsidRPr="00436066"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B16E7" w14:textId="77777777" w:rsidR="00692527" w:rsidRPr="00B20994" w:rsidRDefault="00692527" w:rsidP="00692527">
            <w:pPr>
              <w:rPr>
                <w:rFonts w:eastAsiaTheme="minorHAnsi"/>
                <w:color w:val="000000" w:themeColor="text1"/>
                <w:lang w:eastAsia="ja-JP"/>
              </w:rPr>
            </w:pPr>
          </w:p>
        </w:tc>
      </w:tr>
      <w:tr w:rsidR="00692527" w:rsidRPr="000D1C20" w14:paraId="66ED3D7F" w14:textId="38DA41FF"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3C2C9F"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DAA17"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核物理学的特性</w:t>
            </w:r>
          </w:p>
          <w:p w14:paraId="501F6FD7"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
          <w:p w14:paraId="5A88CA1E" w14:textId="47D537A6" w:rsidR="00692527" w:rsidRPr="00B20994" w:rsidRDefault="00692527" w:rsidP="00692527">
            <w:pPr>
              <w:rPr>
                <w:rFonts w:eastAsiaTheme="minorEastAsia"/>
                <w:color w:val="000000" w:themeColor="text1"/>
                <w:lang w:eastAsia="ja-JP"/>
              </w:rPr>
            </w:pPr>
            <w:proofErr w:type="spellStart"/>
            <w:r w:rsidRPr="00B20994">
              <w:rPr>
                <w:rFonts w:hint="eastAsia"/>
                <w:color w:val="000000" w:themeColor="text1"/>
              </w:rPr>
              <w:t>NucleophysicalProperties</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5A20B0"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CBED290" w14:textId="1B5DC89C" w:rsidR="00692527" w:rsidRPr="00436066"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w:t>
            </w:r>
            <w:r w:rsidRPr="00436066">
              <w:rPr>
                <w:rFonts w:eastAsiaTheme="minorEastAsia" w:hint="eastAsia"/>
                <w:color w:val="000000" w:themeColor="text1"/>
                <w:lang w:eastAsia="ja-JP"/>
              </w:rPr>
              <w:t xml:space="preserve"> NA</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22A310" w14:textId="77777777" w:rsidR="00692527" w:rsidRPr="00B20994" w:rsidRDefault="00692527" w:rsidP="00692527">
            <w:pPr>
              <w:rPr>
                <w:rFonts w:eastAsiaTheme="minorHAnsi"/>
                <w:color w:val="000000" w:themeColor="text1"/>
                <w:lang w:eastAsia="ja-JP"/>
              </w:rPr>
            </w:pPr>
          </w:p>
        </w:tc>
      </w:tr>
      <w:tr w:rsidR="00692527" w:rsidRPr="000D1C20" w14:paraId="5F4B2A0C" w14:textId="1F8062CD"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434E52" w14:textId="77777777" w:rsidR="00692527" w:rsidRPr="00B20994" w:rsidRDefault="00692527" w:rsidP="00692527">
            <w:pPr>
              <w:rPr>
                <w:color w:val="000000" w:themeColor="text1"/>
                <w:lang w:eastAsia="ja-JP"/>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863121" w14:textId="77777777" w:rsidR="00692527" w:rsidRPr="00B20994" w:rsidRDefault="00692527" w:rsidP="00692527">
            <w:pPr>
              <w:rPr>
                <w:rFonts w:eastAsia="MS Gothic" w:cs="MS Gothic"/>
                <w:color w:val="000000" w:themeColor="text1"/>
                <w:lang w:eastAsia="ja-JP"/>
              </w:rPr>
            </w:pPr>
            <w:r w:rsidRPr="00B20994">
              <w:rPr>
                <w:rFonts w:eastAsia="MS Gothic" w:cs="MS Gothic" w:hint="eastAsia"/>
                <w:color w:val="000000" w:themeColor="text1"/>
                <w:lang w:eastAsia="ja-JP"/>
              </w:rPr>
              <w:t>その他の項目</w:t>
            </w:r>
          </w:p>
          <w:p w14:paraId="6FBBBBBF" w14:textId="77777777"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
          <w:p w14:paraId="7A2093B3" w14:textId="1F58CB40" w:rsidR="00692527" w:rsidRPr="00B20994" w:rsidRDefault="00692527" w:rsidP="00692527">
            <w:pPr>
              <w:rPr>
                <w:rFonts w:eastAsiaTheme="minorEastAsia"/>
                <w:color w:val="000000" w:themeColor="text1"/>
                <w:lang w:eastAsia="ja-JP"/>
              </w:rPr>
            </w:pPr>
            <w:proofErr w:type="spellStart"/>
            <w:r w:rsidRPr="00B20994">
              <w:rPr>
                <w:rFonts w:hint="eastAsia"/>
                <w:color w:val="000000" w:themeColor="text1"/>
              </w:rPr>
              <w:t>OtherInformation</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60A891"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4ECF3A27" w14:textId="67040D87"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B1503" w14:textId="77777777" w:rsidR="00692527" w:rsidRPr="00B20994" w:rsidRDefault="00692527" w:rsidP="00692527">
            <w:pPr>
              <w:rPr>
                <w:rFonts w:eastAsiaTheme="minorHAnsi"/>
                <w:color w:val="000000" w:themeColor="text1"/>
                <w:lang w:eastAsia="ja-JP"/>
              </w:rPr>
            </w:pPr>
          </w:p>
        </w:tc>
      </w:tr>
      <w:tr w:rsidR="00692527" w:rsidRPr="000D1C20" w14:paraId="4C9EDED6" w14:textId="5DCE2A1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418026" w14:textId="17DEDC62" w:rsidR="00692527" w:rsidRPr="00B20994" w:rsidRDefault="00692527" w:rsidP="00692527">
            <w:pPr>
              <w:rPr>
                <w:color w:val="000000" w:themeColor="text1"/>
                <w:lang w:eastAsia="ja-JP"/>
              </w:rPr>
            </w:pPr>
            <w:r w:rsidRPr="00B20994">
              <w:rPr>
                <w:rFonts w:eastAsia="MS Gothic" w:cs="MS Gothic"/>
                <w:color w:val="000000" w:themeColor="text1"/>
              </w:rPr>
              <w:t>20.</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27EC0" w14:textId="77777777" w:rsidR="00692527" w:rsidRPr="00B20994" w:rsidRDefault="00692527" w:rsidP="00692527">
            <w:pPr>
              <w:rPr>
                <w:rFonts w:eastAsia="MS Gothic" w:cs="MS Gothic"/>
                <w:color w:val="000000" w:themeColor="text1"/>
              </w:rPr>
            </w:pPr>
            <w:proofErr w:type="spellStart"/>
            <w:r w:rsidRPr="00B20994">
              <w:rPr>
                <w:rFonts w:eastAsia="MS Gothic" w:cs="MS Gothic"/>
                <w:color w:val="000000" w:themeColor="text1"/>
              </w:rPr>
              <w:t>取扱い上の注意</w:t>
            </w:r>
            <w:proofErr w:type="spellEnd"/>
            <w:r w:rsidRPr="00B20994">
              <w:rPr>
                <w:rFonts w:eastAsia="MS Gothic" w:cs="MS Gothic"/>
                <w:color w:val="000000" w:themeColor="text1"/>
              </w:rPr>
              <w:t xml:space="preserve"> (Precautions for Handling)</w:t>
            </w:r>
          </w:p>
          <w:p w14:paraId="6BDDF1B7" w14:textId="77777777"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497412"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3C8EF75D" w14:textId="510E0B99" w:rsidR="00692527" w:rsidRPr="00B20994"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20841" w14:textId="77777777" w:rsidR="00692527" w:rsidRPr="00B20994" w:rsidRDefault="00692527" w:rsidP="00692527">
            <w:pPr>
              <w:rPr>
                <w:rFonts w:eastAsiaTheme="minorHAnsi"/>
                <w:color w:val="000000" w:themeColor="text1"/>
                <w:lang w:eastAsia="ja-JP"/>
              </w:rPr>
            </w:pPr>
          </w:p>
        </w:tc>
      </w:tr>
      <w:tr w:rsidR="00692527" w:rsidRPr="000D1C20" w14:paraId="3006DA02" w14:textId="030C6CE3"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6A7026" w14:textId="3129CC80" w:rsidR="00692527" w:rsidRPr="00B20994" w:rsidRDefault="00692527" w:rsidP="00692527">
            <w:pPr>
              <w:rPr>
                <w:color w:val="000000" w:themeColor="text1"/>
                <w:lang w:eastAsia="ja-JP"/>
              </w:rPr>
            </w:pPr>
            <w:r w:rsidRPr="00B20994">
              <w:rPr>
                <w:rFonts w:eastAsia="MS Gothic" w:cs="MS Gothic"/>
                <w:color w:val="000000" w:themeColor="text1"/>
              </w:rPr>
              <w:t>21.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9D4FC6" w14:textId="77777777" w:rsidR="00692527" w:rsidRPr="00B20994" w:rsidRDefault="00692527" w:rsidP="00692527">
            <w:pPr>
              <w:rPr>
                <w:color w:val="000000" w:themeColor="text1"/>
              </w:rPr>
            </w:pPr>
            <w:proofErr w:type="spellStart"/>
            <w:r w:rsidRPr="00B20994">
              <w:rPr>
                <w:rFonts w:eastAsia="MS Gothic" w:cs="MS Gothic"/>
                <w:color w:val="000000" w:themeColor="text1"/>
              </w:rPr>
              <w:t>承認条件</w:t>
            </w:r>
            <w:proofErr w:type="spellEnd"/>
            <w:r w:rsidRPr="00B20994">
              <w:rPr>
                <w:color w:val="000000" w:themeColor="text1"/>
              </w:rPr>
              <w:t xml:space="preserve"> (Approval Conditions)</w:t>
            </w:r>
          </w:p>
          <w:p w14:paraId="2A5D460F" w14:textId="77777777"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F7DCB0"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55D1FF79" w14:textId="1CF5C59E" w:rsidR="00692527"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w:t>
            </w:r>
          </w:p>
          <w:p w14:paraId="789458F1" w14:textId="77777777" w:rsidR="00692527" w:rsidRPr="00EF2704" w:rsidRDefault="00692527" w:rsidP="00692527">
            <w:pPr>
              <w:rPr>
                <w:rFonts w:eastAsiaTheme="minorHAnsi"/>
                <w:color w:val="000000" w:themeColor="text1"/>
                <w:lang w:eastAsia="ja-JP"/>
              </w:rPr>
            </w:pPr>
            <w:proofErr w:type="gramStart"/>
            <w:r w:rsidRPr="00EF2704">
              <w:rPr>
                <w:rFonts w:eastAsiaTheme="minorHAnsi" w:hint="eastAsia"/>
                <w:color w:val="000000" w:themeColor="text1"/>
                <w:lang w:eastAsia="ja-JP"/>
              </w:rPr>
              <w:t>&lt;!--</w:t>
            </w:r>
            <w:r w:rsidRPr="00EF2704">
              <w:rPr>
                <w:rFonts w:ascii="MS Mincho" w:eastAsia="MS Mincho" w:hAnsi="MS Mincho" w:cs="MS Mincho" w:hint="eastAsia"/>
                <w:color w:val="000000" w:themeColor="text1"/>
                <w:lang w:eastAsia="ja-JP"/>
              </w:rPr>
              <w:t>２１</w:t>
            </w:r>
            <w:r w:rsidRPr="00EF2704">
              <w:rPr>
                <w:rFonts w:eastAsiaTheme="minorHAnsi" w:hint="eastAsia"/>
                <w:color w:val="000000" w:themeColor="text1"/>
                <w:lang w:eastAsia="ja-JP"/>
              </w:rPr>
              <w:t>.</w:t>
            </w:r>
            <w:r w:rsidRPr="00EF2704">
              <w:rPr>
                <w:rFonts w:ascii="MS Mincho" w:eastAsia="MS Mincho" w:hAnsi="MS Mincho" w:cs="MS Mincho" w:hint="eastAsia"/>
                <w:color w:val="000000" w:themeColor="text1"/>
                <w:lang w:eastAsia="ja-JP"/>
              </w:rPr>
              <w:t>承認条件</w:t>
            </w:r>
            <w:proofErr w:type="gramEnd"/>
            <w:r w:rsidRPr="00EF2704">
              <w:rPr>
                <w:rFonts w:eastAsiaTheme="minorHAnsi" w:hint="eastAsia"/>
                <w:color w:val="000000" w:themeColor="text1"/>
                <w:lang w:eastAsia="ja-JP"/>
              </w:rPr>
              <w:t>--&gt;</w:t>
            </w:r>
          </w:p>
          <w:p w14:paraId="6E25196C" w14:textId="77777777" w:rsidR="00692527" w:rsidRPr="00EF2704" w:rsidRDefault="00692527" w:rsidP="00692527">
            <w:pPr>
              <w:rPr>
                <w:rFonts w:eastAsiaTheme="minorHAnsi"/>
                <w:color w:val="000000" w:themeColor="text1"/>
                <w:lang w:eastAsia="ja-JP"/>
              </w:rPr>
            </w:pPr>
            <w:r w:rsidRPr="00EF2704">
              <w:rPr>
                <w:rFonts w:eastAsiaTheme="minorHAnsi"/>
                <w:color w:val="000000" w:themeColor="text1"/>
                <w:lang w:eastAsia="ja-JP"/>
              </w:rPr>
              <w:t xml:space="preserve">  &lt;</w:t>
            </w:r>
            <w:proofErr w:type="spellStart"/>
            <w:r w:rsidRPr="00EF2704">
              <w:rPr>
                <w:rFonts w:eastAsiaTheme="minorHAnsi"/>
                <w:color w:val="000000" w:themeColor="text1"/>
                <w:lang w:eastAsia="ja-JP"/>
              </w:rPr>
              <w:t>ConditionsOfApproval</w:t>
            </w:r>
            <w:proofErr w:type="spellEnd"/>
            <w:r w:rsidRPr="00EF2704">
              <w:rPr>
                <w:rFonts w:eastAsiaTheme="minorHAnsi"/>
                <w:color w:val="000000" w:themeColor="text1"/>
                <w:lang w:eastAsia="ja-JP"/>
              </w:rPr>
              <w:t xml:space="preserve"> id="</w:t>
            </w:r>
            <w:proofErr w:type="spellStart"/>
            <w:r w:rsidRPr="00EF2704">
              <w:rPr>
                <w:rFonts w:eastAsiaTheme="minorHAnsi"/>
                <w:color w:val="000000" w:themeColor="text1"/>
                <w:lang w:eastAsia="ja-JP"/>
              </w:rPr>
              <w:t>HDR_ConditionsOfApproval</w:t>
            </w:r>
            <w:proofErr w:type="spellEnd"/>
            <w:r w:rsidRPr="00EF2704">
              <w:rPr>
                <w:rFonts w:eastAsiaTheme="minorHAnsi"/>
                <w:color w:val="000000" w:themeColor="text1"/>
                <w:lang w:eastAsia="ja-JP"/>
              </w:rPr>
              <w:t>" heading="fixing"&gt;</w:t>
            </w:r>
          </w:p>
          <w:p w14:paraId="204D3873" w14:textId="77777777" w:rsidR="00692527" w:rsidRPr="00EF2704" w:rsidRDefault="00692527" w:rsidP="00692527">
            <w:pPr>
              <w:rPr>
                <w:rFonts w:eastAsiaTheme="minorHAnsi"/>
                <w:color w:val="000000" w:themeColor="text1"/>
                <w:lang w:eastAsia="ja-JP"/>
              </w:rPr>
            </w:pPr>
            <w:r w:rsidRPr="00EF2704">
              <w:rPr>
                <w:rFonts w:eastAsiaTheme="minorHAnsi"/>
                <w:color w:val="000000" w:themeColor="text1"/>
                <w:lang w:eastAsia="ja-JP"/>
              </w:rPr>
              <w:t xml:space="preserve">    &lt;Detail&gt;</w:t>
            </w:r>
          </w:p>
          <w:p w14:paraId="4D7B6320" w14:textId="77777777" w:rsidR="00692527" w:rsidRPr="00EF2704" w:rsidRDefault="00692527" w:rsidP="00692527">
            <w:pPr>
              <w:rPr>
                <w:rFonts w:eastAsiaTheme="minorHAnsi"/>
                <w:color w:val="000000" w:themeColor="text1"/>
                <w:lang w:eastAsia="ja-JP"/>
              </w:rPr>
            </w:pPr>
            <w:r w:rsidRPr="00EF2704">
              <w:rPr>
                <w:rFonts w:eastAsiaTheme="minorHAnsi" w:hint="eastAsia"/>
                <w:color w:val="000000" w:themeColor="text1"/>
                <w:lang w:eastAsia="ja-JP"/>
              </w:rPr>
              <w:t xml:space="preserve">      &lt;Lang </w:t>
            </w:r>
            <w:proofErr w:type="spellStart"/>
            <w:proofErr w:type="gramStart"/>
            <w:r w:rsidRPr="00EF2704">
              <w:rPr>
                <w:rFonts w:eastAsiaTheme="minorHAnsi" w:hint="eastAsia"/>
                <w:color w:val="000000" w:themeColor="text1"/>
                <w:lang w:eastAsia="ja-JP"/>
              </w:rPr>
              <w:t>xml:lang</w:t>
            </w:r>
            <w:proofErr w:type="spellEnd"/>
            <w:proofErr w:type="gramEnd"/>
            <w:r w:rsidRPr="00EF2704">
              <w:rPr>
                <w:rFonts w:eastAsiaTheme="minorHAnsi" w:hint="eastAsia"/>
                <w:color w:val="000000" w:themeColor="text1"/>
                <w:lang w:eastAsia="ja-JP"/>
              </w:rPr>
              <w:t>="ja"&gt;</w:t>
            </w:r>
            <w:r w:rsidRPr="00EF2704">
              <w:rPr>
                <w:rFonts w:ascii="MS Mincho" w:eastAsia="MS Mincho" w:hAnsi="MS Mincho" w:cs="MS Mincho" w:hint="eastAsia"/>
                <w:color w:val="000000" w:themeColor="text1"/>
                <w:lang w:eastAsia="ja-JP"/>
              </w:rPr>
              <w:t>医薬品リスク管理計画を策定の上、適切に実施すること。</w:t>
            </w:r>
            <w:r w:rsidRPr="00EF2704">
              <w:rPr>
                <w:rFonts w:eastAsiaTheme="minorHAnsi" w:hint="eastAsia"/>
                <w:color w:val="000000" w:themeColor="text1"/>
                <w:lang w:eastAsia="ja-JP"/>
              </w:rPr>
              <w:t>&lt;/Lang&gt;</w:t>
            </w:r>
          </w:p>
          <w:p w14:paraId="1196AA2E" w14:textId="77777777" w:rsidR="00692527" w:rsidRPr="00EF2704" w:rsidRDefault="00692527" w:rsidP="00692527">
            <w:pPr>
              <w:rPr>
                <w:rFonts w:eastAsiaTheme="minorHAnsi"/>
                <w:color w:val="000000" w:themeColor="text1"/>
                <w:lang w:eastAsia="ja-JP"/>
              </w:rPr>
            </w:pPr>
            <w:r w:rsidRPr="00EF2704">
              <w:rPr>
                <w:rFonts w:eastAsiaTheme="minorHAnsi"/>
                <w:color w:val="000000" w:themeColor="text1"/>
                <w:lang w:eastAsia="ja-JP"/>
              </w:rPr>
              <w:t xml:space="preserve">    &lt;/Detail&gt;</w:t>
            </w:r>
          </w:p>
          <w:p w14:paraId="680294E2" w14:textId="77777777" w:rsidR="00692527" w:rsidRDefault="00692527" w:rsidP="00692527">
            <w:pPr>
              <w:rPr>
                <w:rFonts w:eastAsiaTheme="minorEastAsia"/>
                <w:color w:val="000000" w:themeColor="text1"/>
                <w:lang w:eastAsia="ja-JP"/>
              </w:rPr>
            </w:pPr>
            <w:r w:rsidRPr="00EF2704">
              <w:rPr>
                <w:rFonts w:eastAsiaTheme="minorHAnsi"/>
                <w:color w:val="000000" w:themeColor="text1"/>
                <w:lang w:eastAsia="ja-JP"/>
              </w:rPr>
              <w:t xml:space="preserve">  &lt;/</w:t>
            </w:r>
            <w:proofErr w:type="spellStart"/>
            <w:r w:rsidRPr="00EF2704">
              <w:rPr>
                <w:rFonts w:eastAsiaTheme="minorHAnsi"/>
                <w:color w:val="000000" w:themeColor="text1"/>
                <w:lang w:eastAsia="ja-JP"/>
              </w:rPr>
              <w:t>ConditionsOfApproval</w:t>
            </w:r>
            <w:proofErr w:type="spellEnd"/>
            <w:r w:rsidRPr="00EF2704">
              <w:rPr>
                <w:rFonts w:eastAsiaTheme="minorHAnsi"/>
                <w:color w:val="000000" w:themeColor="text1"/>
                <w:lang w:eastAsia="ja-JP"/>
              </w:rPr>
              <w:t>&gt;</w:t>
            </w:r>
          </w:p>
          <w:p w14:paraId="575588A3" w14:textId="6BEBBA49" w:rsidR="00692527" w:rsidRPr="00436066"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B9F79E" w14:textId="77777777" w:rsidR="00692527" w:rsidRPr="00B20994" w:rsidRDefault="00692527" w:rsidP="00692527">
            <w:pPr>
              <w:rPr>
                <w:rFonts w:eastAsiaTheme="minorHAnsi"/>
                <w:color w:val="000000" w:themeColor="text1"/>
                <w:lang w:eastAsia="ja-JP"/>
              </w:rPr>
            </w:pPr>
          </w:p>
        </w:tc>
      </w:tr>
      <w:tr w:rsidR="00692527" w:rsidRPr="000D1C20" w14:paraId="7486FCB7" w14:textId="6714198A"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71F7C3" w14:textId="283A09EB" w:rsidR="00692527" w:rsidRPr="00B20994" w:rsidRDefault="00692527" w:rsidP="00692527">
            <w:pPr>
              <w:rPr>
                <w:color w:val="000000" w:themeColor="text1"/>
                <w:lang w:eastAsia="ja-JP"/>
              </w:rPr>
            </w:pPr>
            <w:r w:rsidRPr="00B20994">
              <w:rPr>
                <w:rFonts w:eastAsia="MS Gothic" w:cs="MS Gothic"/>
                <w:color w:val="000000" w:themeColor="text1"/>
              </w:rPr>
              <w:t>22.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F2FE98" w14:textId="77777777" w:rsidR="00692527" w:rsidRPr="00B20994" w:rsidRDefault="00692527" w:rsidP="00692527">
            <w:pPr>
              <w:rPr>
                <w:color w:val="000000" w:themeColor="text1"/>
              </w:rPr>
            </w:pPr>
            <w:proofErr w:type="spellStart"/>
            <w:r w:rsidRPr="00B20994">
              <w:rPr>
                <w:rFonts w:eastAsia="MS Gothic" w:cs="MS Gothic"/>
                <w:color w:val="000000" w:themeColor="text1"/>
              </w:rPr>
              <w:t>包装</w:t>
            </w:r>
            <w:proofErr w:type="spellEnd"/>
            <w:r w:rsidRPr="00B20994">
              <w:rPr>
                <w:color w:val="000000" w:themeColor="text1"/>
              </w:rPr>
              <w:t xml:space="preserve"> (</w:t>
            </w:r>
            <w:commentRangeStart w:id="171"/>
            <w:r w:rsidRPr="00B20994">
              <w:rPr>
                <w:color w:val="000000" w:themeColor="text1"/>
              </w:rPr>
              <w:t>Packaging</w:t>
            </w:r>
            <w:commentRangeEnd w:id="171"/>
            <w:r>
              <w:rPr>
                <w:rStyle w:val="CommentReference"/>
                <w:rFonts w:eastAsiaTheme="minorEastAsia"/>
                <w:lang w:val="en-CA"/>
              </w:rPr>
              <w:commentReference w:id="171"/>
            </w:r>
            <w:r w:rsidRPr="00B20994">
              <w:rPr>
                <w:color w:val="000000" w:themeColor="text1"/>
              </w:rPr>
              <w:t>)</w:t>
            </w:r>
          </w:p>
          <w:p w14:paraId="6F3AD279" w14:textId="77777777"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C8D0E1" w14:textId="5B916E66"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42E092FA" w14:textId="77777777" w:rsidR="00692527" w:rsidRPr="00B20994" w:rsidRDefault="00692527" w:rsidP="00692527">
            <w:pPr>
              <w:rPr>
                <w:rFonts w:eastAsiaTheme="minorHAnsi"/>
                <w:color w:val="000000" w:themeColor="text1"/>
                <w:lang w:eastAsia="ja-JP"/>
              </w:rPr>
            </w:pPr>
            <w:proofErr w:type="gramStart"/>
            <w:r w:rsidRPr="00B20994">
              <w:rPr>
                <w:rFonts w:eastAsiaTheme="minorHAnsi" w:hint="eastAsia"/>
                <w:color w:val="000000" w:themeColor="text1"/>
                <w:lang w:eastAsia="ja-JP"/>
              </w:rPr>
              <w:t>&lt;!--</w:t>
            </w:r>
            <w:r w:rsidRPr="00B20994">
              <w:rPr>
                <w:rFonts w:ascii="MS Mincho" w:eastAsia="MS Mincho" w:hAnsi="MS Mincho" w:cs="MS Mincho" w:hint="eastAsia"/>
                <w:color w:val="000000" w:themeColor="text1"/>
                <w:lang w:eastAsia="ja-JP"/>
              </w:rPr>
              <w:t>２２</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包装</w:t>
            </w:r>
            <w:proofErr w:type="gramEnd"/>
            <w:r w:rsidRPr="00B20994">
              <w:rPr>
                <w:rFonts w:eastAsiaTheme="minorHAnsi" w:hint="eastAsia"/>
                <w:color w:val="000000" w:themeColor="text1"/>
                <w:lang w:eastAsia="ja-JP"/>
              </w:rPr>
              <w:t>--&gt;</w:t>
            </w:r>
          </w:p>
          <w:p w14:paraId="3C73591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&lt;Package id="</w:t>
            </w:r>
            <w:proofErr w:type="spellStart"/>
            <w:r w:rsidRPr="00B20994">
              <w:rPr>
                <w:rFonts w:eastAsiaTheme="minorHAnsi"/>
                <w:color w:val="000000" w:themeColor="text1"/>
                <w:lang w:eastAsia="ja-JP"/>
              </w:rPr>
              <w:t>HDR_Package</w:t>
            </w:r>
            <w:proofErr w:type="spellEnd"/>
            <w:r w:rsidRPr="00B20994">
              <w:rPr>
                <w:rFonts w:eastAsiaTheme="minorHAnsi"/>
                <w:color w:val="000000" w:themeColor="text1"/>
                <w:lang w:eastAsia="ja-JP"/>
              </w:rPr>
              <w:t>" heading="fixing"&gt;</w:t>
            </w:r>
          </w:p>
          <w:p w14:paraId="302D79C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&lt;Detail&gt;</w:t>
            </w:r>
          </w:p>
          <w:p w14:paraId="5BA5D0DC"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="ja"&gt;28</w:t>
            </w:r>
            <w:r w:rsidRPr="00B20994">
              <w:rPr>
                <w:rFonts w:ascii="MS Mincho" w:eastAsia="MS Mincho" w:hAnsi="MS Mincho" w:cs="MS Mincho" w:hint="eastAsia"/>
                <w:color w:val="000000" w:themeColor="text1"/>
                <w:lang w:eastAsia="ja-JP"/>
              </w:rPr>
              <w:t>錠［</w:t>
            </w:r>
            <w:r w:rsidRPr="00B20994">
              <w:rPr>
                <w:rFonts w:eastAsiaTheme="minorHAnsi" w:hint="eastAsia"/>
                <w:color w:val="000000" w:themeColor="text1"/>
                <w:lang w:eastAsia="ja-JP"/>
              </w:rPr>
              <w:t>14</w:t>
            </w:r>
            <w:r w:rsidRPr="00B20994">
              <w:rPr>
                <w:rFonts w:ascii="MS Mincho" w:eastAsia="MS Mincho" w:hAnsi="MS Mincho" w:cs="MS Mincho" w:hint="eastAsia"/>
                <w:color w:val="000000" w:themeColor="text1"/>
                <w:lang w:eastAsia="ja-JP"/>
              </w:rPr>
              <w:t>錠（</w:t>
            </w:r>
            <w:r w:rsidRPr="00B20994">
              <w:rPr>
                <w:rFonts w:eastAsiaTheme="minorHAnsi" w:hint="eastAsia"/>
                <w:color w:val="000000" w:themeColor="text1"/>
                <w:lang w:eastAsia="ja-JP"/>
              </w:rPr>
              <w:t>PTP</w:t>
            </w:r>
            <w:r w:rsidRPr="00B20994">
              <w:rPr>
                <w:rFonts w:ascii="MS Mincho" w:eastAsia="MS Mincho" w:hAnsi="MS Mincho" w:cs="MS Mincho" w:hint="eastAsia"/>
                <w:color w:val="000000" w:themeColor="text1"/>
                <w:lang w:eastAsia="ja-JP"/>
              </w:rPr>
              <w:t>）</w:t>
            </w:r>
            <w:r w:rsidRPr="00B20994">
              <w:rPr>
                <w:rFonts w:ascii="Aptos" w:eastAsiaTheme="minorHAnsi" w:hAnsi="Aptos" w:cs="Aptos"/>
                <w:color w:val="000000" w:themeColor="text1"/>
                <w:lang w:eastAsia="ja-JP"/>
              </w:rPr>
              <w:t>×</w:t>
            </w:r>
            <w:r w:rsidRPr="00B20994">
              <w:rPr>
                <w:rFonts w:eastAsiaTheme="minorHAnsi" w:hint="eastAsia"/>
                <w:color w:val="000000" w:themeColor="text1"/>
                <w:lang w:eastAsia="ja-JP"/>
              </w:rPr>
              <w:t>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&lt;?enter?&gt;140</w:t>
            </w:r>
            <w:r w:rsidRPr="00B20994">
              <w:rPr>
                <w:rFonts w:ascii="MS Mincho" w:eastAsia="MS Mincho" w:hAnsi="MS Mincho" w:cs="MS Mincho" w:hint="eastAsia"/>
                <w:color w:val="000000" w:themeColor="text1"/>
                <w:lang w:eastAsia="ja-JP"/>
              </w:rPr>
              <w:t>錠［</w:t>
            </w:r>
            <w:r w:rsidRPr="00B20994">
              <w:rPr>
                <w:rFonts w:eastAsiaTheme="minorHAnsi" w:hint="eastAsia"/>
                <w:color w:val="000000" w:themeColor="text1"/>
                <w:lang w:eastAsia="ja-JP"/>
              </w:rPr>
              <w:t>14</w:t>
            </w:r>
            <w:r w:rsidRPr="00B20994">
              <w:rPr>
                <w:rFonts w:ascii="MS Mincho" w:eastAsia="MS Mincho" w:hAnsi="MS Mincho" w:cs="MS Mincho" w:hint="eastAsia"/>
                <w:color w:val="000000" w:themeColor="text1"/>
                <w:lang w:eastAsia="ja-JP"/>
              </w:rPr>
              <w:t>錠（</w:t>
            </w:r>
            <w:r w:rsidRPr="00B20994">
              <w:rPr>
                <w:rFonts w:eastAsiaTheme="minorHAnsi" w:hint="eastAsia"/>
                <w:color w:val="000000" w:themeColor="text1"/>
                <w:lang w:eastAsia="ja-JP"/>
              </w:rPr>
              <w:t>PTP</w:t>
            </w:r>
            <w:r w:rsidRPr="00B20994">
              <w:rPr>
                <w:rFonts w:ascii="MS Mincho" w:eastAsia="MS Mincho" w:hAnsi="MS Mincho" w:cs="MS Mincho" w:hint="eastAsia"/>
                <w:color w:val="000000" w:themeColor="text1"/>
                <w:lang w:eastAsia="ja-JP"/>
              </w:rPr>
              <w:t>）</w:t>
            </w:r>
            <w:r w:rsidRPr="00B20994">
              <w:rPr>
                <w:rFonts w:ascii="Aptos" w:eastAsiaTheme="minorHAnsi" w:hAnsi="Aptos" w:cs="Aptos"/>
                <w:color w:val="000000" w:themeColor="text1"/>
                <w:lang w:eastAsia="ja-JP"/>
              </w:rPr>
              <w:t>×</w:t>
            </w:r>
            <w:r w:rsidRPr="00B20994">
              <w:rPr>
                <w:rFonts w:eastAsiaTheme="minorHAnsi" w:hint="eastAsia"/>
                <w:color w:val="000000" w:themeColor="text1"/>
                <w:lang w:eastAsia="ja-JP"/>
              </w:rPr>
              <w:t>10</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034A74A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&lt;/Detail&gt;</w:t>
            </w:r>
          </w:p>
          <w:p w14:paraId="431533EE" w14:textId="77777777" w:rsidR="00692527" w:rsidRDefault="00692527" w:rsidP="00692527">
            <w:pPr>
              <w:rPr>
                <w:rFonts w:eastAsiaTheme="minorEastAsia"/>
                <w:color w:val="000000" w:themeColor="text1"/>
                <w:lang w:eastAsia="ja-JP"/>
              </w:rPr>
            </w:pPr>
            <w:r w:rsidRPr="00B20994">
              <w:rPr>
                <w:rFonts w:eastAsiaTheme="minorHAnsi"/>
                <w:color w:val="000000" w:themeColor="text1"/>
                <w:lang w:eastAsia="ja-JP"/>
              </w:rPr>
              <w:t xml:space="preserve">  &lt;/Package&gt;</w:t>
            </w:r>
          </w:p>
          <w:p w14:paraId="2ADC8717" w14:textId="77777777" w:rsidR="00692527" w:rsidRPr="00436066" w:rsidRDefault="00692527" w:rsidP="00692527">
            <w:pPr>
              <w:rPr>
                <w:rFonts w:eastAsiaTheme="minorEastAsia"/>
                <w:color w:val="000000" w:themeColor="text1"/>
                <w:lang w:eastAsia="ja-JP"/>
              </w:rPr>
            </w:pPr>
          </w:p>
          <w:p w14:paraId="7C5C5068" w14:textId="596CCD4A" w:rsidR="00692527"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w:t>
            </w:r>
          </w:p>
          <w:p w14:paraId="3F9AF2CB" w14:textId="77777777" w:rsidR="00692527" w:rsidRPr="0006449C" w:rsidRDefault="00692527" w:rsidP="00692527">
            <w:pPr>
              <w:rPr>
                <w:rFonts w:eastAsiaTheme="minorEastAsia"/>
                <w:color w:val="000000" w:themeColor="text1"/>
                <w:lang w:eastAsia="ja-JP"/>
              </w:rPr>
            </w:pPr>
            <w:proofErr w:type="gramStart"/>
            <w:r w:rsidRPr="0006449C">
              <w:rPr>
                <w:rFonts w:eastAsiaTheme="minorEastAsia" w:hint="eastAsia"/>
                <w:color w:val="000000" w:themeColor="text1"/>
                <w:lang w:eastAsia="ja-JP"/>
              </w:rPr>
              <w:t>&lt;!--</w:t>
            </w:r>
            <w:r w:rsidRPr="0006449C">
              <w:rPr>
                <w:rFonts w:eastAsiaTheme="minorEastAsia" w:hint="eastAsia"/>
                <w:color w:val="000000" w:themeColor="text1"/>
                <w:lang w:eastAsia="ja-JP"/>
              </w:rPr>
              <w:t>２２</w:t>
            </w:r>
            <w:r w:rsidRPr="0006449C">
              <w:rPr>
                <w:rFonts w:eastAsiaTheme="minorEastAsia" w:hint="eastAsia"/>
                <w:color w:val="000000" w:themeColor="text1"/>
                <w:lang w:eastAsia="ja-JP"/>
              </w:rPr>
              <w:t>.</w:t>
            </w:r>
            <w:r w:rsidRPr="0006449C">
              <w:rPr>
                <w:rFonts w:eastAsiaTheme="minorEastAsia" w:hint="eastAsia"/>
                <w:color w:val="000000" w:themeColor="text1"/>
                <w:lang w:eastAsia="ja-JP"/>
              </w:rPr>
              <w:t>包装</w:t>
            </w:r>
            <w:proofErr w:type="gramEnd"/>
            <w:r w:rsidRPr="0006449C">
              <w:rPr>
                <w:rFonts w:eastAsiaTheme="minorEastAsia" w:hint="eastAsia"/>
                <w:color w:val="000000" w:themeColor="text1"/>
                <w:lang w:eastAsia="ja-JP"/>
              </w:rPr>
              <w:t>--&gt;</w:t>
            </w:r>
          </w:p>
          <w:p w14:paraId="36611BCE" w14:textId="77777777" w:rsidR="00692527" w:rsidRPr="0006449C" w:rsidRDefault="00692527" w:rsidP="00692527">
            <w:pPr>
              <w:rPr>
                <w:rFonts w:eastAsiaTheme="minorEastAsia"/>
                <w:color w:val="000000" w:themeColor="text1"/>
                <w:lang w:eastAsia="ja-JP"/>
              </w:rPr>
            </w:pPr>
            <w:r w:rsidRPr="0006449C">
              <w:rPr>
                <w:rFonts w:eastAsiaTheme="minorEastAsia"/>
                <w:color w:val="000000" w:themeColor="text1"/>
                <w:lang w:eastAsia="ja-JP"/>
              </w:rPr>
              <w:t xml:space="preserve">  &lt;Package id="</w:t>
            </w:r>
            <w:proofErr w:type="spellStart"/>
            <w:r w:rsidRPr="0006449C">
              <w:rPr>
                <w:rFonts w:eastAsiaTheme="minorEastAsia"/>
                <w:color w:val="000000" w:themeColor="text1"/>
                <w:lang w:eastAsia="ja-JP"/>
              </w:rPr>
              <w:t>HDR_Package</w:t>
            </w:r>
            <w:proofErr w:type="spellEnd"/>
            <w:r w:rsidRPr="0006449C">
              <w:rPr>
                <w:rFonts w:eastAsiaTheme="minorEastAsia"/>
                <w:color w:val="000000" w:themeColor="text1"/>
                <w:lang w:eastAsia="ja-JP"/>
              </w:rPr>
              <w:t>" heading="fixing"&gt;</w:t>
            </w:r>
          </w:p>
          <w:p w14:paraId="4674814E" w14:textId="77777777" w:rsidR="00692527" w:rsidRPr="0006449C" w:rsidRDefault="00692527" w:rsidP="00692527">
            <w:pPr>
              <w:rPr>
                <w:rFonts w:eastAsiaTheme="minorEastAsia"/>
                <w:color w:val="000000" w:themeColor="text1"/>
                <w:lang w:eastAsia="ja-JP"/>
              </w:rPr>
            </w:pPr>
            <w:r w:rsidRPr="0006449C">
              <w:rPr>
                <w:rFonts w:eastAsiaTheme="minorEastAsia"/>
                <w:color w:val="000000" w:themeColor="text1"/>
                <w:lang w:eastAsia="ja-JP"/>
              </w:rPr>
              <w:t xml:space="preserve">    &lt;Detail&gt;</w:t>
            </w:r>
          </w:p>
          <w:p w14:paraId="7E917482" w14:textId="77777777" w:rsidR="00692527" w:rsidRPr="0006449C" w:rsidRDefault="00692527" w:rsidP="00692527">
            <w:pPr>
              <w:rPr>
                <w:rFonts w:eastAsiaTheme="minorEastAsia"/>
                <w:color w:val="000000" w:themeColor="text1"/>
                <w:lang w:eastAsia="ja-JP"/>
              </w:rPr>
            </w:pPr>
            <w:r w:rsidRPr="0006449C">
              <w:rPr>
                <w:rFonts w:eastAsiaTheme="minorEastAsia" w:hint="eastAsia"/>
                <w:color w:val="000000" w:themeColor="text1"/>
                <w:lang w:eastAsia="ja-JP"/>
              </w:rPr>
              <w:t xml:space="preserve">      &lt;Lang </w:t>
            </w:r>
            <w:proofErr w:type="spellStart"/>
            <w:proofErr w:type="gramStart"/>
            <w:r w:rsidRPr="0006449C">
              <w:rPr>
                <w:rFonts w:eastAsiaTheme="minorEastAsia" w:hint="eastAsia"/>
                <w:color w:val="000000" w:themeColor="text1"/>
                <w:lang w:eastAsia="ja-JP"/>
              </w:rPr>
              <w:t>xml:lang</w:t>
            </w:r>
            <w:proofErr w:type="spellEnd"/>
            <w:proofErr w:type="gramEnd"/>
            <w:r w:rsidRPr="0006449C">
              <w:rPr>
                <w:rFonts w:eastAsiaTheme="minorEastAsia" w:hint="eastAsia"/>
                <w:color w:val="000000" w:themeColor="text1"/>
                <w:lang w:eastAsia="ja-JP"/>
              </w:rPr>
              <w:t>="ja"&gt;100mg</w:t>
            </w:r>
            <w:r w:rsidRPr="0006449C">
              <w:rPr>
                <w:rFonts w:eastAsiaTheme="minorEastAsia" w:hint="eastAsia"/>
                <w:color w:val="000000" w:themeColor="text1"/>
                <w:lang w:eastAsia="ja-JP"/>
              </w:rPr>
              <w:t>［</w:t>
            </w:r>
            <w:r w:rsidRPr="0006449C">
              <w:rPr>
                <w:rFonts w:eastAsiaTheme="minorEastAsia" w:hint="eastAsia"/>
                <w:color w:val="000000" w:themeColor="text1"/>
                <w:lang w:eastAsia="ja-JP"/>
              </w:rPr>
              <w:t>1</w:t>
            </w:r>
            <w:r w:rsidRPr="0006449C">
              <w:rPr>
                <w:rFonts w:eastAsiaTheme="minorEastAsia" w:hint="eastAsia"/>
                <w:color w:val="000000" w:themeColor="text1"/>
                <w:lang w:eastAsia="ja-JP"/>
              </w:rPr>
              <w:t>バイアル（</w:t>
            </w:r>
            <w:r w:rsidRPr="0006449C">
              <w:rPr>
                <w:rFonts w:eastAsiaTheme="minorEastAsia" w:hint="eastAsia"/>
                <w:color w:val="000000" w:themeColor="text1"/>
                <w:lang w:eastAsia="ja-JP"/>
              </w:rPr>
              <w:t>15mL</w:t>
            </w:r>
            <w:r w:rsidRPr="0006449C">
              <w:rPr>
                <w:rFonts w:eastAsiaTheme="minorEastAsia" w:hint="eastAsia"/>
                <w:color w:val="000000" w:themeColor="text1"/>
                <w:lang w:eastAsia="ja-JP"/>
              </w:rPr>
              <w:t>容器）］</w:t>
            </w:r>
            <w:r w:rsidRPr="0006449C">
              <w:rPr>
                <w:rFonts w:eastAsiaTheme="minorEastAsia" w:hint="eastAsia"/>
                <w:color w:val="000000" w:themeColor="text1"/>
                <w:lang w:eastAsia="ja-JP"/>
              </w:rPr>
              <w:t>&lt;/Lang&gt;</w:t>
            </w:r>
          </w:p>
          <w:p w14:paraId="2D2FA400" w14:textId="77777777" w:rsidR="00692527" w:rsidRPr="0006449C" w:rsidRDefault="00692527" w:rsidP="00692527">
            <w:pPr>
              <w:rPr>
                <w:rFonts w:eastAsiaTheme="minorEastAsia"/>
                <w:color w:val="000000" w:themeColor="text1"/>
                <w:lang w:eastAsia="ja-JP"/>
              </w:rPr>
            </w:pPr>
            <w:r w:rsidRPr="0006449C">
              <w:rPr>
                <w:rFonts w:eastAsiaTheme="minorEastAsia"/>
                <w:color w:val="000000" w:themeColor="text1"/>
                <w:lang w:eastAsia="ja-JP"/>
              </w:rPr>
              <w:t xml:space="preserve">    &lt;/Detail&gt;</w:t>
            </w:r>
          </w:p>
          <w:p w14:paraId="230B628F" w14:textId="77777777" w:rsidR="00692527" w:rsidRDefault="00692527" w:rsidP="00692527">
            <w:pPr>
              <w:rPr>
                <w:rFonts w:eastAsiaTheme="minorEastAsia"/>
                <w:color w:val="000000" w:themeColor="text1"/>
                <w:lang w:eastAsia="ja-JP"/>
              </w:rPr>
            </w:pPr>
            <w:r w:rsidRPr="0006449C">
              <w:rPr>
                <w:rFonts w:eastAsiaTheme="minorEastAsia"/>
                <w:color w:val="000000" w:themeColor="text1"/>
                <w:lang w:eastAsia="ja-JP"/>
              </w:rPr>
              <w:lastRenderedPageBreak/>
              <w:t xml:space="preserve">  &lt;/Package&gt;</w:t>
            </w:r>
          </w:p>
          <w:p w14:paraId="3EA9559B" w14:textId="17B368BF"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24A2F9" w14:textId="77777777" w:rsidR="00692527" w:rsidRPr="00B20994" w:rsidRDefault="00692527" w:rsidP="00692527">
            <w:pPr>
              <w:rPr>
                <w:rFonts w:eastAsiaTheme="minorHAnsi"/>
                <w:color w:val="000000" w:themeColor="text1"/>
                <w:lang w:eastAsia="ja-JP"/>
              </w:rPr>
            </w:pPr>
          </w:p>
        </w:tc>
      </w:tr>
      <w:tr w:rsidR="00692527" w:rsidRPr="000D1C20" w14:paraId="3A61DD84" w14:textId="686A4FB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110F4D" w14:textId="7B7D8F1F" w:rsidR="00692527" w:rsidRPr="00B20994" w:rsidRDefault="00692527" w:rsidP="00692527">
            <w:pPr>
              <w:rPr>
                <w:color w:val="000000" w:themeColor="text1"/>
                <w:lang w:eastAsia="ja-JP"/>
              </w:rPr>
            </w:pPr>
            <w:r w:rsidRPr="00B20994">
              <w:rPr>
                <w:rFonts w:eastAsia="MS Gothic" w:cs="MS Gothic"/>
                <w:color w:val="000000" w:themeColor="text1"/>
              </w:rPr>
              <w:t>23.</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981F33" w14:textId="77777777" w:rsidR="00692527" w:rsidRPr="00B20994" w:rsidRDefault="00692527" w:rsidP="00692527">
            <w:pPr>
              <w:rPr>
                <w:color w:val="000000" w:themeColor="text1"/>
              </w:rPr>
            </w:pPr>
            <w:proofErr w:type="spellStart"/>
            <w:r w:rsidRPr="00B20994">
              <w:rPr>
                <w:rFonts w:eastAsia="MS Gothic" w:cs="MS Gothic"/>
                <w:color w:val="000000" w:themeColor="text1"/>
              </w:rPr>
              <w:t>主要文献</w:t>
            </w:r>
            <w:proofErr w:type="spellEnd"/>
            <w:r w:rsidRPr="00B20994">
              <w:rPr>
                <w:color w:val="000000" w:themeColor="text1"/>
              </w:rPr>
              <w:t xml:space="preserve"> (Key References)</w:t>
            </w:r>
          </w:p>
          <w:p w14:paraId="5A84E87E" w14:textId="7EC4988A"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roofErr w:type="spellStart"/>
            <w:r w:rsidRPr="00B20994">
              <w:rPr>
                <w:rFonts w:eastAsia="MS Gothic" w:cs="MS Gothic"/>
                <w:color w:val="000000" w:themeColor="text1"/>
                <w:lang w:eastAsia="ja-JP"/>
              </w:rPr>
              <w:t>MainLiterature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90B7D5" w14:textId="50248A06"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061D7F55" w14:textId="77777777" w:rsidR="00692527" w:rsidRPr="00B20994" w:rsidRDefault="00692527" w:rsidP="00692527">
            <w:pPr>
              <w:rPr>
                <w:rFonts w:eastAsiaTheme="minorHAnsi"/>
                <w:color w:val="000000" w:themeColor="text1"/>
                <w:lang w:eastAsia="ja-JP"/>
              </w:rPr>
            </w:pPr>
            <w:proofErr w:type="gramStart"/>
            <w:r w:rsidRPr="00B20994">
              <w:rPr>
                <w:rFonts w:eastAsiaTheme="minorHAnsi" w:hint="eastAsia"/>
                <w:color w:val="000000" w:themeColor="text1"/>
                <w:lang w:eastAsia="ja-JP"/>
              </w:rPr>
              <w:t>&lt;!--</w:t>
            </w:r>
            <w:r w:rsidRPr="00B20994">
              <w:rPr>
                <w:rFonts w:ascii="MS Mincho" w:eastAsia="MS Mincho" w:hAnsi="MS Mincho" w:cs="MS Mincho" w:hint="eastAsia"/>
                <w:color w:val="000000" w:themeColor="text1"/>
                <w:lang w:eastAsia="ja-JP"/>
              </w:rPr>
              <w:t>２３</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主要文献</w:t>
            </w:r>
            <w:proofErr w:type="gramEnd"/>
            <w:r w:rsidRPr="00B20994">
              <w:rPr>
                <w:rFonts w:eastAsiaTheme="minorHAnsi" w:hint="eastAsia"/>
                <w:color w:val="000000" w:themeColor="text1"/>
                <w:lang w:eastAsia="ja-JP"/>
              </w:rPr>
              <w:t>--&gt;</w:t>
            </w:r>
          </w:p>
          <w:p w14:paraId="34AA94EE"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MainLiterature</w:t>
            </w:r>
            <w:proofErr w:type="spellEnd"/>
            <w:r w:rsidRPr="00B20994">
              <w:rPr>
                <w:rFonts w:eastAsiaTheme="minorHAnsi"/>
                <w:color w:val="000000" w:themeColor="text1"/>
                <w:lang w:eastAsia="ja-JP"/>
              </w:rPr>
              <w:t xml:space="preserve"> id="</w:t>
            </w:r>
            <w:proofErr w:type="spellStart"/>
            <w:r w:rsidRPr="00B20994">
              <w:rPr>
                <w:rFonts w:eastAsiaTheme="minorHAnsi"/>
                <w:color w:val="000000" w:themeColor="text1"/>
                <w:lang w:eastAsia="ja-JP"/>
              </w:rPr>
              <w:t>HDR_MainLiterature</w:t>
            </w:r>
            <w:proofErr w:type="spellEnd"/>
            <w:r w:rsidRPr="00B20994">
              <w:rPr>
                <w:rFonts w:eastAsiaTheme="minorHAnsi"/>
                <w:color w:val="000000" w:themeColor="text1"/>
                <w:lang w:eastAsia="ja-JP"/>
              </w:rPr>
              <w:t>" heading="fixing"&gt;</w:t>
            </w:r>
          </w:p>
          <w:p w14:paraId="0F203905"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id="DOC_01"&gt;</w:t>
            </w:r>
          </w:p>
          <w:p w14:paraId="62381E06"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社内資料：マウスにおける発癌性試験</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L20050107111</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1DE4C8A3"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6CF1E3BD"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id="DOC_02"&gt;</w:t>
            </w:r>
          </w:p>
          <w:p w14:paraId="16BAB14A"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社内資料：閉経後乳癌患者における薬物動態（</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日承認、申請資料概要ヘ</w:t>
            </w:r>
            <w:r w:rsidRPr="00B20994">
              <w:rPr>
                <w:rFonts w:eastAsiaTheme="minorHAnsi" w:hint="eastAsia"/>
                <w:color w:val="000000" w:themeColor="text1"/>
                <w:lang w:eastAsia="ja-JP"/>
              </w:rPr>
              <w:t>.3.1.2</w:t>
            </w:r>
            <w:r w:rsidRPr="00B20994">
              <w:rPr>
                <w:rFonts w:ascii="MS Mincho" w:eastAsia="MS Mincho" w:hAnsi="MS Mincho" w:cs="MS Mincho" w:hint="eastAsia"/>
                <w:color w:val="000000" w:themeColor="text1"/>
                <w:lang w:eastAsia="ja-JP"/>
              </w:rPr>
              <w:t>、ヘ</w:t>
            </w:r>
            <w:r w:rsidRPr="00B20994">
              <w:rPr>
                <w:rFonts w:eastAsiaTheme="minorHAnsi" w:hint="eastAsia"/>
                <w:color w:val="000000" w:themeColor="text1"/>
                <w:lang w:eastAsia="ja-JP"/>
              </w:rPr>
              <w:t>.3.2.</w:t>
            </w:r>
            <w:proofErr w:type="gramStart"/>
            <w:r w:rsidRPr="00B20994">
              <w:rPr>
                <w:rFonts w:eastAsiaTheme="minorHAnsi" w:hint="eastAsia"/>
                <w:color w:val="000000" w:themeColor="text1"/>
                <w:lang w:eastAsia="ja-JP"/>
              </w:rPr>
              <w:t>1.</w:t>
            </w:r>
            <w:r w:rsidRPr="00B20994">
              <w:rPr>
                <w:rFonts w:ascii="MS Mincho" w:eastAsia="MS Mincho" w:hAnsi="MS Mincho" w:cs="MS Mincho" w:hint="eastAsia"/>
                <w:color w:val="000000" w:themeColor="text1"/>
                <w:lang w:eastAsia="ja-JP"/>
              </w:rPr>
              <w:t>ⅳ</w:t>
            </w:r>
            <w:proofErr w:type="gramEnd"/>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L20070831006</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13301F74"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38336821"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id="DOC_03"&gt;</w:t>
            </w:r>
          </w:p>
          <w:p w14:paraId="272E7C4D"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三浦</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重人ほか：癌と化学療法</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29</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1179-1187&lt;/Lang&gt;</w:t>
            </w:r>
          </w:p>
          <w:p w14:paraId="3D63664C"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295840A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id="DOC_04"&gt;</w:t>
            </w:r>
          </w:p>
          <w:p w14:paraId="39B55F13"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三浦</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重人ほか：癌と化学療法</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29</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1189-1197&lt;/Lang&gt;</w:t>
            </w:r>
          </w:p>
          <w:p w14:paraId="7E0D20E8"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58B46FA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id="DOC_05"&gt;</w:t>
            </w:r>
          </w:p>
          <w:p w14:paraId="1D2C0774"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社内資料：臓器・組織内濃度（単回投与）（</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日承認、申請資料概要ヘ</w:t>
            </w:r>
            <w:r w:rsidRPr="00B20994">
              <w:rPr>
                <w:rFonts w:eastAsiaTheme="minorHAnsi" w:hint="eastAsia"/>
                <w:color w:val="000000" w:themeColor="text1"/>
                <w:lang w:eastAsia="ja-JP"/>
              </w:rPr>
              <w:t>.2.2.</w:t>
            </w:r>
            <w:proofErr w:type="gramStart"/>
            <w:r w:rsidRPr="00B20994">
              <w:rPr>
                <w:rFonts w:eastAsiaTheme="minorHAnsi" w:hint="eastAsia"/>
                <w:color w:val="000000" w:themeColor="text1"/>
                <w:lang w:eastAsia="ja-JP"/>
              </w:rPr>
              <w:t>1.</w:t>
            </w:r>
            <w:r w:rsidRPr="00B20994">
              <w:rPr>
                <w:rFonts w:ascii="MS Mincho" w:eastAsia="MS Mincho" w:hAnsi="MS Mincho" w:cs="MS Mincho" w:hint="eastAsia"/>
                <w:color w:val="000000" w:themeColor="text1"/>
                <w:lang w:eastAsia="ja-JP"/>
              </w:rPr>
              <w:t>ⅰ</w:t>
            </w:r>
            <w:proofErr w:type="gramEnd"/>
            <w:r w:rsidRPr="00B20994">
              <w:rPr>
                <w:rFonts w:ascii="MS Mincho" w:eastAsia="MS Mincho" w:hAnsi="MS Mincho" w:cs="MS Mincho" w:hint="eastAsia"/>
                <w:color w:val="000000" w:themeColor="text1"/>
                <w:lang w:eastAsia="ja-JP"/>
              </w:rPr>
              <w:t>、ヘ</w:t>
            </w:r>
            <w:r w:rsidRPr="00B20994">
              <w:rPr>
                <w:rFonts w:eastAsiaTheme="minorHAnsi" w:hint="eastAsia"/>
                <w:color w:val="000000" w:themeColor="text1"/>
                <w:lang w:eastAsia="ja-JP"/>
              </w:rPr>
              <w:t>.2.2.</w:t>
            </w:r>
            <w:proofErr w:type="gramStart"/>
            <w:r w:rsidRPr="00B20994">
              <w:rPr>
                <w:rFonts w:eastAsiaTheme="minorHAnsi" w:hint="eastAsia"/>
                <w:color w:val="000000" w:themeColor="text1"/>
                <w:lang w:eastAsia="ja-JP"/>
              </w:rPr>
              <w:t>3.</w:t>
            </w:r>
            <w:r w:rsidRPr="00B20994">
              <w:rPr>
                <w:rFonts w:ascii="MS Mincho" w:eastAsia="MS Mincho" w:hAnsi="MS Mincho" w:cs="MS Mincho" w:hint="eastAsia"/>
                <w:color w:val="000000" w:themeColor="text1"/>
                <w:lang w:eastAsia="ja-JP"/>
              </w:rPr>
              <w:t>ⅰ</w:t>
            </w:r>
            <w:proofErr w:type="gramEnd"/>
            <w:r w:rsidRPr="00B20994">
              <w:rPr>
                <w:rFonts w:ascii="MS Mincho" w:eastAsia="MS Mincho" w:hAnsi="MS Mincho" w:cs="MS Mincho" w:hint="eastAsia"/>
                <w:color w:val="000000" w:themeColor="text1"/>
                <w:lang w:eastAsia="ja-JP"/>
              </w:rPr>
              <w:t>、ヘ</w:t>
            </w:r>
            <w:r w:rsidRPr="00B20994">
              <w:rPr>
                <w:rFonts w:eastAsiaTheme="minorHAnsi" w:hint="eastAsia"/>
                <w:color w:val="000000" w:themeColor="text1"/>
                <w:lang w:eastAsia="ja-JP"/>
              </w:rPr>
              <w:t>.2.4.4</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L20070831010</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3D269FF1"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0DD2C03D"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id="DOC_06"&gt;</w:t>
            </w:r>
          </w:p>
          <w:p w14:paraId="692595E9"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社内資料：蛋白結合率（</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日承認、申請資料概要ヘ</w:t>
            </w:r>
            <w:r w:rsidRPr="00B20994">
              <w:rPr>
                <w:rFonts w:eastAsiaTheme="minorHAnsi" w:hint="eastAsia"/>
                <w:color w:val="000000" w:themeColor="text1"/>
                <w:lang w:eastAsia="ja-JP"/>
              </w:rPr>
              <w:t>.2.2.4</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L20070831009</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61F4FCDC"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0E956F5F"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id="DOC_07"&gt;</w:t>
            </w:r>
          </w:p>
          <w:p w14:paraId="15DE551F"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社内資料：代謝（</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日承認、申請資料概要ヘ</w:t>
            </w:r>
            <w:r w:rsidRPr="00B20994">
              <w:rPr>
                <w:rFonts w:eastAsiaTheme="minorHAnsi" w:hint="eastAsia"/>
                <w:color w:val="000000" w:themeColor="text1"/>
                <w:lang w:eastAsia="ja-JP"/>
              </w:rPr>
              <w:t>.2.3</w:t>
            </w:r>
            <w:r w:rsidRPr="00B20994">
              <w:rPr>
                <w:rFonts w:ascii="MS Mincho" w:eastAsia="MS Mincho" w:hAnsi="MS Mincho" w:cs="MS Mincho" w:hint="eastAsia"/>
                <w:color w:val="000000" w:themeColor="text1"/>
                <w:lang w:eastAsia="ja-JP"/>
              </w:rPr>
              <w:t>、ヘ</w:t>
            </w:r>
            <w:r w:rsidRPr="00B20994">
              <w:rPr>
                <w:rFonts w:eastAsiaTheme="minorHAnsi" w:hint="eastAsia"/>
                <w:color w:val="000000" w:themeColor="text1"/>
                <w:lang w:eastAsia="ja-JP"/>
              </w:rPr>
              <w:t>.3.2.</w:t>
            </w:r>
            <w:proofErr w:type="gramStart"/>
            <w:r w:rsidRPr="00B20994">
              <w:rPr>
                <w:rFonts w:eastAsiaTheme="minorHAnsi" w:hint="eastAsia"/>
                <w:color w:val="000000" w:themeColor="text1"/>
                <w:lang w:eastAsia="ja-JP"/>
              </w:rPr>
              <w:t>1.</w:t>
            </w:r>
            <w:r w:rsidRPr="00B20994">
              <w:rPr>
                <w:rFonts w:ascii="MS Mincho" w:eastAsia="MS Mincho" w:hAnsi="MS Mincho" w:cs="MS Mincho" w:hint="eastAsia"/>
                <w:color w:val="000000" w:themeColor="text1"/>
                <w:lang w:eastAsia="ja-JP"/>
              </w:rPr>
              <w:t>ⅵ</w:t>
            </w:r>
            <w:proofErr w:type="gramEnd"/>
            <w:r w:rsidRPr="00B20994">
              <w:rPr>
                <w:rFonts w:ascii="MS Mincho" w:eastAsia="MS Mincho" w:hAnsi="MS Mincho" w:cs="MS Mincho" w:hint="eastAsia"/>
                <w:color w:val="000000" w:themeColor="text1"/>
                <w:lang w:eastAsia="ja-JP"/>
              </w:rPr>
              <w:t>、ヘ</w:t>
            </w:r>
            <w:r w:rsidRPr="00B20994">
              <w:rPr>
                <w:rFonts w:eastAsiaTheme="minorHAnsi" w:hint="eastAsia"/>
                <w:color w:val="000000" w:themeColor="text1"/>
                <w:lang w:eastAsia="ja-JP"/>
              </w:rPr>
              <w:t>.4</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L20070831007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0D74564A"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431F080F"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id="DOC_08"&gt;</w:t>
            </w:r>
          </w:p>
          <w:p w14:paraId="1885039D"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社内資料：健康人における薬物動態（海外データ）（</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日承認、申請資料概要ヘ</w:t>
            </w:r>
            <w:r w:rsidRPr="00B20994">
              <w:rPr>
                <w:rFonts w:eastAsiaTheme="minorHAnsi" w:hint="eastAsia"/>
                <w:color w:val="000000" w:themeColor="text1"/>
                <w:lang w:eastAsia="ja-JP"/>
              </w:rPr>
              <w:t>.3.2.</w:t>
            </w:r>
            <w:proofErr w:type="gramStart"/>
            <w:r w:rsidRPr="00B20994">
              <w:rPr>
                <w:rFonts w:eastAsiaTheme="minorHAnsi" w:hint="eastAsia"/>
                <w:color w:val="000000" w:themeColor="text1"/>
                <w:lang w:eastAsia="ja-JP"/>
              </w:rPr>
              <w:t>1.</w:t>
            </w:r>
            <w:r w:rsidRPr="00B20994">
              <w:rPr>
                <w:rFonts w:ascii="MS Mincho" w:eastAsia="MS Mincho" w:hAnsi="MS Mincho" w:cs="MS Mincho" w:hint="eastAsia"/>
                <w:color w:val="000000" w:themeColor="text1"/>
                <w:lang w:eastAsia="ja-JP"/>
              </w:rPr>
              <w:t>ⅰ</w:t>
            </w:r>
            <w:proofErr w:type="gramEnd"/>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L20070831008</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41E8618C"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0AF30497"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id="DOC_09"&gt;</w:t>
            </w:r>
          </w:p>
          <w:p w14:paraId="2803C855"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proofErr w:type="spellStart"/>
            <w:r w:rsidRPr="00B20994">
              <w:rPr>
                <w:rFonts w:eastAsiaTheme="minorHAnsi" w:hint="eastAsia"/>
                <w:color w:val="000000" w:themeColor="text1"/>
                <w:lang w:eastAsia="ja-JP"/>
              </w:rPr>
              <w:t>Jannuzzo</w:t>
            </w:r>
            <w:proofErr w:type="spellEnd"/>
            <w:r w:rsidRPr="00B20994">
              <w:rPr>
                <w:rFonts w:eastAsiaTheme="minorHAnsi" w:hint="eastAsia"/>
                <w:color w:val="000000" w:themeColor="text1"/>
                <w:lang w:eastAsia="ja-JP"/>
              </w:rPr>
              <w:t xml:space="preserve"> Maria Gabriella et al.</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Cancer </w:t>
            </w:r>
            <w:proofErr w:type="spellStart"/>
            <w:r w:rsidRPr="00B20994">
              <w:rPr>
                <w:rFonts w:eastAsiaTheme="minorHAnsi" w:hint="eastAsia"/>
                <w:color w:val="000000" w:themeColor="text1"/>
                <w:lang w:eastAsia="ja-JP"/>
              </w:rPr>
              <w:t>Chemother</w:t>
            </w:r>
            <w:proofErr w:type="spellEnd"/>
            <w:r w:rsidRPr="00B20994">
              <w:rPr>
                <w:rFonts w:eastAsiaTheme="minorHAnsi" w:hint="eastAsia"/>
                <w:color w:val="000000" w:themeColor="text1"/>
                <w:lang w:eastAsia="ja-JP"/>
              </w:rPr>
              <w:t xml:space="preserve"> Pharmacol.2004</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53</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6</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475-481&lt;/Lang&gt;</w:t>
            </w:r>
          </w:p>
          <w:p w14:paraId="3429368D"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2C1E989D"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id="DOC_10"&gt;</w:t>
            </w:r>
          </w:p>
          <w:p w14:paraId="2CD18D43"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lastRenderedPageBreak/>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田部井</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敏夫ほか：癌と化学療法</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29</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1199-1209&lt;/Lang&gt;</w:t>
            </w:r>
          </w:p>
          <w:p w14:paraId="7E250F17"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6EC0D7B2"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id="DOC_11"&gt;</w:t>
            </w:r>
          </w:p>
          <w:p w14:paraId="771FA8B1"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渡辺</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亨ほか：癌と化学療法</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29</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1211-1221&lt;/Lang&gt;</w:t>
            </w:r>
          </w:p>
          <w:p w14:paraId="14979733"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16902D9C"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id="DOC_12"&gt;</w:t>
            </w:r>
          </w:p>
          <w:p w14:paraId="34328859"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社内資料：第二次療法における第Ⅱ相試験（海外データ）（</w:t>
            </w:r>
            <w:r w:rsidRPr="00B20994">
              <w:rPr>
                <w:rFonts w:eastAsiaTheme="minorHAnsi" w:hint="eastAsia"/>
                <w:color w:val="000000" w:themeColor="text1"/>
                <w:lang w:eastAsia="ja-JP"/>
              </w:rPr>
              <w:t>2002</w:t>
            </w:r>
            <w:r w:rsidRPr="00B20994">
              <w:rPr>
                <w:rFonts w:ascii="MS Mincho" w:eastAsia="MS Mincho" w:hAnsi="MS Mincho" w:cs="MS Mincho" w:hint="eastAsia"/>
                <w:color w:val="000000" w:themeColor="text1"/>
                <w:lang w:eastAsia="ja-JP"/>
              </w:rPr>
              <w:t>年</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月</w:t>
            </w:r>
            <w:r w:rsidRPr="00B20994">
              <w:rPr>
                <w:rFonts w:eastAsiaTheme="minorHAnsi" w:hint="eastAsia"/>
                <w:color w:val="000000" w:themeColor="text1"/>
                <w:lang w:eastAsia="ja-JP"/>
              </w:rPr>
              <w:t>5</w:t>
            </w:r>
            <w:r w:rsidRPr="00B20994">
              <w:rPr>
                <w:rFonts w:ascii="MS Mincho" w:eastAsia="MS Mincho" w:hAnsi="MS Mincho" w:cs="MS Mincho" w:hint="eastAsia"/>
                <w:color w:val="000000" w:themeColor="text1"/>
                <w:lang w:eastAsia="ja-JP"/>
              </w:rPr>
              <w:t>日承認、申請資料概要ト</w:t>
            </w:r>
            <w:r w:rsidRPr="00B20994">
              <w:rPr>
                <w:rFonts w:eastAsiaTheme="minorHAnsi" w:hint="eastAsia"/>
                <w:color w:val="000000" w:themeColor="text1"/>
                <w:lang w:eastAsia="ja-JP"/>
              </w:rPr>
              <w:t>.1.3</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L20070831011</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11A58D8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1733740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id="DOC_13"&gt;</w:t>
            </w:r>
          </w:p>
          <w:p w14:paraId="2BF6C6F3"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proofErr w:type="spellStart"/>
            <w:r w:rsidRPr="00B20994">
              <w:rPr>
                <w:rFonts w:eastAsiaTheme="minorHAnsi" w:hint="eastAsia"/>
                <w:color w:val="000000" w:themeColor="text1"/>
                <w:lang w:eastAsia="ja-JP"/>
              </w:rPr>
              <w:t>Kvinnaland</w:t>
            </w:r>
            <w:proofErr w:type="spellEnd"/>
            <w:r w:rsidRPr="00B20994">
              <w:rPr>
                <w:rFonts w:eastAsiaTheme="minorHAnsi" w:hint="eastAsia"/>
                <w:color w:val="000000" w:themeColor="text1"/>
                <w:lang w:eastAsia="ja-JP"/>
              </w:rPr>
              <w:t>, S. et al.</w:t>
            </w:r>
            <w:r w:rsidRPr="00B20994">
              <w:rPr>
                <w:rFonts w:ascii="MS Mincho" w:eastAsia="MS Mincho" w:hAnsi="MS Mincho" w:cs="MS Mincho" w:hint="eastAsia"/>
                <w:color w:val="000000" w:themeColor="text1"/>
                <w:lang w:eastAsia="ja-JP"/>
              </w:rPr>
              <w:t>：</w:t>
            </w:r>
            <w:proofErr w:type="spellStart"/>
            <w:r w:rsidRPr="00B20994">
              <w:rPr>
                <w:rFonts w:eastAsiaTheme="minorHAnsi" w:hint="eastAsia"/>
                <w:color w:val="000000" w:themeColor="text1"/>
                <w:lang w:eastAsia="ja-JP"/>
              </w:rPr>
              <w:t>Eur</w:t>
            </w:r>
            <w:proofErr w:type="spellEnd"/>
            <w:r w:rsidRPr="00B20994">
              <w:rPr>
                <w:rFonts w:eastAsiaTheme="minorHAnsi" w:hint="eastAsia"/>
                <w:color w:val="000000" w:themeColor="text1"/>
                <w:lang w:eastAsia="ja-JP"/>
              </w:rPr>
              <w:t xml:space="preserve"> J Cancer.2000</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36</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8</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976-982&lt;/Lang&gt;</w:t>
            </w:r>
          </w:p>
          <w:p w14:paraId="353B17AB"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3707C83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id="DOC_14"&gt;</w:t>
            </w:r>
          </w:p>
          <w:p w14:paraId="40990906"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="ja"&gt;Kaufmann, M. et al.</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J Clin Oncol.2000</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18</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1399-1411&lt;/Lang&gt;</w:t>
            </w:r>
          </w:p>
          <w:p w14:paraId="49FC0E9C"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65C951EF"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id="DOC_15"&gt;</w:t>
            </w:r>
          </w:p>
          <w:p w14:paraId="775920CD"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社内資料：術後補助療法としてタモキシフェンを</w:t>
            </w:r>
            <w:r w:rsidRPr="00B20994">
              <w:rPr>
                <w:rFonts w:eastAsiaTheme="minorHAnsi" w:hint="eastAsia"/>
                <w:color w:val="000000" w:themeColor="text1"/>
                <w:lang w:eastAsia="ja-JP"/>
              </w:rPr>
              <w:t>2</w:t>
            </w:r>
            <w:r w:rsidRPr="00B20994">
              <w:rPr>
                <w:rFonts w:ascii="MS Mincho" w:eastAsia="MS Mincho" w:hAnsi="MS Mincho" w:cs="MS Mincho" w:hint="eastAsia"/>
                <w:color w:val="000000" w:themeColor="text1"/>
                <w:lang w:eastAsia="ja-JP"/>
              </w:rPr>
              <w:t>から</w:t>
            </w:r>
            <w:r w:rsidRPr="00B20994">
              <w:rPr>
                <w:rFonts w:eastAsiaTheme="minorHAnsi" w:hint="eastAsia"/>
                <w:color w:val="000000" w:themeColor="text1"/>
                <w:lang w:eastAsia="ja-JP"/>
              </w:rPr>
              <w:t>3</w:t>
            </w:r>
            <w:r w:rsidRPr="00B20994">
              <w:rPr>
                <w:rFonts w:ascii="MS Mincho" w:eastAsia="MS Mincho" w:hAnsi="MS Mincho" w:cs="MS Mincho" w:hint="eastAsia"/>
                <w:color w:val="000000" w:themeColor="text1"/>
                <w:lang w:eastAsia="ja-JP"/>
              </w:rPr>
              <w:t>年間投与された閉経後原発乳癌患者を対象にエキセメスタン療法への切り替えとタモキシフェン療法継続とを比較する無作為化二重盲検試験</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L20041214003</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314C56A7"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58A51A03"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id="DOC_16"&gt;</w:t>
            </w:r>
          </w:p>
          <w:p w14:paraId="50E3BAA8"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="ja"&gt;Lonning, P. E. et al.</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J Clin Oncol.2005</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23</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22</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5126-5137&lt;/Lang&gt;</w:t>
            </w:r>
          </w:p>
          <w:p w14:paraId="4B7CA981"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087F97FA"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 id="DOC_17"&gt;</w:t>
            </w:r>
          </w:p>
          <w:p w14:paraId="21F60AB1"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社内資料：閉経後患者における転移性乳癌に対する第一次ホルモン療法としてのエキセメスタンおよびタモキシフェンを比較する無作為化第Ⅱ</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Ⅲ相試験</w:t>
            </w:r>
            <w:r w:rsidRPr="00B20994">
              <w:rPr>
                <w:rFonts w:eastAsiaTheme="minorHAnsi" w:hint="eastAsia"/>
                <w:color w:val="000000" w:themeColor="text1"/>
                <w:lang w:eastAsia="ja-JP"/>
              </w:rPr>
              <w:t xml:space="preserve"> </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L20060111037</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&lt;/Lang&gt;</w:t>
            </w:r>
          </w:p>
          <w:p w14:paraId="7704FCF7"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&lt;/Reference&gt;</w:t>
            </w:r>
          </w:p>
          <w:p w14:paraId="37D81CB7" w14:textId="156999AD"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MainLiterature</w:t>
            </w:r>
            <w:proofErr w:type="spellEnd"/>
            <w:r w:rsidRPr="00B20994">
              <w:rPr>
                <w:rFonts w:eastAsiaTheme="minorHAnsi"/>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80196F" w14:textId="77777777" w:rsidR="00692527" w:rsidRPr="00B20994" w:rsidRDefault="00692527" w:rsidP="00692527">
            <w:pPr>
              <w:rPr>
                <w:rFonts w:eastAsiaTheme="minorHAnsi"/>
                <w:color w:val="000000" w:themeColor="text1"/>
                <w:lang w:eastAsia="ja-JP"/>
              </w:rPr>
            </w:pPr>
          </w:p>
        </w:tc>
      </w:tr>
      <w:tr w:rsidR="00692527" w:rsidRPr="000D1C20" w14:paraId="28F46252" w14:textId="08580C5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1C249" w14:textId="4896F1D4" w:rsidR="00692527" w:rsidRPr="00B20994" w:rsidRDefault="00692527" w:rsidP="00692527">
            <w:pPr>
              <w:rPr>
                <w:color w:val="000000" w:themeColor="text1"/>
                <w:lang w:eastAsia="ja-JP"/>
              </w:rPr>
            </w:pPr>
            <w:r w:rsidRPr="00B20994">
              <w:rPr>
                <w:rFonts w:eastAsia="MS Gothic" w:cs="MS Gothic"/>
                <w:color w:val="000000" w:themeColor="text1"/>
              </w:rPr>
              <w:t>24.</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73DDC" w14:textId="77777777" w:rsidR="00692527" w:rsidRPr="00B20994" w:rsidRDefault="00692527" w:rsidP="00692527">
            <w:pPr>
              <w:rPr>
                <w:color w:val="000000" w:themeColor="text1"/>
              </w:rPr>
            </w:pPr>
            <w:proofErr w:type="spellStart"/>
            <w:r w:rsidRPr="00B20994">
              <w:rPr>
                <w:rFonts w:eastAsia="MS Gothic" w:cs="MS Gothic"/>
                <w:color w:val="000000" w:themeColor="text1"/>
              </w:rPr>
              <w:t>文献請求先及び問い合わせ先</w:t>
            </w:r>
            <w:proofErr w:type="spellEnd"/>
            <w:r w:rsidRPr="00B20994">
              <w:rPr>
                <w:color w:val="000000" w:themeColor="text1"/>
              </w:rPr>
              <w:t xml:space="preserve"> (Reference Request and Contact Information)</w:t>
            </w:r>
          </w:p>
          <w:p w14:paraId="7E0738E4" w14:textId="47B11311"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 xml:space="preserve">: </w:t>
            </w:r>
            <w:proofErr w:type="spellStart"/>
            <w:r w:rsidRPr="00B20994">
              <w:rPr>
                <w:rFonts w:eastAsia="MS Gothic" w:cs="MS Gothic"/>
                <w:color w:val="000000" w:themeColor="text1"/>
                <w:lang w:eastAsia="ja-JP"/>
              </w:rPr>
              <w:t>AddresseeOfLiteratureRequest</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0AE4FD" w14:textId="7A2C8C70"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7AD67295" w14:textId="77777777" w:rsidR="00692527" w:rsidRPr="00B20994" w:rsidRDefault="00692527" w:rsidP="00692527">
            <w:pPr>
              <w:rPr>
                <w:rFonts w:eastAsiaTheme="minorHAnsi"/>
                <w:color w:val="000000" w:themeColor="text1"/>
                <w:lang w:eastAsia="ja-JP"/>
              </w:rPr>
            </w:pPr>
            <w:proofErr w:type="gramStart"/>
            <w:r w:rsidRPr="00B20994">
              <w:rPr>
                <w:rFonts w:eastAsiaTheme="minorHAnsi" w:hint="eastAsia"/>
                <w:color w:val="000000" w:themeColor="text1"/>
                <w:lang w:eastAsia="ja-JP"/>
              </w:rPr>
              <w:t>&lt;!--</w:t>
            </w:r>
            <w:r w:rsidRPr="00B20994">
              <w:rPr>
                <w:rFonts w:ascii="MS Mincho" w:eastAsia="MS Mincho" w:hAnsi="MS Mincho" w:cs="MS Mincho" w:hint="eastAsia"/>
                <w:color w:val="000000" w:themeColor="text1"/>
                <w:lang w:eastAsia="ja-JP"/>
              </w:rPr>
              <w:t>２４</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文献請求先及</w:t>
            </w:r>
            <w:proofErr w:type="gramEnd"/>
            <w:r w:rsidRPr="00B20994">
              <w:rPr>
                <w:rFonts w:ascii="MS Mincho" w:eastAsia="MS Mincho" w:hAnsi="MS Mincho" w:cs="MS Mincho" w:hint="eastAsia"/>
                <w:color w:val="000000" w:themeColor="text1"/>
                <w:lang w:eastAsia="ja-JP"/>
              </w:rPr>
              <w:t>び問い合わせ先</w:t>
            </w:r>
            <w:r w:rsidRPr="00B20994">
              <w:rPr>
                <w:rFonts w:eastAsiaTheme="minorHAnsi" w:hint="eastAsia"/>
                <w:color w:val="000000" w:themeColor="text1"/>
                <w:lang w:eastAsia="ja-JP"/>
              </w:rPr>
              <w:t>--&gt;</w:t>
            </w:r>
          </w:p>
          <w:p w14:paraId="0FF6AD8D"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AddresseeOfLiteratureRequest</w:t>
            </w:r>
            <w:proofErr w:type="spellEnd"/>
            <w:r w:rsidRPr="00B20994">
              <w:rPr>
                <w:rFonts w:eastAsiaTheme="minorHAnsi"/>
                <w:color w:val="000000" w:themeColor="text1"/>
                <w:lang w:eastAsia="ja-JP"/>
              </w:rPr>
              <w:t xml:space="preserve"> id="</w:t>
            </w:r>
            <w:proofErr w:type="spellStart"/>
            <w:r w:rsidRPr="00B20994">
              <w:rPr>
                <w:rFonts w:eastAsiaTheme="minorHAnsi"/>
                <w:color w:val="000000" w:themeColor="text1"/>
                <w:lang w:eastAsia="ja-JP"/>
              </w:rPr>
              <w:t>HDR_AddresseeOfLiteratureRequest</w:t>
            </w:r>
            <w:proofErr w:type="spellEnd"/>
            <w:r w:rsidRPr="00B20994">
              <w:rPr>
                <w:rFonts w:eastAsiaTheme="minorHAnsi"/>
                <w:color w:val="000000" w:themeColor="text1"/>
                <w:lang w:eastAsia="ja-JP"/>
              </w:rPr>
              <w:t>" heading="fixing"&gt;</w:t>
            </w:r>
          </w:p>
          <w:p w14:paraId="056CB19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AddresseeInfo</w:t>
            </w:r>
            <w:proofErr w:type="spellEnd"/>
            <w:r w:rsidRPr="00B20994">
              <w:rPr>
                <w:rFonts w:eastAsiaTheme="minorHAnsi"/>
                <w:color w:val="000000" w:themeColor="text1"/>
                <w:lang w:eastAsia="ja-JP"/>
              </w:rPr>
              <w:t>&gt;</w:t>
            </w:r>
          </w:p>
          <w:p w14:paraId="35E5F6FA"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AddresseeOfInquiry</w:t>
            </w:r>
            <w:proofErr w:type="spellEnd"/>
            <w:r w:rsidRPr="00B20994">
              <w:rPr>
                <w:rFonts w:eastAsiaTheme="minorHAnsi"/>
                <w:color w:val="000000" w:themeColor="text1"/>
                <w:lang w:eastAsia="ja-JP"/>
              </w:rPr>
              <w:t>&gt;</w:t>
            </w:r>
          </w:p>
          <w:p w14:paraId="524097BB"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ファイザー株式会社　製品情報センター</w:t>
            </w:r>
            <w:r w:rsidRPr="00B20994">
              <w:rPr>
                <w:rFonts w:eastAsiaTheme="minorHAnsi" w:hint="eastAsia"/>
                <w:color w:val="000000" w:themeColor="text1"/>
                <w:lang w:eastAsia="ja-JP"/>
              </w:rPr>
              <w:t>&lt;/Lang&gt;</w:t>
            </w:r>
          </w:p>
          <w:p w14:paraId="1309C2A5"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AddresseeOfInquiry</w:t>
            </w:r>
            <w:proofErr w:type="spellEnd"/>
            <w:r w:rsidRPr="00B20994">
              <w:rPr>
                <w:rFonts w:eastAsiaTheme="minorHAnsi"/>
                <w:color w:val="000000" w:themeColor="text1"/>
                <w:lang w:eastAsia="ja-JP"/>
              </w:rPr>
              <w:t>&gt;</w:t>
            </w:r>
          </w:p>
          <w:p w14:paraId="787CE205"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&lt;Address&gt;</w:t>
            </w:r>
          </w:p>
          <w:p w14:paraId="69F7CEDA"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lastRenderedPageBreak/>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w:t>
            </w:r>
            <w:r w:rsidRPr="00B20994">
              <w:rPr>
                <w:rFonts w:eastAsiaTheme="minorHAnsi" w:hint="eastAsia"/>
                <w:color w:val="000000" w:themeColor="text1"/>
                <w:lang w:eastAsia="ja-JP"/>
              </w:rPr>
              <w:t>151-8589</w:t>
            </w:r>
            <w:r w:rsidRPr="00B20994">
              <w:rPr>
                <w:rFonts w:ascii="MS Mincho" w:eastAsia="MS Mincho" w:hAnsi="MS Mincho" w:cs="MS Mincho" w:hint="eastAsia"/>
                <w:color w:val="000000" w:themeColor="text1"/>
                <w:lang w:eastAsia="ja-JP"/>
              </w:rPr>
              <w:t xml:space="preserve">　東京都渋谷区代々木</w:t>
            </w:r>
            <w:r w:rsidRPr="00B20994">
              <w:rPr>
                <w:rFonts w:eastAsiaTheme="minorHAnsi" w:hint="eastAsia"/>
                <w:color w:val="000000" w:themeColor="text1"/>
                <w:lang w:eastAsia="ja-JP"/>
              </w:rPr>
              <w:t>3-22-7&lt;/Lang&gt;</w:t>
            </w:r>
          </w:p>
          <w:p w14:paraId="62C776E8"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&lt;/Address&gt;</w:t>
            </w:r>
          </w:p>
          <w:p w14:paraId="192989D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ContactInformation</w:t>
            </w:r>
            <w:proofErr w:type="spellEnd"/>
            <w:r w:rsidRPr="00B20994">
              <w:rPr>
                <w:rFonts w:eastAsiaTheme="minorHAnsi"/>
                <w:color w:val="000000" w:themeColor="text1"/>
                <w:lang w:eastAsia="ja-JP"/>
              </w:rPr>
              <w:t>&gt;</w:t>
            </w:r>
          </w:p>
          <w:p w14:paraId="69998B44"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&lt;Detail&gt;</w:t>
            </w:r>
          </w:p>
          <w:p w14:paraId="42809635"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 xml:space="preserve">学術情報ダイヤル　</w:t>
            </w:r>
            <w:r w:rsidRPr="00B20994">
              <w:rPr>
                <w:rFonts w:eastAsiaTheme="minorHAnsi" w:hint="eastAsia"/>
                <w:color w:val="000000" w:themeColor="text1"/>
                <w:lang w:eastAsia="ja-JP"/>
              </w:rPr>
              <w:t>0120-664-467&lt;?enter?&gt;FAX</w:t>
            </w:r>
            <w:r w:rsidRPr="00B20994">
              <w:rPr>
                <w:rFonts w:ascii="MS Mincho" w:eastAsia="MS Mincho" w:hAnsi="MS Mincho" w:cs="MS Mincho" w:hint="eastAsia"/>
                <w:color w:val="000000" w:themeColor="text1"/>
                <w:lang w:eastAsia="ja-JP"/>
              </w:rPr>
              <w:t xml:space="preserve">　</w:t>
            </w:r>
            <w:r w:rsidRPr="00B20994">
              <w:rPr>
                <w:rFonts w:eastAsiaTheme="minorHAnsi" w:hint="eastAsia"/>
                <w:color w:val="000000" w:themeColor="text1"/>
                <w:lang w:eastAsia="ja-JP"/>
              </w:rPr>
              <w:t>03-3379-3053&lt;/Lang&gt;</w:t>
            </w:r>
          </w:p>
          <w:p w14:paraId="5A0F3550"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&lt;/Detail&gt;</w:t>
            </w:r>
          </w:p>
          <w:p w14:paraId="147D118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ContactInformation</w:t>
            </w:r>
            <w:proofErr w:type="spellEnd"/>
            <w:r w:rsidRPr="00B20994">
              <w:rPr>
                <w:rFonts w:eastAsiaTheme="minorHAnsi"/>
                <w:color w:val="000000" w:themeColor="text1"/>
                <w:lang w:eastAsia="ja-JP"/>
              </w:rPr>
              <w:t>&gt;</w:t>
            </w:r>
          </w:p>
          <w:p w14:paraId="1D167596"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AddresseeInfo</w:t>
            </w:r>
            <w:proofErr w:type="spellEnd"/>
            <w:r w:rsidRPr="00B20994">
              <w:rPr>
                <w:rFonts w:eastAsiaTheme="minorHAnsi"/>
                <w:color w:val="000000" w:themeColor="text1"/>
                <w:lang w:eastAsia="ja-JP"/>
              </w:rPr>
              <w:t>&gt;</w:t>
            </w:r>
          </w:p>
          <w:p w14:paraId="5F673407" w14:textId="77777777" w:rsidR="00692527" w:rsidRPr="00B20994" w:rsidRDefault="00692527" w:rsidP="00692527">
            <w:pPr>
              <w:rPr>
                <w:rFonts w:eastAsiaTheme="minorEastAsia"/>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AddresseeOfLiteratureRequest</w:t>
            </w:r>
            <w:proofErr w:type="spellEnd"/>
            <w:r w:rsidRPr="00B20994">
              <w:rPr>
                <w:rFonts w:eastAsiaTheme="minorHAnsi"/>
                <w:color w:val="000000" w:themeColor="text1"/>
                <w:lang w:eastAsia="ja-JP"/>
              </w:rPr>
              <w:t>&gt;</w:t>
            </w:r>
          </w:p>
          <w:p w14:paraId="761E82E1" w14:textId="01A9B38B"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DE1616" w14:textId="77777777" w:rsidR="00692527" w:rsidRPr="00B20994" w:rsidRDefault="00692527" w:rsidP="00692527">
            <w:pPr>
              <w:rPr>
                <w:rFonts w:eastAsiaTheme="minorHAnsi"/>
                <w:color w:val="000000" w:themeColor="text1"/>
                <w:lang w:eastAsia="ja-JP"/>
              </w:rPr>
            </w:pPr>
          </w:p>
        </w:tc>
      </w:tr>
      <w:tr w:rsidR="00692527" w:rsidRPr="000D1C20" w14:paraId="077B4326" w14:textId="067E98E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F2D4D" w14:textId="30C61685" w:rsidR="00692527" w:rsidRPr="00B20994" w:rsidRDefault="00692527" w:rsidP="00692527">
            <w:pPr>
              <w:rPr>
                <w:color w:val="000000" w:themeColor="text1"/>
                <w:lang w:eastAsia="ja-JP"/>
              </w:rPr>
            </w:pPr>
            <w:r w:rsidRPr="00B20994">
              <w:rPr>
                <w:rFonts w:eastAsia="MS Gothic" w:cs="MS Gothic"/>
                <w:color w:val="000000" w:themeColor="text1"/>
              </w:rPr>
              <w:t>25.</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28F40F" w14:textId="77777777" w:rsidR="00692527" w:rsidRPr="00B20994" w:rsidRDefault="00692527" w:rsidP="00692527">
            <w:pPr>
              <w:rPr>
                <w:color w:val="000000" w:themeColor="text1"/>
              </w:rPr>
            </w:pPr>
            <w:proofErr w:type="spellStart"/>
            <w:r w:rsidRPr="00B20994">
              <w:rPr>
                <w:rFonts w:eastAsia="MS Gothic" w:cs="MS Gothic"/>
                <w:color w:val="000000" w:themeColor="text1"/>
              </w:rPr>
              <w:t>保険給付上の注意</w:t>
            </w:r>
            <w:proofErr w:type="spellEnd"/>
            <w:r w:rsidRPr="00B20994">
              <w:rPr>
                <w:color w:val="000000" w:themeColor="text1"/>
              </w:rPr>
              <w:t xml:space="preserve"> (Precautions for Insurance Coverage)</w:t>
            </w:r>
          </w:p>
          <w:p w14:paraId="0CF9B9AB" w14:textId="021E91CB" w:rsidR="00692527" w:rsidRPr="00B20994" w:rsidRDefault="00692527" w:rsidP="00692527">
            <w:pPr>
              <w:rPr>
                <w:rFonts w:eastAsia="MS Gothic" w:cs="MS Gothic"/>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w:t>
            </w:r>
            <w:r w:rsidRPr="00B20994">
              <w:rPr>
                <w:color w:val="000000" w:themeColor="text1"/>
              </w:rPr>
              <w:t xml:space="preserve"> </w:t>
            </w:r>
            <w:proofErr w:type="spellStart"/>
            <w:r w:rsidRPr="00B20994">
              <w:rPr>
                <w:rFonts w:eastAsiaTheme="minorEastAsia"/>
                <w:color w:val="000000" w:themeColor="text1"/>
                <w:lang w:eastAsia="ja-JP"/>
              </w:rPr>
              <w:t>AttentionOfInsurance</w:t>
            </w:r>
            <w:proofErr w:type="spellEnd"/>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E85CDB"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63548EAA" w14:textId="7620CA70" w:rsidR="00692527" w:rsidRPr="00B20994"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C9515" w14:textId="77777777" w:rsidR="00692527" w:rsidRPr="00B20994" w:rsidRDefault="00692527" w:rsidP="00692527">
            <w:pPr>
              <w:rPr>
                <w:rFonts w:eastAsiaTheme="minorHAnsi"/>
                <w:color w:val="000000" w:themeColor="text1"/>
                <w:lang w:eastAsia="ja-JP"/>
              </w:rPr>
            </w:pPr>
          </w:p>
        </w:tc>
      </w:tr>
      <w:tr w:rsidR="00692527" w:rsidRPr="000D1C20" w14:paraId="069A2C5E" w14:textId="66F2B24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D46E7C" w14:textId="7B1654E7" w:rsidR="00692527" w:rsidRPr="00B20994" w:rsidRDefault="00692527" w:rsidP="00692527">
            <w:pPr>
              <w:rPr>
                <w:color w:val="000000" w:themeColor="text1"/>
                <w:lang w:eastAsia="ja-JP"/>
              </w:rPr>
            </w:pPr>
            <w:r w:rsidRPr="00B20994">
              <w:rPr>
                <w:rFonts w:eastAsia="MS Gothic" w:cs="MS Gothic"/>
                <w:color w:val="000000" w:themeColor="text1"/>
              </w:rPr>
              <w:t>26.</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811CC3" w14:textId="77777777" w:rsidR="00692527" w:rsidRPr="00B20994" w:rsidRDefault="00692527" w:rsidP="00692527">
            <w:pPr>
              <w:rPr>
                <w:rFonts w:eastAsiaTheme="minorEastAsia"/>
                <w:color w:val="000000" w:themeColor="text1"/>
                <w:lang w:eastAsia="ja-JP"/>
              </w:rPr>
            </w:pPr>
            <w:proofErr w:type="spellStart"/>
            <w:r w:rsidRPr="00B20994">
              <w:rPr>
                <w:rFonts w:eastAsia="MS Gothic" w:cs="MS Gothic"/>
                <w:color w:val="000000" w:themeColor="text1"/>
              </w:rPr>
              <w:t>製造販売業者等</w:t>
            </w:r>
            <w:proofErr w:type="spellEnd"/>
            <w:r w:rsidRPr="00B20994">
              <w:rPr>
                <w:color w:val="000000" w:themeColor="text1"/>
              </w:rPr>
              <w:t xml:space="preserve"> (Manufacturers and Distributors)</w:t>
            </w:r>
          </w:p>
          <w:p w14:paraId="373950F9" w14:textId="4C02C6EE" w:rsidR="00692527" w:rsidRPr="00B20994" w:rsidRDefault="00692527" w:rsidP="00692527">
            <w:pPr>
              <w:rPr>
                <w:rFonts w:eastAsiaTheme="minorEastAsia"/>
                <w:color w:val="000000" w:themeColor="text1"/>
                <w:lang w:eastAsia="ja-JP"/>
              </w:rPr>
            </w:pPr>
            <w:r w:rsidRPr="00B20994">
              <w:rPr>
                <w:rFonts w:eastAsiaTheme="minorHAnsi"/>
                <w:color w:val="000000" w:themeColor="text1"/>
              </w:rPr>
              <w:t>JPI XML Element</w:t>
            </w:r>
            <w:r w:rsidRPr="00B20994">
              <w:rPr>
                <w:rFonts w:eastAsiaTheme="minorEastAsia" w:hint="eastAsia"/>
                <w:color w:val="000000" w:themeColor="text1"/>
                <w:lang w:eastAsia="ja-JP"/>
              </w:rPr>
              <w:t>:</w:t>
            </w:r>
            <w:r w:rsidRPr="00B20994">
              <w:rPr>
                <w:color w:val="000000" w:themeColor="text1"/>
              </w:rPr>
              <w:t xml:space="preserve"> </w:t>
            </w:r>
            <w:proofErr w:type="spellStart"/>
            <w:r w:rsidRPr="00B20994">
              <w:rPr>
                <w:rFonts w:eastAsiaTheme="minorEastAsia"/>
                <w:color w:val="000000" w:themeColor="text1"/>
                <w:lang w:eastAsia="ja-JP"/>
              </w:rPr>
              <w:t>NameAddressManufact</w:t>
            </w:r>
            <w:proofErr w:type="spellEnd"/>
          </w:p>
          <w:p w14:paraId="7B9F4D5B" w14:textId="77777777" w:rsidR="00692527" w:rsidRPr="00B20994" w:rsidRDefault="00692527" w:rsidP="00692527">
            <w:pPr>
              <w:rPr>
                <w:rFonts w:eastAsia="MS Gothic"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93BD8" w14:textId="54352905"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7A11AAF5" w14:textId="77777777" w:rsidR="00692527" w:rsidRPr="00B20994" w:rsidRDefault="00692527" w:rsidP="00692527">
            <w:pPr>
              <w:rPr>
                <w:rFonts w:eastAsiaTheme="minorHAnsi"/>
                <w:color w:val="000000" w:themeColor="text1"/>
                <w:lang w:eastAsia="ja-JP"/>
              </w:rPr>
            </w:pPr>
            <w:proofErr w:type="gramStart"/>
            <w:r w:rsidRPr="00B20994">
              <w:rPr>
                <w:rFonts w:eastAsiaTheme="minorHAnsi" w:hint="eastAsia"/>
                <w:color w:val="000000" w:themeColor="text1"/>
                <w:lang w:eastAsia="ja-JP"/>
              </w:rPr>
              <w:t>&lt;!--</w:t>
            </w:r>
            <w:r w:rsidRPr="00B20994">
              <w:rPr>
                <w:rFonts w:ascii="MS Mincho" w:eastAsia="MS Mincho" w:hAnsi="MS Mincho" w:cs="MS Mincho" w:hint="eastAsia"/>
                <w:color w:val="000000" w:themeColor="text1"/>
                <w:lang w:eastAsia="ja-JP"/>
              </w:rPr>
              <w:t>２６</w:t>
            </w:r>
            <w:r w:rsidRPr="00B20994">
              <w:rPr>
                <w:rFonts w:eastAsiaTheme="minorHAnsi" w:hint="eastAsia"/>
                <w:color w:val="000000" w:themeColor="text1"/>
                <w:lang w:eastAsia="ja-JP"/>
              </w:rPr>
              <w:t>.</w:t>
            </w:r>
            <w:r w:rsidRPr="00B20994">
              <w:rPr>
                <w:rFonts w:ascii="MS Mincho" w:eastAsia="MS Mincho" w:hAnsi="MS Mincho" w:cs="MS Mincho" w:hint="eastAsia"/>
                <w:color w:val="000000" w:themeColor="text1"/>
                <w:lang w:eastAsia="ja-JP"/>
              </w:rPr>
              <w:t>製造販売業者等</w:t>
            </w:r>
            <w:proofErr w:type="gramEnd"/>
            <w:r w:rsidRPr="00B20994">
              <w:rPr>
                <w:rFonts w:eastAsiaTheme="minorHAnsi" w:hint="eastAsia"/>
                <w:color w:val="000000" w:themeColor="text1"/>
                <w:lang w:eastAsia="ja-JP"/>
              </w:rPr>
              <w:t>--&gt;</w:t>
            </w:r>
          </w:p>
          <w:p w14:paraId="12D87F0E"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NameAddressManufact</w:t>
            </w:r>
            <w:proofErr w:type="spellEnd"/>
            <w:r w:rsidRPr="00B20994">
              <w:rPr>
                <w:rFonts w:eastAsiaTheme="minorHAnsi"/>
                <w:color w:val="000000" w:themeColor="text1"/>
                <w:lang w:eastAsia="ja-JP"/>
              </w:rPr>
              <w:t xml:space="preserve"> id="</w:t>
            </w:r>
            <w:proofErr w:type="spellStart"/>
            <w:r w:rsidRPr="00B20994">
              <w:rPr>
                <w:rFonts w:eastAsiaTheme="minorHAnsi"/>
                <w:color w:val="000000" w:themeColor="text1"/>
                <w:lang w:eastAsia="ja-JP"/>
              </w:rPr>
              <w:t>HDR_NameAddressManufact</w:t>
            </w:r>
            <w:proofErr w:type="spellEnd"/>
            <w:r w:rsidRPr="00B20994">
              <w:rPr>
                <w:rFonts w:eastAsiaTheme="minorHAnsi"/>
                <w:color w:val="000000" w:themeColor="text1"/>
                <w:lang w:eastAsia="ja-JP"/>
              </w:rPr>
              <w:t>" heading="fixing"&gt;</w:t>
            </w:r>
          </w:p>
          <w:p w14:paraId="168EEDEB"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&lt;Manufacturer&gt;</w:t>
            </w:r>
          </w:p>
          <w:p w14:paraId="0449FBD5"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TypeOfIndustry</w:t>
            </w:r>
            <w:proofErr w:type="spellEnd"/>
            <w:r w:rsidRPr="00B20994">
              <w:rPr>
                <w:rFonts w:eastAsiaTheme="minorHAnsi"/>
                <w:color w:val="000000" w:themeColor="text1"/>
                <w:lang w:eastAsia="ja-JP"/>
              </w:rPr>
              <w:t>&gt;</w:t>
            </w:r>
          </w:p>
          <w:p w14:paraId="254EDB58"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製造販売元</w:t>
            </w:r>
            <w:r w:rsidRPr="00B20994">
              <w:rPr>
                <w:rFonts w:eastAsiaTheme="minorHAnsi" w:hint="eastAsia"/>
                <w:color w:val="000000" w:themeColor="text1"/>
                <w:lang w:eastAsia="ja-JP"/>
              </w:rPr>
              <w:t>&lt;/Lang&gt;</w:t>
            </w:r>
          </w:p>
          <w:p w14:paraId="5D4184F3"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TypeOfIndustry</w:t>
            </w:r>
            <w:proofErr w:type="spellEnd"/>
            <w:r w:rsidRPr="00B20994">
              <w:rPr>
                <w:rFonts w:eastAsiaTheme="minorHAnsi"/>
                <w:color w:val="000000" w:themeColor="text1"/>
                <w:lang w:eastAsia="ja-JP"/>
              </w:rPr>
              <w:t>&gt;</w:t>
            </w:r>
          </w:p>
          <w:p w14:paraId="35965125"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&lt;Name&gt;</w:t>
            </w:r>
          </w:p>
          <w:p w14:paraId="62B3BD60"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ファイザー株式会社</w:t>
            </w:r>
            <w:r w:rsidRPr="00B20994">
              <w:rPr>
                <w:rFonts w:eastAsiaTheme="minorHAnsi" w:hint="eastAsia"/>
                <w:color w:val="000000" w:themeColor="text1"/>
                <w:lang w:eastAsia="ja-JP"/>
              </w:rPr>
              <w:t>&lt;/Lang&gt;</w:t>
            </w:r>
          </w:p>
          <w:p w14:paraId="2474E9E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&lt;/Name&gt;</w:t>
            </w:r>
          </w:p>
          <w:p w14:paraId="343E67E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&lt;Address&gt;</w:t>
            </w:r>
          </w:p>
          <w:p w14:paraId="59252E6F" w14:textId="77777777" w:rsidR="00692527" w:rsidRPr="00B20994" w:rsidRDefault="00692527" w:rsidP="00692527">
            <w:pPr>
              <w:rPr>
                <w:rFonts w:eastAsiaTheme="minorHAnsi"/>
                <w:color w:val="000000" w:themeColor="text1"/>
                <w:lang w:eastAsia="ja-JP"/>
              </w:rPr>
            </w:pPr>
            <w:r w:rsidRPr="00B20994">
              <w:rPr>
                <w:rFonts w:eastAsiaTheme="minorHAnsi" w:hint="eastAsia"/>
                <w:color w:val="000000" w:themeColor="text1"/>
                <w:lang w:eastAsia="ja-JP"/>
              </w:rPr>
              <w:t xml:space="preserve">        &lt;Lang </w:t>
            </w:r>
            <w:proofErr w:type="spellStart"/>
            <w:proofErr w:type="gramStart"/>
            <w:r w:rsidRPr="00B20994">
              <w:rPr>
                <w:rFonts w:eastAsiaTheme="minorHAnsi" w:hint="eastAsia"/>
                <w:color w:val="000000" w:themeColor="text1"/>
                <w:lang w:eastAsia="ja-JP"/>
              </w:rPr>
              <w:t>xml:lang</w:t>
            </w:r>
            <w:proofErr w:type="spellEnd"/>
            <w:proofErr w:type="gramEnd"/>
            <w:r w:rsidRPr="00B20994">
              <w:rPr>
                <w:rFonts w:eastAsiaTheme="minorHAnsi" w:hint="eastAsia"/>
                <w:color w:val="000000" w:themeColor="text1"/>
                <w:lang w:eastAsia="ja-JP"/>
              </w:rPr>
              <w:t>="ja"&gt;</w:t>
            </w:r>
            <w:r w:rsidRPr="00B20994">
              <w:rPr>
                <w:rFonts w:ascii="MS Mincho" w:eastAsia="MS Mincho" w:hAnsi="MS Mincho" w:cs="MS Mincho" w:hint="eastAsia"/>
                <w:color w:val="000000" w:themeColor="text1"/>
                <w:lang w:eastAsia="ja-JP"/>
              </w:rPr>
              <w:t>東京都渋谷区代々木</w:t>
            </w:r>
            <w:r w:rsidRPr="00B20994">
              <w:rPr>
                <w:rFonts w:eastAsiaTheme="minorHAnsi" w:hint="eastAsia"/>
                <w:color w:val="000000" w:themeColor="text1"/>
                <w:lang w:eastAsia="ja-JP"/>
              </w:rPr>
              <w:t>3-22-7&lt;/Lang&gt;</w:t>
            </w:r>
          </w:p>
          <w:p w14:paraId="02733B89"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&lt;/Address&gt;</w:t>
            </w:r>
          </w:p>
          <w:p w14:paraId="19BF96C4" w14:textId="77777777" w:rsidR="00692527" w:rsidRPr="00B20994" w:rsidRDefault="00692527" w:rsidP="00692527">
            <w:pPr>
              <w:rPr>
                <w:rFonts w:eastAsiaTheme="minorHAnsi"/>
                <w:color w:val="000000" w:themeColor="text1"/>
                <w:lang w:eastAsia="ja-JP"/>
              </w:rPr>
            </w:pPr>
            <w:r w:rsidRPr="00B20994">
              <w:rPr>
                <w:rFonts w:eastAsiaTheme="minorHAnsi"/>
                <w:color w:val="000000" w:themeColor="text1"/>
                <w:lang w:eastAsia="ja-JP"/>
              </w:rPr>
              <w:t xml:space="preserve">    &lt;/Manufacturer&gt;</w:t>
            </w:r>
          </w:p>
          <w:p w14:paraId="296792BF" w14:textId="6607A62F" w:rsidR="00692527" w:rsidRPr="009C50FB" w:rsidRDefault="00692527" w:rsidP="00692527">
            <w:pPr>
              <w:rPr>
                <w:rFonts w:eastAsiaTheme="minorEastAsia"/>
                <w:color w:val="000000" w:themeColor="text1"/>
                <w:lang w:eastAsia="ja-JP"/>
              </w:rPr>
            </w:pPr>
            <w:r w:rsidRPr="00B20994">
              <w:rPr>
                <w:rFonts w:eastAsiaTheme="minorHAnsi"/>
                <w:color w:val="000000" w:themeColor="text1"/>
                <w:lang w:eastAsia="ja-JP"/>
              </w:rPr>
              <w:t xml:space="preserve">  &lt;/</w:t>
            </w:r>
            <w:proofErr w:type="spellStart"/>
            <w:r w:rsidRPr="00B20994">
              <w:rPr>
                <w:rFonts w:eastAsiaTheme="minorHAnsi"/>
                <w:color w:val="000000" w:themeColor="text1"/>
                <w:lang w:eastAsia="ja-JP"/>
              </w:rPr>
              <w:t>NameAddressManufact</w:t>
            </w:r>
            <w:proofErr w:type="spellEnd"/>
            <w:r w:rsidRPr="00B20994">
              <w:rPr>
                <w:rFonts w:eastAsiaTheme="minorHAnsi"/>
                <w:color w:val="000000" w:themeColor="text1"/>
                <w:lang w:eastAsia="ja-JP"/>
              </w:rPr>
              <w:t>&gt;</w:t>
            </w: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AE3A98" w14:textId="77777777" w:rsidR="00692527" w:rsidRPr="00B20994" w:rsidRDefault="00692527" w:rsidP="00692527">
            <w:pPr>
              <w:rPr>
                <w:rFonts w:eastAsiaTheme="minorHAnsi"/>
                <w:color w:val="000000" w:themeColor="text1"/>
                <w:lang w:eastAsia="ja-JP"/>
              </w:rPr>
            </w:pPr>
          </w:p>
        </w:tc>
      </w:tr>
      <w:tr w:rsidR="00692527" w:rsidRPr="000D1C20" w14:paraId="58C3FB08" w14:textId="107BD511"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C85F61" w14:textId="0D2A6355" w:rsidR="00692527" w:rsidRPr="00B20994" w:rsidRDefault="00692527" w:rsidP="00692527">
            <w:pPr>
              <w:rPr>
                <w:color w:val="000000" w:themeColor="text1"/>
                <w:lang w:eastAsia="ja-JP"/>
              </w:rPr>
            </w:pPr>
            <w:commentRangeStart w:id="172"/>
            <w:r w:rsidRPr="00B20994">
              <w:rPr>
                <w:color w:val="000000" w:themeColor="text1"/>
              </w:rPr>
              <w:t>26.1</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85CCA8" w14:textId="77777777" w:rsidR="00692527" w:rsidRDefault="00692527" w:rsidP="00692527">
            <w:pPr>
              <w:rPr>
                <w:rFonts w:eastAsiaTheme="minorEastAsia"/>
                <w:color w:val="000000" w:themeColor="text1"/>
                <w:lang w:eastAsia="ja-JP"/>
              </w:rPr>
            </w:pPr>
            <w:proofErr w:type="spellStart"/>
            <w:r w:rsidRPr="00B20994">
              <w:rPr>
                <w:rFonts w:eastAsia="MS Gothic" w:cs="MS Gothic"/>
                <w:color w:val="000000" w:themeColor="text1"/>
              </w:rPr>
              <w:t>製造販売元</w:t>
            </w:r>
            <w:proofErr w:type="spellEnd"/>
            <w:r w:rsidRPr="00B20994">
              <w:rPr>
                <w:color w:val="000000" w:themeColor="text1"/>
              </w:rPr>
              <w:t xml:space="preserve"> (Manufacturer)</w:t>
            </w:r>
            <w:commentRangeEnd w:id="172"/>
            <w:r w:rsidRPr="009C50FB">
              <w:rPr>
                <w:rStyle w:val="CommentReference"/>
                <w:color w:val="000000" w:themeColor="text1"/>
              </w:rPr>
              <w:commentReference w:id="172"/>
            </w:r>
          </w:p>
          <w:p w14:paraId="50FFFA75" w14:textId="1C52CE92" w:rsidR="00692527" w:rsidRPr="009C50FB" w:rsidRDefault="00692527" w:rsidP="00692527">
            <w:pPr>
              <w:rPr>
                <w:rFonts w:eastAsiaTheme="minorEastAsia" w:cs="MS Gothic"/>
                <w:color w:val="000000" w:themeColor="text1"/>
                <w:lang w:eastAsia="ja-JP"/>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5DFCF5" w14:textId="569DC160" w:rsidR="00692527" w:rsidRPr="00436066"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9265430" w14:textId="0209AD39"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&lt;Manufacturer&gt;</w:t>
            </w:r>
          </w:p>
          <w:p w14:paraId="2E78A6F2"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w:t>
            </w:r>
            <w:proofErr w:type="spellStart"/>
            <w:r w:rsidRPr="00721C31">
              <w:rPr>
                <w:rFonts w:eastAsiaTheme="minorHAnsi"/>
                <w:color w:val="000000" w:themeColor="text1"/>
                <w:lang w:eastAsia="ja-JP"/>
              </w:rPr>
              <w:t>TypeOfIndustry</w:t>
            </w:r>
            <w:proofErr w:type="spellEnd"/>
            <w:r w:rsidRPr="00721C31">
              <w:rPr>
                <w:rFonts w:eastAsiaTheme="minorHAnsi"/>
                <w:color w:val="000000" w:themeColor="text1"/>
                <w:lang w:eastAsia="ja-JP"/>
              </w:rPr>
              <w:t>&gt;</w:t>
            </w:r>
          </w:p>
          <w:p w14:paraId="65A96395"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製造販売元</w:t>
            </w:r>
            <w:r w:rsidRPr="00721C31">
              <w:rPr>
                <w:rFonts w:eastAsiaTheme="minorHAnsi" w:hint="eastAsia"/>
                <w:color w:val="000000" w:themeColor="text1"/>
                <w:lang w:eastAsia="ja-JP"/>
              </w:rPr>
              <w:t>&lt;/Lang&gt;</w:t>
            </w:r>
          </w:p>
          <w:p w14:paraId="2E5E4AE2"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w:t>
            </w:r>
            <w:proofErr w:type="spellStart"/>
            <w:r w:rsidRPr="00721C31">
              <w:rPr>
                <w:rFonts w:eastAsiaTheme="minorHAnsi"/>
                <w:color w:val="000000" w:themeColor="text1"/>
                <w:lang w:eastAsia="ja-JP"/>
              </w:rPr>
              <w:t>TypeOfIndustry</w:t>
            </w:r>
            <w:proofErr w:type="spellEnd"/>
            <w:r w:rsidRPr="00721C31">
              <w:rPr>
                <w:rFonts w:eastAsiaTheme="minorHAnsi"/>
                <w:color w:val="000000" w:themeColor="text1"/>
                <w:lang w:eastAsia="ja-JP"/>
              </w:rPr>
              <w:t>&gt;</w:t>
            </w:r>
          </w:p>
          <w:p w14:paraId="726B8E53"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&lt;Name&gt;</w:t>
            </w:r>
          </w:p>
          <w:p w14:paraId="233FF845"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ファイザー株式会社</w:t>
            </w:r>
            <w:r w:rsidRPr="00721C31">
              <w:rPr>
                <w:rFonts w:eastAsiaTheme="minorHAnsi" w:hint="eastAsia"/>
                <w:color w:val="000000" w:themeColor="text1"/>
                <w:lang w:eastAsia="ja-JP"/>
              </w:rPr>
              <w:t>&lt;/Lang&gt;</w:t>
            </w:r>
          </w:p>
          <w:p w14:paraId="68243B1E"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&lt;/Name&gt;</w:t>
            </w:r>
          </w:p>
          <w:p w14:paraId="50FCD5C0"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&lt;Address&gt;</w:t>
            </w:r>
          </w:p>
          <w:p w14:paraId="0EA0F727"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東京都渋谷区代々木</w:t>
            </w:r>
            <w:r w:rsidRPr="00721C31">
              <w:rPr>
                <w:rFonts w:eastAsiaTheme="minorHAnsi" w:hint="eastAsia"/>
                <w:color w:val="000000" w:themeColor="text1"/>
                <w:lang w:eastAsia="ja-JP"/>
              </w:rPr>
              <w:t>3-22-7&lt;/Lang&gt;</w:t>
            </w:r>
          </w:p>
          <w:p w14:paraId="503642D2"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&lt;/Address&gt;</w:t>
            </w:r>
          </w:p>
          <w:p w14:paraId="4CAE6035"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&lt;/Manufacturer&gt;</w:t>
            </w:r>
          </w:p>
          <w:p w14:paraId="07383BD7" w14:textId="58ADBD00" w:rsidR="00692527" w:rsidRPr="00436066" w:rsidRDefault="00692527" w:rsidP="00692527">
            <w:pPr>
              <w:rPr>
                <w:rFonts w:eastAsiaTheme="minorEastAsia"/>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A9B04F" w14:textId="77777777" w:rsidR="00692527" w:rsidRPr="009C50FB" w:rsidRDefault="00692527" w:rsidP="00692527">
            <w:pPr>
              <w:rPr>
                <w:rFonts w:eastAsiaTheme="minorHAnsi"/>
                <w:color w:val="000000" w:themeColor="text1"/>
                <w:lang w:eastAsia="ja-JP"/>
              </w:rPr>
            </w:pPr>
          </w:p>
        </w:tc>
      </w:tr>
      <w:tr w:rsidR="00692527" w:rsidRPr="000D1C20" w14:paraId="25BD34FE"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E91855"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4DF6AE" w14:textId="77777777" w:rsidR="00692527" w:rsidRDefault="00692527" w:rsidP="00692527">
            <w:proofErr w:type="spellStart"/>
            <w:r>
              <w:rPr>
                <w:rFonts w:hint="eastAsia"/>
              </w:rPr>
              <w:t>TypeOfIndustry</w:t>
            </w:r>
            <w:proofErr w:type="spellEnd"/>
          </w:p>
          <w:p w14:paraId="52574EA4"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DC893" w14:textId="77777777" w:rsidR="00692527" w:rsidRPr="00602BE5"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5FB629A7"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&lt;</w:t>
            </w:r>
            <w:proofErr w:type="spellStart"/>
            <w:r w:rsidRPr="00721C31">
              <w:rPr>
                <w:rFonts w:eastAsiaTheme="minorHAnsi"/>
                <w:color w:val="000000" w:themeColor="text1"/>
                <w:lang w:eastAsia="ja-JP"/>
              </w:rPr>
              <w:t>TypeOfIndustry</w:t>
            </w:r>
            <w:proofErr w:type="spellEnd"/>
            <w:r w:rsidRPr="00721C31">
              <w:rPr>
                <w:rFonts w:eastAsiaTheme="minorHAnsi"/>
                <w:color w:val="000000" w:themeColor="text1"/>
                <w:lang w:eastAsia="ja-JP"/>
              </w:rPr>
              <w:t>&gt;</w:t>
            </w:r>
          </w:p>
          <w:p w14:paraId="6A68DADC"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lastRenderedPageBreak/>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製造販売元</w:t>
            </w:r>
            <w:r w:rsidRPr="00721C31">
              <w:rPr>
                <w:rFonts w:eastAsiaTheme="minorHAnsi" w:hint="eastAsia"/>
                <w:color w:val="000000" w:themeColor="text1"/>
                <w:lang w:eastAsia="ja-JP"/>
              </w:rPr>
              <w:t>&lt;/Lang&gt;</w:t>
            </w:r>
          </w:p>
          <w:p w14:paraId="53A1190A"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w:t>
            </w:r>
            <w:proofErr w:type="spellStart"/>
            <w:r w:rsidRPr="00721C31">
              <w:rPr>
                <w:rFonts w:eastAsiaTheme="minorHAnsi"/>
                <w:color w:val="000000" w:themeColor="text1"/>
                <w:lang w:eastAsia="ja-JP"/>
              </w:rPr>
              <w:t>TypeOfIndustry</w:t>
            </w:r>
            <w:proofErr w:type="spellEnd"/>
            <w:r w:rsidRPr="00721C31">
              <w:rPr>
                <w:rFonts w:eastAsiaTheme="minorHAnsi"/>
                <w:color w:val="000000" w:themeColor="text1"/>
                <w:lang w:eastAsia="ja-JP"/>
              </w:rPr>
              <w:t>&gt;</w:t>
            </w:r>
          </w:p>
          <w:p w14:paraId="7A70DAA4" w14:textId="77777777" w:rsidR="00692527" w:rsidRPr="0075306C"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0C973" w14:textId="77777777" w:rsidR="00692527" w:rsidRPr="0075306C" w:rsidRDefault="00692527" w:rsidP="00692527">
            <w:pPr>
              <w:rPr>
                <w:rFonts w:eastAsiaTheme="minorHAnsi"/>
                <w:color w:val="000000" w:themeColor="text1"/>
                <w:lang w:eastAsia="ja-JP"/>
              </w:rPr>
            </w:pPr>
          </w:p>
        </w:tc>
      </w:tr>
      <w:tr w:rsidR="00692527" w:rsidRPr="000D1C20" w14:paraId="2DFF043E"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2F0731"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E7205D" w14:textId="77777777" w:rsidR="00692527" w:rsidRDefault="00692527" w:rsidP="00692527">
            <w:r>
              <w:rPr>
                <w:rFonts w:hint="eastAsia"/>
              </w:rPr>
              <w:t>Name</w:t>
            </w:r>
          </w:p>
          <w:p w14:paraId="0C33A291"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B7F852" w14:textId="77777777" w:rsidR="00692527" w:rsidRPr="00602BE5"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46D45E1B"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&lt;Name&gt;</w:t>
            </w:r>
          </w:p>
          <w:p w14:paraId="5C2B177C"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ファイザー株式会社</w:t>
            </w:r>
            <w:r w:rsidRPr="00721C31">
              <w:rPr>
                <w:rFonts w:eastAsiaTheme="minorHAnsi" w:hint="eastAsia"/>
                <w:color w:val="000000" w:themeColor="text1"/>
                <w:lang w:eastAsia="ja-JP"/>
              </w:rPr>
              <w:t>&lt;/Lang&gt;</w:t>
            </w:r>
          </w:p>
          <w:p w14:paraId="7C30DC8A"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&lt;/Name&gt;</w:t>
            </w:r>
          </w:p>
          <w:p w14:paraId="33F05E42" w14:textId="77777777" w:rsidR="00692527" w:rsidRPr="0075306C"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CCBB1" w14:textId="77777777" w:rsidR="00692527" w:rsidRPr="0075306C" w:rsidRDefault="00692527" w:rsidP="00692527">
            <w:pPr>
              <w:rPr>
                <w:rFonts w:eastAsiaTheme="minorHAnsi"/>
                <w:color w:val="000000" w:themeColor="text1"/>
                <w:lang w:eastAsia="ja-JP"/>
              </w:rPr>
            </w:pPr>
          </w:p>
        </w:tc>
      </w:tr>
      <w:tr w:rsidR="00692527" w:rsidRPr="000D1C20" w14:paraId="219B101D"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F14A80"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7FADAE" w14:textId="77777777" w:rsidR="00692527" w:rsidRDefault="00692527" w:rsidP="00692527">
            <w:r>
              <w:rPr>
                <w:rFonts w:hint="eastAsia"/>
              </w:rPr>
              <w:t>Address</w:t>
            </w:r>
          </w:p>
          <w:p w14:paraId="35C3CA1F" w14:textId="77777777" w:rsidR="00692527" w:rsidRPr="00B20994" w:rsidRDefault="00692527" w:rsidP="00692527">
            <w:pPr>
              <w:rPr>
                <w:rFonts w:eastAsia="MS Gothic" w:cs="MS Gothic"/>
                <w:color w:val="000000" w:themeColor="text1"/>
              </w:rPr>
            </w:pPr>
          </w:p>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54A9D9" w14:textId="77777777" w:rsidR="00692527" w:rsidRPr="00602BE5"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p>
          <w:p w14:paraId="0761FA6D"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&lt;Address&gt;</w:t>
            </w:r>
          </w:p>
          <w:p w14:paraId="54D0DE72" w14:textId="77777777" w:rsidR="00692527" w:rsidRPr="00721C31" w:rsidRDefault="00692527" w:rsidP="00692527">
            <w:pPr>
              <w:rPr>
                <w:rFonts w:eastAsiaTheme="minorHAnsi"/>
                <w:color w:val="000000" w:themeColor="text1"/>
                <w:lang w:eastAsia="ja-JP"/>
              </w:rPr>
            </w:pPr>
            <w:r w:rsidRPr="00721C31">
              <w:rPr>
                <w:rFonts w:eastAsiaTheme="minorHAnsi" w:hint="eastAsia"/>
                <w:color w:val="000000" w:themeColor="text1"/>
                <w:lang w:eastAsia="ja-JP"/>
              </w:rPr>
              <w:t xml:space="preserve">        &lt;Lang </w:t>
            </w:r>
            <w:proofErr w:type="spellStart"/>
            <w:proofErr w:type="gramStart"/>
            <w:r w:rsidRPr="00721C31">
              <w:rPr>
                <w:rFonts w:eastAsiaTheme="minorHAnsi" w:hint="eastAsia"/>
                <w:color w:val="000000" w:themeColor="text1"/>
                <w:lang w:eastAsia="ja-JP"/>
              </w:rPr>
              <w:t>xml:lang</w:t>
            </w:r>
            <w:proofErr w:type="spellEnd"/>
            <w:proofErr w:type="gramEnd"/>
            <w:r w:rsidRPr="00721C31">
              <w:rPr>
                <w:rFonts w:eastAsiaTheme="minorHAnsi" w:hint="eastAsia"/>
                <w:color w:val="000000" w:themeColor="text1"/>
                <w:lang w:eastAsia="ja-JP"/>
              </w:rPr>
              <w:t>="ja"&gt;</w:t>
            </w:r>
            <w:r w:rsidRPr="00721C31">
              <w:rPr>
                <w:rFonts w:ascii="MS Mincho" w:eastAsia="MS Mincho" w:hAnsi="MS Mincho" w:cs="MS Mincho" w:hint="eastAsia"/>
                <w:color w:val="000000" w:themeColor="text1"/>
                <w:lang w:eastAsia="ja-JP"/>
              </w:rPr>
              <w:t>東京都渋谷区代々木</w:t>
            </w:r>
            <w:r w:rsidRPr="00721C31">
              <w:rPr>
                <w:rFonts w:eastAsiaTheme="minorHAnsi" w:hint="eastAsia"/>
                <w:color w:val="000000" w:themeColor="text1"/>
                <w:lang w:eastAsia="ja-JP"/>
              </w:rPr>
              <w:t>3-22-7&lt;/Lang&gt;</w:t>
            </w:r>
          </w:p>
          <w:p w14:paraId="6BF293C1" w14:textId="77777777" w:rsidR="00692527" w:rsidRPr="00721C31" w:rsidRDefault="00692527" w:rsidP="00692527">
            <w:pPr>
              <w:rPr>
                <w:rFonts w:eastAsiaTheme="minorHAnsi"/>
                <w:color w:val="000000" w:themeColor="text1"/>
                <w:lang w:eastAsia="ja-JP"/>
              </w:rPr>
            </w:pPr>
            <w:r w:rsidRPr="00721C31">
              <w:rPr>
                <w:rFonts w:eastAsiaTheme="minorHAnsi"/>
                <w:color w:val="000000" w:themeColor="text1"/>
                <w:lang w:eastAsia="ja-JP"/>
              </w:rPr>
              <w:t xml:space="preserve">      &lt;/Address&gt;</w:t>
            </w:r>
          </w:p>
          <w:p w14:paraId="332DD4E3" w14:textId="77777777" w:rsidR="00692527" w:rsidRPr="0075306C"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4CE934" w14:textId="77777777" w:rsidR="00692527" w:rsidRPr="0075306C" w:rsidRDefault="00692527" w:rsidP="00692527">
            <w:pPr>
              <w:rPr>
                <w:rFonts w:eastAsiaTheme="minorHAnsi"/>
                <w:color w:val="000000" w:themeColor="text1"/>
                <w:lang w:eastAsia="ja-JP"/>
              </w:rPr>
            </w:pPr>
          </w:p>
        </w:tc>
      </w:tr>
      <w:tr w:rsidR="00692527" w:rsidRPr="000D1C20" w14:paraId="56A1273A" w14:textId="77777777" w:rsidTr="009C50FB">
        <w:trPr>
          <w:trHeight w:val="209"/>
        </w:trPr>
        <w:tc>
          <w:tcPr>
            <w:tcW w:w="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803BD" w14:textId="77777777" w:rsidR="00692527" w:rsidRPr="00B20994" w:rsidRDefault="00692527" w:rsidP="00692527">
            <w:pPr>
              <w:rPr>
                <w:color w:val="000000" w:themeColor="text1"/>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4CCB2" w14:textId="50619A0C" w:rsidR="00692527" w:rsidRDefault="00692527" w:rsidP="00692527">
            <w:pPr>
              <w:rPr>
                <w:rFonts w:eastAsiaTheme="minorEastAsia"/>
                <w:lang w:eastAsia="ja-JP"/>
              </w:rPr>
            </w:pPr>
            <w:r w:rsidRPr="00C00672">
              <w:rPr>
                <w:rFonts w:eastAsiaTheme="minorEastAsia" w:hint="eastAsia"/>
                <w:lang w:eastAsia="ja-JP"/>
              </w:rPr>
              <w:t>（参考情報）</w:t>
            </w:r>
          </w:p>
          <w:p w14:paraId="731378EE" w14:textId="684AD4DB" w:rsidR="00692527" w:rsidRDefault="00692527" w:rsidP="00692527">
            <w:proofErr w:type="spellStart"/>
            <w:r>
              <w:rPr>
                <w:rFonts w:hint="eastAsia"/>
              </w:rPr>
              <w:t>ReferenceInformation</w:t>
            </w:r>
            <w:proofErr w:type="spellEnd"/>
          </w:p>
          <w:p w14:paraId="74341963" w14:textId="77777777" w:rsidR="00692527" w:rsidRDefault="00692527" w:rsidP="00692527"/>
        </w:tc>
        <w:tc>
          <w:tcPr>
            <w:tcW w:w="75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F9D38B" w14:textId="77777777" w:rsidR="00692527" w:rsidRPr="00B20994" w:rsidRDefault="00692527" w:rsidP="00692527">
            <w:pPr>
              <w:rPr>
                <w:rFonts w:eastAsiaTheme="minorEastAsia"/>
                <w:i/>
                <w:iCs/>
                <w:color w:val="000000" w:themeColor="text1"/>
                <w:u w:val="single"/>
                <w:lang w:eastAsia="ja-JP"/>
              </w:rPr>
            </w:pPr>
            <w:proofErr w:type="spellStart"/>
            <w:r w:rsidRPr="00B20994">
              <w:rPr>
                <w:rFonts w:eastAsiaTheme="minorEastAsia" w:hint="eastAsia"/>
                <w:b/>
                <w:bCs/>
                <w:i/>
                <w:iCs/>
                <w:color w:val="000000" w:themeColor="text1"/>
                <w:u w:val="single"/>
                <w:lang w:eastAsia="ja-JP"/>
              </w:rPr>
              <w:t>Aromasin</w:t>
            </w:r>
            <w:proofErr w:type="spellEnd"/>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6E355449" w14:textId="71F10E3D" w:rsidR="00692527" w:rsidRDefault="00692527" w:rsidP="00692527">
            <w:pPr>
              <w:rPr>
                <w:rFonts w:eastAsiaTheme="minorEastAsia"/>
                <w:color w:val="000000" w:themeColor="text1"/>
                <w:lang w:eastAsia="ja-JP"/>
              </w:rPr>
            </w:pPr>
            <w:r w:rsidRPr="009C50FB">
              <w:rPr>
                <w:b/>
                <w:bCs/>
                <w:i/>
                <w:iCs/>
                <w:color w:val="000000" w:themeColor="text1"/>
                <w:u w:val="single"/>
                <w:lang w:eastAsia="ja-JP"/>
              </w:rPr>
              <w:t>Infliximab BS Pfizer</w:t>
            </w:r>
            <w:r w:rsidRPr="00B20994">
              <w:rPr>
                <w:rFonts w:eastAsiaTheme="minorEastAsia" w:hint="eastAsia"/>
                <w:b/>
                <w:bCs/>
                <w:i/>
                <w:iCs/>
                <w:color w:val="000000" w:themeColor="text1"/>
                <w:u w:val="single"/>
                <w:lang w:eastAsia="ja-JP"/>
              </w:rPr>
              <w:t xml:space="preserve"> </w:t>
            </w:r>
            <w:r w:rsidRPr="00B20994">
              <w:rPr>
                <w:color w:val="000000" w:themeColor="text1"/>
                <w:lang w:eastAsia="ja-JP"/>
              </w:rPr>
              <w:t>NA</w:t>
            </w:r>
          </w:p>
          <w:p w14:paraId="0DBEDFDC" w14:textId="77777777" w:rsidR="00692527" w:rsidRPr="0075306C" w:rsidRDefault="00692527" w:rsidP="00692527">
            <w:pPr>
              <w:rPr>
                <w:rFonts w:eastAsiaTheme="minorHAnsi"/>
                <w:color w:val="000000" w:themeColor="text1"/>
                <w:lang w:eastAsia="ja-JP"/>
              </w:rPr>
            </w:pPr>
          </w:p>
        </w:tc>
        <w:tc>
          <w:tcPr>
            <w:tcW w:w="82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9EA15C" w14:textId="77777777" w:rsidR="00692527" w:rsidRPr="0075306C" w:rsidRDefault="00692527" w:rsidP="00692527">
            <w:pPr>
              <w:rPr>
                <w:rFonts w:eastAsiaTheme="minorHAnsi"/>
                <w:color w:val="000000" w:themeColor="text1"/>
                <w:lang w:eastAsia="ja-JP"/>
              </w:rPr>
            </w:pPr>
          </w:p>
        </w:tc>
      </w:tr>
    </w:tbl>
    <w:p w14:paraId="3822B50D" w14:textId="4E1F5591" w:rsidR="00B60D09" w:rsidRPr="009C50FB" w:rsidRDefault="00986871" w:rsidP="00C21736">
      <w:pPr>
        <w:rPr>
          <w:rFonts w:eastAsia="MS Gothic" w:cs="MS Gothic"/>
          <w:color w:val="000000" w:themeColor="text1"/>
          <w:lang w:eastAsia="ja-JP"/>
        </w:rPr>
        <w:sectPr w:rsidR="00B60D09" w:rsidRPr="009C50FB" w:rsidSect="00B60D09">
          <w:pgSz w:w="24480" w:h="15840" w:orient="landscape" w:code="3"/>
          <w:pgMar w:top="1440" w:right="1440" w:bottom="1440" w:left="1440" w:header="708" w:footer="708" w:gutter="0"/>
          <w:cols w:space="708"/>
          <w:docGrid w:linePitch="360"/>
        </w:sectPr>
      </w:pPr>
      <w:r>
        <w:rPr>
          <w:rFonts w:eastAsia="MS Gothic" w:cs="MS Gothic"/>
          <w:color w:val="000000" w:themeColor="text1"/>
          <w:lang w:eastAsia="ja-JP"/>
        </w:rPr>
        <w:br w:type="textWrapping" w:clear="all"/>
      </w:r>
    </w:p>
    <w:p w14:paraId="710B5A14" w14:textId="77777777" w:rsidR="006B7E3B" w:rsidRPr="009C50FB" w:rsidRDefault="006B7E3B" w:rsidP="00C21736">
      <w:pPr>
        <w:rPr>
          <w:rFonts w:eastAsia="MS Gothic" w:cs="MS Gothic"/>
          <w:color w:val="000000" w:themeColor="text1"/>
          <w:lang w:eastAsia="ja-JP"/>
        </w:rPr>
      </w:pPr>
    </w:p>
    <w:p w14:paraId="3D993817" w14:textId="32263D34" w:rsidR="0068636F" w:rsidRPr="009C50FB" w:rsidRDefault="00B772CC">
      <w:pPr>
        <w:rPr>
          <w:color w:val="000000" w:themeColor="text1"/>
          <w:lang w:eastAsia="ja-JP"/>
        </w:rPr>
      </w:pPr>
      <w:r w:rsidRPr="009C50FB">
        <w:rPr>
          <w:color w:val="000000" w:themeColor="text1"/>
          <w:lang w:eastAsia="ja-JP"/>
        </w:rPr>
        <w:t xml:space="preserve">Appendix </w:t>
      </w:r>
      <w:proofErr w:type="gramStart"/>
      <w:r w:rsidR="00E57E43" w:rsidRPr="009C50FB">
        <w:rPr>
          <w:color w:val="000000" w:themeColor="text1"/>
          <w:lang w:eastAsia="ja-JP"/>
        </w:rPr>
        <w:t>1</w:t>
      </w:r>
      <w:r w:rsidRPr="009C50FB">
        <w:rPr>
          <w:rFonts w:hint="eastAsia"/>
          <w:color w:val="000000" w:themeColor="text1"/>
          <w:lang w:eastAsia="ja-JP"/>
        </w:rPr>
        <w:t xml:space="preserve">　</w:t>
      </w:r>
      <w:r w:rsidRPr="009C50FB">
        <w:rPr>
          <w:color w:val="000000" w:themeColor="text1"/>
          <w:lang w:eastAsia="ja-JP"/>
        </w:rPr>
        <w:t xml:space="preserve"> Code</w:t>
      </w:r>
      <w:proofErr w:type="gramEnd"/>
      <w:r w:rsidRPr="009C50FB">
        <w:rPr>
          <w:color w:val="000000" w:themeColor="text1"/>
          <w:lang w:eastAsia="ja-JP"/>
        </w:rPr>
        <w:t xml:space="preserve"> and definition for the drug license</w:t>
      </w:r>
    </w:p>
    <w:p w14:paraId="547481CE" w14:textId="77777777" w:rsidR="00506786" w:rsidRPr="009C50FB" w:rsidRDefault="00506786" w:rsidP="00506786">
      <w:pPr>
        <w:rPr>
          <w:color w:val="000000" w:themeColor="text1"/>
          <w:lang w:val="en-US" w:eastAsia="ja-JP"/>
        </w:rPr>
      </w:pPr>
      <w:r w:rsidRPr="009C50FB">
        <w:rPr>
          <w:color w:val="000000" w:themeColor="text1"/>
          <w:lang w:val="en-US" w:eastAsia="ja-JP"/>
        </w:rPr>
        <w:t xml:space="preserve">If </w:t>
      </w:r>
      <w:proofErr w:type="spellStart"/>
      <w:r w:rsidRPr="009C50FB">
        <w:rPr>
          <w:color w:val="000000" w:themeColor="text1"/>
          <w:lang w:val="en-US" w:eastAsia="ja-JP"/>
        </w:rPr>
        <w:t>RegulatoryClassificationCodeAndNote</w:t>
      </w:r>
      <w:proofErr w:type="spellEnd"/>
      <w:r w:rsidRPr="009C50FB">
        <w:rPr>
          <w:color w:val="000000" w:themeColor="text1"/>
          <w:lang w:val="en-US" w:eastAsia="ja-JP"/>
        </w:rPr>
        <w:t xml:space="preserve"> was </w:t>
      </w:r>
      <w:commentRangeStart w:id="173"/>
      <w:commentRangeStart w:id="174"/>
      <w:commentRangeStart w:id="175"/>
      <w:r w:rsidRPr="009C50FB">
        <w:rPr>
          <w:color w:val="000000" w:themeColor="text1"/>
          <w:lang w:val="en-US" w:eastAsia="ja-JP"/>
        </w:rPr>
        <w:t>set</w:t>
      </w:r>
      <w:commentRangeEnd w:id="173"/>
      <w:r w:rsidR="00B93D67" w:rsidRPr="009C50FB">
        <w:rPr>
          <w:rStyle w:val="CommentReference"/>
          <w:color w:val="000000" w:themeColor="text1"/>
        </w:rPr>
        <w:commentReference w:id="173"/>
      </w:r>
      <w:commentRangeEnd w:id="174"/>
      <w:r w:rsidR="007776F1">
        <w:rPr>
          <w:rStyle w:val="CommentReference"/>
        </w:rPr>
        <w:commentReference w:id="174"/>
      </w:r>
      <w:commentRangeEnd w:id="175"/>
      <w:r w:rsidR="0067057A">
        <w:rPr>
          <w:rStyle w:val="CommentReference"/>
        </w:rPr>
        <w:commentReference w:id="175"/>
      </w:r>
      <w:r w:rsidRPr="009C50FB">
        <w:rPr>
          <w:color w:val="000000" w:themeColor="text1"/>
          <w:lang w:val="en-US" w:eastAsia="ja-JP"/>
        </w:rPr>
        <w:t>.</w:t>
      </w:r>
    </w:p>
    <w:p w14:paraId="14A4A4F7" w14:textId="77777777" w:rsidR="00506786" w:rsidRPr="009C50FB" w:rsidRDefault="00506786" w:rsidP="00506786">
      <w:pPr>
        <w:rPr>
          <w:color w:val="000000" w:themeColor="text1"/>
          <w:lang w:val="en-US" w:eastAsia="ja-JP"/>
        </w:rPr>
      </w:pPr>
      <w:r w:rsidRPr="009C50FB">
        <w:rPr>
          <w:color w:val="000000" w:themeColor="text1"/>
          <w:lang w:val="en-US" w:eastAsia="ja-JP"/>
        </w:rPr>
        <w:t>1: poisonous drugs, 2: powerful drugs, 3: Narcotic, 4: psychotropics (first), 5: psychotropics (second), 6: psychotropics (third), 7: stimulants, 8: stimulants' raw materials, 9: habit-forming drugs, 10: specially approved pharmaceuticals, 11: prescription-only drugs (physicians), 12: prescription-only drugs (physicians, etc.), 13: biological products, 14: specified biological products</w:t>
      </w:r>
    </w:p>
    <w:p w14:paraId="26BC3818" w14:textId="77777777" w:rsidR="00506786" w:rsidRPr="009C50FB" w:rsidRDefault="00506786">
      <w:pPr>
        <w:rPr>
          <w:color w:val="000000" w:themeColor="text1"/>
          <w:lang w:val="en-US" w:eastAsia="ja-JP"/>
        </w:rPr>
      </w:pPr>
    </w:p>
    <w:p w14:paraId="6D1CB747" w14:textId="6120213C" w:rsidR="00E57E43" w:rsidRPr="009C50FB" w:rsidRDefault="00E57E43">
      <w:pPr>
        <w:rPr>
          <w:color w:val="000000" w:themeColor="text1"/>
          <w:lang w:val="en-US" w:eastAsia="ja-JP"/>
        </w:rPr>
      </w:pPr>
      <w:r w:rsidRPr="009C50FB">
        <w:rPr>
          <w:color w:val="000000" w:themeColor="text1"/>
          <w:lang w:eastAsia="ja-JP"/>
        </w:rPr>
        <w:t>Appendix 2</w:t>
      </w:r>
      <w:r w:rsidRPr="009C50FB">
        <w:rPr>
          <w:rFonts w:hint="eastAsia"/>
          <w:color w:val="000000" w:themeColor="text1"/>
          <w:lang w:eastAsia="ja-JP"/>
        </w:rPr>
        <w:t xml:space="preserve">　</w:t>
      </w:r>
      <w:commentRangeStart w:id="177"/>
      <w:commentRangeStart w:id="178"/>
      <w:commentRangeStart w:id="179"/>
      <w:proofErr w:type="spellStart"/>
      <w:r w:rsidRPr="009C50FB">
        <w:rPr>
          <w:color w:val="000000" w:themeColor="text1"/>
          <w:lang w:val="en-US" w:eastAsia="ja-JP"/>
        </w:rPr>
        <w:t>StandardNameCategoryCode</w:t>
      </w:r>
      <w:commentRangeEnd w:id="177"/>
      <w:proofErr w:type="spellEnd"/>
      <w:r w:rsidR="00B304A1" w:rsidRPr="009C50FB">
        <w:rPr>
          <w:rStyle w:val="CommentReference"/>
          <w:color w:val="000000" w:themeColor="text1"/>
        </w:rPr>
        <w:commentReference w:id="177"/>
      </w:r>
      <w:commentRangeEnd w:id="178"/>
      <w:r w:rsidR="004C6BFD">
        <w:rPr>
          <w:rStyle w:val="CommentReference"/>
        </w:rPr>
        <w:commentReference w:id="178"/>
      </w:r>
      <w:commentRangeEnd w:id="179"/>
      <w:r w:rsidR="0067057A">
        <w:rPr>
          <w:rStyle w:val="CommentReference"/>
        </w:rPr>
        <w:commentReference w:id="179"/>
      </w:r>
    </w:p>
    <w:p w14:paraId="552AEAB0" w14:textId="77777777" w:rsidR="00B304A1" w:rsidRPr="009C50FB" w:rsidRDefault="00B304A1" w:rsidP="00B304A1">
      <w:pPr>
        <w:rPr>
          <w:color w:val="000000" w:themeColor="text1"/>
          <w:lang w:val="en-US" w:eastAsia="ja-JP"/>
        </w:rPr>
      </w:pPr>
      <w:r w:rsidRPr="009C50FB">
        <w:rPr>
          <w:color w:val="000000" w:themeColor="text1"/>
          <w:lang w:val="en" w:eastAsia="ja-JP"/>
        </w:rPr>
        <w:t>A class name such as "Japanese Pharmacopoeia" should be used in the standard name; however, more than one class may be specified, and the class name should be specified in the StandardNameCategoryCode section as shown below.</w:t>
      </w:r>
    </w:p>
    <w:p w14:paraId="6A7A44C4" w14:textId="77777777" w:rsidR="00B304A1" w:rsidRPr="009C50FB" w:rsidRDefault="00B304A1" w:rsidP="00B304A1">
      <w:pPr>
        <w:rPr>
          <w:color w:val="000000" w:themeColor="text1"/>
          <w:lang w:val="en-US" w:eastAsia="ja-JP"/>
        </w:rPr>
      </w:pPr>
      <w:r w:rsidRPr="009C50FB">
        <w:rPr>
          <w:color w:val="000000" w:themeColor="text1"/>
          <w:lang w:val="en" w:eastAsia="ja-JP"/>
        </w:rPr>
        <w:t>The standard name may be specified for each brand name.</w:t>
      </w:r>
    </w:p>
    <w:p w14:paraId="6FAD0371" w14:textId="77777777" w:rsidR="00B304A1" w:rsidRPr="009C50FB" w:rsidRDefault="00B304A1" w:rsidP="00B304A1">
      <w:pPr>
        <w:rPr>
          <w:color w:val="000000" w:themeColor="text1"/>
          <w:lang w:val="en-US" w:eastAsia="ja-JP"/>
        </w:rPr>
      </w:pPr>
      <w:r w:rsidRPr="009C50FB">
        <w:rPr>
          <w:color w:val="000000" w:themeColor="text1"/>
          <w:lang w:val="en" w:eastAsia="ja-JP"/>
        </w:rPr>
        <w:t>Specify one of the following values:</w:t>
      </w:r>
    </w:p>
    <w:p w14:paraId="5B6A0A00" w14:textId="774C2BA1" w:rsidR="00B304A1" w:rsidRPr="009C50FB" w:rsidRDefault="00B304A1" w:rsidP="00B304A1">
      <w:pPr>
        <w:rPr>
          <w:color w:val="000000" w:themeColor="text1"/>
          <w:lang w:val="en-US" w:eastAsia="ja-JP"/>
        </w:rPr>
      </w:pPr>
      <w:r w:rsidRPr="009C50FB">
        <w:rPr>
          <w:color w:val="000000" w:themeColor="text1"/>
          <w:lang w:val="en" w:eastAsia="ja-JP"/>
        </w:rPr>
        <w:t>1:</w:t>
      </w:r>
      <w:r w:rsidR="003231EA" w:rsidRPr="009C50FB">
        <w:rPr>
          <w:color w:val="000000" w:themeColor="text1"/>
        </w:rPr>
        <w:t xml:space="preserve"> </w:t>
      </w:r>
      <w:r w:rsidR="003231EA" w:rsidRPr="009C50FB">
        <w:rPr>
          <w:color w:val="000000" w:themeColor="text1"/>
          <w:lang w:val="en" w:eastAsia="ja-JP"/>
        </w:rPr>
        <w:t>Japanese Pharmacopoeia (</w:t>
      </w:r>
      <w:commentRangeStart w:id="181"/>
      <w:r w:rsidR="003231EA" w:rsidRPr="009C50FB">
        <w:rPr>
          <w:color w:val="000000" w:themeColor="text1"/>
          <w:lang w:val="en" w:eastAsia="ja-JP"/>
        </w:rPr>
        <w:t>JP</w:t>
      </w:r>
      <w:commentRangeEnd w:id="181"/>
      <w:r w:rsidR="00A1259F" w:rsidRPr="009C50FB">
        <w:rPr>
          <w:rStyle w:val="CommentReference"/>
          <w:color w:val="000000" w:themeColor="text1"/>
        </w:rPr>
        <w:commentReference w:id="181"/>
      </w:r>
      <w:r w:rsidR="003231EA" w:rsidRPr="009C50FB">
        <w:rPr>
          <w:color w:val="000000" w:themeColor="text1"/>
          <w:lang w:val="en" w:eastAsia="ja-JP"/>
        </w:rPr>
        <w:t>)</w:t>
      </w:r>
    </w:p>
    <w:p w14:paraId="0E0E76E6" w14:textId="14C7B407" w:rsidR="00B304A1" w:rsidRPr="009C50FB" w:rsidRDefault="00B304A1" w:rsidP="00B304A1">
      <w:pPr>
        <w:rPr>
          <w:color w:val="000000" w:themeColor="text1"/>
          <w:lang w:val="en-US" w:eastAsia="ja-JP"/>
        </w:rPr>
      </w:pPr>
      <w:r w:rsidRPr="009C50FB">
        <w:rPr>
          <w:color w:val="000000" w:themeColor="text1"/>
          <w:lang w:val="en" w:eastAsia="ja-JP"/>
        </w:rPr>
        <w:t>2: </w:t>
      </w:r>
      <w:r w:rsidR="001D502B" w:rsidRPr="009C50FB">
        <w:rPr>
          <w:rFonts w:ascii="Meiryo UI" w:eastAsia="Meiryo UI" w:hAnsi="Meiryo UI" w:cs="Arial"/>
          <w:color w:val="000000" w:themeColor="text1"/>
          <w:sz w:val="18"/>
          <w:szCs w:val="18"/>
        </w:rPr>
        <w:t xml:space="preserve"> </w:t>
      </w:r>
      <w:r w:rsidR="001D502B" w:rsidRPr="009C50FB">
        <w:rPr>
          <w:color w:val="000000" w:themeColor="text1"/>
          <w:lang w:eastAsia="ja-JP"/>
        </w:rPr>
        <w:t>Minimum Requirements for Biological Products</w:t>
      </w:r>
    </w:p>
    <w:p w14:paraId="5BF40150" w14:textId="3B81D312" w:rsidR="00B304A1" w:rsidRPr="009C50FB" w:rsidRDefault="00B304A1" w:rsidP="00B304A1">
      <w:pPr>
        <w:rPr>
          <w:color w:val="000000" w:themeColor="text1"/>
          <w:lang w:val="en-US" w:eastAsia="ja-JP"/>
        </w:rPr>
      </w:pPr>
      <w:r w:rsidRPr="009C50FB">
        <w:rPr>
          <w:color w:val="000000" w:themeColor="text1"/>
          <w:lang w:val="en" w:eastAsia="ja-JP"/>
        </w:rPr>
        <w:t>3:</w:t>
      </w:r>
      <w:r w:rsidR="001D502B" w:rsidRPr="009C50FB">
        <w:rPr>
          <w:rFonts w:ascii="Meiryo UI" w:eastAsia="Meiryo UI" w:hAnsi="Meiryo UI" w:cs="Arial"/>
          <w:color w:val="000000" w:themeColor="text1"/>
          <w:kern w:val="0"/>
          <w:sz w:val="18"/>
          <w:szCs w:val="18"/>
          <w:lang w:val="en-US" w:eastAsia="ja-JP"/>
          <w14:ligatures w14:val="none"/>
        </w:rPr>
        <w:t xml:space="preserve"> </w:t>
      </w:r>
      <w:r w:rsidR="001D502B" w:rsidRPr="009C50FB">
        <w:rPr>
          <w:color w:val="000000" w:themeColor="text1"/>
          <w:lang w:val="en-US" w:eastAsia="ja-JP"/>
        </w:rPr>
        <w:t xml:space="preserve">Minimum Requirements of Radiopharmaceuticals </w:t>
      </w:r>
    </w:p>
    <w:p w14:paraId="3AE336E6" w14:textId="50A0F615" w:rsidR="00B304A1" w:rsidRPr="009C50FB" w:rsidRDefault="00B304A1" w:rsidP="00B304A1">
      <w:pPr>
        <w:rPr>
          <w:color w:val="000000" w:themeColor="text1"/>
          <w:lang w:val="en-US" w:eastAsia="ja-JP"/>
        </w:rPr>
      </w:pPr>
      <w:r w:rsidRPr="009C50FB">
        <w:rPr>
          <w:color w:val="000000" w:themeColor="text1"/>
          <w:lang w:val="en" w:eastAsia="ja-JP"/>
        </w:rPr>
        <w:t>4: </w:t>
      </w:r>
      <w:r w:rsidR="007B464A" w:rsidRPr="009C50FB">
        <w:rPr>
          <w:color w:val="000000" w:themeColor="text1"/>
          <w:lang w:eastAsia="ja-JP"/>
        </w:rPr>
        <w:t>Antibody standards for blood typing</w:t>
      </w:r>
    </w:p>
    <w:p w14:paraId="1E05B3ED" w14:textId="77777777" w:rsidR="00B304A1" w:rsidRPr="009C50FB" w:rsidRDefault="00B304A1">
      <w:pPr>
        <w:rPr>
          <w:color w:val="000000" w:themeColor="text1"/>
          <w:lang w:val="en-US" w:eastAsia="ja-JP"/>
        </w:rPr>
      </w:pPr>
    </w:p>
    <w:p w14:paraId="58CB06F9" w14:textId="3A7A4AED" w:rsidR="007F4FC6" w:rsidRPr="009C50FB" w:rsidRDefault="00E948C6">
      <w:pPr>
        <w:rPr>
          <w:color w:val="000000" w:themeColor="text1"/>
        </w:rPr>
      </w:pPr>
      <w:r w:rsidRPr="009C50FB">
        <w:rPr>
          <w:noProof/>
          <w:color w:val="000000" w:themeColor="text1"/>
        </w:rPr>
        <w:drawing>
          <wp:inline distT="0" distB="0" distL="0" distR="0" wp14:anchorId="009948C8" wp14:editId="4363E0B4">
            <wp:extent cx="5943600" cy="3974465"/>
            <wp:effectExtent l="0" t="0" r="0" b="6985"/>
            <wp:docPr id="594602744" name="図 1" descr="テーブル&#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02744" name="図 1" descr="テーブル&#10;&#10;AI によって生成されたコンテンツは間違っている可能性があります。"/>
                    <pic:cNvPicPr/>
                  </pic:nvPicPr>
                  <pic:blipFill>
                    <a:blip r:embed="rId19"/>
                    <a:stretch>
                      <a:fillRect/>
                    </a:stretch>
                  </pic:blipFill>
                  <pic:spPr>
                    <a:xfrm>
                      <a:off x="0" y="0"/>
                      <a:ext cx="5943600" cy="3974465"/>
                    </a:xfrm>
                    <a:prstGeom prst="rect">
                      <a:avLst/>
                    </a:prstGeom>
                  </pic:spPr>
                </pic:pic>
              </a:graphicData>
            </a:graphic>
          </wp:inline>
        </w:drawing>
      </w:r>
    </w:p>
    <w:sectPr w:rsidR="007F4FC6" w:rsidRPr="009C50FB" w:rsidSect="00EA5F74">
      <w:pgSz w:w="15840" w:h="24480" w:code="3"/>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oshida, Sanae" w:date="2025-05-21T11:42:00Z" w:initials="SY">
    <w:p w14:paraId="5D81528B" w14:textId="77777777" w:rsidR="00711EC3" w:rsidRDefault="00711EC3" w:rsidP="00711EC3">
      <w:pPr>
        <w:pStyle w:val="CommentText"/>
      </w:pPr>
      <w:r>
        <w:rPr>
          <w:rStyle w:val="CommentReference"/>
        </w:rPr>
        <w:annotationRef/>
      </w:r>
      <w:r>
        <w:t>First step is section 7.1 and 7.2. Need help confirming what is inside the JPI’s XML.</w:t>
      </w:r>
    </w:p>
    <w:p w14:paraId="454881B3" w14:textId="77777777" w:rsidR="00711EC3" w:rsidRDefault="00711EC3" w:rsidP="00711EC3">
      <w:pPr>
        <w:pStyle w:val="CommentText"/>
      </w:pPr>
      <w:r>
        <w:t>7.1 – need to confirm what metadata is needed</w:t>
      </w:r>
    </w:p>
    <w:p w14:paraId="09A49CC0" w14:textId="77777777" w:rsidR="00711EC3" w:rsidRDefault="00711EC3" w:rsidP="00711EC3">
      <w:pPr>
        <w:pStyle w:val="CommentText"/>
      </w:pPr>
      <w:r>
        <w:t>7.2 – need to confirm all the section headings</w:t>
      </w:r>
    </w:p>
    <w:p w14:paraId="3C1B716E" w14:textId="77777777" w:rsidR="00711EC3" w:rsidRDefault="00711EC3" w:rsidP="00711EC3">
      <w:pPr>
        <w:pStyle w:val="CommentText"/>
      </w:pPr>
      <w:r>
        <w:t>Once we have that, we can start documenting how to map all that to the equivalent parts in FHIR ePI.</w:t>
      </w:r>
    </w:p>
  </w:comment>
  <w:comment w:id="1" w:author="Yoshida, Sanae" w:date="2025-05-28T10:45:00Z" w:initials="SY">
    <w:p w14:paraId="2D90B8B8" w14:textId="1BFEB36F" w:rsidR="00797EE7" w:rsidRDefault="004203D5" w:rsidP="00797EE7">
      <w:pPr>
        <w:pStyle w:val="CommentText"/>
      </w:pPr>
      <w:r>
        <w:rPr>
          <w:rStyle w:val="CommentReference"/>
        </w:rPr>
        <w:annotationRef/>
      </w:r>
      <w:r w:rsidR="00797EE7">
        <w:rPr>
          <w:color w:val="000000"/>
          <w:highlight w:val="white"/>
        </w:rPr>
        <w:t>In Japan, PackIns is available as JPI XML element representing the package insert, but The type of ePI document template (e.g., healthcare professional, patient information, instruction for use, pack label) may not be available.</w:t>
      </w:r>
      <w:r w:rsidR="00797EE7">
        <w:t xml:space="preserve">  </w:t>
      </w:r>
    </w:p>
    <w:p w14:paraId="240B3D44" w14:textId="77777777" w:rsidR="00797EE7" w:rsidRDefault="00797EE7" w:rsidP="00797EE7">
      <w:pPr>
        <w:pStyle w:val="CommentText"/>
      </w:pPr>
      <w:r>
        <w:t>--</w:t>
      </w:r>
    </w:p>
    <w:p w14:paraId="5E3A2C0C" w14:textId="77777777" w:rsidR="00797EE7" w:rsidRDefault="00797EE7" w:rsidP="00797EE7">
      <w:pPr>
        <w:pStyle w:val="CommentText"/>
      </w:pPr>
      <w:r>
        <w:t xml:space="preserve">Refer to </w:t>
      </w:r>
      <w:hyperlink r:id="rId1" w:history="1">
        <w:r w:rsidRPr="00403688">
          <w:rPr>
            <w:rStyle w:val="Hyperlink"/>
          </w:rPr>
          <w:t>ePI Elements - ePI IG for APAC markets v0.1.0</w:t>
        </w:r>
      </w:hyperlink>
      <w:r>
        <w:t xml:space="preserve"> </w:t>
      </w:r>
    </w:p>
    <w:p w14:paraId="167AEAE5" w14:textId="77777777" w:rsidR="00797EE7" w:rsidRDefault="00797EE7" w:rsidP="00797EE7">
      <w:pPr>
        <w:pStyle w:val="CommentText"/>
      </w:pPr>
      <w:r>
        <w:t>The type of ePI document template (e.g., healthcare professional, patient information, instruction for use, pack label)</w:t>
      </w:r>
    </w:p>
  </w:comment>
  <w:comment w:id="2" w:author="Yoshida, Sanae" w:date="2025-06-10T19:53:00Z" w:initials="SY">
    <w:p w14:paraId="7D2E4BC2" w14:textId="77777777" w:rsidR="00C47883" w:rsidRDefault="00C47883" w:rsidP="00C47883">
      <w:pPr>
        <w:pStyle w:val="CommentText"/>
      </w:pPr>
      <w:r>
        <w:rPr>
          <w:rStyle w:val="CommentReference"/>
        </w:rPr>
        <w:annotationRef/>
      </w:r>
      <w:r>
        <w:t>PackIns</w:t>
      </w:r>
      <w:r>
        <w:rPr>
          <w:rFonts w:hint="eastAsia"/>
        </w:rPr>
        <w:t>？</w:t>
      </w:r>
      <w:r>
        <w:rPr>
          <w:rFonts w:hint="eastAsia"/>
        </w:rPr>
        <w:t>Unknown.</w:t>
      </w:r>
    </w:p>
  </w:comment>
  <w:comment w:id="3" w:author="Yoshida, Sanae" w:date="2025-05-28T12:17:00Z" w:initials="SY">
    <w:p w14:paraId="16EF7F43" w14:textId="29E20C25" w:rsidR="003B0A0A" w:rsidRDefault="003B0A0A" w:rsidP="003B0A0A">
      <w:pPr>
        <w:pStyle w:val="CommentText"/>
      </w:pPr>
      <w:r>
        <w:rPr>
          <w:rStyle w:val="CommentReference"/>
        </w:rPr>
        <w:annotationRef/>
      </w:r>
      <w:r>
        <w:rPr>
          <w:color w:val="000000"/>
        </w:rPr>
        <w:t>Reference: XML outline.</w:t>
      </w:r>
    </w:p>
    <w:p w14:paraId="7CF1E010" w14:textId="77777777" w:rsidR="003B0A0A" w:rsidRDefault="003B0A0A" w:rsidP="003B0A0A">
      <w:pPr>
        <w:pStyle w:val="CommentText"/>
      </w:pPr>
      <w:r>
        <w:rPr>
          <w:rFonts w:hint="eastAsia"/>
          <w:color w:val="000000"/>
        </w:rPr>
        <w:t xml:space="preserve">(5) </w:t>
      </w:r>
      <w:r>
        <w:rPr>
          <w:rFonts w:hint="eastAsia"/>
          <w:color w:val="000000"/>
        </w:rPr>
        <w:t>「企業コード」</w:t>
      </w:r>
    </w:p>
    <w:p w14:paraId="3BC4D161" w14:textId="77777777" w:rsidR="003B0A0A" w:rsidRDefault="003B0A0A" w:rsidP="003B0A0A">
      <w:pPr>
        <w:pStyle w:val="CommentText"/>
      </w:pPr>
      <w:r>
        <w:rPr>
          <w:rFonts w:hint="eastAsia"/>
          <w:color w:val="000000"/>
        </w:rPr>
        <w:t>9</w:t>
      </w:r>
      <w:r>
        <w:rPr>
          <w:rFonts w:hint="eastAsia"/>
          <w:color w:val="000000"/>
        </w:rPr>
        <w:t>桁の業者コードの上</w:t>
      </w:r>
      <w:r>
        <w:rPr>
          <w:rFonts w:hint="eastAsia"/>
          <w:color w:val="000000"/>
        </w:rPr>
        <w:t>6</w:t>
      </w:r>
      <w:r>
        <w:rPr>
          <w:rFonts w:hint="eastAsia"/>
          <w:color w:val="000000"/>
        </w:rPr>
        <w:t>桁を半角で入力すること。</w:t>
      </w:r>
    </w:p>
  </w:comment>
  <w:comment w:id="4" w:author="Yoshida, Sanae" w:date="2025-05-28T12:22:00Z" w:initials="SY">
    <w:p w14:paraId="749EA542" w14:textId="77777777" w:rsidR="00CA38BF" w:rsidRDefault="00CA38BF" w:rsidP="00CA38BF">
      <w:pPr>
        <w:pStyle w:val="CommentText"/>
      </w:pPr>
      <w:r>
        <w:rPr>
          <w:rStyle w:val="CommentReference"/>
        </w:rPr>
        <w:annotationRef/>
      </w:r>
      <w:r>
        <w:rPr>
          <w:rFonts w:hint="eastAsia"/>
          <w:color w:val="000000"/>
        </w:rPr>
        <w:t xml:space="preserve">6) </w:t>
      </w:r>
      <w:r>
        <w:rPr>
          <w:rFonts w:hint="eastAsia"/>
          <w:color w:val="000000"/>
        </w:rPr>
        <w:t>「作成又は改訂年月」</w:t>
      </w:r>
    </w:p>
    <w:p w14:paraId="0536CE37" w14:textId="77777777" w:rsidR="00CA38BF" w:rsidRDefault="00CA38BF" w:rsidP="00CA38BF">
      <w:pPr>
        <w:pStyle w:val="CommentText"/>
      </w:pPr>
      <w:r>
        <w:rPr>
          <w:rFonts w:hint="eastAsia"/>
          <w:color w:val="000000"/>
        </w:rPr>
        <w:t>ア．「作成」「改訂」</w:t>
      </w:r>
    </w:p>
    <w:p w14:paraId="2291C390" w14:textId="77777777" w:rsidR="00CA38BF" w:rsidRDefault="00CA38BF" w:rsidP="00CA38BF">
      <w:pPr>
        <w:pStyle w:val="CommentText"/>
      </w:pPr>
      <w:r>
        <w:rPr>
          <w:rFonts w:hint="eastAsia"/>
          <w:color w:val="000000"/>
        </w:rPr>
        <w:t>「改訂」もしくは「作成」を選択すること。</w:t>
      </w:r>
    </w:p>
    <w:p w14:paraId="4D082BE6" w14:textId="77777777" w:rsidR="00CA38BF" w:rsidRDefault="00CA38BF" w:rsidP="00CA38BF">
      <w:pPr>
        <w:pStyle w:val="CommentText"/>
      </w:pPr>
      <w:r>
        <w:rPr>
          <w:rFonts w:hint="eastAsia"/>
          <w:color w:val="000000"/>
        </w:rPr>
        <w:t>イ．「今回年月」「前回年月」</w:t>
      </w:r>
    </w:p>
    <w:p w14:paraId="4D89066C" w14:textId="77777777" w:rsidR="00CA38BF" w:rsidRDefault="00CA38BF" w:rsidP="00CA38BF">
      <w:pPr>
        <w:pStyle w:val="CommentText"/>
      </w:pPr>
      <w:r>
        <w:rPr>
          <w:rFonts w:hint="eastAsia"/>
          <w:color w:val="000000"/>
        </w:rPr>
        <w:t>「</w:t>
      </w:r>
      <w:r>
        <w:rPr>
          <w:rFonts w:hint="eastAsia"/>
          <w:color w:val="000000"/>
        </w:rPr>
        <w:t>YYYY-MM</w:t>
      </w:r>
      <w:r>
        <w:rPr>
          <w:rFonts w:hint="eastAsia"/>
          <w:color w:val="000000"/>
        </w:rPr>
        <w:t>」もしくは「</w:t>
      </w:r>
      <w:r>
        <w:rPr>
          <w:rFonts w:hint="eastAsia"/>
          <w:color w:val="000000"/>
        </w:rPr>
        <w:t>YYYY/MM</w:t>
      </w:r>
      <w:r>
        <w:rPr>
          <w:rFonts w:hint="eastAsia"/>
          <w:color w:val="000000"/>
        </w:rPr>
        <w:t>」の形式で半角数字を用いて入力する。未定の場合には空欄とすること。</w:t>
      </w:r>
    </w:p>
    <w:p w14:paraId="1CC83E58" w14:textId="77777777" w:rsidR="00CA38BF" w:rsidRDefault="00CA38BF" w:rsidP="00CA38BF">
      <w:pPr>
        <w:pStyle w:val="CommentText"/>
      </w:pPr>
      <w:r>
        <w:rPr>
          <w:rFonts w:hint="eastAsia"/>
          <w:color w:val="000000"/>
        </w:rPr>
        <w:t>ウ．「今回版数」「前回版数」</w:t>
      </w:r>
    </w:p>
    <w:p w14:paraId="490C7908" w14:textId="77777777" w:rsidR="00CA38BF" w:rsidRDefault="00CA38BF" w:rsidP="00CA38BF">
      <w:pPr>
        <w:pStyle w:val="CommentText"/>
      </w:pPr>
      <w:r>
        <w:rPr>
          <w:rFonts w:hint="eastAsia"/>
          <w:color w:val="000000"/>
        </w:rPr>
        <w:t>「第</w:t>
      </w:r>
      <w:r>
        <w:rPr>
          <w:rFonts w:hint="eastAsia"/>
          <w:color w:val="000000"/>
        </w:rPr>
        <w:t>1</w:t>
      </w:r>
      <w:r>
        <w:rPr>
          <w:rFonts w:hint="eastAsia"/>
          <w:color w:val="000000"/>
        </w:rPr>
        <w:t>版」、「初版」等と入力すること。なお、版数を記載する場合の数字は半角を用いること。</w:t>
      </w:r>
    </w:p>
    <w:p w14:paraId="7109A1B9" w14:textId="77777777" w:rsidR="00CA38BF" w:rsidRDefault="00CA38BF" w:rsidP="00CA38BF">
      <w:pPr>
        <w:pStyle w:val="CommentText"/>
      </w:pPr>
      <w:r>
        <w:rPr>
          <w:rFonts w:hint="eastAsia"/>
          <w:color w:val="000000"/>
        </w:rPr>
        <w:t>エ．「改訂理由」</w:t>
      </w:r>
    </w:p>
  </w:comment>
  <w:comment w:id="5" w:author="Yoshida, Sanae" w:date="2025-05-28T14:13:00Z" w:initials="SY">
    <w:p w14:paraId="5A213E06" w14:textId="5585A6B2" w:rsidR="00065DCA" w:rsidRDefault="00065DCA" w:rsidP="00065DCA">
      <w:pPr>
        <w:pStyle w:val="CommentText"/>
      </w:pPr>
      <w:r>
        <w:rPr>
          <w:rStyle w:val="CommentReference"/>
        </w:rPr>
        <w:annotationRef/>
      </w:r>
      <w:r>
        <w:rPr>
          <w:noProof/>
        </w:rPr>
        <w:drawing>
          <wp:inline distT="0" distB="0" distL="0" distR="0" wp14:anchorId="0358EEF5" wp14:editId="2BCDA691">
            <wp:extent cx="3740342" cy="3035456"/>
            <wp:effectExtent l="0" t="0" r="0" b="0"/>
            <wp:docPr id="1061990386" name="図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587" name="図 44021587" descr="Image"/>
                    <pic:cNvPicPr/>
                  </pic:nvPicPr>
                  <pic:blipFill>
                    <a:blip r:embed="rId2">
                      <a:extLst>
                        <a:ext uri="{28A0092B-C50C-407E-A947-70E740481C1C}">
                          <a14:useLocalDpi xmlns:a14="http://schemas.microsoft.com/office/drawing/2010/main" val="0"/>
                        </a:ext>
                      </a:extLst>
                    </a:blip>
                    <a:stretch>
                      <a:fillRect/>
                    </a:stretch>
                  </pic:blipFill>
                  <pic:spPr>
                    <a:xfrm>
                      <a:off x="0" y="0"/>
                      <a:ext cx="3740342" cy="3035456"/>
                    </a:xfrm>
                    <a:prstGeom prst="rect">
                      <a:avLst/>
                    </a:prstGeom>
                  </pic:spPr>
                </pic:pic>
              </a:graphicData>
            </a:graphic>
          </wp:inline>
        </w:drawing>
      </w:r>
    </w:p>
  </w:comment>
  <w:comment w:id="6" w:author="Yoshida, Sanae" w:date="2025-06-11T17:32:00Z" w:initials="SY">
    <w:p w14:paraId="60A9D0FC" w14:textId="77777777" w:rsidR="009C226B" w:rsidRDefault="009C226B" w:rsidP="009C226B">
      <w:pPr>
        <w:pStyle w:val="CommentText"/>
      </w:pPr>
      <w:r>
        <w:rPr>
          <w:rStyle w:val="CommentReference"/>
        </w:rPr>
        <w:annotationRef/>
      </w:r>
      <w:r>
        <w:t>Reference: Matching Source Data ID from Policy for Using XML Content</w:t>
      </w:r>
    </w:p>
  </w:comment>
  <w:comment w:id="7" w:author="Yoshida, Sanae" w:date="2025-05-28T14:54:00Z" w:initials="SY">
    <w:p w14:paraId="7110CDF0" w14:textId="77777777" w:rsidR="00285660" w:rsidRDefault="00817B5C" w:rsidP="00285660">
      <w:pPr>
        <w:pStyle w:val="CommentText"/>
        <w:rPr>
          <w:lang w:eastAsia="ja-JP"/>
        </w:rPr>
      </w:pPr>
      <w:r>
        <w:rPr>
          <w:rStyle w:val="CommentReference"/>
        </w:rPr>
        <w:annotationRef/>
      </w:r>
      <w:r w:rsidR="00285660">
        <w:rPr>
          <w:rFonts w:hint="eastAsia"/>
        </w:rPr>
        <w:t>Relate to  &lt;PreparationOrRevision id="</w:t>
      </w:r>
      <w:r w:rsidR="00285660">
        <w:rPr>
          <w:rFonts w:hint="eastAsia"/>
        </w:rPr>
        <w:t>前回</w:t>
      </w:r>
      <w:r w:rsidR="00285660">
        <w:rPr>
          <w:rFonts w:hint="eastAsia"/>
        </w:rPr>
        <w:t>"&gt; and &lt;PreparationOrRevision id="</w:t>
      </w:r>
      <w:r w:rsidR="00285660">
        <w:rPr>
          <w:rFonts w:hint="eastAsia"/>
        </w:rPr>
        <w:t>今回</w:t>
      </w:r>
      <w:r w:rsidR="00285660">
        <w:rPr>
          <w:rFonts w:hint="eastAsia"/>
        </w:rPr>
        <w:t>"&gt;</w:t>
      </w:r>
    </w:p>
  </w:comment>
  <w:comment w:id="8" w:author="Yoshida, Sanae" w:date="2025-06-11T18:45:00Z" w:initials="SY">
    <w:p w14:paraId="6E944668" w14:textId="77777777" w:rsidR="00285660" w:rsidRDefault="00285660" w:rsidP="00285660">
      <w:pPr>
        <w:pStyle w:val="CommentText"/>
      </w:pPr>
      <w:r>
        <w:rPr>
          <w:rStyle w:val="CommentReference"/>
        </w:rPr>
        <w:annotationRef/>
      </w:r>
      <w:r>
        <w:rPr>
          <w:rFonts w:hint="eastAsia"/>
        </w:rPr>
        <w:t>★改訂記号はどこに入れたらいいでしょうか。</w:t>
      </w:r>
    </w:p>
  </w:comment>
  <w:comment w:id="9" w:author="Yoshida, Sanae" w:date="2025-05-28T15:08:00Z" w:initials="SY">
    <w:p w14:paraId="7DA305DE" w14:textId="54350D1F" w:rsidR="0081180B" w:rsidRDefault="0081180B" w:rsidP="0081180B">
      <w:pPr>
        <w:pStyle w:val="CommentText"/>
      </w:pPr>
      <w:r>
        <w:rPr>
          <w:rStyle w:val="CommentReference"/>
        </w:rPr>
        <w:annotationRef/>
      </w:r>
      <w:r>
        <w:rPr>
          <w:rFonts w:hint="eastAsia"/>
        </w:rPr>
        <w:t>DetailBrandName</w:t>
      </w:r>
      <w:r>
        <w:rPr>
          <w:rFonts w:hint="eastAsia"/>
        </w:rPr>
        <w:t>が設定されていた場合。</w:t>
      </w:r>
    </w:p>
  </w:comment>
  <w:comment w:id="10" w:author="Yoshida, Sanae" w:date="2025-06-16T15:47:00Z" w:initials="SY">
    <w:p w14:paraId="032A4618" w14:textId="77777777" w:rsidR="00A9288A" w:rsidRDefault="008C6B81" w:rsidP="00A9288A">
      <w:pPr>
        <w:pStyle w:val="CommentText"/>
      </w:pPr>
      <w:r>
        <w:rPr>
          <w:rStyle w:val="CommentReference"/>
        </w:rPr>
        <w:annotationRef/>
      </w:r>
      <w:r w:rsidR="00A9288A">
        <w:t xml:space="preserve">For YJ code, please see page p.5 in this slides. </w:t>
      </w:r>
      <w:hyperlink r:id="rId3" w:history="1">
        <w:r w:rsidR="00A9288A" w:rsidRPr="00DA51ED">
          <w:rPr>
            <w:rStyle w:val="Hyperlink"/>
          </w:rPr>
          <w:t>Mapping_2024.pptx</w:t>
        </w:r>
      </w:hyperlink>
      <w:r w:rsidR="00A9288A">
        <w:t xml:space="preserve"> </w:t>
      </w:r>
    </w:p>
    <w:p w14:paraId="07CFC98F" w14:textId="77777777" w:rsidR="00A9288A" w:rsidRDefault="00A9288A" w:rsidP="00A9288A">
      <w:pPr>
        <w:pStyle w:val="CommentText"/>
      </w:pPr>
      <w:r>
        <w:t xml:space="preserve">YJ code exists in Approval data of XML, but YJ code isn’t described in JPI PDF. Please see Approval </w:t>
      </w:r>
      <w:r>
        <w:rPr>
          <w:highlight w:val="cyan"/>
        </w:rPr>
        <w:t xml:space="preserve">light blue highlighted </w:t>
      </w:r>
      <w:r>
        <w:t>(</w:t>
      </w:r>
      <w:r>
        <w:rPr>
          <w:rFonts w:hint="eastAsia"/>
          <w:color w:val="000000"/>
        </w:rPr>
        <w:t>承認等</w:t>
      </w:r>
    </w:p>
    <w:p w14:paraId="7EDCEFB2" w14:textId="77777777" w:rsidR="00A9288A" w:rsidRDefault="00A9288A" w:rsidP="00A9288A">
      <w:pPr>
        <w:pStyle w:val="CommentText"/>
      </w:pPr>
      <w:r>
        <w:rPr>
          <w:color w:val="00B050"/>
        </w:rPr>
        <w:t>JPI XML Element:ApprovalEtc</w:t>
      </w:r>
      <w:r>
        <w:t>) in the section 8.</w:t>
      </w:r>
    </w:p>
  </w:comment>
  <w:comment w:id="11" w:author="Yoshida, Sanae" w:date="2025-05-28T19:30:00Z" w:initials="SY">
    <w:p w14:paraId="1C62BBF1" w14:textId="08158AB7" w:rsidR="008C4F4A" w:rsidRDefault="008C4F4A" w:rsidP="008C4F4A">
      <w:pPr>
        <w:pStyle w:val="CommentText"/>
      </w:pPr>
      <w:r>
        <w:rPr>
          <w:rStyle w:val="CommentReference"/>
        </w:rPr>
        <w:annotationRef/>
      </w:r>
      <w:r>
        <w:rPr>
          <w:lang w:val="en-US"/>
        </w:rPr>
        <w:t>Refer to XML outline</w:t>
      </w:r>
    </w:p>
    <w:p w14:paraId="12D0D768" w14:textId="77777777" w:rsidR="008C4F4A" w:rsidRDefault="008C4F4A" w:rsidP="008C4F4A">
      <w:pPr>
        <w:pStyle w:val="CommentText"/>
      </w:pPr>
      <w:r>
        <w:rPr>
          <w:color w:val="000000"/>
          <w:highlight w:val="white"/>
          <w:lang w:val="en-US"/>
        </w:rPr>
        <w:t>"Shelf life": Enter the data in the format of "Y year", "M months," etc. Use single-byte characters for numbers.</w:t>
      </w:r>
    </w:p>
    <w:p w14:paraId="0BDAD479" w14:textId="77777777" w:rsidR="008C4F4A" w:rsidRDefault="008C4F4A" w:rsidP="008C4F4A">
      <w:pPr>
        <w:pStyle w:val="CommentText"/>
      </w:pPr>
      <w:r>
        <w:rPr>
          <w:rFonts w:hint="eastAsia"/>
          <w:lang w:val="en-US"/>
        </w:rPr>
        <w:t>「有効期間」：「</w:t>
      </w:r>
      <w:r>
        <w:rPr>
          <w:rFonts w:hint="eastAsia"/>
          <w:lang w:val="en-US"/>
        </w:rPr>
        <w:t xml:space="preserve">Y </w:t>
      </w:r>
      <w:r>
        <w:rPr>
          <w:rFonts w:hint="eastAsia"/>
          <w:lang w:val="en-US"/>
        </w:rPr>
        <w:t>年」や「</w:t>
      </w:r>
      <w:r>
        <w:rPr>
          <w:rFonts w:hint="eastAsia"/>
          <w:lang w:val="en-US"/>
        </w:rPr>
        <w:t xml:space="preserve">M </w:t>
      </w:r>
      <w:r>
        <w:rPr>
          <w:rFonts w:hint="eastAsia"/>
          <w:lang w:val="en-US"/>
        </w:rPr>
        <w:t>箇月」等の形式で入力すること。なお、数字を記載する箇所は半角を用いること。</w:t>
      </w:r>
    </w:p>
  </w:comment>
  <w:comment w:id="12" w:author="Yoshida, Sanae" w:date="2025-05-28T15:20:00Z" w:initials="SY">
    <w:p w14:paraId="0332CFD4" w14:textId="078A8B43" w:rsidR="002445AC" w:rsidRDefault="00A04DFF" w:rsidP="002445AC">
      <w:pPr>
        <w:pStyle w:val="CommentText"/>
      </w:pPr>
      <w:r>
        <w:rPr>
          <w:rStyle w:val="CommentReference"/>
        </w:rPr>
        <w:annotationRef/>
      </w:r>
      <w:r w:rsidR="002445AC">
        <w:rPr>
          <w:color w:val="000000"/>
        </w:rPr>
        <w:t>I added to StandardNameCategoryCode as Appendix below.</w:t>
      </w:r>
    </w:p>
    <w:p w14:paraId="4F5B9DB4" w14:textId="77777777" w:rsidR="002445AC" w:rsidRDefault="002445AC" w:rsidP="002445AC">
      <w:pPr>
        <w:pStyle w:val="CommentText"/>
      </w:pPr>
      <w:r>
        <w:rPr>
          <w:rFonts w:hint="eastAsia"/>
          <w:color w:val="000000"/>
        </w:rPr>
        <w:t>基準名（</w:t>
      </w:r>
      <w:r>
        <w:rPr>
          <w:rFonts w:hint="eastAsia"/>
          <w:color w:val="000000"/>
        </w:rPr>
        <w:t>StandardName</w:t>
      </w:r>
      <w:r>
        <w:rPr>
          <w:rFonts w:hint="eastAsia"/>
          <w:color w:val="000000"/>
        </w:rPr>
        <w:t>）で『日本薬局方』などの種別情報を表現するが、種別は複数指定する場合もあり、下記のように</w:t>
      </w:r>
      <w:r>
        <w:rPr>
          <w:rFonts w:hint="eastAsia"/>
          <w:color w:val="000000"/>
        </w:rPr>
        <w:t>StandardNameCategoryCode</w:t>
      </w:r>
      <w:r>
        <w:rPr>
          <w:rFonts w:hint="eastAsia"/>
          <w:color w:val="000000"/>
        </w:rPr>
        <w:t>要素に種別名に紐付けた番号により指定する。</w:t>
      </w:r>
    </w:p>
    <w:p w14:paraId="08BDEA3F" w14:textId="77777777" w:rsidR="002445AC" w:rsidRDefault="002445AC" w:rsidP="002445AC">
      <w:pPr>
        <w:pStyle w:val="CommentText"/>
      </w:pPr>
      <w:r>
        <w:rPr>
          <w:rFonts w:hint="eastAsia"/>
          <w:color w:val="000000"/>
        </w:rPr>
        <w:t>なお、基準名は販売名毎に指定することができる。</w:t>
      </w:r>
    </w:p>
    <w:p w14:paraId="78D033EC" w14:textId="77777777" w:rsidR="002445AC" w:rsidRDefault="002445AC" w:rsidP="002445AC">
      <w:pPr>
        <w:pStyle w:val="CommentText"/>
      </w:pPr>
      <w:r>
        <w:rPr>
          <w:rFonts w:hint="eastAsia"/>
          <w:color w:val="000000"/>
        </w:rPr>
        <w:t>以下のいずれかの値を指定する。</w:t>
      </w:r>
    </w:p>
    <w:p w14:paraId="6664D80C" w14:textId="77777777" w:rsidR="002445AC" w:rsidRDefault="002445AC" w:rsidP="002445AC">
      <w:pPr>
        <w:pStyle w:val="CommentText"/>
      </w:pPr>
      <w:r>
        <w:rPr>
          <w:rFonts w:hint="eastAsia"/>
          <w:color w:val="000000"/>
        </w:rPr>
        <w:t>1</w:t>
      </w:r>
      <w:r>
        <w:rPr>
          <w:rFonts w:hint="eastAsia"/>
          <w:color w:val="000000"/>
        </w:rPr>
        <w:t>：日本薬局方</w:t>
      </w:r>
    </w:p>
    <w:p w14:paraId="45C1332E" w14:textId="77777777" w:rsidR="002445AC" w:rsidRDefault="002445AC" w:rsidP="002445AC">
      <w:pPr>
        <w:pStyle w:val="CommentText"/>
      </w:pPr>
      <w:r>
        <w:rPr>
          <w:rFonts w:hint="eastAsia"/>
          <w:color w:val="000000"/>
        </w:rPr>
        <w:t>2</w:t>
      </w:r>
      <w:r>
        <w:rPr>
          <w:rFonts w:hint="eastAsia"/>
          <w:color w:val="000000"/>
        </w:rPr>
        <w:t>：生物学的製剤基準</w:t>
      </w:r>
    </w:p>
    <w:p w14:paraId="1FD537FD" w14:textId="77777777" w:rsidR="002445AC" w:rsidRDefault="002445AC" w:rsidP="002445AC">
      <w:pPr>
        <w:pStyle w:val="CommentText"/>
      </w:pPr>
      <w:r>
        <w:rPr>
          <w:rFonts w:hint="eastAsia"/>
          <w:color w:val="000000"/>
        </w:rPr>
        <w:t>3</w:t>
      </w:r>
      <w:r>
        <w:rPr>
          <w:rFonts w:hint="eastAsia"/>
          <w:color w:val="000000"/>
        </w:rPr>
        <w:t>：放射性医薬品基準</w:t>
      </w:r>
    </w:p>
    <w:p w14:paraId="51D1BB4D" w14:textId="77777777" w:rsidR="002445AC" w:rsidRDefault="002445AC" w:rsidP="002445AC">
      <w:pPr>
        <w:pStyle w:val="CommentText"/>
      </w:pPr>
      <w:r>
        <w:rPr>
          <w:rFonts w:hint="eastAsia"/>
          <w:color w:val="000000"/>
        </w:rPr>
        <w:t>4</w:t>
      </w:r>
      <w:r>
        <w:rPr>
          <w:rFonts w:hint="eastAsia"/>
          <w:color w:val="000000"/>
        </w:rPr>
        <w:t>：血液型判定用抗体基準</w:t>
      </w:r>
    </w:p>
    <w:p w14:paraId="760B635E" w14:textId="77777777" w:rsidR="002445AC" w:rsidRDefault="002445AC" w:rsidP="002445AC">
      <w:pPr>
        <w:pStyle w:val="CommentText"/>
      </w:pPr>
      <w:r>
        <w:rPr>
          <w:rFonts w:hint="eastAsia"/>
          <w:color w:val="000000"/>
        </w:rPr>
        <w:t>種別番号に対応する種別名は、別ファイルで管理し、それをスタイルシートで読みこむことによって利用／チェックすることができる。</w:t>
      </w:r>
    </w:p>
    <w:p w14:paraId="2DF00AA8" w14:textId="77777777" w:rsidR="002445AC" w:rsidRDefault="002445AC" w:rsidP="002445AC">
      <w:pPr>
        <w:pStyle w:val="CommentText"/>
      </w:pPr>
      <w:r>
        <w:rPr>
          <w:color w:val="000000"/>
        </w:rPr>
        <w:t>---</w:t>
      </w:r>
    </w:p>
    <w:p w14:paraId="6CD58C18" w14:textId="77777777" w:rsidR="002445AC" w:rsidRDefault="002445AC" w:rsidP="002445AC">
      <w:pPr>
        <w:pStyle w:val="CommentText"/>
      </w:pPr>
      <w:r>
        <w:rPr>
          <w:rFonts w:hint="eastAsia"/>
        </w:rPr>
        <w:t>法定基準（日本薬局方・生物学的製剤基準・放射性医薬品基準・血液型判定用抗体基準（以下、日局等という））に規定されている製剤である場合は、該当する法定基準の種別を選択の上、基準に規定されている製剤の名称を記入する。</w:t>
      </w:r>
    </w:p>
    <w:p w14:paraId="576C7658" w14:textId="77777777" w:rsidR="002445AC" w:rsidRDefault="002445AC" w:rsidP="002445AC">
      <w:pPr>
        <w:pStyle w:val="CommentText"/>
      </w:pPr>
      <w:r>
        <w:rPr>
          <w:rFonts w:hint="eastAsia"/>
        </w:rPr>
        <w:t>医療用医薬品添付文書情報の電子ファイル作成の手引き（暫定版第</w:t>
      </w:r>
      <w:r>
        <w:rPr>
          <w:rFonts w:hint="eastAsia"/>
        </w:rPr>
        <w:t>1</w:t>
      </w:r>
      <w:r>
        <w:rPr>
          <w:rFonts w:hint="eastAsia"/>
        </w:rPr>
        <w:t>版）</w:t>
      </w:r>
    </w:p>
    <w:p w14:paraId="34184591" w14:textId="77777777" w:rsidR="002445AC" w:rsidRDefault="002445AC" w:rsidP="002445AC">
      <w:pPr>
        <w:pStyle w:val="CommentText"/>
      </w:pPr>
      <w:r>
        <w:rPr>
          <w:rFonts w:hint="eastAsia"/>
        </w:rPr>
        <w:t>・</w:t>
      </w:r>
      <w:r>
        <w:rPr>
          <w:rFonts w:hint="eastAsia"/>
        </w:rPr>
        <w:t xml:space="preserve"> </w:t>
      </w:r>
      <w:r>
        <w:rPr>
          <w:rFonts w:hint="eastAsia"/>
        </w:rPr>
        <w:t>製剤は日局等の法定基準に規定されていないが、有効成分が日局等の法定基準に規定されている場合は、該当する法定基準の種別を選択の上、基準に規定されている有効成分の一般的名称を記入する。</w:t>
      </w:r>
    </w:p>
  </w:comment>
  <w:comment w:id="13" w:author="Yoshida, Sanae" w:date="2025-05-26T16:27:00Z" w:initials="SY">
    <w:p w14:paraId="67BCEC49" w14:textId="77777777" w:rsidR="0026414F" w:rsidRDefault="0026414F" w:rsidP="000D592F">
      <w:pPr>
        <w:pStyle w:val="CommentText"/>
      </w:pPr>
      <w:r>
        <w:rPr>
          <w:rStyle w:val="CommentReference"/>
        </w:rPr>
        <w:annotationRef/>
      </w:r>
      <w:r>
        <w:t>If RegulatoryClassificationCodeAndNote was set.</w:t>
      </w:r>
    </w:p>
    <w:p w14:paraId="55C19079" w14:textId="77777777" w:rsidR="0026414F" w:rsidRDefault="0026414F" w:rsidP="000D592F">
      <w:pPr>
        <w:pStyle w:val="CommentText"/>
      </w:pPr>
      <w:r>
        <w:t>1: poisonous drugs, 2: powerful drugs, 3: Narcotic, 4: psychotropics (first), 5: psychotropics (second), 6: psychotropics (third), 7: stimulants, 8: stimulants' raw materials, 9: habit-forming drugs, 10: specially approved pharmaceuticals, 11: prescription-only drugs (physicians), 12: prescription-only drugs (physicians, etc.), 13: biological products, 14: specified biological products</w:t>
      </w:r>
    </w:p>
    <w:p w14:paraId="7DD057A2" w14:textId="77777777" w:rsidR="0026414F" w:rsidRDefault="0026414F" w:rsidP="000D592F">
      <w:pPr>
        <w:pStyle w:val="CommentText"/>
      </w:pPr>
    </w:p>
    <w:p w14:paraId="3CBECE59" w14:textId="77777777" w:rsidR="0026414F" w:rsidRDefault="0026414F" w:rsidP="000D592F">
      <w:pPr>
        <w:pStyle w:val="CommentText"/>
      </w:pPr>
      <w:r>
        <w:rPr>
          <w:rFonts w:hint="eastAsia"/>
        </w:rPr>
        <w:t>RegulatoryClassificationCodeAndNote</w:t>
      </w:r>
      <w:r>
        <w:rPr>
          <w:rFonts w:hint="eastAsia"/>
        </w:rPr>
        <w:t>が設定されていた場合。</w:t>
      </w:r>
    </w:p>
    <w:p w14:paraId="7EFF06C4" w14:textId="77777777" w:rsidR="0026414F" w:rsidRDefault="0026414F" w:rsidP="000D592F">
      <w:pPr>
        <w:pStyle w:val="CommentText"/>
      </w:pPr>
      <w:r>
        <w:rPr>
          <w:rFonts w:hint="eastAsia"/>
        </w:rPr>
        <w:t>1</w:t>
      </w:r>
      <w:r>
        <w:rPr>
          <w:rFonts w:hint="eastAsia"/>
        </w:rPr>
        <w:t>：毒薬、</w:t>
      </w:r>
      <w:r>
        <w:rPr>
          <w:rFonts w:hint="eastAsia"/>
        </w:rPr>
        <w:t>2</w:t>
      </w:r>
      <w:r>
        <w:rPr>
          <w:rFonts w:hint="eastAsia"/>
        </w:rPr>
        <w:t>：劇薬、</w:t>
      </w:r>
      <w:r>
        <w:rPr>
          <w:rFonts w:hint="eastAsia"/>
        </w:rPr>
        <w:t>3</w:t>
      </w:r>
      <w:r>
        <w:rPr>
          <w:rFonts w:hint="eastAsia"/>
        </w:rPr>
        <w:t>：麻薬、</w:t>
      </w:r>
      <w:r>
        <w:rPr>
          <w:rFonts w:hint="eastAsia"/>
        </w:rPr>
        <w:t>4</w:t>
      </w:r>
      <w:r>
        <w:rPr>
          <w:rFonts w:hint="eastAsia"/>
        </w:rPr>
        <w:t>：向精神薬</w:t>
      </w:r>
      <w:r>
        <w:rPr>
          <w:rFonts w:hint="eastAsia"/>
        </w:rPr>
        <w:t>(</w:t>
      </w:r>
      <w:r>
        <w:rPr>
          <w:rFonts w:hint="eastAsia"/>
        </w:rPr>
        <w:t>第一種</w:t>
      </w:r>
      <w:r>
        <w:rPr>
          <w:rFonts w:hint="eastAsia"/>
        </w:rPr>
        <w:t>)</w:t>
      </w:r>
      <w:r>
        <w:rPr>
          <w:rFonts w:hint="eastAsia"/>
        </w:rPr>
        <w:t>、</w:t>
      </w:r>
      <w:r>
        <w:rPr>
          <w:rFonts w:hint="eastAsia"/>
        </w:rPr>
        <w:t>5</w:t>
      </w:r>
      <w:r>
        <w:rPr>
          <w:rFonts w:hint="eastAsia"/>
        </w:rPr>
        <w:t>：向精神薬</w:t>
      </w:r>
      <w:r>
        <w:rPr>
          <w:rFonts w:hint="eastAsia"/>
        </w:rPr>
        <w:t>(</w:t>
      </w:r>
      <w:r>
        <w:rPr>
          <w:rFonts w:hint="eastAsia"/>
        </w:rPr>
        <w:t>第二種</w:t>
      </w:r>
      <w:r>
        <w:rPr>
          <w:rFonts w:hint="eastAsia"/>
        </w:rPr>
        <w:t>)</w:t>
      </w:r>
      <w:r>
        <w:rPr>
          <w:rFonts w:hint="eastAsia"/>
        </w:rPr>
        <w:t>、</w:t>
      </w:r>
      <w:r>
        <w:rPr>
          <w:rFonts w:hint="eastAsia"/>
        </w:rPr>
        <w:t>6</w:t>
      </w:r>
      <w:r>
        <w:rPr>
          <w:rFonts w:hint="eastAsia"/>
        </w:rPr>
        <w:t>：向精神薬</w:t>
      </w:r>
      <w:r>
        <w:rPr>
          <w:rFonts w:hint="eastAsia"/>
        </w:rPr>
        <w:t>(</w:t>
      </w:r>
      <w:r>
        <w:rPr>
          <w:rFonts w:hint="eastAsia"/>
        </w:rPr>
        <w:t>第三種</w:t>
      </w:r>
      <w:r>
        <w:rPr>
          <w:rFonts w:hint="eastAsia"/>
        </w:rPr>
        <w:t>)</w:t>
      </w:r>
      <w:r>
        <w:rPr>
          <w:rFonts w:hint="eastAsia"/>
        </w:rPr>
        <w:t>、</w:t>
      </w:r>
      <w:r>
        <w:rPr>
          <w:rFonts w:hint="eastAsia"/>
        </w:rPr>
        <w:t>7</w:t>
      </w:r>
      <w:r>
        <w:rPr>
          <w:rFonts w:hint="eastAsia"/>
        </w:rPr>
        <w:t>：覚せい剤、</w:t>
      </w:r>
      <w:r>
        <w:rPr>
          <w:rFonts w:hint="eastAsia"/>
        </w:rPr>
        <w:t>8</w:t>
      </w:r>
      <w:r>
        <w:rPr>
          <w:rFonts w:hint="eastAsia"/>
        </w:rPr>
        <w:t>：覚せい剤原料、</w:t>
      </w:r>
      <w:r>
        <w:rPr>
          <w:rFonts w:hint="eastAsia"/>
        </w:rPr>
        <w:t>9</w:t>
      </w:r>
      <w:r>
        <w:rPr>
          <w:rFonts w:hint="eastAsia"/>
        </w:rPr>
        <w:t>：習慣性医薬品、</w:t>
      </w:r>
      <w:r>
        <w:rPr>
          <w:rFonts w:hint="eastAsia"/>
        </w:rPr>
        <w:t>10</w:t>
      </w:r>
      <w:r>
        <w:rPr>
          <w:rFonts w:hint="eastAsia"/>
        </w:rPr>
        <w:t>：特例承認医薬品、</w:t>
      </w:r>
      <w:r>
        <w:rPr>
          <w:rFonts w:hint="eastAsia"/>
        </w:rPr>
        <w:t>11</w:t>
      </w:r>
      <w:r>
        <w:rPr>
          <w:rFonts w:hint="eastAsia"/>
        </w:rPr>
        <w:t>：処方箋医薬品（医師）、</w:t>
      </w:r>
      <w:r>
        <w:rPr>
          <w:rFonts w:hint="eastAsia"/>
        </w:rPr>
        <w:t>12</w:t>
      </w:r>
      <w:r>
        <w:rPr>
          <w:rFonts w:hint="eastAsia"/>
        </w:rPr>
        <w:t>：処方箋医薬品（医師等）、</w:t>
      </w:r>
      <w:r>
        <w:rPr>
          <w:rFonts w:hint="eastAsia"/>
        </w:rPr>
        <w:t>13</w:t>
      </w:r>
      <w:r>
        <w:rPr>
          <w:rFonts w:hint="eastAsia"/>
        </w:rPr>
        <w:t>：生物由来製品、</w:t>
      </w:r>
      <w:r>
        <w:rPr>
          <w:rFonts w:hint="eastAsia"/>
        </w:rPr>
        <w:t>14</w:t>
      </w:r>
      <w:r>
        <w:rPr>
          <w:rFonts w:hint="eastAsia"/>
        </w:rPr>
        <w:t>：特定生物由来製品</w:t>
      </w:r>
    </w:p>
  </w:comment>
  <w:comment w:id="14" w:author="Yoshida, Sanae" w:date="2025-05-28T10:22:00Z" w:initials="SY">
    <w:p w14:paraId="18B396A0" w14:textId="77777777" w:rsidR="0026414F" w:rsidRDefault="0026414F" w:rsidP="00ED4EFA">
      <w:pPr>
        <w:pStyle w:val="CommentText"/>
      </w:pPr>
      <w:r>
        <w:rPr>
          <w:rStyle w:val="CommentReference"/>
        </w:rPr>
        <w:annotationRef/>
      </w:r>
      <w:r>
        <w:rPr>
          <w:lang w:val="en-US"/>
        </w:rPr>
        <w:t xml:space="preserve">I added to </w:t>
      </w:r>
      <w:r>
        <w:t>RegulatoryClassificationCode  as Appendix below.</w:t>
      </w:r>
    </w:p>
  </w:comment>
  <w:comment w:id="15" w:author="Yoshida, Sanae" w:date="2025-06-09T14:10:00Z" w:initials="SY">
    <w:p w14:paraId="481932D8" w14:textId="77777777" w:rsidR="00091B42" w:rsidRDefault="00091B42" w:rsidP="00091B42">
      <w:pPr>
        <w:pStyle w:val="CommentText"/>
      </w:pPr>
      <w:r>
        <w:rPr>
          <w:rStyle w:val="CommentReference"/>
        </w:rPr>
        <w:annotationRef/>
      </w:r>
      <w:r>
        <w:t>Please see XML outline for details</w:t>
      </w:r>
    </w:p>
  </w:comment>
  <w:comment w:id="36" w:author="Matsui, Rie" w:date="2025-05-30T00:46:00Z" w:initials="RM">
    <w:p w14:paraId="6EDA48F2" w14:textId="05B039DD" w:rsidR="00313A00" w:rsidRDefault="00313A00" w:rsidP="00313A00">
      <w:pPr>
        <w:pStyle w:val="CommentText"/>
      </w:pPr>
      <w:r>
        <w:rPr>
          <w:rStyle w:val="CommentReference"/>
        </w:rPr>
        <w:annotationRef/>
      </w:r>
      <w:r>
        <w:fldChar w:fldCharType="begin"/>
      </w:r>
      <w:r>
        <w:instrText>HYPERLINK "mailto:YOSHIS02@pfizer.com"</w:instrText>
      </w:r>
      <w:bookmarkStart w:id="38" w:name="_@_74FFB2936EE543C1BA7AA0B56A827127Z"/>
      <w:r>
        <w:fldChar w:fldCharType="separate"/>
      </w:r>
      <w:bookmarkEnd w:id="38"/>
      <w:r w:rsidRPr="00313A00">
        <w:rPr>
          <w:rStyle w:val="Mention"/>
          <w:noProof/>
        </w:rPr>
        <w:t>@Yoshida, Sanae</w:t>
      </w:r>
      <w:r>
        <w:fldChar w:fldCharType="end"/>
      </w:r>
      <w:r>
        <w:t xml:space="preserve"> </w:t>
      </w:r>
      <w:r>
        <w:fldChar w:fldCharType="begin"/>
      </w:r>
      <w:r w:rsidR="00A77C6F">
        <w:instrText>HYPERLINK "https://pfizer.sharepoint.com/sites/NCCHE/Shared Documents/General/ePI-JP IG_2025/</w:instrText>
      </w:r>
      <w:r w:rsidR="00A77C6F">
        <w:instrText>さん、こちらを優先的に進めてください。＠＠＠＠＠のところがあります</w:instrText>
      </w:r>
      <w:r w:rsidR="00A77C6F">
        <w:instrText>"</w:instrText>
      </w:r>
      <w:ins w:id="39" w:author="Anderson, Craig" w:date="2025-06-16T20:27:00Z" w16du:dateUtc="2025-06-17T00:27:00Z"/>
      <w:r>
        <w:fldChar w:fldCharType="separate"/>
      </w:r>
      <w:r w:rsidRPr="007D7BD8">
        <w:rPr>
          <w:rStyle w:val="Hyperlink"/>
          <w:rFonts w:hint="eastAsia"/>
        </w:rPr>
        <w:t>さん、こちらを優先的に進めていただけないでしょうか？＠＠＠＠＠のところがあります</w:t>
      </w:r>
      <w:r>
        <w:fldChar w:fldCharType="end"/>
      </w:r>
      <w:r>
        <w:rPr>
          <w:rFonts w:hint="eastAsia"/>
        </w:rPr>
        <w:t>。</w:t>
      </w:r>
    </w:p>
  </w:comment>
  <w:comment w:id="37" w:author="Yoshida, Sanae" w:date="2025-05-30T09:22:00Z" w:initials="YS">
    <w:p w14:paraId="36528F1A" w14:textId="09090AE4" w:rsidR="007C077D" w:rsidRDefault="007C077D">
      <w:pPr>
        <w:pStyle w:val="CommentText"/>
      </w:pPr>
      <w:r>
        <w:rPr>
          <w:rStyle w:val="CommentReference"/>
        </w:rPr>
        <w:annotationRef/>
      </w:r>
      <w:r w:rsidRPr="5713F372">
        <w:t>電話でお話できますか。現在、アットマークの連続しているところで残しているところは、上の項目を見てください、と注釈入れています。</w:t>
      </w:r>
    </w:p>
    <w:p w14:paraId="33050B6C" w14:textId="6C7F16C2" w:rsidR="007C077D" w:rsidRDefault="007C077D">
      <w:pPr>
        <w:pStyle w:val="CommentText"/>
      </w:pPr>
      <w:r w:rsidRPr="3C7135E1">
        <w:t>書くとページが増えてしまいます。</w:t>
      </w:r>
    </w:p>
  </w:comment>
  <w:comment w:id="40" w:author="Yoshida, Sanae" w:date="2025-06-06T17:30:00Z" w:initials="SY">
    <w:p w14:paraId="514B3236" w14:textId="77777777" w:rsidR="001F008D" w:rsidRDefault="001F008D" w:rsidP="001F008D">
      <w:pPr>
        <w:pStyle w:val="CommentText"/>
      </w:pPr>
      <w:r>
        <w:rPr>
          <w:rStyle w:val="CommentReference"/>
        </w:rPr>
        <w:annotationRef/>
      </w:r>
      <w:r>
        <w:t>Added</w:t>
      </w:r>
    </w:p>
  </w:comment>
  <w:comment w:id="41" w:author="Yoshida, Sanae" w:date="2025-06-06T17:01:00Z" w:initials="SY">
    <w:p w14:paraId="690D0313" w14:textId="77777777" w:rsidR="00692527" w:rsidRDefault="00692527" w:rsidP="00EF75B1">
      <w:pPr>
        <w:pStyle w:val="CommentText"/>
      </w:pPr>
      <w:r>
        <w:rPr>
          <w:rStyle w:val="CommentReference"/>
        </w:rPr>
        <w:annotationRef/>
      </w:r>
      <w:r>
        <w:t>Added.</w:t>
      </w:r>
      <w:r>
        <w:rPr>
          <w:lang w:val="en-US"/>
        </w:rPr>
        <w:t xml:space="preserve"> But if you don’t need, I will remove this.</w:t>
      </w:r>
    </w:p>
  </w:comment>
  <w:comment w:id="43" w:author="Yoshida, Sanae" w:date="2025-06-04T20:23:00Z" w:initials="SY">
    <w:p w14:paraId="0C76BEF1" w14:textId="31E67816" w:rsidR="00692527" w:rsidRDefault="00692527" w:rsidP="00A55CE3">
      <w:pPr>
        <w:pStyle w:val="CommentText"/>
      </w:pPr>
      <w:r>
        <w:rPr>
          <w:rStyle w:val="CommentReference"/>
        </w:rPr>
        <w:annotationRef/>
      </w:r>
      <w:r>
        <w:t>For some elements, it may not be represented in Aromasin XML.</w:t>
      </w:r>
    </w:p>
    <w:p w14:paraId="4D2A802A" w14:textId="77777777" w:rsidR="00692527" w:rsidRDefault="00692527" w:rsidP="00A55CE3">
      <w:pPr>
        <w:pStyle w:val="CommentText"/>
      </w:pPr>
      <w:r>
        <w:t>For Section 3, "Infliximab BS Pfizer (sample)" is made up of Remicade's XML, containing the values of Infliximab BS Pfizer.</w:t>
      </w:r>
    </w:p>
  </w:comment>
  <w:comment w:id="82" w:author="Yoshida, Sanae" w:date="2025-05-26T18:15:00Z" w:initials="SY">
    <w:p w14:paraId="197EF001" w14:textId="6E8DAD84" w:rsidR="00692527" w:rsidRDefault="00692527" w:rsidP="008A1F72">
      <w:pPr>
        <w:pStyle w:val="CommentText"/>
      </w:pPr>
      <w:r>
        <w:rPr>
          <w:rStyle w:val="CommentReference"/>
        </w:rPr>
        <w:annotationRef/>
      </w:r>
      <w:r>
        <w:rPr>
          <w:rFonts w:hint="eastAsia"/>
          <w:color w:val="000000"/>
        </w:rPr>
        <w:t>全ての成分について「有効成分」、「添加剤」や「その他の項目」を入力する。「その他の項目」については、「有効成分」や「添加剤」と同等の項目を立てて記載する場合に入力すること。</w:t>
      </w:r>
      <w:r>
        <w:rPr>
          <w:rFonts w:hint="eastAsia"/>
          <w:color w:val="000000"/>
        </w:rPr>
        <w:t xml:space="preserve"> </w:t>
      </w:r>
    </w:p>
  </w:comment>
  <w:comment w:id="91" w:author="Yoshida, Sanae" w:date="1900-01-01T00:00:00Z" w:initials="SY">
    <w:p w14:paraId="5A10B227" w14:textId="01B41DE5" w:rsidR="00692527" w:rsidRDefault="00692527">
      <w:r>
        <w:annotationRef/>
      </w:r>
      <w:r w:rsidRPr="50B75664">
        <w:t>Since below the section 3.1 aren't a section heading , can I delete?</w:t>
      </w:r>
    </w:p>
  </w:comment>
  <w:comment w:id="92" w:author="Yoshida, Sanae" w:date="2025-05-28T13:07:00Z" w:initials="SY">
    <w:p w14:paraId="5DB06630" w14:textId="77777777" w:rsidR="00692527" w:rsidRDefault="00692527" w:rsidP="006E0956">
      <w:pPr>
        <w:pStyle w:val="CommentText"/>
      </w:pPr>
      <w:r>
        <w:rPr>
          <w:rStyle w:val="CommentReference"/>
        </w:rPr>
        <w:annotationRef/>
      </w:r>
      <w:r>
        <w:rPr>
          <w:lang w:val="en-US"/>
        </w:rPr>
        <w:t>Confirmed.</w:t>
      </w:r>
    </w:p>
    <w:p w14:paraId="534D294F" w14:textId="77777777" w:rsidR="00692527" w:rsidRDefault="00692527" w:rsidP="006E0956">
      <w:pPr>
        <w:pStyle w:val="CommentText"/>
      </w:pPr>
      <w:r>
        <w:rPr>
          <w:lang w:val="en-US"/>
        </w:rPr>
        <w:t xml:space="preserve">Q: The yellow highlights are not section headings according to the labeling guidance. But, they are listed in the XML specification in Japan. Should we keep them as is? </w:t>
      </w:r>
    </w:p>
    <w:p w14:paraId="47F1BE44" w14:textId="77777777" w:rsidR="00692527" w:rsidRDefault="00692527" w:rsidP="006E0956">
      <w:pPr>
        <w:pStyle w:val="CommentText"/>
      </w:pPr>
      <w:r>
        <w:rPr>
          <w:color w:val="0070C0"/>
          <w:lang w:val="en-US"/>
        </w:rPr>
        <w:t xml:space="preserve">[Anderson, Craig] Let’s separate them. The section headings will go in a terminology like the way EMA and FDA do it. Everything else can go under metadata or we can make an “other” section. We can figure out how to address them separately like we did with Taiwan. </w:t>
      </w:r>
    </w:p>
  </w:comment>
  <w:comment w:id="126" w:author="Yoshida, Sanae" w:date="2025-05-26T19:25:00Z" w:initials="SY">
    <w:p w14:paraId="16279B19" w14:textId="7D3BD21C" w:rsidR="00692527" w:rsidRDefault="00692527" w:rsidP="00C34034">
      <w:pPr>
        <w:pStyle w:val="CommentText"/>
      </w:pPr>
      <w:r>
        <w:rPr>
          <w:rStyle w:val="CommentReference"/>
        </w:rPr>
        <w:annotationRef/>
      </w:r>
      <w:r>
        <w:rPr>
          <w:color w:val="000000"/>
          <w:highlight w:val="white"/>
        </w:rPr>
        <w:t>Choose one of '</w:t>
      </w:r>
      <w:r>
        <w:t>List of Additives’ or ‘IndividualAdditives’</w:t>
      </w:r>
      <w:r>
        <w:rPr>
          <w:color w:val="000000"/>
          <w:highlight w:val="white"/>
        </w:rPr>
        <w:t xml:space="preserve"> </w:t>
      </w:r>
      <w:r>
        <w:t xml:space="preserve"> </w:t>
      </w:r>
    </w:p>
  </w:comment>
  <w:comment w:id="133" w:author="Yoshida, Sanae" w:date="2025-05-28T18:23:00Z" w:initials="SY">
    <w:p w14:paraId="1FB11B2E" w14:textId="77777777" w:rsidR="00692527" w:rsidRDefault="00692527" w:rsidP="007C20F7">
      <w:pPr>
        <w:pStyle w:val="CommentText"/>
      </w:pPr>
      <w:r>
        <w:rPr>
          <w:rStyle w:val="CommentReference"/>
        </w:rPr>
        <w:annotationRef/>
      </w:r>
      <w:r>
        <w:t>Add</w:t>
      </w:r>
    </w:p>
    <w:p w14:paraId="686C6C6E" w14:textId="77777777" w:rsidR="00692527" w:rsidRDefault="00692527" w:rsidP="007C20F7">
      <w:pPr>
        <w:pStyle w:val="CommentText"/>
      </w:pPr>
      <w:r>
        <w:rPr>
          <w:color w:val="000000"/>
          <w:highlight w:val="white"/>
        </w:rPr>
        <w:t>Choose one of the following:</w:t>
      </w:r>
    </w:p>
    <w:p w14:paraId="2288A50F" w14:textId="77777777" w:rsidR="00692527" w:rsidRDefault="00692527" w:rsidP="007C20F7">
      <w:pPr>
        <w:pStyle w:val="CommentText"/>
      </w:pPr>
      <w:r>
        <w:rPr>
          <w:color w:val="000000"/>
          <w:highlight w:val="white"/>
        </w:rPr>
        <w:t>ListOfAdditives</w:t>
      </w:r>
    </w:p>
    <w:p w14:paraId="3360B3D1" w14:textId="77777777" w:rsidR="00692527" w:rsidRDefault="00692527" w:rsidP="007C20F7">
      <w:pPr>
        <w:pStyle w:val="CommentText"/>
      </w:pPr>
      <w:r>
        <w:rPr>
          <w:color w:val="000000"/>
          <w:highlight w:val="white"/>
        </w:rPr>
        <w:t>IndividualAdditives</w:t>
      </w:r>
    </w:p>
  </w:comment>
  <w:comment w:id="135" w:author="Yoshida, Sanae" w:date="2025-05-28T18:30:00Z" w:initials="SY">
    <w:p w14:paraId="27B90D3D" w14:textId="77777777" w:rsidR="00692527" w:rsidRDefault="00692527" w:rsidP="00EB3754">
      <w:pPr>
        <w:pStyle w:val="CommentText"/>
      </w:pPr>
      <w:r>
        <w:rPr>
          <w:rStyle w:val="CommentReference"/>
        </w:rPr>
        <w:annotationRef/>
      </w:r>
      <w:r>
        <w:rPr>
          <w:color w:val="000000"/>
          <w:highlight w:val="white"/>
        </w:rPr>
        <w:t>From XML Element Name</w:t>
      </w:r>
    </w:p>
    <w:p w14:paraId="013DA971" w14:textId="77777777" w:rsidR="00692527" w:rsidRDefault="00692527" w:rsidP="00EB3754">
      <w:pPr>
        <w:pStyle w:val="CommentText"/>
      </w:pPr>
      <w:r>
        <w:rPr>
          <w:color w:val="000000"/>
          <w:highlight w:val="white"/>
        </w:rPr>
        <w:t>The SubstanceDefinition.moiety.role will be determined.</w:t>
      </w:r>
    </w:p>
    <w:p w14:paraId="176B2216" w14:textId="77777777" w:rsidR="00692527" w:rsidRDefault="00692527" w:rsidP="00EB3754">
      <w:pPr>
        <w:pStyle w:val="CommentText"/>
      </w:pPr>
      <w:r>
        <w:rPr>
          <w:rFonts w:hint="eastAsia"/>
        </w:rPr>
        <w:t>XML</w:t>
      </w:r>
      <w:r>
        <w:rPr>
          <w:rFonts w:hint="eastAsia"/>
        </w:rPr>
        <w:t>の要素名から、</w:t>
      </w:r>
      <w:r>
        <w:rPr>
          <w:rFonts w:hint="eastAsia"/>
        </w:rPr>
        <w:t>SubstanceDefinition.moiety.role</w:t>
      </w:r>
      <w:r>
        <w:rPr>
          <w:rFonts w:hint="eastAsia"/>
        </w:rPr>
        <w:t>が決まる。</w:t>
      </w:r>
    </w:p>
  </w:comment>
  <w:comment w:id="145" w:author="Yoshida, Sanae" w:date="2025-05-27T09:21:00Z" w:initials="YS">
    <w:p w14:paraId="57C67A73" w14:textId="709B5DAA" w:rsidR="00692527" w:rsidRDefault="00692527">
      <w:r>
        <w:annotationRef/>
      </w:r>
      <w:r w:rsidRPr="3378014A">
        <w:t>Since below the section 3.2 aren't a section heading , can I delete?</w:t>
      </w:r>
    </w:p>
  </w:comment>
  <w:comment w:id="146" w:author="Yoshida, Sanae" w:date="2025-05-26T19:51:00Z" w:initials="SY">
    <w:p w14:paraId="6F41396C" w14:textId="77777777" w:rsidR="00692527" w:rsidRDefault="00692527" w:rsidP="00065C5E">
      <w:pPr>
        <w:pStyle w:val="CommentText"/>
      </w:pPr>
      <w:r>
        <w:rPr>
          <w:rStyle w:val="CommentReference"/>
        </w:rPr>
        <w:annotationRef/>
      </w:r>
      <w:r>
        <w:t>Aromasin contains information on Shape and Size in Shape. As exceptions,'Shape' may contain contents that are mapped to [ManufacturedItemDefinition.property:size] as well as [ManufacturedItemDefinition.property:shape] .</w:t>
      </w:r>
    </w:p>
    <w:p w14:paraId="32E44264" w14:textId="77777777" w:rsidR="00692527" w:rsidRDefault="00692527" w:rsidP="00065C5E">
      <w:pPr>
        <w:pStyle w:val="CommentText"/>
      </w:pPr>
      <w:r>
        <w:rPr>
          <w:rFonts w:hint="eastAsia"/>
        </w:rPr>
        <w:t>アロマシンは</w:t>
      </w:r>
      <w:r>
        <w:rPr>
          <w:rFonts w:hint="eastAsia"/>
        </w:rPr>
        <w:t>Shape</w:t>
      </w:r>
      <w:r>
        <w:rPr>
          <w:rFonts w:hint="eastAsia"/>
        </w:rPr>
        <w:t>の中に</w:t>
      </w:r>
      <w:r>
        <w:rPr>
          <w:rFonts w:hint="eastAsia"/>
        </w:rPr>
        <w:t>Shape</w:t>
      </w:r>
      <w:r>
        <w:rPr>
          <w:rFonts w:hint="eastAsia"/>
        </w:rPr>
        <w:t>と</w:t>
      </w:r>
      <w:r>
        <w:rPr>
          <w:rFonts w:hint="eastAsia"/>
        </w:rPr>
        <w:t>Size</w:t>
      </w:r>
      <w:r>
        <w:rPr>
          <w:rFonts w:hint="eastAsia"/>
        </w:rPr>
        <w:t>の情報が含まれている。例外的に</w:t>
      </w:r>
      <w:r>
        <w:rPr>
          <w:rFonts w:hint="eastAsia"/>
        </w:rPr>
        <w:t>ManufacturedItemDefinition.property:shape</w:t>
      </w:r>
      <w:r>
        <w:rPr>
          <w:rFonts w:hint="eastAsia"/>
        </w:rPr>
        <w:t>だけでなく、</w:t>
      </w:r>
      <w:r>
        <w:rPr>
          <w:rFonts w:hint="eastAsia"/>
        </w:rPr>
        <w:t>ManufacturedItemDefinition.property:size</w:t>
      </w:r>
      <w:r>
        <w:rPr>
          <w:rFonts w:hint="eastAsia"/>
        </w:rPr>
        <w:t>にマッピングされる内容も含まれることがある。</w:t>
      </w:r>
    </w:p>
  </w:comment>
  <w:comment w:id="148" w:author="Yoshida, Sanae" w:date="2025-06-05T17:53:00Z" w:initials="SY">
    <w:p w14:paraId="42A53E3A" w14:textId="50F11A89" w:rsidR="00692527" w:rsidRDefault="00692527" w:rsidP="00CD3F7F">
      <w:pPr>
        <w:pStyle w:val="CommentText"/>
      </w:pPr>
      <w:r>
        <w:rPr>
          <w:rStyle w:val="CommentReference"/>
        </w:rPr>
        <w:annotationRef/>
      </w:r>
      <w:r>
        <w:t>Since Aromasin has put the values of size in the "Shape", Aromasin (sample) was created by referring to Eliquis's XML.</w:t>
      </w:r>
    </w:p>
  </w:comment>
  <w:comment w:id="149" w:author="Yoshida, Sanae" w:date="2025-06-05T17:53:00Z" w:initials="SY">
    <w:p w14:paraId="744B6988" w14:textId="77777777" w:rsidR="00692527" w:rsidRDefault="00692527" w:rsidP="00416E56">
      <w:pPr>
        <w:pStyle w:val="CommentText"/>
      </w:pPr>
      <w:r>
        <w:rPr>
          <w:rStyle w:val="CommentReference"/>
        </w:rPr>
        <w:annotationRef/>
      </w:r>
      <w:r>
        <w:t>Since Aromasin has put the values of size in the "Shape", Aromasin (sample) was created by referring to Eliquis's XML.</w:t>
      </w:r>
    </w:p>
  </w:comment>
  <w:comment w:id="150" w:author="Yoshida, Sanae" w:date="2025-06-05T17:53:00Z" w:initials="SY">
    <w:p w14:paraId="17C8EF05" w14:textId="77777777" w:rsidR="00692527" w:rsidRDefault="00692527" w:rsidP="002D5D17">
      <w:pPr>
        <w:pStyle w:val="CommentText"/>
      </w:pPr>
      <w:r>
        <w:rPr>
          <w:rStyle w:val="CommentReference"/>
        </w:rPr>
        <w:annotationRef/>
      </w:r>
      <w:r>
        <w:t>Since Aromasin has put the values of size in the "Shape", Aromasin (sample) was created by referring to Eliquis's XML.</w:t>
      </w:r>
    </w:p>
  </w:comment>
  <w:comment w:id="151" w:author="Yoshida, Sanae" w:date="2025-06-16T15:33:00Z" w:initials="SY">
    <w:p w14:paraId="123AC819" w14:textId="77777777" w:rsidR="00F060B3" w:rsidRDefault="002E479F" w:rsidP="00F060B3">
      <w:pPr>
        <w:pStyle w:val="CommentText"/>
      </w:pPr>
      <w:r>
        <w:rPr>
          <w:rStyle w:val="CommentReference"/>
        </w:rPr>
        <w:annotationRef/>
      </w:r>
      <w:r w:rsidR="00F060B3">
        <w:t>For Id code, please see page 4 in this slides.</w:t>
      </w:r>
      <w:hyperlink r:id="rId4" w:history="1">
        <w:r w:rsidR="00F060B3" w:rsidRPr="00DF6212">
          <w:rPr>
            <w:rStyle w:val="Hyperlink"/>
          </w:rPr>
          <w:t>Mapping_2024.pptx</w:t>
        </w:r>
      </w:hyperlink>
      <w:r w:rsidR="00F060B3">
        <w:t xml:space="preserve"> </w:t>
      </w:r>
    </w:p>
  </w:comment>
  <w:comment w:id="152" w:author="Yoshida, Sanae" w:date="2025-06-05T18:11:00Z" w:initials="SY">
    <w:p w14:paraId="436DBF79" w14:textId="31FF07D7" w:rsidR="00692527" w:rsidRDefault="00692527" w:rsidP="002277B2">
      <w:pPr>
        <w:pStyle w:val="CommentText"/>
      </w:pPr>
      <w:r>
        <w:rPr>
          <w:rStyle w:val="CommentReference"/>
        </w:rPr>
        <w:annotationRef/>
      </w:r>
      <w:r>
        <w:rPr>
          <w:color w:val="000000"/>
        </w:rPr>
        <w:t>This part may also include information on colors, etc.</w:t>
      </w:r>
      <w:r>
        <w:t xml:space="preserve"> </w:t>
      </w:r>
    </w:p>
  </w:comment>
  <w:comment w:id="155" w:author="Yoshida, Sanae" w:date="2025-05-28T18:45:00Z" w:initials="SY">
    <w:p w14:paraId="57FE9558" w14:textId="10945D1B" w:rsidR="00692527" w:rsidRDefault="00692527" w:rsidP="004765E9">
      <w:pPr>
        <w:pStyle w:val="CommentText"/>
      </w:pPr>
      <w:r>
        <w:rPr>
          <w:rStyle w:val="CommentReference"/>
        </w:rPr>
        <w:annotationRef/>
      </w:r>
      <w:r>
        <w:t>Add</w:t>
      </w:r>
    </w:p>
  </w:comment>
  <w:comment w:id="156" w:author="Yoshida, Sanae" w:date="2025-05-28T18:45:00Z" w:initials="SY">
    <w:p w14:paraId="0F521D0F" w14:textId="77777777" w:rsidR="00692527" w:rsidRDefault="00692527" w:rsidP="004765E9">
      <w:pPr>
        <w:pStyle w:val="CommentText"/>
      </w:pPr>
      <w:r>
        <w:rPr>
          <w:rStyle w:val="CommentReference"/>
        </w:rPr>
        <w:annotationRef/>
      </w:r>
      <w:r>
        <w:t>Add</w:t>
      </w:r>
    </w:p>
  </w:comment>
  <w:comment w:id="157" w:author="Yoshida, Sanae" w:date="2025-05-28T18:47:00Z" w:initials="SY">
    <w:p w14:paraId="28806CC7" w14:textId="77777777" w:rsidR="00692527" w:rsidRDefault="00692527" w:rsidP="00F730E3">
      <w:pPr>
        <w:pStyle w:val="CommentText"/>
      </w:pPr>
      <w:r>
        <w:rPr>
          <w:rStyle w:val="CommentReference"/>
        </w:rPr>
        <w:annotationRef/>
      </w:r>
      <w:r>
        <w:t>Add</w:t>
      </w:r>
    </w:p>
  </w:comment>
  <w:comment w:id="158" w:author="Yoshida, Sanae" w:date="2025-05-27T09:26:00Z" w:initials="YS">
    <w:p w14:paraId="232A0B7C" w14:textId="2BDB3CB3" w:rsidR="00692527" w:rsidRDefault="00692527">
      <w:r>
        <w:annotationRef/>
      </w:r>
      <w:r w:rsidRPr="079E0B9F">
        <w:t>If section heading only, can I delete?</w:t>
      </w:r>
    </w:p>
  </w:comment>
  <w:comment w:id="159" w:author="Yoshida, Sanae" w:date="2025-05-28T18:48:00Z" w:initials="SY">
    <w:p w14:paraId="3E0E9CF4" w14:textId="77777777" w:rsidR="00692527" w:rsidRDefault="00692527" w:rsidP="00F730E3">
      <w:pPr>
        <w:pStyle w:val="CommentText"/>
      </w:pPr>
      <w:r>
        <w:rPr>
          <w:rStyle w:val="CommentReference"/>
        </w:rPr>
        <w:annotationRef/>
      </w:r>
      <w:r>
        <w:rPr>
          <w:lang w:val="en-US"/>
        </w:rPr>
        <w:t>confirmed</w:t>
      </w:r>
    </w:p>
  </w:comment>
  <w:comment w:id="160" w:author="Yoshida, Sanae" w:date="2025-06-05T13:56:00Z" w:initials="SY">
    <w:p w14:paraId="10BCE6F2" w14:textId="77777777" w:rsidR="00692527" w:rsidRDefault="00692527" w:rsidP="00DA3F23">
      <w:pPr>
        <w:pStyle w:val="CommentText"/>
      </w:pPr>
      <w:r>
        <w:rPr>
          <w:rStyle w:val="CommentReference"/>
        </w:rPr>
        <w:annotationRef/>
      </w:r>
      <w:r>
        <w:t>Please confirm to add this.</w:t>
      </w:r>
    </w:p>
  </w:comment>
  <w:comment w:id="161" w:author="Yoshida, Sanae" w:date="2025-05-27T09:30:00Z" w:initials="SY">
    <w:p w14:paraId="35551E35" w14:textId="593A5FCE" w:rsidR="00692527" w:rsidRDefault="00692527" w:rsidP="00FE35BA">
      <w:pPr>
        <w:pStyle w:val="CommentText"/>
      </w:pPr>
      <w:r>
        <w:rPr>
          <w:rStyle w:val="CommentReference"/>
        </w:rPr>
        <w:annotationRef/>
      </w:r>
      <w:r>
        <w:t>Since below the section 10.1 aren't a section heading , can I delete?</w:t>
      </w:r>
    </w:p>
  </w:comment>
  <w:comment w:id="162" w:author="Yoshida, Sanae" w:date="2025-05-27T09:30:00Z" w:initials="SY">
    <w:p w14:paraId="444C0ADF" w14:textId="77777777" w:rsidR="00692527" w:rsidRDefault="00692527" w:rsidP="00FE35BA">
      <w:pPr>
        <w:pStyle w:val="CommentText"/>
      </w:pPr>
      <w:r>
        <w:rPr>
          <w:rStyle w:val="CommentReference"/>
        </w:rPr>
        <w:annotationRef/>
      </w:r>
      <w:r>
        <w:t>Since below the section 10.2 aren't a section heading , can I delete?</w:t>
      </w:r>
    </w:p>
  </w:comment>
  <w:comment w:id="163" w:author="Yoshida, Sanae" w:date="2025-05-27T09:31:00Z" w:initials="SY">
    <w:p w14:paraId="26BD2A01" w14:textId="77777777" w:rsidR="00692527" w:rsidRDefault="00692527" w:rsidP="00FE35BA">
      <w:pPr>
        <w:pStyle w:val="CommentText"/>
      </w:pPr>
      <w:r>
        <w:rPr>
          <w:rStyle w:val="CommentReference"/>
        </w:rPr>
        <w:annotationRef/>
      </w:r>
      <w:r>
        <w:t>Since below the section 11.1 aren't a section heading , can I delete?</w:t>
      </w:r>
    </w:p>
  </w:comment>
  <w:comment w:id="164" w:author="Yoshida, Sanae" w:date="2025-05-27T09:31:00Z" w:initials="SY">
    <w:p w14:paraId="085C60E4" w14:textId="77777777" w:rsidR="00692527" w:rsidRDefault="00692527" w:rsidP="00FE35BA">
      <w:pPr>
        <w:pStyle w:val="CommentText"/>
      </w:pPr>
      <w:r>
        <w:rPr>
          <w:rStyle w:val="CommentReference"/>
        </w:rPr>
        <w:annotationRef/>
      </w:r>
      <w:r>
        <w:t>Since below the section 11</w:t>
      </w:r>
      <w:r>
        <w:rPr>
          <w:lang w:val="en-US"/>
        </w:rPr>
        <w:t>.2</w:t>
      </w:r>
      <w:r>
        <w:t xml:space="preserve"> aren't a section heading , can I delete?</w:t>
      </w:r>
    </w:p>
  </w:comment>
  <w:comment w:id="165" w:author="Yoshida, Sanae" w:date="2025-05-28T13:12:00Z" w:initials="SY">
    <w:p w14:paraId="11D08059" w14:textId="77777777" w:rsidR="00692527" w:rsidRDefault="00692527" w:rsidP="00C65BFC">
      <w:pPr>
        <w:pStyle w:val="CommentText"/>
      </w:pPr>
      <w:r>
        <w:rPr>
          <w:rStyle w:val="CommentReference"/>
        </w:rPr>
        <w:annotationRef/>
      </w:r>
      <w:r>
        <w:rPr>
          <w:lang w:val="en-US"/>
        </w:rPr>
        <w:t>confirmed</w:t>
      </w:r>
    </w:p>
  </w:comment>
  <w:comment w:id="166" w:author="Yoshida, Sanae" w:date="2025-05-26T17:52:00Z" w:initials="SY">
    <w:p w14:paraId="01852D3C" w14:textId="20239FC8" w:rsidR="00692527" w:rsidRDefault="00692527" w:rsidP="00F054BE">
      <w:pPr>
        <w:pStyle w:val="CommentText"/>
      </w:pPr>
      <w:r>
        <w:rPr>
          <w:rStyle w:val="CommentReference"/>
        </w:rPr>
        <w:annotationRef/>
      </w:r>
      <w:r>
        <w:t>Added</w:t>
      </w:r>
    </w:p>
  </w:comment>
  <w:comment w:id="167" w:author="Yoshida, Sanae" w:date="2025-05-26T17:52:00Z" w:initials="SY">
    <w:p w14:paraId="182B2C80" w14:textId="77777777" w:rsidR="00692527" w:rsidRDefault="00692527" w:rsidP="00312303">
      <w:pPr>
        <w:pStyle w:val="CommentText"/>
      </w:pPr>
      <w:r>
        <w:rPr>
          <w:rStyle w:val="CommentReference"/>
        </w:rPr>
        <w:annotationRef/>
      </w:r>
      <w:r>
        <w:rPr>
          <w:lang w:val="en-US"/>
        </w:rPr>
        <w:t>Added</w:t>
      </w:r>
    </w:p>
  </w:comment>
  <w:comment w:id="168" w:author="Yoshida, Sanae" w:date="2025-05-28T18:57:00Z" w:initials="SY">
    <w:p w14:paraId="1C58168C" w14:textId="77777777" w:rsidR="00692527" w:rsidRDefault="00692527" w:rsidP="007F3A66">
      <w:pPr>
        <w:pStyle w:val="CommentText"/>
      </w:pPr>
      <w:r>
        <w:rPr>
          <w:rStyle w:val="CommentReference"/>
        </w:rPr>
        <w:annotationRef/>
      </w:r>
      <w:r>
        <w:rPr>
          <w:rFonts w:hint="eastAsia"/>
          <w:b/>
          <w:bCs/>
          <w:color w:val="000000"/>
        </w:rPr>
        <w:t>以下のいずれかを選択。</w:t>
      </w:r>
    </w:p>
    <w:p w14:paraId="7A65AD88" w14:textId="77777777" w:rsidR="00692527" w:rsidRDefault="00692527" w:rsidP="007F3A66">
      <w:pPr>
        <w:pStyle w:val="CommentText"/>
      </w:pPr>
      <w:r>
        <w:rPr>
          <w:color w:val="000000"/>
        </w:rPr>
        <w:t>MechanismOfAction</w:t>
      </w:r>
    </w:p>
    <w:p w14:paraId="73394D98" w14:textId="77777777" w:rsidR="00692527" w:rsidRDefault="00692527" w:rsidP="007F3A66">
      <w:pPr>
        <w:pStyle w:val="CommentText"/>
      </w:pPr>
      <w:r>
        <w:rPr>
          <w:rFonts w:hint="eastAsia"/>
          <w:color w:val="000000"/>
        </w:rPr>
        <w:t>MeasurementMethod(18.1</w:t>
      </w:r>
      <w:r>
        <w:rPr>
          <w:rFonts w:hint="eastAsia"/>
          <w:color w:val="000000"/>
        </w:rPr>
        <w:t>測定法）</w:t>
      </w:r>
    </w:p>
  </w:comment>
  <w:comment w:id="169" w:author="Yoshida, Sanae" w:date="2025-05-26T17:58:00Z" w:initials="SY">
    <w:p w14:paraId="1FAB0CD8" w14:textId="2674F8CD" w:rsidR="00692527" w:rsidRDefault="00692527" w:rsidP="000E7348">
      <w:pPr>
        <w:pStyle w:val="CommentText"/>
      </w:pPr>
      <w:r>
        <w:rPr>
          <w:rStyle w:val="CommentReference"/>
        </w:rPr>
        <w:annotationRef/>
      </w:r>
      <w:r>
        <w:rPr>
          <w:rFonts w:hint="eastAsia"/>
          <w:color w:val="000000"/>
        </w:rPr>
        <w:t>「一般的名称」、「化学名」、「分子式」、「分子量」、「性状」、「化学構造式」、「融点」、「分配係数」、「本質」、「核物理学的特性」、「その他の項目」から必要な項目を選択して入力する。「その他の項目」については、「化学名」や「分子式」等と同等の項目を立てて記載する場合、または各項目について補足情報がある場合に入力すること。</w:t>
      </w:r>
      <w:r>
        <w:rPr>
          <w:rFonts w:hint="eastAsia"/>
          <w:color w:val="000000"/>
        </w:rPr>
        <w:t xml:space="preserve"> </w:t>
      </w:r>
    </w:p>
  </w:comment>
  <w:comment w:id="170" w:author="Yoshida, Sanae" w:date="2025-05-28T13:13:00Z" w:initials="SY">
    <w:p w14:paraId="4C6114A2" w14:textId="77777777" w:rsidR="00692527" w:rsidRDefault="00692527" w:rsidP="00E1680F">
      <w:pPr>
        <w:pStyle w:val="CommentText"/>
      </w:pPr>
      <w:r>
        <w:rPr>
          <w:rStyle w:val="CommentReference"/>
        </w:rPr>
        <w:annotationRef/>
      </w:r>
      <w:r>
        <w:t>confirmed</w:t>
      </w:r>
    </w:p>
  </w:comment>
  <w:comment w:id="171" w:author="Yoshida, Sanae" w:date="2025-06-06T15:37:00Z" w:initials="SY">
    <w:p w14:paraId="5A238FD8" w14:textId="77777777" w:rsidR="00692527" w:rsidRDefault="00692527" w:rsidP="000B10F8">
      <w:pPr>
        <w:pStyle w:val="CommentText"/>
      </w:pPr>
      <w:r>
        <w:rPr>
          <w:rStyle w:val="CommentReference"/>
        </w:rPr>
        <w:annotationRef/>
      </w:r>
      <w:r>
        <w:t>For '28 tablets [14 tablets [PTP] × 2]' in Aromasin,</w:t>
      </w:r>
    </w:p>
    <w:p w14:paraId="21524695" w14:textId="77777777" w:rsidR="00692527" w:rsidRDefault="00692527" w:rsidP="000B10F8">
      <w:pPr>
        <w:pStyle w:val="CommentText"/>
      </w:pPr>
      <w:r>
        <w:t xml:space="preserve">'28 tablets" put in "PackagedProductDefinition.containedItemQuantity". </w:t>
      </w:r>
    </w:p>
    <w:p w14:paraId="6C6A984B" w14:textId="77777777" w:rsidR="00692527" w:rsidRDefault="00692527" w:rsidP="000B10F8">
      <w:pPr>
        <w:pStyle w:val="CommentText"/>
      </w:pPr>
      <w:r>
        <w:t>'[14 tablets (PTP) × 2]' put in "PackagedProductDefinition.description".</w:t>
      </w:r>
    </w:p>
    <w:p w14:paraId="5061711A" w14:textId="77777777" w:rsidR="00692527" w:rsidRDefault="00692527" w:rsidP="000B10F8">
      <w:pPr>
        <w:pStyle w:val="CommentText"/>
      </w:pPr>
      <w:r>
        <w:t>&lt;FHIR ePI section and FHIR ePI ID memo&gt;</w:t>
      </w:r>
    </w:p>
    <w:p w14:paraId="453CD606" w14:textId="77777777" w:rsidR="00692527" w:rsidRDefault="00692527" w:rsidP="000B10F8">
      <w:pPr>
        <w:pStyle w:val="CommentText"/>
      </w:pPr>
      <w:r>
        <w:t>&lt;In other words, The number of tablets of PTP sheet × the number of sheet put into "PackagedProductDefinition.description".</w:t>
      </w:r>
    </w:p>
    <w:p w14:paraId="49EB8D61" w14:textId="77777777" w:rsidR="00692527" w:rsidRDefault="00692527" w:rsidP="000B10F8">
      <w:pPr>
        <w:pStyle w:val="CommentText"/>
      </w:pPr>
      <w:r>
        <w:t>Enter the total number of tablets in "PackagedProductDefinition.containedItemQuantity".</w:t>
      </w:r>
    </w:p>
    <w:p w14:paraId="6C9B9CF9" w14:textId="77777777" w:rsidR="00692527" w:rsidRDefault="00692527" w:rsidP="000B10F8">
      <w:pPr>
        <w:pStyle w:val="CommentText"/>
      </w:pPr>
      <w:r>
        <w:t>"PackagedProductDefinition.packaging" represents the new Package layer. The first is the outer box, and the second is the blister PTP sheet.</w:t>
      </w:r>
    </w:p>
    <w:p w14:paraId="28E1FB63" w14:textId="77777777" w:rsidR="00692527" w:rsidRDefault="00692527" w:rsidP="000B10F8">
      <w:pPr>
        <w:pStyle w:val="CommentText"/>
      </w:pPr>
      <w:r>
        <w:t>"PackagedProductDefinition.packaging.type" comes in bottles, blister strips and boxes.</w:t>
      </w:r>
    </w:p>
    <w:p w14:paraId="0075D36B" w14:textId="77777777" w:rsidR="00692527" w:rsidRDefault="00692527" w:rsidP="000B10F8">
      <w:pPr>
        <w:pStyle w:val="CommentText"/>
      </w:pPr>
      <w:r>
        <w:t>And cotton swab or alcohol cotton is added to "PackagedProductDefinition.packaging.componentPart".</w:t>
      </w:r>
    </w:p>
    <w:p w14:paraId="433C6A2A" w14:textId="77777777" w:rsidR="00692527" w:rsidRDefault="00692527" w:rsidP="000B10F8">
      <w:pPr>
        <w:pStyle w:val="CommentText"/>
      </w:pPr>
      <w:r>
        <w:t>Add '× 2 cotton swabs' or '1 alcohol swab' to "PackagedProductDefinition.packaging.quantity".</w:t>
      </w:r>
    </w:p>
    <w:p w14:paraId="7FC1B33C" w14:textId="77777777" w:rsidR="00692527" w:rsidRDefault="00692527" w:rsidP="000B10F8">
      <w:pPr>
        <w:pStyle w:val="CommentText"/>
      </w:pPr>
      <w:r>
        <w:t>"PackagedProductDefinition.packaging.material" will contain the packaging material.</w:t>
      </w:r>
    </w:p>
    <w:p w14:paraId="4505F244" w14:textId="77777777" w:rsidR="00692527" w:rsidRDefault="00692527" w:rsidP="000B10F8">
      <w:pPr>
        <w:pStyle w:val="CommentText"/>
      </w:pPr>
      <w:r>
        <w:t>For "PackagedProductDefinition.packaging.containedItem", when the type of package is called the box, the items contained will put blisters.</w:t>
      </w:r>
    </w:p>
    <w:p w14:paraId="102C0315" w14:textId="77777777" w:rsidR="00692527" w:rsidRDefault="00692527" w:rsidP="000B10F8">
      <w:pPr>
        <w:pStyle w:val="CommentText"/>
      </w:pPr>
      <w:r>
        <w:t>---</w:t>
      </w:r>
    </w:p>
    <w:p w14:paraId="037EF115" w14:textId="77777777" w:rsidR="00692527" w:rsidRDefault="00692527" w:rsidP="000B10F8">
      <w:pPr>
        <w:pStyle w:val="CommentText"/>
      </w:pPr>
      <w:r>
        <w:rPr>
          <w:rFonts w:hint="eastAsia"/>
        </w:rPr>
        <w:t>アロマシンの</w:t>
      </w:r>
      <w:r>
        <w:rPr>
          <w:rFonts w:hint="eastAsia"/>
        </w:rPr>
        <w:t>28</w:t>
      </w:r>
      <w:r>
        <w:rPr>
          <w:rFonts w:hint="eastAsia"/>
        </w:rPr>
        <w:t>錠［</w:t>
      </w:r>
      <w:r>
        <w:rPr>
          <w:rFonts w:hint="eastAsia"/>
        </w:rPr>
        <w:t>14</w:t>
      </w:r>
      <w:r>
        <w:rPr>
          <w:rFonts w:hint="eastAsia"/>
        </w:rPr>
        <w:t>錠（</w:t>
      </w:r>
      <w:r>
        <w:rPr>
          <w:rFonts w:hint="eastAsia"/>
        </w:rPr>
        <w:t>PTP</w:t>
      </w:r>
      <w:r>
        <w:rPr>
          <w:rFonts w:hint="eastAsia"/>
        </w:rPr>
        <w:t>）×</w:t>
      </w:r>
      <w:r>
        <w:rPr>
          <w:rFonts w:hint="eastAsia"/>
        </w:rPr>
        <w:t>2</w:t>
      </w:r>
      <w:r>
        <w:rPr>
          <w:rFonts w:hint="eastAsia"/>
        </w:rPr>
        <w:t>］のうち、</w:t>
      </w:r>
    </w:p>
    <w:p w14:paraId="37F36BCD" w14:textId="77777777" w:rsidR="00692527" w:rsidRDefault="00692527" w:rsidP="000B10F8">
      <w:pPr>
        <w:pStyle w:val="CommentText"/>
      </w:pPr>
      <w:r>
        <w:rPr>
          <w:rFonts w:hint="eastAsia"/>
        </w:rPr>
        <w:t>28</w:t>
      </w:r>
      <w:r>
        <w:rPr>
          <w:rFonts w:hint="eastAsia"/>
        </w:rPr>
        <w:t>錠は</w:t>
      </w:r>
      <w:r>
        <w:rPr>
          <w:rFonts w:hint="eastAsia"/>
        </w:rPr>
        <w:t>PackagedProductDefinition.containedItemQuantity</w:t>
      </w:r>
      <w:r>
        <w:rPr>
          <w:rFonts w:hint="eastAsia"/>
        </w:rPr>
        <w:t>に入れる。</w:t>
      </w:r>
      <w:r>
        <w:rPr>
          <w:rFonts w:hint="eastAsia"/>
        </w:rPr>
        <w:t>PackagedProductDefinition.description</w:t>
      </w:r>
      <w:r>
        <w:rPr>
          <w:rFonts w:hint="eastAsia"/>
        </w:rPr>
        <w:t>は［</w:t>
      </w:r>
      <w:r>
        <w:rPr>
          <w:rFonts w:hint="eastAsia"/>
        </w:rPr>
        <w:t>14</w:t>
      </w:r>
      <w:r>
        <w:rPr>
          <w:rFonts w:hint="eastAsia"/>
        </w:rPr>
        <w:t>錠（</w:t>
      </w:r>
      <w:r>
        <w:rPr>
          <w:rFonts w:hint="eastAsia"/>
        </w:rPr>
        <w:t>PTP</w:t>
      </w:r>
      <w:r>
        <w:rPr>
          <w:rFonts w:hint="eastAsia"/>
        </w:rPr>
        <w:t>）×</w:t>
      </w:r>
      <w:r>
        <w:rPr>
          <w:rFonts w:hint="eastAsia"/>
        </w:rPr>
        <w:t>2</w:t>
      </w:r>
      <w:r>
        <w:rPr>
          <w:rFonts w:hint="eastAsia"/>
        </w:rPr>
        <w:t>］のこと。</w:t>
      </w:r>
    </w:p>
    <w:p w14:paraId="107B61A8" w14:textId="77777777" w:rsidR="00692527" w:rsidRDefault="00692527" w:rsidP="000B10F8">
      <w:pPr>
        <w:pStyle w:val="CommentText"/>
      </w:pPr>
      <w:r>
        <w:rPr>
          <w:rFonts w:hint="eastAsia"/>
        </w:rPr>
        <w:t>ーー</w:t>
      </w:r>
    </w:p>
    <w:p w14:paraId="685E16C3" w14:textId="77777777" w:rsidR="00692527" w:rsidRDefault="00692527" w:rsidP="000B10F8">
      <w:pPr>
        <w:pStyle w:val="CommentText"/>
      </w:pPr>
      <w:r>
        <w:rPr>
          <w:rFonts w:hint="eastAsia"/>
        </w:rPr>
        <w:t>★</w:t>
      </w:r>
      <w:r>
        <w:rPr>
          <w:rFonts w:hint="eastAsia"/>
        </w:rPr>
        <w:t>PackagedProductDefinition.description</w:t>
      </w:r>
      <w:r>
        <w:rPr>
          <w:rFonts w:hint="eastAsia"/>
        </w:rPr>
        <w:t>に</w:t>
      </w:r>
      <w:r>
        <w:rPr>
          <w:rFonts w:hint="eastAsia"/>
        </w:rPr>
        <w:t>PTP</w:t>
      </w:r>
      <w:r>
        <w:rPr>
          <w:rFonts w:hint="eastAsia"/>
        </w:rPr>
        <w:t>シートの錠数×枚数を入れる。</w:t>
      </w:r>
    </w:p>
    <w:p w14:paraId="7C9C2189" w14:textId="77777777" w:rsidR="00692527" w:rsidRDefault="00692527" w:rsidP="000B10F8">
      <w:pPr>
        <w:pStyle w:val="CommentText"/>
      </w:pPr>
      <w:r>
        <w:rPr>
          <w:rFonts w:hint="eastAsia"/>
        </w:rPr>
        <w:t>★</w:t>
      </w:r>
      <w:r>
        <w:rPr>
          <w:rFonts w:hint="eastAsia"/>
        </w:rPr>
        <w:t>PackagedProductDefinition.containedItemQuantity</w:t>
      </w:r>
      <w:r>
        <w:rPr>
          <w:rFonts w:hint="eastAsia"/>
        </w:rPr>
        <w:t>にトータルの錠数を入れる。</w:t>
      </w:r>
    </w:p>
    <w:p w14:paraId="0CBF77CA" w14:textId="77777777" w:rsidR="00692527" w:rsidRDefault="00692527" w:rsidP="000B10F8">
      <w:pPr>
        <w:pStyle w:val="CommentText"/>
      </w:pPr>
      <w:r>
        <w:rPr>
          <w:rFonts w:hint="eastAsia"/>
        </w:rPr>
        <w:t>★</w:t>
      </w:r>
      <w:r>
        <w:rPr>
          <w:rFonts w:hint="eastAsia"/>
        </w:rPr>
        <w:t>PackagedProductDefinition.packaging</w:t>
      </w:r>
      <w:r>
        <w:rPr>
          <w:rFonts w:hint="eastAsia"/>
        </w:rPr>
        <w:t>は新しい</w:t>
      </w:r>
      <w:r>
        <w:rPr>
          <w:rFonts w:hint="eastAsia"/>
        </w:rPr>
        <w:t>Package</w:t>
      </w:r>
      <w:r>
        <w:rPr>
          <w:rFonts w:hint="eastAsia"/>
        </w:rPr>
        <w:t>のレイヤーを表す。</w:t>
      </w:r>
      <w:r>
        <w:rPr>
          <w:rFonts w:hint="eastAsia"/>
        </w:rPr>
        <w:t>1</w:t>
      </w:r>
      <w:r>
        <w:rPr>
          <w:rFonts w:hint="eastAsia"/>
        </w:rPr>
        <w:t>番目が外箱で、</w:t>
      </w:r>
      <w:r>
        <w:rPr>
          <w:rFonts w:hint="eastAsia"/>
        </w:rPr>
        <w:t>2</w:t>
      </w:r>
      <w:r>
        <w:rPr>
          <w:rFonts w:hint="eastAsia"/>
        </w:rPr>
        <w:t>番目がブリスター</w:t>
      </w:r>
      <w:r>
        <w:rPr>
          <w:rFonts w:hint="eastAsia"/>
        </w:rPr>
        <w:t>PTP</w:t>
      </w:r>
      <w:r>
        <w:rPr>
          <w:rFonts w:hint="eastAsia"/>
        </w:rPr>
        <w:t>シートのように。</w:t>
      </w:r>
    </w:p>
    <w:p w14:paraId="28632CF8" w14:textId="77777777" w:rsidR="00692527" w:rsidRDefault="00692527" w:rsidP="000B10F8">
      <w:pPr>
        <w:pStyle w:val="CommentText"/>
      </w:pPr>
      <w:r>
        <w:rPr>
          <w:rFonts w:hint="eastAsia"/>
        </w:rPr>
        <w:t>★</w:t>
      </w:r>
      <w:r>
        <w:rPr>
          <w:rFonts w:hint="eastAsia"/>
        </w:rPr>
        <w:t>PackagedProductDefinition.packaging.type</w:t>
      </w:r>
      <w:r>
        <w:rPr>
          <w:rFonts w:hint="eastAsia"/>
        </w:rPr>
        <w:t>はボトル、ブリスター</w:t>
      </w:r>
      <w:r>
        <w:rPr>
          <w:rFonts w:hint="eastAsia"/>
        </w:rPr>
        <w:t>PTP</w:t>
      </w:r>
      <w:r>
        <w:rPr>
          <w:rFonts w:hint="eastAsia"/>
        </w:rPr>
        <w:t>、箱</w:t>
      </w:r>
    </w:p>
    <w:p w14:paraId="7FC0DC7D" w14:textId="77777777" w:rsidR="00692527" w:rsidRDefault="00692527" w:rsidP="000B10F8">
      <w:pPr>
        <w:pStyle w:val="CommentText"/>
      </w:pPr>
      <w:r>
        <w:rPr>
          <w:rFonts w:hint="eastAsia"/>
        </w:rPr>
        <w:t>PackagedProductDefinition.packaging.componentPart</w:t>
      </w:r>
      <w:r>
        <w:rPr>
          <w:rFonts w:hint="eastAsia"/>
        </w:rPr>
        <w:t>にコットンスワブやアルコール綿を入れる。</w:t>
      </w:r>
    </w:p>
    <w:p w14:paraId="24D7A2AB" w14:textId="77777777" w:rsidR="00692527" w:rsidRDefault="00692527" w:rsidP="000B10F8">
      <w:pPr>
        <w:pStyle w:val="CommentText"/>
      </w:pPr>
      <w:r>
        <w:rPr>
          <w:rFonts w:hint="eastAsia"/>
        </w:rPr>
        <w:t>PackagedProductDefinition.packaging.quantity</w:t>
      </w:r>
      <w:r>
        <w:rPr>
          <w:rFonts w:hint="eastAsia"/>
        </w:rPr>
        <w:t>にコットンスワブ×</w:t>
      </w:r>
      <w:r>
        <w:rPr>
          <w:rFonts w:hint="eastAsia"/>
        </w:rPr>
        <w:t>2</w:t>
      </w:r>
      <w:r>
        <w:rPr>
          <w:rFonts w:hint="eastAsia"/>
        </w:rPr>
        <w:t>個とかアルコール綿</w:t>
      </w:r>
      <w:r>
        <w:rPr>
          <w:rFonts w:hint="eastAsia"/>
        </w:rPr>
        <w:t>1</w:t>
      </w:r>
      <w:r>
        <w:rPr>
          <w:rFonts w:hint="eastAsia"/>
        </w:rPr>
        <w:t>個と入れる。</w:t>
      </w:r>
    </w:p>
    <w:p w14:paraId="7F884C50" w14:textId="77777777" w:rsidR="00692527" w:rsidRDefault="00692527" w:rsidP="000B10F8">
      <w:pPr>
        <w:pStyle w:val="CommentText"/>
      </w:pPr>
      <w:r>
        <w:rPr>
          <w:rFonts w:hint="eastAsia"/>
        </w:rPr>
        <w:t>PackagedProductDefinition.packaging.material</w:t>
      </w:r>
      <w:r>
        <w:rPr>
          <w:rFonts w:hint="eastAsia"/>
        </w:rPr>
        <w:t>に包装の材質を入れる。</w:t>
      </w:r>
    </w:p>
    <w:p w14:paraId="77FB04D1" w14:textId="77777777" w:rsidR="00692527" w:rsidRDefault="00692527" w:rsidP="000B10F8">
      <w:pPr>
        <w:pStyle w:val="CommentText"/>
      </w:pPr>
      <w:r>
        <w:rPr>
          <w:rFonts w:hint="eastAsia"/>
        </w:rPr>
        <w:t>★</w:t>
      </w:r>
      <w:r>
        <w:rPr>
          <w:rFonts w:hint="eastAsia"/>
        </w:rPr>
        <w:t>PackagedProductDefinition.packaging.containedItem</w:t>
      </w:r>
      <w:r>
        <w:rPr>
          <w:rFonts w:hint="eastAsia"/>
        </w:rPr>
        <w:t>は包装のタイプを箱というとき、含まれるアイテムはブリスターを入れる。</w:t>
      </w:r>
    </w:p>
  </w:comment>
  <w:comment w:id="172" w:author="Yoshida, Sanae" w:date="2025-05-28T13:14:00Z" w:initials="SY">
    <w:p w14:paraId="1E95958B" w14:textId="2056E62D" w:rsidR="00692527" w:rsidRDefault="00692527" w:rsidP="005108F7">
      <w:pPr>
        <w:pStyle w:val="CommentText"/>
      </w:pPr>
      <w:r>
        <w:rPr>
          <w:rStyle w:val="CommentReference"/>
        </w:rPr>
        <w:annotationRef/>
      </w:r>
      <w:r>
        <w:rPr>
          <w:lang w:val="en-US"/>
        </w:rPr>
        <w:t xml:space="preserve">Refer to XML guidance . </w:t>
      </w:r>
    </w:p>
  </w:comment>
  <w:comment w:id="173" w:author="Yoshida, Sanae" w:date="2025-05-28T13:24:00Z" w:initials="SY">
    <w:p w14:paraId="6DA47A75" w14:textId="77777777" w:rsidR="00B93D67" w:rsidRDefault="00B93D67" w:rsidP="00B93D67">
      <w:pPr>
        <w:pStyle w:val="CommentText"/>
      </w:pPr>
      <w:r>
        <w:rPr>
          <w:rStyle w:val="CommentReference"/>
        </w:rPr>
        <w:annotationRef/>
      </w:r>
      <w:r>
        <w:rPr>
          <w:rFonts w:hint="eastAsia"/>
          <w:lang w:val="en-US"/>
        </w:rPr>
        <w:t>RegulatoryClassificationCodeAndNote</w:t>
      </w:r>
      <w:r>
        <w:rPr>
          <w:rFonts w:hint="eastAsia"/>
          <w:lang w:val="en-US"/>
        </w:rPr>
        <w:t>が設定されていた場合。</w:t>
      </w:r>
    </w:p>
    <w:p w14:paraId="3827FE23" w14:textId="77777777" w:rsidR="00B93D67" w:rsidRDefault="00B93D67" w:rsidP="00B93D67">
      <w:pPr>
        <w:pStyle w:val="CommentText"/>
      </w:pPr>
      <w:r>
        <w:rPr>
          <w:rFonts w:hint="eastAsia"/>
          <w:lang w:val="en-US"/>
        </w:rPr>
        <w:t>1</w:t>
      </w:r>
      <w:r>
        <w:rPr>
          <w:rFonts w:hint="eastAsia"/>
          <w:lang w:val="en-US"/>
        </w:rPr>
        <w:t>：毒薬、</w:t>
      </w:r>
      <w:r>
        <w:rPr>
          <w:rFonts w:hint="eastAsia"/>
          <w:lang w:val="en-US"/>
        </w:rPr>
        <w:t>2</w:t>
      </w:r>
      <w:r>
        <w:rPr>
          <w:rFonts w:hint="eastAsia"/>
          <w:lang w:val="en-US"/>
        </w:rPr>
        <w:t>：劇薬、</w:t>
      </w:r>
      <w:r>
        <w:rPr>
          <w:rFonts w:hint="eastAsia"/>
          <w:lang w:val="en-US"/>
        </w:rPr>
        <w:t>3</w:t>
      </w:r>
      <w:r>
        <w:rPr>
          <w:rFonts w:hint="eastAsia"/>
          <w:lang w:val="en-US"/>
        </w:rPr>
        <w:t>：麻薬、</w:t>
      </w:r>
      <w:r>
        <w:rPr>
          <w:rFonts w:hint="eastAsia"/>
          <w:lang w:val="en-US"/>
        </w:rPr>
        <w:t>4</w:t>
      </w:r>
      <w:r>
        <w:rPr>
          <w:rFonts w:hint="eastAsia"/>
          <w:lang w:val="en-US"/>
        </w:rPr>
        <w:t>：向精神薬</w:t>
      </w:r>
      <w:r>
        <w:rPr>
          <w:rFonts w:hint="eastAsia"/>
          <w:lang w:val="en-US"/>
        </w:rPr>
        <w:t>(</w:t>
      </w:r>
      <w:r>
        <w:rPr>
          <w:rFonts w:hint="eastAsia"/>
          <w:lang w:val="en-US"/>
        </w:rPr>
        <w:t>第一種</w:t>
      </w:r>
      <w:r>
        <w:rPr>
          <w:rFonts w:hint="eastAsia"/>
          <w:lang w:val="en-US"/>
        </w:rPr>
        <w:t>)</w:t>
      </w:r>
      <w:r>
        <w:rPr>
          <w:rFonts w:hint="eastAsia"/>
          <w:lang w:val="en-US"/>
        </w:rPr>
        <w:t>、</w:t>
      </w:r>
      <w:r>
        <w:rPr>
          <w:rFonts w:hint="eastAsia"/>
          <w:lang w:val="en-US"/>
        </w:rPr>
        <w:t>5</w:t>
      </w:r>
      <w:r>
        <w:rPr>
          <w:rFonts w:hint="eastAsia"/>
          <w:lang w:val="en-US"/>
        </w:rPr>
        <w:t>：向精神薬</w:t>
      </w:r>
      <w:r>
        <w:rPr>
          <w:rFonts w:hint="eastAsia"/>
          <w:lang w:val="en-US"/>
        </w:rPr>
        <w:t>(</w:t>
      </w:r>
      <w:r>
        <w:rPr>
          <w:rFonts w:hint="eastAsia"/>
          <w:lang w:val="en-US"/>
        </w:rPr>
        <w:t>第二種</w:t>
      </w:r>
      <w:r>
        <w:rPr>
          <w:rFonts w:hint="eastAsia"/>
          <w:lang w:val="en-US"/>
        </w:rPr>
        <w:t>)</w:t>
      </w:r>
      <w:r>
        <w:rPr>
          <w:rFonts w:hint="eastAsia"/>
          <w:lang w:val="en-US"/>
        </w:rPr>
        <w:t>、</w:t>
      </w:r>
      <w:r>
        <w:rPr>
          <w:rFonts w:hint="eastAsia"/>
          <w:lang w:val="en-US"/>
        </w:rPr>
        <w:t>6</w:t>
      </w:r>
      <w:r>
        <w:rPr>
          <w:rFonts w:hint="eastAsia"/>
          <w:lang w:val="en-US"/>
        </w:rPr>
        <w:t>：向精神薬</w:t>
      </w:r>
      <w:r>
        <w:rPr>
          <w:rFonts w:hint="eastAsia"/>
          <w:lang w:val="en-US"/>
        </w:rPr>
        <w:t>(</w:t>
      </w:r>
      <w:r>
        <w:rPr>
          <w:rFonts w:hint="eastAsia"/>
          <w:lang w:val="en-US"/>
        </w:rPr>
        <w:t>第三種</w:t>
      </w:r>
      <w:r>
        <w:rPr>
          <w:rFonts w:hint="eastAsia"/>
          <w:lang w:val="en-US"/>
        </w:rPr>
        <w:t>)</w:t>
      </w:r>
      <w:r>
        <w:rPr>
          <w:rFonts w:hint="eastAsia"/>
          <w:lang w:val="en-US"/>
        </w:rPr>
        <w:t>、</w:t>
      </w:r>
      <w:r>
        <w:rPr>
          <w:rFonts w:hint="eastAsia"/>
          <w:lang w:val="en-US"/>
        </w:rPr>
        <w:t>7</w:t>
      </w:r>
      <w:r>
        <w:rPr>
          <w:rFonts w:hint="eastAsia"/>
          <w:lang w:val="en-US"/>
        </w:rPr>
        <w:t>：覚せい剤、</w:t>
      </w:r>
      <w:r>
        <w:rPr>
          <w:rFonts w:hint="eastAsia"/>
          <w:lang w:val="en-US"/>
        </w:rPr>
        <w:t>8</w:t>
      </w:r>
      <w:r>
        <w:rPr>
          <w:rFonts w:hint="eastAsia"/>
          <w:lang w:val="en-US"/>
        </w:rPr>
        <w:t>：覚せい剤原料、</w:t>
      </w:r>
      <w:r>
        <w:rPr>
          <w:rFonts w:hint="eastAsia"/>
          <w:lang w:val="en-US"/>
        </w:rPr>
        <w:t>9</w:t>
      </w:r>
      <w:r>
        <w:rPr>
          <w:rFonts w:hint="eastAsia"/>
          <w:lang w:val="en-US"/>
        </w:rPr>
        <w:t>：習慣性医薬品、</w:t>
      </w:r>
      <w:r>
        <w:rPr>
          <w:rFonts w:hint="eastAsia"/>
          <w:lang w:val="en-US"/>
        </w:rPr>
        <w:t>10</w:t>
      </w:r>
      <w:r>
        <w:rPr>
          <w:rFonts w:hint="eastAsia"/>
          <w:lang w:val="en-US"/>
        </w:rPr>
        <w:t>：特例承認医薬品、</w:t>
      </w:r>
      <w:r>
        <w:rPr>
          <w:rFonts w:hint="eastAsia"/>
          <w:lang w:val="en-US"/>
        </w:rPr>
        <w:t>11</w:t>
      </w:r>
      <w:r>
        <w:rPr>
          <w:rFonts w:hint="eastAsia"/>
          <w:lang w:val="en-US"/>
        </w:rPr>
        <w:t>：処方箋医薬品（医師）、</w:t>
      </w:r>
      <w:r>
        <w:rPr>
          <w:rFonts w:hint="eastAsia"/>
          <w:lang w:val="en-US"/>
        </w:rPr>
        <w:t>12</w:t>
      </w:r>
      <w:r>
        <w:rPr>
          <w:rFonts w:hint="eastAsia"/>
          <w:lang w:val="en-US"/>
        </w:rPr>
        <w:t>：処方箋医薬品（医師等）、</w:t>
      </w:r>
      <w:r>
        <w:rPr>
          <w:rFonts w:hint="eastAsia"/>
          <w:lang w:val="en-US"/>
        </w:rPr>
        <w:t>13</w:t>
      </w:r>
      <w:r>
        <w:rPr>
          <w:rFonts w:hint="eastAsia"/>
          <w:lang w:val="en-US"/>
        </w:rPr>
        <w:t>：生物由来製品、</w:t>
      </w:r>
      <w:r>
        <w:rPr>
          <w:rFonts w:hint="eastAsia"/>
          <w:lang w:val="en-US"/>
        </w:rPr>
        <w:t>14</w:t>
      </w:r>
      <w:r>
        <w:rPr>
          <w:rFonts w:hint="eastAsia"/>
          <w:lang w:val="en-US"/>
        </w:rPr>
        <w:t>：特定生物由来製品</w:t>
      </w:r>
    </w:p>
  </w:comment>
  <w:comment w:id="174" w:author="Matsui, Rie" w:date="2025-05-29T10:32:00Z" w:initials="RM">
    <w:p w14:paraId="5AD0FF3D" w14:textId="0C05D84A" w:rsidR="007776F1" w:rsidRDefault="007776F1" w:rsidP="007776F1">
      <w:pPr>
        <w:pStyle w:val="CommentText"/>
      </w:pPr>
      <w:r>
        <w:rPr>
          <w:rStyle w:val="CommentReference"/>
        </w:rPr>
        <w:annotationRef/>
      </w:r>
      <w:r>
        <w:fldChar w:fldCharType="begin"/>
      </w:r>
      <w:r>
        <w:rPr>
          <w:rFonts w:hint="eastAsia"/>
        </w:rPr>
        <w:instrText>HYPERLINK "mailto:YOSHIS02@pfizer.com"</w:instrText>
      </w:r>
      <w:bookmarkStart w:id="176" w:name="_@_AFB78DA9D5BD4DE6AA3756C86823402AZ"/>
      <w:r>
        <w:fldChar w:fldCharType="separate"/>
      </w:r>
      <w:bookmarkEnd w:id="176"/>
      <w:r w:rsidRPr="007776F1">
        <w:rPr>
          <w:rStyle w:val="Mention"/>
          <w:rFonts w:hint="eastAsia"/>
          <w:noProof/>
        </w:rPr>
        <w:t>@Yoshida, Sanae</w:t>
      </w:r>
      <w:r>
        <w:fldChar w:fldCharType="end"/>
      </w:r>
      <w:r>
        <w:rPr>
          <w:rFonts w:hint="eastAsia"/>
        </w:rPr>
        <w:t xml:space="preserve"> </w:t>
      </w:r>
      <w:r>
        <w:rPr>
          <w:rFonts w:hint="eastAsia"/>
        </w:rPr>
        <w:t>さん、こちらは規制区分ですので、カに該当すると思います。このコメントは、カに移動してはいかがでしょうか。</w:t>
      </w:r>
    </w:p>
  </w:comment>
  <w:comment w:id="175" w:author="Yoshida, Sanae" w:date="2025-05-29T18:16:00Z" w:initials="SY">
    <w:p w14:paraId="4ED4E544" w14:textId="77777777" w:rsidR="0067057A" w:rsidRDefault="0067057A" w:rsidP="0067057A">
      <w:pPr>
        <w:pStyle w:val="CommentText"/>
      </w:pPr>
      <w:r>
        <w:rPr>
          <w:rStyle w:val="CommentReference"/>
        </w:rPr>
        <w:annotationRef/>
      </w:r>
      <w:r>
        <w:rPr>
          <w:lang w:val="en-US"/>
        </w:rPr>
        <w:t>7.1</w:t>
      </w:r>
      <w:r>
        <w:rPr>
          <w:rFonts w:hint="eastAsia"/>
        </w:rPr>
        <w:t>と関連</w:t>
      </w:r>
    </w:p>
  </w:comment>
  <w:comment w:id="177" w:author="Yoshida, Sanae" w:date="2025-05-28T15:12:00Z" w:initials="SY">
    <w:p w14:paraId="2F0A6220" w14:textId="72C1E5AA" w:rsidR="007B464A" w:rsidRDefault="00B304A1" w:rsidP="007B464A">
      <w:pPr>
        <w:pStyle w:val="CommentText"/>
      </w:pPr>
      <w:r>
        <w:rPr>
          <w:rStyle w:val="CommentReference"/>
        </w:rPr>
        <w:annotationRef/>
      </w:r>
      <w:r w:rsidR="007B464A">
        <w:rPr>
          <w:rFonts w:hint="eastAsia"/>
          <w:color w:val="000000"/>
        </w:rPr>
        <w:t>基準名（</w:t>
      </w:r>
      <w:r w:rsidR="007B464A">
        <w:rPr>
          <w:rFonts w:hint="eastAsia"/>
          <w:color w:val="000000"/>
        </w:rPr>
        <w:t>StandardName</w:t>
      </w:r>
      <w:r w:rsidR="007B464A">
        <w:rPr>
          <w:rFonts w:hint="eastAsia"/>
          <w:color w:val="000000"/>
        </w:rPr>
        <w:t>）で『日本薬局方』などの種別情報を表現するが、種別は複数指定する場合もあり、下記のように</w:t>
      </w:r>
      <w:r w:rsidR="007B464A">
        <w:rPr>
          <w:rFonts w:hint="eastAsia"/>
          <w:color w:val="000000"/>
        </w:rPr>
        <w:t>StandardNameCategoryCode</w:t>
      </w:r>
      <w:r w:rsidR="007B464A">
        <w:rPr>
          <w:rFonts w:hint="eastAsia"/>
          <w:color w:val="000000"/>
        </w:rPr>
        <w:t>要素に種別名に紐付けた番号により指定する。</w:t>
      </w:r>
    </w:p>
    <w:p w14:paraId="3C6338B9" w14:textId="77777777" w:rsidR="007B464A" w:rsidRDefault="007B464A" w:rsidP="007B464A">
      <w:pPr>
        <w:pStyle w:val="CommentText"/>
      </w:pPr>
      <w:r>
        <w:rPr>
          <w:rFonts w:hint="eastAsia"/>
          <w:color w:val="000000"/>
        </w:rPr>
        <w:t>なお、基準名は販売名毎に指定することができる。</w:t>
      </w:r>
    </w:p>
    <w:p w14:paraId="4583D58B" w14:textId="77777777" w:rsidR="007B464A" w:rsidRDefault="007B464A" w:rsidP="007B464A">
      <w:pPr>
        <w:pStyle w:val="CommentText"/>
      </w:pPr>
      <w:r>
        <w:rPr>
          <w:rFonts w:hint="eastAsia"/>
          <w:color w:val="000000"/>
        </w:rPr>
        <w:t>以下のいずれかの値を指定する。</w:t>
      </w:r>
    </w:p>
    <w:p w14:paraId="6DA40225" w14:textId="77777777" w:rsidR="007B464A" w:rsidRDefault="007B464A" w:rsidP="007B464A">
      <w:pPr>
        <w:pStyle w:val="CommentText"/>
      </w:pPr>
      <w:r>
        <w:rPr>
          <w:rFonts w:hint="eastAsia"/>
          <w:color w:val="000000"/>
        </w:rPr>
        <w:t>1</w:t>
      </w:r>
      <w:r>
        <w:rPr>
          <w:rFonts w:hint="eastAsia"/>
          <w:color w:val="000000"/>
        </w:rPr>
        <w:t>：日本薬局方</w:t>
      </w:r>
    </w:p>
    <w:p w14:paraId="47F33EAD" w14:textId="77777777" w:rsidR="007B464A" w:rsidRDefault="007B464A" w:rsidP="007B464A">
      <w:pPr>
        <w:pStyle w:val="CommentText"/>
      </w:pPr>
      <w:r>
        <w:rPr>
          <w:rFonts w:hint="eastAsia"/>
          <w:color w:val="000000"/>
        </w:rPr>
        <w:t>2</w:t>
      </w:r>
      <w:r>
        <w:rPr>
          <w:rFonts w:hint="eastAsia"/>
          <w:color w:val="000000"/>
        </w:rPr>
        <w:t>：生物学的製剤基準</w:t>
      </w:r>
    </w:p>
    <w:p w14:paraId="59B848CA" w14:textId="77777777" w:rsidR="007B464A" w:rsidRDefault="007B464A" w:rsidP="007B464A">
      <w:pPr>
        <w:pStyle w:val="CommentText"/>
      </w:pPr>
      <w:r>
        <w:rPr>
          <w:rFonts w:hint="eastAsia"/>
          <w:color w:val="000000"/>
        </w:rPr>
        <w:t>3</w:t>
      </w:r>
      <w:r>
        <w:rPr>
          <w:rFonts w:hint="eastAsia"/>
          <w:color w:val="000000"/>
        </w:rPr>
        <w:t>：放射性医薬品基準</w:t>
      </w:r>
    </w:p>
    <w:p w14:paraId="0DCD5456" w14:textId="77777777" w:rsidR="007B464A" w:rsidRDefault="007B464A" w:rsidP="007B464A">
      <w:pPr>
        <w:pStyle w:val="CommentText"/>
      </w:pPr>
      <w:r>
        <w:rPr>
          <w:rFonts w:hint="eastAsia"/>
          <w:color w:val="000000"/>
        </w:rPr>
        <w:t>4</w:t>
      </w:r>
      <w:r>
        <w:rPr>
          <w:rFonts w:hint="eastAsia"/>
          <w:color w:val="000000"/>
        </w:rPr>
        <w:t>：血液型判定用抗体基準</w:t>
      </w:r>
    </w:p>
    <w:p w14:paraId="192930C0" w14:textId="77777777" w:rsidR="007B464A" w:rsidRDefault="007B464A" w:rsidP="007B464A">
      <w:pPr>
        <w:pStyle w:val="CommentText"/>
      </w:pPr>
    </w:p>
    <w:p w14:paraId="5C3FF07E" w14:textId="77777777" w:rsidR="007B464A" w:rsidRDefault="007B464A" w:rsidP="007B464A">
      <w:pPr>
        <w:pStyle w:val="CommentText"/>
      </w:pPr>
      <w:r>
        <w:rPr>
          <w:rFonts w:hint="eastAsia"/>
          <w:color w:val="000000"/>
        </w:rPr>
        <w:t>①日本薬局方：</w:t>
      </w:r>
      <w:r>
        <w:rPr>
          <w:rFonts w:hint="eastAsia"/>
          <w:color w:val="000000"/>
        </w:rPr>
        <w:t xml:space="preserve"> </w:t>
      </w:r>
      <w:r>
        <w:rPr>
          <w:rFonts w:hint="eastAsia"/>
          <w:color w:val="000000"/>
        </w:rPr>
        <w:t>☆</w:t>
      </w:r>
      <w:r>
        <w:rPr>
          <w:rFonts w:hint="eastAsia"/>
          <w:color w:val="000000"/>
        </w:rPr>
        <w:t xml:space="preserve">Japanese Pharmacopoeia </w:t>
      </w:r>
      <w:r>
        <w:rPr>
          <w:rFonts w:hint="eastAsia"/>
          <w:color w:val="000000"/>
        </w:rPr>
        <w:t>③生物学的製剤基準：</w:t>
      </w:r>
      <w:r>
        <w:rPr>
          <w:rFonts w:hint="eastAsia"/>
          <w:color w:val="000000"/>
        </w:rPr>
        <w:t xml:space="preserve"> </w:t>
      </w:r>
      <w:r>
        <w:rPr>
          <w:rFonts w:hint="eastAsia"/>
          <w:color w:val="000000"/>
        </w:rPr>
        <w:t>☆</w:t>
      </w:r>
      <w:r>
        <w:rPr>
          <w:rFonts w:hint="eastAsia"/>
          <w:color w:val="000000"/>
        </w:rPr>
        <w:t xml:space="preserve">Minimum Requirements for Biological Products </w:t>
      </w:r>
      <w:r>
        <w:rPr>
          <w:rFonts w:hint="eastAsia"/>
          <w:color w:val="000000"/>
        </w:rPr>
        <w:t>③放射性医薬品基準：</w:t>
      </w:r>
      <w:r>
        <w:rPr>
          <w:rFonts w:hint="eastAsia"/>
          <w:color w:val="000000"/>
        </w:rPr>
        <w:t xml:space="preserve"> </w:t>
      </w:r>
      <w:r>
        <w:rPr>
          <w:rFonts w:hint="eastAsia"/>
          <w:color w:val="000000"/>
        </w:rPr>
        <w:t>☆</w:t>
      </w:r>
      <w:r>
        <w:rPr>
          <w:rFonts w:hint="eastAsia"/>
          <w:color w:val="000000"/>
        </w:rPr>
        <w:t xml:space="preserve">Minimum Requirements of Radiopharmaceuticals </w:t>
      </w:r>
    </w:p>
    <w:p w14:paraId="22D3A267" w14:textId="77777777" w:rsidR="007B464A" w:rsidRDefault="007B464A" w:rsidP="007B464A">
      <w:pPr>
        <w:pStyle w:val="CommentText"/>
        <w:rPr>
          <w:lang w:eastAsia="ja-JP"/>
        </w:rPr>
      </w:pPr>
      <w:r>
        <w:t>Note</w:t>
      </w:r>
      <w:r>
        <w:rPr>
          <w:lang w:val="en-US"/>
        </w:rPr>
        <w:t>) I can’t find English translation for 4.</w:t>
      </w:r>
    </w:p>
  </w:comment>
  <w:comment w:id="178" w:author="Matsui, Rie" w:date="2025-05-29T10:34:00Z" w:initials="RM">
    <w:p w14:paraId="25226BA3" w14:textId="28CAB851" w:rsidR="004C6BFD" w:rsidRDefault="004C6BFD" w:rsidP="004C6BFD">
      <w:pPr>
        <w:pStyle w:val="CommentText"/>
      </w:pPr>
      <w:r>
        <w:rPr>
          <w:rStyle w:val="CommentReference"/>
        </w:rPr>
        <w:annotationRef/>
      </w:r>
      <w:r>
        <w:fldChar w:fldCharType="begin"/>
      </w:r>
      <w:r>
        <w:rPr>
          <w:rFonts w:hint="eastAsia"/>
        </w:rPr>
        <w:instrText>HYPERLINK "mailto:YOSHIS02@pfizer.com"</w:instrText>
      </w:r>
      <w:bookmarkStart w:id="180" w:name="_@_3FD2E8A523904167B426596877FA9CD8Z"/>
      <w:r>
        <w:fldChar w:fldCharType="separate"/>
      </w:r>
      <w:bookmarkEnd w:id="180"/>
      <w:r w:rsidRPr="004C6BFD">
        <w:rPr>
          <w:rStyle w:val="Mention"/>
          <w:rFonts w:hint="eastAsia"/>
          <w:noProof/>
        </w:rPr>
        <w:t>@Yoshida, Sanae</w:t>
      </w:r>
      <w:r>
        <w:fldChar w:fldCharType="end"/>
      </w:r>
      <w:r>
        <w:rPr>
          <w:rFonts w:hint="eastAsia"/>
        </w:rPr>
        <w:t xml:space="preserve"> </w:t>
      </w:r>
      <w:r>
        <w:rPr>
          <w:rFonts w:hint="eastAsia"/>
        </w:rPr>
        <w:t>さん、こちらは、キ　基準に該当するのではないでしょうか？その場合は、こちらのコメントはキに移動してはいかがでしょうか？</w:t>
      </w:r>
    </w:p>
  </w:comment>
  <w:comment w:id="179" w:author="Yoshida, Sanae" w:date="2025-05-29T18:16:00Z" w:initials="SY">
    <w:p w14:paraId="2806A93F" w14:textId="77777777" w:rsidR="0067057A" w:rsidRDefault="0067057A" w:rsidP="0067057A">
      <w:pPr>
        <w:pStyle w:val="CommentText"/>
      </w:pPr>
      <w:r>
        <w:rPr>
          <w:rStyle w:val="CommentReference"/>
        </w:rPr>
        <w:annotationRef/>
      </w:r>
      <w:r>
        <w:rPr>
          <w:lang w:val="en-US"/>
        </w:rPr>
        <w:t>7.1</w:t>
      </w:r>
      <w:r>
        <w:rPr>
          <w:rFonts w:hint="eastAsia"/>
        </w:rPr>
        <w:t>と関連させていました</w:t>
      </w:r>
    </w:p>
  </w:comment>
  <w:comment w:id="181" w:author="Yoshida, Sanae" w:date="2025-05-28T15:14:00Z" w:initials="SY">
    <w:p w14:paraId="1D78C965" w14:textId="568C1A10" w:rsidR="00A1259F" w:rsidRDefault="00A1259F" w:rsidP="00A1259F">
      <w:pPr>
        <w:pStyle w:val="CommentText"/>
      </w:pPr>
      <w:r>
        <w:rPr>
          <w:rStyle w:val="CommentReference"/>
        </w:rPr>
        <w:annotationRef/>
      </w:r>
      <w:hyperlink r:id="rId5" w:history="1">
        <w:r w:rsidRPr="00AD4DE5">
          <w:rPr>
            <w:rStyle w:val="Hyperlink"/>
            <w:rFonts w:hint="eastAsia"/>
          </w:rPr>
          <w:t>「日本薬局方（英文版）」ホームページ｜厚生労働省</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1B716E" w15:done="0"/>
  <w15:commentEx w15:paraId="167AEAE5" w15:done="0"/>
  <w15:commentEx w15:paraId="7D2E4BC2" w15:paraIdParent="167AEAE5" w15:done="0"/>
  <w15:commentEx w15:paraId="3BC4D161" w15:done="0"/>
  <w15:commentEx w15:paraId="7109A1B9" w15:done="0"/>
  <w15:commentEx w15:paraId="5A213E06" w15:paraIdParent="7109A1B9" w15:done="0"/>
  <w15:commentEx w15:paraId="60A9D0FC" w15:done="0"/>
  <w15:commentEx w15:paraId="7110CDF0" w15:done="0"/>
  <w15:commentEx w15:paraId="6E944668" w15:paraIdParent="7110CDF0" w15:done="0"/>
  <w15:commentEx w15:paraId="7DA305DE" w15:done="0"/>
  <w15:commentEx w15:paraId="7EDCEFB2" w15:done="0"/>
  <w15:commentEx w15:paraId="0BDAD479" w15:done="0"/>
  <w15:commentEx w15:paraId="34184591" w15:done="0"/>
  <w15:commentEx w15:paraId="7EFF06C4" w15:done="0"/>
  <w15:commentEx w15:paraId="18B396A0" w15:paraIdParent="7EFF06C4" w15:done="0"/>
  <w15:commentEx w15:paraId="481932D8" w15:done="0"/>
  <w15:commentEx w15:paraId="6EDA48F2" w15:done="0"/>
  <w15:commentEx w15:paraId="33050B6C" w15:paraIdParent="6EDA48F2" w15:done="0"/>
  <w15:commentEx w15:paraId="514B3236" w15:done="0"/>
  <w15:commentEx w15:paraId="690D0313" w15:done="0"/>
  <w15:commentEx w15:paraId="4D2A802A" w15:done="0"/>
  <w15:commentEx w15:paraId="197EF001" w15:done="0"/>
  <w15:commentEx w15:paraId="5A10B227" w15:done="0"/>
  <w15:commentEx w15:paraId="47F1BE44" w15:paraIdParent="5A10B227" w15:done="0"/>
  <w15:commentEx w15:paraId="16279B19" w15:done="0"/>
  <w15:commentEx w15:paraId="3360B3D1" w15:done="0"/>
  <w15:commentEx w15:paraId="176B2216" w15:done="0"/>
  <w15:commentEx w15:paraId="57C67A73" w15:done="0"/>
  <w15:commentEx w15:paraId="32E44264" w15:done="0"/>
  <w15:commentEx w15:paraId="42A53E3A" w15:done="0"/>
  <w15:commentEx w15:paraId="744B6988" w15:done="0"/>
  <w15:commentEx w15:paraId="17C8EF05" w15:done="0"/>
  <w15:commentEx w15:paraId="123AC819" w15:done="0"/>
  <w15:commentEx w15:paraId="436DBF79" w15:done="0"/>
  <w15:commentEx w15:paraId="57FE9558" w15:done="0"/>
  <w15:commentEx w15:paraId="0F521D0F" w15:done="0"/>
  <w15:commentEx w15:paraId="28806CC7" w15:done="0"/>
  <w15:commentEx w15:paraId="232A0B7C" w15:done="0"/>
  <w15:commentEx w15:paraId="3E0E9CF4" w15:paraIdParent="232A0B7C" w15:done="0"/>
  <w15:commentEx w15:paraId="10BCE6F2" w15:done="0"/>
  <w15:commentEx w15:paraId="35551E35" w15:done="0"/>
  <w15:commentEx w15:paraId="444C0ADF" w15:done="0"/>
  <w15:commentEx w15:paraId="26BD2A01" w15:done="0"/>
  <w15:commentEx w15:paraId="085C60E4" w15:done="0"/>
  <w15:commentEx w15:paraId="11D08059" w15:paraIdParent="085C60E4" w15:done="0"/>
  <w15:commentEx w15:paraId="01852D3C" w15:done="0"/>
  <w15:commentEx w15:paraId="182B2C80" w15:done="0"/>
  <w15:commentEx w15:paraId="73394D98" w15:done="0"/>
  <w15:commentEx w15:paraId="1FAB0CD8" w15:done="0"/>
  <w15:commentEx w15:paraId="4C6114A2" w15:paraIdParent="1FAB0CD8" w15:done="0"/>
  <w15:commentEx w15:paraId="77FB04D1" w15:done="0"/>
  <w15:commentEx w15:paraId="1E95958B" w15:done="0"/>
  <w15:commentEx w15:paraId="3827FE23" w15:done="0"/>
  <w15:commentEx w15:paraId="5AD0FF3D" w15:paraIdParent="3827FE23" w15:done="0"/>
  <w15:commentEx w15:paraId="4ED4E544" w15:paraIdParent="3827FE23" w15:done="0"/>
  <w15:commentEx w15:paraId="22D3A267" w15:done="0"/>
  <w15:commentEx w15:paraId="25226BA3" w15:paraIdParent="22D3A267" w15:done="0"/>
  <w15:commentEx w15:paraId="2806A93F" w15:paraIdParent="22D3A267" w15:done="0"/>
  <w15:commentEx w15:paraId="1D78C9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954DA4" w16cex:dateUtc="2025-05-21T02:42:00Z"/>
  <w16cex:commentExtensible w16cex:durableId="630C8499" w16cex:dateUtc="2025-05-28T01:45:00Z"/>
  <w16cex:commentExtensible w16cex:durableId="213207A4" w16cex:dateUtc="2025-06-10T10:53:00Z"/>
  <w16cex:commentExtensible w16cex:durableId="079EC013" w16cex:dateUtc="2025-05-28T03:17:00Z"/>
  <w16cex:commentExtensible w16cex:durableId="0400D005" w16cex:dateUtc="2025-05-28T03:22:00Z"/>
  <w16cex:commentExtensible w16cex:durableId="389349EE" w16cex:dateUtc="2025-05-28T05:13:00Z"/>
  <w16cex:commentExtensible w16cex:durableId="227E5448" w16cex:dateUtc="2025-06-11T08:32:00Z"/>
  <w16cex:commentExtensible w16cex:durableId="29AAB655" w16cex:dateUtc="2025-06-11T09:45:00Z"/>
  <w16cex:commentExtensible w16cex:durableId="3C51C399" w16cex:dateUtc="2025-05-28T06:08:00Z"/>
  <w16cex:commentExtensible w16cex:durableId="00019510" w16cex:dateUtc="2025-06-16T06:47:00Z"/>
  <w16cex:commentExtensible w16cex:durableId="478E72AA" w16cex:dateUtc="2025-05-28T10:30:00Z"/>
  <w16cex:commentExtensible w16cex:durableId="3DD9A459" w16cex:dateUtc="2025-05-28T06:20:00Z"/>
  <w16cex:commentExtensible w16cex:durableId="0B93F76D" w16cex:dateUtc="2025-05-26T07:27:00Z"/>
  <w16cex:commentExtensible w16cex:durableId="2790D662" w16cex:dateUtc="2025-05-28T01:22:00Z"/>
  <w16cex:commentExtensible w16cex:durableId="3E03B67F" w16cex:dateUtc="2025-06-09T05:10:00Z"/>
  <w16cex:commentExtensible w16cex:durableId="3C1BB703" w16cex:dateUtc="2025-05-29T15:46:00Z"/>
  <w16cex:commentExtensible w16cex:durableId="5D21AA49" w16cex:dateUtc="2025-05-30T00:22:00Z"/>
  <w16cex:commentExtensible w16cex:durableId="621D8864" w16cex:dateUtc="2025-06-06T08:30:00Z"/>
  <w16cex:commentExtensible w16cex:durableId="41EBF7C4" w16cex:dateUtc="2025-06-06T08:01:00Z"/>
  <w16cex:commentExtensible w16cex:durableId="061DA66F" w16cex:dateUtc="2025-06-04T11:23:00Z"/>
  <w16cex:commentExtensible w16cex:durableId="60DB8489" w16cex:dateUtc="2025-05-26T09:15:00Z"/>
  <w16cex:commentExtensible w16cex:durableId="26A0AD0A" w16cex:dateUtc="2025-05-26T11:55:00Z"/>
  <w16cex:commentExtensible w16cex:durableId="5CDCF7BB" w16cex:dateUtc="2025-05-28T04:07:00Z"/>
  <w16cex:commentExtensible w16cex:durableId="034B7E61" w16cex:dateUtc="2025-05-26T10:25:00Z"/>
  <w16cex:commentExtensible w16cex:durableId="5791337E" w16cex:dateUtc="2025-05-28T09:23:00Z"/>
  <w16cex:commentExtensible w16cex:durableId="002286EB" w16cex:dateUtc="2025-05-28T09:30:00Z"/>
  <w16cex:commentExtensible w16cex:durableId="103541F8" w16cex:dateUtc="2025-05-27T00:21:00Z"/>
  <w16cex:commentExtensible w16cex:durableId="6C6F4D95" w16cex:dateUtc="2025-05-26T10:51:00Z"/>
  <w16cex:commentExtensible w16cex:durableId="09A38980" w16cex:dateUtc="2025-06-05T08:53:00Z"/>
  <w16cex:commentExtensible w16cex:durableId="591FBEDD" w16cex:dateUtc="2025-06-05T08:53:00Z"/>
  <w16cex:commentExtensible w16cex:durableId="1AA4B1A9" w16cex:dateUtc="2025-06-05T08:53:00Z"/>
  <w16cex:commentExtensible w16cex:durableId="3F27BADE" w16cex:dateUtc="2025-06-16T06:33:00Z"/>
  <w16cex:commentExtensible w16cex:durableId="0038F8BB" w16cex:dateUtc="2025-06-05T09:11:00Z"/>
  <w16cex:commentExtensible w16cex:durableId="294FAABB" w16cex:dateUtc="2025-05-28T09:45:00Z"/>
  <w16cex:commentExtensible w16cex:durableId="26AA2056" w16cex:dateUtc="2025-05-28T09:45:00Z"/>
  <w16cex:commentExtensible w16cex:durableId="3903CC0F" w16cex:dateUtc="2025-05-28T09:47:00Z"/>
  <w16cex:commentExtensible w16cex:durableId="6BF3CC85" w16cex:dateUtc="2025-05-27T00:26:00Z"/>
  <w16cex:commentExtensible w16cex:durableId="33A8BDFD" w16cex:dateUtc="2025-05-28T09:48:00Z"/>
  <w16cex:commentExtensible w16cex:durableId="4D070E7F" w16cex:dateUtc="2025-06-05T04:56:00Z"/>
  <w16cex:commentExtensible w16cex:durableId="783C0F1E" w16cex:dateUtc="2025-05-27T00:30:00Z"/>
  <w16cex:commentExtensible w16cex:durableId="2704257F" w16cex:dateUtc="2025-05-27T00:30:00Z"/>
  <w16cex:commentExtensible w16cex:durableId="086BE980" w16cex:dateUtc="2025-05-27T00:31:00Z"/>
  <w16cex:commentExtensible w16cex:durableId="4C48D398" w16cex:dateUtc="2025-05-27T00:31:00Z"/>
  <w16cex:commentExtensible w16cex:durableId="1BD9CDDD" w16cex:dateUtc="2025-05-28T04:12:00Z"/>
  <w16cex:commentExtensible w16cex:durableId="0FDA5CE7" w16cex:dateUtc="2025-05-26T08:52:00Z"/>
  <w16cex:commentExtensible w16cex:durableId="6BA7A761" w16cex:dateUtc="2025-05-26T08:52:00Z"/>
  <w16cex:commentExtensible w16cex:durableId="0C2A994F" w16cex:dateUtc="2025-05-28T09:57:00Z"/>
  <w16cex:commentExtensible w16cex:durableId="66DAF05E" w16cex:dateUtc="2025-05-26T08:58:00Z"/>
  <w16cex:commentExtensible w16cex:durableId="01952F8B" w16cex:dateUtc="2025-05-28T04:13:00Z"/>
  <w16cex:commentExtensible w16cex:durableId="33B8C9ED" w16cex:dateUtc="2025-06-06T06:37:00Z"/>
  <w16cex:commentExtensible w16cex:durableId="204440AB" w16cex:dateUtc="2025-05-28T04:14:00Z"/>
  <w16cex:commentExtensible w16cex:durableId="708FBE81" w16cex:dateUtc="2025-05-28T04:24:00Z"/>
  <w16cex:commentExtensible w16cex:durableId="5FDF93E7" w16cex:dateUtc="2025-05-29T01:32:00Z"/>
  <w16cex:commentExtensible w16cex:durableId="5EAA5996" w16cex:dateUtc="2025-05-29T09:16:00Z"/>
  <w16cex:commentExtensible w16cex:durableId="19627E3F" w16cex:dateUtc="2025-05-28T06:12:00Z"/>
  <w16cex:commentExtensible w16cex:durableId="7214BABA" w16cex:dateUtc="2025-05-29T01:34:00Z"/>
  <w16cex:commentExtensible w16cex:durableId="1FE776BC" w16cex:dateUtc="2025-05-29T09:16:00Z"/>
  <w16cex:commentExtensible w16cex:durableId="558A04C5" w16cex:dateUtc="2025-05-28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1B716E" w16cid:durableId="08954DA4"/>
  <w16cid:commentId w16cid:paraId="167AEAE5" w16cid:durableId="630C8499"/>
  <w16cid:commentId w16cid:paraId="7D2E4BC2" w16cid:durableId="213207A4"/>
  <w16cid:commentId w16cid:paraId="3BC4D161" w16cid:durableId="079EC013"/>
  <w16cid:commentId w16cid:paraId="7109A1B9" w16cid:durableId="0400D005"/>
  <w16cid:commentId w16cid:paraId="5A213E06" w16cid:durableId="389349EE"/>
  <w16cid:commentId w16cid:paraId="60A9D0FC" w16cid:durableId="227E5448"/>
  <w16cid:commentId w16cid:paraId="7110CDF0" w16cid:durableId="7110CDF0"/>
  <w16cid:commentId w16cid:paraId="6E944668" w16cid:durableId="29AAB655"/>
  <w16cid:commentId w16cid:paraId="7DA305DE" w16cid:durableId="3C51C399"/>
  <w16cid:commentId w16cid:paraId="7EDCEFB2" w16cid:durableId="00019510"/>
  <w16cid:commentId w16cid:paraId="0BDAD479" w16cid:durableId="478E72AA"/>
  <w16cid:commentId w16cid:paraId="34184591" w16cid:durableId="3DD9A459"/>
  <w16cid:commentId w16cid:paraId="7EFF06C4" w16cid:durableId="0B93F76D"/>
  <w16cid:commentId w16cid:paraId="18B396A0" w16cid:durableId="2790D662"/>
  <w16cid:commentId w16cid:paraId="481932D8" w16cid:durableId="3E03B67F"/>
  <w16cid:commentId w16cid:paraId="6EDA48F2" w16cid:durableId="3C1BB703"/>
  <w16cid:commentId w16cid:paraId="33050B6C" w16cid:durableId="5D21AA49"/>
  <w16cid:commentId w16cid:paraId="514B3236" w16cid:durableId="621D8864"/>
  <w16cid:commentId w16cid:paraId="690D0313" w16cid:durableId="41EBF7C4"/>
  <w16cid:commentId w16cid:paraId="4D2A802A" w16cid:durableId="061DA66F"/>
  <w16cid:commentId w16cid:paraId="197EF001" w16cid:durableId="60DB8489"/>
  <w16cid:commentId w16cid:paraId="5A10B227" w16cid:durableId="26A0AD0A"/>
  <w16cid:commentId w16cid:paraId="47F1BE44" w16cid:durableId="5CDCF7BB"/>
  <w16cid:commentId w16cid:paraId="16279B19" w16cid:durableId="034B7E61"/>
  <w16cid:commentId w16cid:paraId="3360B3D1" w16cid:durableId="5791337E"/>
  <w16cid:commentId w16cid:paraId="176B2216" w16cid:durableId="002286EB"/>
  <w16cid:commentId w16cid:paraId="57C67A73" w16cid:durableId="103541F8"/>
  <w16cid:commentId w16cid:paraId="32E44264" w16cid:durableId="6C6F4D95"/>
  <w16cid:commentId w16cid:paraId="42A53E3A" w16cid:durableId="09A38980"/>
  <w16cid:commentId w16cid:paraId="744B6988" w16cid:durableId="591FBEDD"/>
  <w16cid:commentId w16cid:paraId="17C8EF05" w16cid:durableId="1AA4B1A9"/>
  <w16cid:commentId w16cid:paraId="123AC819" w16cid:durableId="3F27BADE"/>
  <w16cid:commentId w16cid:paraId="436DBF79" w16cid:durableId="0038F8BB"/>
  <w16cid:commentId w16cid:paraId="57FE9558" w16cid:durableId="294FAABB"/>
  <w16cid:commentId w16cid:paraId="0F521D0F" w16cid:durableId="26AA2056"/>
  <w16cid:commentId w16cid:paraId="28806CC7" w16cid:durableId="3903CC0F"/>
  <w16cid:commentId w16cid:paraId="232A0B7C" w16cid:durableId="6BF3CC85"/>
  <w16cid:commentId w16cid:paraId="3E0E9CF4" w16cid:durableId="33A8BDFD"/>
  <w16cid:commentId w16cid:paraId="10BCE6F2" w16cid:durableId="4D070E7F"/>
  <w16cid:commentId w16cid:paraId="35551E35" w16cid:durableId="783C0F1E"/>
  <w16cid:commentId w16cid:paraId="444C0ADF" w16cid:durableId="2704257F"/>
  <w16cid:commentId w16cid:paraId="26BD2A01" w16cid:durableId="086BE980"/>
  <w16cid:commentId w16cid:paraId="085C60E4" w16cid:durableId="4C48D398"/>
  <w16cid:commentId w16cid:paraId="11D08059" w16cid:durableId="1BD9CDDD"/>
  <w16cid:commentId w16cid:paraId="01852D3C" w16cid:durableId="0FDA5CE7"/>
  <w16cid:commentId w16cid:paraId="182B2C80" w16cid:durableId="6BA7A761"/>
  <w16cid:commentId w16cid:paraId="73394D98" w16cid:durableId="0C2A994F"/>
  <w16cid:commentId w16cid:paraId="1FAB0CD8" w16cid:durableId="66DAF05E"/>
  <w16cid:commentId w16cid:paraId="4C6114A2" w16cid:durableId="01952F8B"/>
  <w16cid:commentId w16cid:paraId="77FB04D1" w16cid:durableId="33B8C9ED"/>
  <w16cid:commentId w16cid:paraId="1E95958B" w16cid:durableId="204440AB"/>
  <w16cid:commentId w16cid:paraId="3827FE23" w16cid:durableId="708FBE81"/>
  <w16cid:commentId w16cid:paraId="5AD0FF3D" w16cid:durableId="5FDF93E7"/>
  <w16cid:commentId w16cid:paraId="4ED4E544" w16cid:durableId="5EAA5996"/>
  <w16cid:commentId w16cid:paraId="22D3A267" w16cid:durableId="19627E3F"/>
  <w16cid:commentId w16cid:paraId="25226BA3" w16cid:durableId="7214BABA"/>
  <w16cid:commentId w16cid:paraId="2806A93F" w16cid:durableId="1FE776BC"/>
  <w16cid:commentId w16cid:paraId="1D78C965" w16cid:durableId="558A04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2A573" w14:textId="77777777" w:rsidR="00B00D3E" w:rsidRDefault="00B00D3E" w:rsidP="00AA0142">
      <w:pPr>
        <w:spacing w:after="0" w:line="240" w:lineRule="auto"/>
      </w:pPr>
      <w:r>
        <w:separator/>
      </w:r>
    </w:p>
  </w:endnote>
  <w:endnote w:type="continuationSeparator" w:id="0">
    <w:p w14:paraId="10D735ED" w14:textId="77777777" w:rsidR="00B00D3E" w:rsidRDefault="00B00D3E" w:rsidP="00AA0142">
      <w:pPr>
        <w:spacing w:after="0" w:line="240" w:lineRule="auto"/>
      </w:pPr>
      <w:r>
        <w:continuationSeparator/>
      </w:r>
    </w:p>
  </w:endnote>
  <w:endnote w:type="continuationNotice" w:id="1">
    <w:p w14:paraId="4888E0FB" w14:textId="77777777" w:rsidR="00B00D3E" w:rsidRDefault="00B00D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S PMincho">
    <w:altName w:val="ＭＳ Ｐ明朝"/>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iryo UI">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261483"/>
      <w:docPartObj>
        <w:docPartGallery w:val="Page Numbers (Bottom of Page)"/>
        <w:docPartUnique/>
      </w:docPartObj>
    </w:sdtPr>
    <w:sdtEndPr/>
    <w:sdtContent>
      <w:sdt>
        <w:sdtPr>
          <w:id w:val="1422994972"/>
          <w:docPartObj>
            <w:docPartGallery w:val="Page Numbers (Top of Page)"/>
            <w:docPartUnique/>
          </w:docPartObj>
        </w:sdtPr>
        <w:sdtEndPr/>
        <w:sdtContent>
          <w:p w14:paraId="4B844922" w14:textId="22D7779D" w:rsidR="00AA0142" w:rsidRDefault="00AA01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FDD196" w14:textId="77777777" w:rsidR="00AA0142" w:rsidRDefault="00AA0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CB5C4" w14:textId="77777777" w:rsidR="00B00D3E" w:rsidRDefault="00B00D3E" w:rsidP="00AA0142">
      <w:pPr>
        <w:spacing w:after="0" w:line="240" w:lineRule="auto"/>
      </w:pPr>
      <w:r>
        <w:separator/>
      </w:r>
    </w:p>
  </w:footnote>
  <w:footnote w:type="continuationSeparator" w:id="0">
    <w:p w14:paraId="5C89B678" w14:textId="77777777" w:rsidR="00B00D3E" w:rsidRDefault="00B00D3E" w:rsidP="00AA0142">
      <w:pPr>
        <w:spacing w:after="0" w:line="240" w:lineRule="auto"/>
      </w:pPr>
      <w:r>
        <w:continuationSeparator/>
      </w:r>
    </w:p>
  </w:footnote>
  <w:footnote w:type="continuationNotice" w:id="1">
    <w:p w14:paraId="2A01B1BE" w14:textId="77777777" w:rsidR="00B00D3E" w:rsidRDefault="00B00D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610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CC4D77"/>
    <w:multiLevelType w:val="hybridMultilevel"/>
    <w:tmpl w:val="85605A66"/>
    <w:lvl w:ilvl="0" w:tplc="FFFFFFFF">
      <w:start w:val="1"/>
      <w:numFmt w:val="upperLetter"/>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 w15:restartNumberingAfterBreak="0">
    <w:nsid w:val="225B3838"/>
    <w:multiLevelType w:val="hybridMultilevel"/>
    <w:tmpl w:val="F7F40842"/>
    <w:lvl w:ilvl="0" w:tplc="0D9EA93E">
      <w:start w:val="2"/>
      <w:numFmt w:val="upperLetter"/>
      <w:lvlText w:val="%1)"/>
      <w:lvlJc w:val="left"/>
      <w:pPr>
        <w:ind w:left="440" w:hanging="440"/>
      </w:pPr>
      <w:rPr>
        <w:rFonts w:hint="eastAsia"/>
        <w:color w:val="000000" w:themeColor="text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7D1051"/>
    <w:multiLevelType w:val="hybridMultilevel"/>
    <w:tmpl w:val="55C8335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66B5DEE"/>
    <w:multiLevelType w:val="hybridMultilevel"/>
    <w:tmpl w:val="6B54EC0C"/>
    <w:lvl w:ilvl="0" w:tplc="ACAA8128">
      <w:start w:val="1"/>
      <w:numFmt w:val="upperLetter"/>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B845D90"/>
    <w:multiLevelType w:val="hybridMultilevel"/>
    <w:tmpl w:val="D1A663F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6ABF607C"/>
    <w:multiLevelType w:val="hybridMultilevel"/>
    <w:tmpl w:val="3D60F7DA"/>
    <w:lvl w:ilvl="0" w:tplc="FFFFFFFF">
      <w:start w:val="1"/>
      <w:numFmt w:val="upperLetter"/>
      <w:lvlText w:val="%1)"/>
      <w:lvlJc w:val="left"/>
      <w:pPr>
        <w:ind w:left="442" w:hanging="440"/>
      </w:pPr>
    </w:lvl>
    <w:lvl w:ilvl="1" w:tplc="FFFFFFFF" w:tentative="1">
      <w:start w:val="1"/>
      <w:numFmt w:val="aiueoFullWidth"/>
      <w:lvlText w:val="(%2)"/>
      <w:lvlJc w:val="left"/>
      <w:pPr>
        <w:ind w:left="882" w:hanging="440"/>
      </w:pPr>
    </w:lvl>
    <w:lvl w:ilvl="2" w:tplc="FFFFFFFF" w:tentative="1">
      <w:start w:val="1"/>
      <w:numFmt w:val="decimalEnclosedCircle"/>
      <w:lvlText w:val="%3"/>
      <w:lvlJc w:val="left"/>
      <w:pPr>
        <w:ind w:left="1322" w:hanging="440"/>
      </w:pPr>
    </w:lvl>
    <w:lvl w:ilvl="3" w:tplc="FFFFFFFF" w:tentative="1">
      <w:start w:val="1"/>
      <w:numFmt w:val="decimal"/>
      <w:lvlText w:val="%4."/>
      <w:lvlJc w:val="left"/>
      <w:pPr>
        <w:ind w:left="1762" w:hanging="440"/>
      </w:pPr>
    </w:lvl>
    <w:lvl w:ilvl="4" w:tplc="FFFFFFFF" w:tentative="1">
      <w:start w:val="1"/>
      <w:numFmt w:val="aiueoFullWidth"/>
      <w:lvlText w:val="(%5)"/>
      <w:lvlJc w:val="left"/>
      <w:pPr>
        <w:ind w:left="2202" w:hanging="440"/>
      </w:pPr>
    </w:lvl>
    <w:lvl w:ilvl="5" w:tplc="FFFFFFFF" w:tentative="1">
      <w:start w:val="1"/>
      <w:numFmt w:val="decimalEnclosedCircle"/>
      <w:lvlText w:val="%6"/>
      <w:lvlJc w:val="left"/>
      <w:pPr>
        <w:ind w:left="2642" w:hanging="440"/>
      </w:pPr>
    </w:lvl>
    <w:lvl w:ilvl="6" w:tplc="FFFFFFFF" w:tentative="1">
      <w:start w:val="1"/>
      <w:numFmt w:val="decimal"/>
      <w:lvlText w:val="%7."/>
      <w:lvlJc w:val="left"/>
      <w:pPr>
        <w:ind w:left="3082" w:hanging="440"/>
      </w:pPr>
    </w:lvl>
    <w:lvl w:ilvl="7" w:tplc="FFFFFFFF" w:tentative="1">
      <w:start w:val="1"/>
      <w:numFmt w:val="aiueoFullWidth"/>
      <w:lvlText w:val="(%8)"/>
      <w:lvlJc w:val="left"/>
      <w:pPr>
        <w:ind w:left="3522" w:hanging="440"/>
      </w:pPr>
    </w:lvl>
    <w:lvl w:ilvl="8" w:tplc="FFFFFFFF" w:tentative="1">
      <w:start w:val="1"/>
      <w:numFmt w:val="decimalEnclosedCircle"/>
      <w:lvlText w:val="%9"/>
      <w:lvlJc w:val="left"/>
      <w:pPr>
        <w:ind w:left="3962" w:hanging="440"/>
      </w:pPr>
    </w:lvl>
  </w:abstractNum>
  <w:abstractNum w:abstractNumId="7" w15:restartNumberingAfterBreak="0">
    <w:nsid w:val="71BB721C"/>
    <w:multiLevelType w:val="hybridMultilevel"/>
    <w:tmpl w:val="CFD4727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727675E5"/>
    <w:multiLevelType w:val="hybridMultilevel"/>
    <w:tmpl w:val="3D60F7DA"/>
    <w:lvl w:ilvl="0" w:tplc="04090015">
      <w:start w:val="1"/>
      <w:numFmt w:val="upperLetter"/>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5EE0E72"/>
    <w:multiLevelType w:val="hybridMultilevel"/>
    <w:tmpl w:val="E0E8C4D4"/>
    <w:lvl w:ilvl="0" w:tplc="FFFFFFFF">
      <w:start w:val="1"/>
      <w:numFmt w:val="upperLetter"/>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0" w15:restartNumberingAfterBreak="0">
    <w:nsid w:val="7A445FF3"/>
    <w:multiLevelType w:val="hybridMultilevel"/>
    <w:tmpl w:val="E0E8C4D4"/>
    <w:lvl w:ilvl="0" w:tplc="FFFFFFFF">
      <w:start w:val="1"/>
      <w:numFmt w:val="upperLetter"/>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1756856101">
    <w:abstractNumId w:val="0"/>
  </w:num>
  <w:num w:numId="2" w16cid:durableId="1593778650">
    <w:abstractNumId w:val="8"/>
  </w:num>
  <w:num w:numId="3" w16cid:durableId="150100416">
    <w:abstractNumId w:val="1"/>
  </w:num>
  <w:num w:numId="4" w16cid:durableId="1271938278">
    <w:abstractNumId w:val="6"/>
  </w:num>
  <w:num w:numId="5" w16cid:durableId="997419143">
    <w:abstractNumId w:val="5"/>
  </w:num>
  <w:num w:numId="6" w16cid:durableId="1425612188">
    <w:abstractNumId w:val="3"/>
  </w:num>
  <w:num w:numId="7" w16cid:durableId="1198620068">
    <w:abstractNumId w:val="10"/>
  </w:num>
  <w:num w:numId="8" w16cid:durableId="1491169137">
    <w:abstractNumId w:val="9"/>
  </w:num>
  <w:num w:numId="9" w16cid:durableId="800851176">
    <w:abstractNumId w:val="7"/>
  </w:num>
  <w:num w:numId="10" w16cid:durableId="961883903">
    <w:abstractNumId w:val="4"/>
  </w:num>
  <w:num w:numId="11" w16cid:durableId="913245111">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shida, Sanae">
    <w15:presenceInfo w15:providerId="AD" w15:userId="S::YOSHIS02@pfizer.com::dfe87346-33dc-442e-bb87-cf9316ab1002"/>
  </w15:person>
  <w15:person w15:author="Matsui, Rie">
    <w15:presenceInfo w15:providerId="AD" w15:userId="S::MatsuiR@pfizer.com::46c5bab6-58be-44c4-8d7d-2b21b2df9114"/>
  </w15:person>
  <w15:person w15:author="Anderson, Craig">
    <w15:presenceInfo w15:providerId="AD" w15:userId="S::ANDERC67@pfizer.com::1f47b648-8ab5-498e-af09-f93852538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trackRevisions/>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C6"/>
    <w:rsid w:val="00001497"/>
    <w:rsid w:val="000017A5"/>
    <w:rsid w:val="00001F35"/>
    <w:rsid w:val="0000225F"/>
    <w:rsid w:val="00002403"/>
    <w:rsid w:val="00002B2A"/>
    <w:rsid w:val="000030AA"/>
    <w:rsid w:val="00003A11"/>
    <w:rsid w:val="00005172"/>
    <w:rsid w:val="00005514"/>
    <w:rsid w:val="00007570"/>
    <w:rsid w:val="0000786D"/>
    <w:rsid w:val="000108AF"/>
    <w:rsid w:val="00011BBB"/>
    <w:rsid w:val="0001274A"/>
    <w:rsid w:val="000140E8"/>
    <w:rsid w:val="00014D7A"/>
    <w:rsid w:val="000171C2"/>
    <w:rsid w:val="00017B8D"/>
    <w:rsid w:val="00020175"/>
    <w:rsid w:val="00020681"/>
    <w:rsid w:val="000223A9"/>
    <w:rsid w:val="0002249A"/>
    <w:rsid w:val="00022849"/>
    <w:rsid w:val="00024958"/>
    <w:rsid w:val="00027E41"/>
    <w:rsid w:val="00032C16"/>
    <w:rsid w:val="000330D3"/>
    <w:rsid w:val="0003400D"/>
    <w:rsid w:val="000353FD"/>
    <w:rsid w:val="00035547"/>
    <w:rsid w:val="0003574F"/>
    <w:rsid w:val="000360DB"/>
    <w:rsid w:val="00037E1B"/>
    <w:rsid w:val="00040469"/>
    <w:rsid w:val="00041FF2"/>
    <w:rsid w:val="00043460"/>
    <w:rsid w:val="00044F4E"/>
    <w:rsid w:val="0004662F"/>
    <w:rsid w:val="00046F5C"/>
    <w:rsid w:val="00047ECD"/>
    <w:rsid w:val="00050D9D"/>
    <w:rsid w:val="0005100D"/>
    <w:rsid w:val="00051465"/>
    <w:rsid w:val="000519CB"/>
    <w:rsid w:val="00051C98"/>
    <w:rsid w:val="000521C9"/>
    <w:rsid w:val="000529AF"/>
    <w:rsid w:val="00053C23"/>
    <w:rsid w:val="00055223"/>
    <w:rsid w:val="00055707"/>
    <w:rsid w:val="00055A12"/>
    <w:rsid w:val="00055ED0"/>
    <w:rsid w:val="00056FCD"/>
    <w:rsid w:val="00057DFD"/>
    <w:rsid w:val="00060802"/>
    <w:rsid w:val="00060833"/>
    <w:rsid w:val="00061A20"/>
    <w:rsid w:val="00063624"/>
    <w:rsid w:val="000636D2"/>
    <w:rsid w:val="0006449C"/>
    <w:rsid w:val="00064B95"/>
    <w:rsid w:val="00064C9D"/>
    <w:rsid w:val="000652C5"/>
    <w:rsid w:val="00065C5E"/>
    <w:rsid w:val="00065DCA"/>
    <w:rsid w:val="000667E0"/>
    <w:rsid w:val="00067F38"/>
    <w:rsid w:val="00070762"/>
    <w:rsid w:val="00070D71"/>
    <w:rsid w:val="000710C8"/>
    <w:rsid w:val="000711D2"/>
    <w:rsid w:val="00073E80"/>
    <w:rsid w:val="00074027"/>
    <w:rsid w:val="00074773"/>
    <w:rsid w:val="000751D8"/>
    <w:rsid w:val="00075A38"/>
    <w:rsid w:val="00075C82"/>
    <w:rsid w:val="000765B2"/>
    <w:rsid w:val="00076DBD"/>
    <w:rsid w:val="00077781"/>
    <w:rsid w:val="000803B0"/>
    <w:rsid w:val="00080B73"/>
    <w:rsid w:val="00082273"/>
    <w:rsid w:val="00083431"/>
    <w:rsid w:val="0008511B"/>
    <w:rsid w:val="00085494"/>
    <w:rsid w:val="0008639A"/>
    <w:rsid w:val="00086DC0"/>
    <w:rsid w:val="00087076"/>
    <w:rsid w:val="00091B42"/>
    <w:rsid w:val="0009405C"/>
    <w:rsid w:val="000944F3"/>
    <w:rsid w:val="00094504"/>
    <w:rsid w:val="00096D98"/>
    <w:rsid w:val="0009767A"/>
    <w:rsid w:val="00097E29"/>
    <w:rsid w:val="000A0200"/>
    <w:rsid w:val="000A0DC8"/>
    <w:rsid w:val="000A1A12"/>
    <w:rsid w:val="000A2C90"/>
    <w:rsid w:val="000A3B3F"/>
    <w:rsid w:val="000A4A34"/>
    <w:rsid w:val="000A5132"/>
    <w:rsid w:val="000A55D8"/>
    <w:rsid w:val="000A5823"/>
    <w:rsid w:val="000A5A35"/>
    <w:rsid w:val="000A67D6"/>
    <w:rsid w:val="000A69C6"/>
    <w:rsid w:val="000A6C06"/>
    <w:rsid w:val="000A6F6A"/>
    <w:rsid w:val="000A73FF"/>
    <w:rsid w:val="000A7468"/>
    <w:rsid w:val="000A7605"/>
    <w:rsid w:val="000A7CC2"/>
    <w:rsid w:val="000B0242"/>
    <w:rsid w:val="000B0EB3"/>
    <w:rsid w:val="000B10F8"/>
    <w:rsid w:val="000B1279"/>
    <w:rsid w:val="000B15FF"/>
    <w:rsid w:val="000B2D09"/>
    <w:rsid w:val="000B33FF"/>
    <w:rsid w:val="000B4AEC"/>
    <w:rsid w:val="000B5C63"/>
    <w:rsid w:val="000B6141"/>
    <w:rsid w:val="000B7F77"/>
    <w:rsid w:val="000C0094"/>
    <w:rsid w:val="000C07BF"/>
    <w:rsid w:val="000C120A"/>
    <w:rsid w:val="000C1727"/>
    <w:rsid w:val="000C220A"/>
    <w:rsid w:val="000C2C08"/>
    <w:rsid w:val="000C3E3D"/>
    <w:rsid w:val="000C4CB2"/>
    <w:rsid w:val="000C52DC"/>
    <w:rsid w:val="000C5403"/>
    <w:rsid w:val="000C775C"/>
    <w:rsid w:val="000D020F"/>
    <w:rsid w:val="000D10D5"/>
    <w:rsid w:val="000D1553"/>
    <w:rsid w:val="000D1B26"/>
    <w:rsid w:val="000D1C20"/>
    <w:rsid w:val="000D37DC"/>
    <w:rsid w:val="000D3A7C"/>
    <w:rsid w:val="000D3AF6"/>
    <w:rsid w:val="000D4732"/>
    <w:rsid w:val="000D4855"/>
    <w:rsid w:val="000D592F"/>
    <w:rsid w:val="000D6395"/>
    <w:rsid w:val="000D6A42"/>
    <w:rsid w:val="000D7BD9"/>
    <w:rsid w:val="000D7ED7"/>
    <w:rsid w:val="000E0A97"/>
    <w:rsid w:val="000E1066"/>
    <w:rsid w:val="000E1370"/>
    <w:rsid w:val="000E1550"/>
    <w:rsid w:val="000E175F"/>
    <w:rsid w:val="000E1C93"/>
    <w:rsid w:val="000E2497"/>
    <w:rsid w:val="000E3612"/>
    <w:rsid w:val="000E43CC"/>
    <w:rsid w:val="000E4A94"/>
    <w:rsid w:val="000E5686"/>
    <w:rsid w:val="000E5740"/>
    <w:rsid w:val="000E5DEE"/>
    <w:rsid w:val="000E68AC"/>
    <w:rsid w:val="000E68DA"/>
    <w:rsid w:val="000E6CC8"/>
    <w:rsid w:val="000E707F"/>
    <w:rsid w:val="000E7348"/>
    <w:rsid w:val="000F094E"/>
    <w:rsid w:val="000F24B1"/>
    <w:rsid w:val="000F2ADC"/>
    <w:rsid w:val="000F4577"/>
    <w:rsid w:val="000F4EFA"/>
    <w:rsid w:val="000F56FB"/>
    <w:rsid w:val="000F6547"/>
    <w:rsid w:val="000F6A22"/>
    <w:rsid w:val="00100E7B"/>
    <w:rsid w:val="00101BEF"/>
    <w:rsid w:val="00101EA9"/>
    <w:rsid w:val="00101F34"/>
    <w:rsid w:val="00102069"/>
    <w:rsid w:val="001027EE"/>
    <w:rsid w:val="00103987"/>
    <w:rsid w:val="00103CB5"/>
    <w:rsid w:val="0010423E"/>
    <w:rsid w:val="00104355"/>
    <w:rsid w:val="001045D5"/>
    <w:rsid w:val="001047FD"/>
    <w:rsid w:val="0010506B"/>
    <w:rsid w:val="0010532A"/>
    <w:rsid w:val="00105D81"/>
    <w:rsid w:val="00105E5D"/>
    <w:rsid w:val="00106004"/>
    <w:rsid w:val="0010605B"/>
    <w:rsid w:val="00106112"/>
    <w:rsid w:val="00106283"/>
    <w:rsid w:val="00106D54"/>
    <w:rsid w:val="00107BD0"/>
    <w:rsid w:val="00107E13"/>
    <w:rsid w:val="00110690"/>
    <w:rsid w:val="00110FCD"/>
    <w:rsid w:val="0011250A"/>
    <w:rsid w:val="0011329C"/>
    <w:rsid w:val="00115363"/>
    <w:rsid w:val="00115537"/>
    <w:rsid w:val="0011586F"/>
    <w:rsid w:val="00115990"/>
    <w:rsid w:val="00115BF5"/>
    <w:rsid w:val="0011624B"/>
    <w:rsid w:val="001163E8"/>
    <w:rsid w:val="001175DE"/>
    <w:rsid w:val="00117D4A"/>
    <w:rsid w:val="00120F03"/>
    <w:rsid w:val="001213AA"/>
    <w:rsid w:val="0012142F"/>
    <w:rsid w:val="00121457"/>
    <w:rsid w:val="00123076"/>
    <w:rsid w:val="00123B36"/>
    <w:rsid w:val="00123F52"/>
    <w:rsid w:val="00124649"/>
    <w:rsid w:val="001255AF"/>
    <w:rsid w:val="00125690"/>
    <w:rsid w:val="00125FC6"/>
    <w:rsid w:val="0012609D"/>
    <w:rsid w:val="00126A68"/>
    <w:rsid w:val="00127008"/>
    <w:rsid w:val="00127D6A"/>
    <w:rsid w:val="001305B2"/>
    <w:rsid w:val="001309C6"/>
    <w:rsid w:val="00130F48"/>
    <w:rsid w:val="00132352"/>
    <w:rsid w:val="00132AD4"/>
    <w:rsid w:val="00132EBC"/>
    <w:rsid w:val="001334AF"/>
    <w:rsid w:val="0013409C"/>
    <w:rsid w:val="00135943"/>
    <w:rsid w:val="00135B38"/>
    <w:rsid w:val="00136707"/>
    <w:rsid w:val="00136EB6"/>
    <w:rsid w:val="00140651"/>
    <w:rsid w:val="00140A81"/>
    <w:rsid w:val="001422B9"/>
    <w:rsid w:val="00143183"/>
    <w:rsid w:val="0014446A"/>
    <w:rsid w:val="00144CCA"/>
    <w:rsid w:val="001467A3"/>
    <w:rsid w:val="00146897"/>
    <w:rsid w:val="00146CB2"/>
    <w:rsid w:val="00150B3C"/>
    <w:rsid w:val="00151311"/>
    <w:rsid w:val="00151A83"/>
    <w:rsid w:val="00152C3A"/>
    <w:rsid w:val="00152ECB"/>
    <w:rsid w:val="00154AA9"/>
    <w:rsid w:val="00154E57"/>
    <w:rsid w:val="00154F2D"/>
    <w:rsid w:val="0015507F"/>
    <w:rsid w:val="001554A2"/>
    <w:rsid w:val="001554A6"/>
    <w:rsid w:val="00155C32"/>
    <w:rsid w:val="00160689"/>
    <w:rsid w:val="00161862"/>
    <w:rsid w:val="00161C2D"/>
    <w:rsid w:val="00161DF8"/>
    <w:rsid w:val="001633E2"/>
    <w:rsid w:val="0016377E"/>
    <w:rsid w:val="00165FC0"/>
    <w:rsid w:val="00166937"/>
    <w:rsid w:val="001672E1"/>
    <w:rsid w:val="0016798A"/>
    <w:rsid w:val="00167EFD"/>
    <w:rsid w:val="00170AE9"/>
    <w:rsid w:val="0017127B"/>
    <w:rsid w:val="00171613"/>
    <w:rsid w:val="00171648"/>
    <w:rsid w:val="00171A57"/>
    <w:rsid w:val="00171CB6"/>
    <w:rsid w:val="00171DBF"/>
    <w:rsid w:val="00171E13"/>
    <w:rsid w:val="001720C6"/>
    <w:rsid w:val="0017260B"/>
    <w:rsid w:val="00172AFB"/>
    <w:rsid w:val="0017636A"/>
    <w:rsid w:val="00176467"/>
    <w:rsid w:val="001807B4"/>
    <w:rsid w:val="00180F03"/>
    <w:rsid w:val="00181910"/>
    <w:rsid w:val="00181DF8"/>
    <w:rsid w:val="00182D28"/>
    <w:rsid w:val="00184831"/>
    <w:rsid w:val="00184BA7"/>
    <w:rsid w:val="00184DBF"/>
    <w:rsid w:val="00185382"/>
    <w:rsid w:val="00185532"/>
    <w:rsid w:val="00185630"/>
    <w:rsid w:val="00185CBA"/>
    <w:rsid w:val="00186658"/>
    <w:rsid w:val="0018723E"/>
    <w:rsid w:val="00187C15"/>
    <w:rsid w:val="001904AF"/>
    <w:rsid w:val="00190CC3"/>
    <w:rsid w:val="00191580"/>
    <w:rsid w:val="00191F47"/>
    <w:rsid w:val="00192918"/>
    <w:rsid w:val="00193C64"/>
    <w:rsid w:val="001941D8"/>
    <w:rsid w:val="00195E36"/>
    <w:rsid w:val="00196C35"/>
    <w:rsid w:val="00196F26"/>
    <w:rsid w:val="00197AB6"/>
    <w:rsid w:val="001A0305"/>
    <w:rsid w:val="001A0E13"/>
    <w:rsid w:val="001A136F"/>
    <w:rsid w:val="001A1426"/>
    <w:rsid w:val="001A1495"/>
    <w:rsid w:val="001A17CA"/>
    <w:rsid w:val="001A18EF"/>
    <w:rsid w:val="001A22A3"/>
    <w:rsid w:val="001A30D8"/>
    <w:rsid w:val="001A365D"/>
    <w:rsid w:val="001A37F5"/>
    <w:rsid w:val="001A43C2"/>
    <w:rsid w:val="001A4A9E"/>
    <w:rsid w:val="001A6686"/>
    <w:rsid w:val="001A6D0A"/>
    <w:rsid w:val="001A6F86"/>
    <w:rsid w:val="001B0781"/>
    <w:rsid w:val="001B1A26"/>
    <w:rsid w:val="001B2494"/>
    <w:rsid w:val="001B28F9"/>
    <w:rsid w:val="001B4A16"/>
    <w:rsid w:val="001B5218"/>
    <w:rsid w:val="001B7FC8"/>
    <w:rsid w:val="001C0DB5"/>
    <w:rsid w:val="001C0FE2"/>
    <w:rsid w:val="001C17F7"/>
    <w:rsid w:val="001C26DA"/>
    <w:rsid w:val="001C3230"/>
    <w:rsid w:val="001C41A8"/>
    <w:rsid w:val="001C51F0"/>
    <w:rsid w:val="001C5B14"/>
    <w:rsid w:val="001C5D61"/>
    <w:rsid w:val="001C6A85"/>
    <w:rsid w:val="001C7094"/>
    <w:rsid w:val="001D0991"/>
    <w:rsid w:val="001D0EE6"/>
    <w:rsid w:val="001D141C"/>
    <w:rsid w:val="001D1475"/>
    <w:rsid w:val="001D1AB6"/>
    <w:rsid w:val="001D1D9E"/>
    <w:rsid w:val="001D348B"/>
    <w:rsid w:val="001D3AE9"/>
    <w:rsid w:val="001D402E"/>
    <w:rsid w:val="001D45C9"/>
    <w:rsid w:val="001D4F72"/>
    <w:rsid w:val="001D502B"/>
    <w:rsid w:val="001D6A65"/>
    <w:rsid w:val="001D74E6"/>
    <w:rsid w:val="001D7547"/>
    <w:rsid w:val="001D7790"/>
    <w:rsid w:val="001E1AC8"/>
    <w:rsid w:val="001E1FF4"/>
    <w:rsid w:val="001E26F4"/>
    <w:rsid w:val="001E404B"/>
    <w:rsid w:val="001E5DA9"/>
    <w:rsid w:val="001E6516"/>
    <w:rsid w:val="001E7020"/>
    <w:rsid w:val="001E70DA"/>
    <w:rsid w:val="001F008D"/>
    <w:rsid w:val="001F270C"/>
    <w:rsid w:val="001F2B6E"/>
    <w:rsid w:val="001F3851"/>
    <w:rsid w:val="001F39A3"/>
    <w:rsid w:val="001F40DA"/>
    <w:rsid w:val="001F42D0"/>
    <w:rsid w:val="001F467C"/>
    <w:rsid w:val="001F66BD"/>
    <w:rsid w:val="001F6916"/>
    <w:rsid w:val="00202143"/>
    <w:rsid w:val="00202684"/>
    <w:rsid w:val="00202B6E"/>
    <w:rsid w:val="0020315F"/>
    <w:rsid w:val="00203787"/>
    <w:rsid w:val="00203831"/>
    <w:rsid w:val="00203E06"/>
    <w:rsid w:val="00205763"/>
    <w:rsid w:val="0020638E"/>
    <w:rsid w:val="0020743A"/>
    <w:rsid w:val="00207C4E"/>
    <w:rsid w:val="002103F0"/>
    <w:rsid w:val="0021076B"/>
    <w:rsid w:val="0021098A"/>
    <w:rsid w:val="00211257"/>
    <w:rsid w:val="00211381"/>
    <w:rsid w:val="002128B1"/>
    <w:rsid w:val="0021518B"/>
    <w:rsid w:val="002152A3"/>
    <w:rsid w:val="00215741"/>
    <w:rsid w:val="002165DC"/>
    <w:rsid w:val="00217309"/>
    <w:rsid w:val="002176C6"/>
    <w:rsid w:val="0022074B"/>
    <w:rsid w:val="00221D92"/>
    <w:rsid w:val="00222AA1"/>
    <w:rsid w:val="00222DA5"/>
    <w:rsid w:val="00223D6C"/>
    <w:rsid w:val="00224D3A"/>
    <w:rsid w:val="002277B2"/>
    <w:rsid w:val="00227AA0"/>
    <w:rsid w:val="00231D5B"/>
    <w:rsid w:val="00232E8F"/>
    <w:rsid w:val="00236048"/>
    <w:rsid w:val="00236099"/>
    <w:rsid w:val="002360FA"/>
    <w:rsid w:val="00236422"/>
    <w:rsid w:val="00236DCD"/>
    <w:rsid w:val="00237258"/>
    <w:rsid w:val="002419FA"/>
    <w:rsid w:val="00241AE2"/>
    <w:rsid w:val="00242075"/>
    <w:rsid w:val="002445AC"/>
    <w:rsid w:val="00244A0B"/>
    <w:rsid w:val="00245648"/>
    <w:rsid w:val="00246241"/>
    <w:rsid w:val="0024678D"/>
    <w:rsid w:val="00246C1E"/>
    <w:rsid w:val="00250834"/>
    <w:rsid w:val="00252883"/>
    <w:rsid w:val="00252C6A"/>
    <w:rsid w:val="00252C84"/>
    <w:rsid w:val="00253ED8"/>
    <w:rsid w:val="002553A1"/>
    <w:rsid w:val="002558AC"/>
    <w:rsid w:val="002563BD"/>
    <w:rsid w:val="0025702D"/>
    <w:rsid w:val="002572C7"/>
    <w:rsid w:val="0025772E"/>
    <w:rsid w:val="0026369B"/>
    <w:rsid w:val="00263EFC"/>
    <w:rsid w:val="0026414F"/>
    <w:rsid w:val="0026418F"/>
    <w:rsid w:val="002645E0"/>
    <w:rsid w:val="00264AC9"/>
    <w:rsid w:val="00264F81"/>
    <w:rsid w:val="002660BC"/>
    <w:rsid w:val="00266CB3"/>
    <w:rsid w:val="002671AE"/>
    <w:rsid w:val="00272B03"/>
    <w:rsid w:val="00272CAC"/>
    <w:rsid w:val="00274ACF"/>
    <w:rsid w:val="002768DF"/>
    <w:rsid w:val="00277383"/>
    <w:rsid w:val="002774C6"/>
    <w:rsid w:val="00277677"/>
    <w:rsid w:val="0027795C"/>
    <w:rsid w:val="00280452"/>
    <w:rsid w:val="00280A1D"/>
    <w:rsid w:val="00280B03"/>
    <w:rsid w:val="00283855"/>
    <w:rsid w:val="00284A29"/>
    <w:rsid w:val="00285660"/>
    <w:rsid w:val="00285EC7"/>
    <w:rsid w:val="002861EE"/>
    <w:rsid w:val="002873A5"/>
    <w:rsid w:val="00287439"/>
    <w:rsid w:val="002876B1"/>
    <w:rsid w:val="00290D07"/>
    <w:rsid w:val="00291CDF"/>
    <w:rsid w:val="00291FC5"/>
    <w:rsid w:val="002924E1"/>
    <w:rsid w:val="0029438B"/>
    <w:rsid w:val="002953FE"/>
    <w:rsid w:val="00295451"/>
    <w:rsid w:val="00295870"/>
    <w:rsid w:val="0029647C"/>
    <w:rsid w:val="002964FA"/>
    <w:rsid w:val="00296686"/>
    <w:rsid w:val="002A000F"/>
    <w:rsid w:val="002A00F6"/>
    <w:rsid w:val="002A1AF8"/>
    <w:rsid w:val="002A2FB4"/>
    <w:rsid w:val="002A3CC0"/>
    <w:rsid w:val="002A3E8D"/>
    <w:rsid w:val="002A5167"/>
    <w:rsid w:val="002A51CE"/>
    <w:rsid w:val="002B06DC"/>
    <w:rsid w:val="002B08D5"/>
    <w:rsid w:val="002B0F83"/>
    <w:rsid w:val="002B21AC"/>
    <w:rsid w:val="002B26DB"/>
    <w:rsid w:val="002B2AF3"/>
    <w:rsid w:val="002B4130"/>
    <w:rsid w:val="002B4A93"/>
    <w:rsid w:val="002B61B4"/>
    <w:rsid w:val="002B6488"/>
    <w:rsid w:val="002B767D"/>
    <w:rsid w:val="002B783A"/>
    <w:rsid w:val="002B7CDB"/>
    <w:rsid w:val="002B7E61"/>
    <w:rsid w:val="002B7F45"/>
    <w:rsid w:val="002C04F8"/>
    <w:rsid w:val="002C051D"/>
    <w:rsid w:val="002C0D78"/>
    <w:rsid w:val="002C10F6"/>
    <w:rsid w:val="002C12B6"/>
    <w:rsid w:val="002C1C4E"/>
    <w:rsid w:val="002C1D67"/>
    <w:rsid w:val="002C35D6"/>
    <w:rsid w:val="002C4263"/>
    <w:rsid w:val="002C4756"/>
    <w:rsid w:val="002C6DD5"/>
    <w:rsid w:val="002C700A"/>
    <w:rsid w:val="002C7DF1"/>
    <w:rsid w:val="002D0514"/>
    <w:rsid w:val="002D06D7"/>
    <w:rsid w:val="002D1CD8"/>
    <w:rsid w:val="002D31EE"/>
    <w:rsid w:val="002D375F"/>
    <w:rsid w:val="002D3A47"/>
    <w:rsid w:val="002D3F95"/>
    <w:rsid w:val="002D44CC"/>
    <w:rsid w:val="002D4E75"/>
    <w:rsid w:val="002D5010"/>
    <w:rsid w:val="002D5361"/>
    <w:rsid w:val="002D5D17"/>
    <w:rsid w:val="002D5F09"/>
    <w:rsid w:val="002D6C77"/>
    <w:rsid w:val="002D7BDB"/>
    <w:rsid w:val="002E0808"/>
    <w:rsid w:val="002E0E15"/>
    <w:rsid w:val="002E0E74"/>
    <w:rsid w:val="002E26B4"/>
    <w:rsid w:val="002E28C1"/>
    <w:rsid w:val="002E2DD0"/>
    <w:rsid w:val="002E2EE9"/>
    <w:rsid w:val="002E2F55"/>
    <w:rsid w:val="002E3284"/>
    <w:rsid w:val="002E479F"/>
    <w:rsid w:val="002E513D"/>
    <w:rsid w:val="002E5394"/>
    <w:rsid w:val="002E642D"/>
    <w:rsid w:val="002E768C"/>
    <w:rsid w:val="002F1673"/>
    <w:rsid w:val="002F16B1"/>
    <w:rsid w:val="002F1E82"/>
    <w:rsid w:val="002F1F0E"/>
    <w:rsid w:val="002F4F2E"/>
    <w:rsid w:val="002F4F50"/>
    <w:rsid w:val="002F55AA"/>
    <w:rsid w:val="002F5C5D"/>
    <w:rsid w:val="002F5F83"/>
    <w:rsid w:val="002F5FA4"/>
    <w:rsid w:val="002F675E"/>
    <w:rsid w:val="002F7550"/>
    <w:rsid w:val="002F7742"/>
    <w:rsid w:val="003013E5"/>
    <w:rsid w:val="00301FAF"/>
    <w:rsid w:val="0030210A"/>
    <w:rsid w:val="00302287"/>
    <w:rsid w:val="0030280A"/>
    <w:rsid w:val="00302F40"/>
    <w:rsid w:val="003036E9"/>
    <w:rsid w:val="00303713"/>
    <w:rsid w:val="00303E80"/>
    <w:rsid w:val="003043B4"/>
    <w:rsid w:val="00304556"/>
    <w:rsid w:val="00304E02"/>
    <w:rsid w:val="003052DA"/>
    <w:rsid w:val="003053FC"/>
    <w:rsid w:val="00305AC8"/>
    <w:rsid w:val="00305F3B"/>
    <w:rsid w:val="003078CD"/>
    <w:rsid w:val="00310B92"/>
    <w:rsid w:val="00310CEC"/>
    <w:rsid w:val="003117D0"/>
    <w:rsid w:val="00311EFF"/>
    <w:rsid w:val="003121D0"/>
    <w:rsid w:val="00312303"/>
    <w:rsid w:val="00312C1A"/>
    <w:rsid w:val="00313A00"/>
    <w:rsid w:val="00313A0C"/>
    <w:rsid w:val="003174FC"/>
    <w:rsid w:val="003176C9"/>
    <w:rsid w:val="00317A03"/>
    <w:rsid w:val="00317B6C"/>
    <w:rsid w:val="00317BB9"/>
    <w:rsid w:val="0032032C"/>
    <w:rsid w:val="003204F1"/>
    <w:rsid w:val="003206F2"/>
    <w:rsid w:val="0032078E"/>
    <w:rsid w:val="003209C7"/>
    <w:rsid w:val="003217E4"/>
    <w:rsid w:val="003231EA"/>
    <w:rsid w:val="00324235"/>
    <w:rsid w:val="00325175"/>
    <w:rsid w:val="0032678F"/>
    <w:rsid w:val="00331C28"/>
    <w:rsid w:val="003320C2"/>
    <w:rsid w:val="00332F9E"/>
    <w:rsid w:val="003344C1"/>
    <w:rsid w:val="003349CC"/>
    <w:rsid w:val="003360E8"/>
    <w:rsid w:val="00336EF9"/>
    <w:rsid w:val="00336F20"/>
    <w:rsid w:val="0033796A"/>
    <w:rsid w:val="003379A4"/>
    <w:rsid w:val="003407F1"/>
    <w:rsid w:val="00341878"/>
    <w:rsid w:val="00344B70"/>
    <w:rsid w:val="00344C70"/>
    <w:rsid w:val="00345B27"/>
    <w:rsid w:val="003510C8"/>
    <w:rsid w:val="003523DB"/>
    <w:rsid w:val="003526E3"/>
    <w:rsid w:val="00352C75"/>
    <w:rsid w:val="00354B3E"/>
    <w:rsid w:val="00354D76"/>
    <w:rsid w:val="00355134"/>
    <w:rsid w:val="00355F34"/>
    <w:rsid w:val="0035693A"/>
    <w:rsid w:val="00356D0D"/>
    <w:rsid w:val="00357F89"/>
    <w:rsid w:val="00360752"/>
    <w:rsid w:val="0036419F"/>
    <w:rsid w:val="00364558"/>
    <w:rsid w:val="003668BC"/>
    <w:rsid w:val="00366EAE"/>
    <w:rsid w:val="00367592"/>
    <w:rsid w:val="0036774E"/>
    <w:rsid w:val="00367902"/>
    <w:rsid w:val="00370266"/>
    <w:rsid w:val="003705C5"/>
    <w:rsid w:val="003708C3"/>
    <w:rsid w:val="00370E43"/>
    <w:rsid w:val="00371F49"/>
    <w:rsid w:val="00374A3F"/>
    <w:rsid w:val="00374C16"/>
    <w:rsid w:val="00376871"/>
    <w:rsid w:val="00377132"/>
    <w:rsid w:val="00377917"/>
    <w:rsid w:val="00380C5B"/>
    <w:rsid w:val="003815D9"/>
    <w:rsid w:val="00381875"/>
    <w:rsid w:val="003822F5"/>
    <w:rsid w:val="0038269D"/>
    <w:rsid w:val="003830EC"/>
    <w:rsid w:val="0038315C"/>
    <w:rsid w:val="00383EC3"/>
    <w:rsid w:val="00384546"/>
    <w:rsid w:val="00384955"/>
    <w:rsid w:val="00386E17"/>
    <w:rsid w:val="00386E84"/>
    <w:rsid w:val="003870AE"/>
    <w:rsid w:val="003913FA"/>
    <w:rsid w:val="00391669"/>
    <w:rsid w:val="00391B47"/>
    <w:rsid w:val="00391DAC"/>
    <w:rsid w:val="0039247B"/>
    <w:rsid w:val="003934C5"/>
    <w:rsid w:val="00394248"/>
    <w:rsid w:val="003952D0"/>
    <w:rsid w:val="00395682"/>
    <w:rsid w:val="00396DAC"/>
    <w:rsid w:val="003A036C"/>
    <w:rsid w:val="003A07DE"/>
    <w:rsid w:val="003A1D88"/>
    <w:rsid w:val="003A1E6D"/>
    <w:rsid w:val="003A24F1"/>
    <w:rsid w:val="003A3102"/>
    <w:rsid w:val="003A3BC1"/>
    <w:rsid w:val="003A5494"/>
    <w:rsid w:val="003A5D0D"/>
    <w:rsid w:val="003A5D35"/>
    <w:rsid w:val="003A681B"/>
    <w:rsid w:val="003A7AE8"/>
    <w:rsid w:val="003A7B11"/>
    <w:rsid w:val="003B0A0A"/>
    <w:rsid w:val="003B0E58"/>
    <w:rsid w:val="003B0EDB"/>
    <w:rsid w:val="003B140D"/>
    <w:rsid w:val="003B41EC"/>
    <w:rsid w:val="003B4433"/>
    <w:rsid w:val="003B46E4"/>
    <w:rsid w:val="003B518B"/>
    <w:rsid w:val="003B6B43"/>
    <w:rsid w:val="003B71E7"/>
    <w:rsid w:val="003C054F"/>
    <w:rsid w:val="003C0B3E"/>
    <w:rsid w:val="003C14D8"/>
    <w:rsid w:val="003C2529"/>
    <w:rsid w:val="003C2C1A"/>
    <w:rsid w:val="003C4FCD"/>
    <w:rsid w:val="003C72F9"/>
    <w:rsid w:val="003C7F4A"/>
    <w:rsid w:val="003D16F2"/>
    <w:rsid w:val="003D1C9B"/>
    <w:rsid w:val="003D1FCD"/>
    <w:rsid w:val="003D2611"/>
    <w:rsid w:val="003D2B17"/>
    <w:rsid w:val="003D3453"/>
    <w:rsid w:val="003D4915"/>
    <w:rsid w:val="003D59DF"/>
    <w:rsid w:val="003D6330"/>
    <w:rsid w:val="003D6FD1"/>
    <w:rsid w:val="003D773A"/>
    <w:rsid w:val="003D7B8A"/>
    <w:rsid w:val="003E0A98"/>
    <w:rsid w:val="003E1A5C"/>
    <w:rsid w:val="003E1E10"/>
    <w:rsid w:val="003E418B"/>
    <w:rsid w:val="003E56E3"/>
    <w:rsid w:val="003E59D3"/>
    <w:rsid w:val="003E5EAA"/>
    <w:rsid w:val="003E69FE"/>
    <w:rsid w:val="003E6D24"/>
    <w:rsid w:val="003E7F7E"/>
    <w:rsid w:val="003F0917"/>
    <w:rsid w:val="003F0A40"/>
    <w:rsid w:val="003F0BDD"/>
    <w:rsid w:val="003F141A"/>
    <w:rsid w:val="003F21B4"/>
    <w:rsid w:val="003F3348"/>
    <w:rsid w:val="003F364F"/>
    <w:rsid w:val="003F52EF"/>
    <w:rsid w:val="003F5B7D"/>
    <w:rsid w:val="004007CE"/>
    <w:rsid w:val="00401EAF"/>
    <w:rsid w:val="00402DC2"/>
    <w:rsid w:val="00403151"/>
    <w:rsid w:val="00403C41"/>
    <w:rsid w:val="0040506A"/>
    <w:rsid w:val="00405B92"/>
    <w:rsid w:val="00406467"/>
    <w:rsid w:val="0040780C"/>
    <w:rsid w:val="004079AF"/>
    <w:rsid w:val="00407ECA"/>
    <w:rsid w:val="00410643"/>
    <w:rsid w:val="00410C9C"/>
    <w:rsid w:val="0041224E"/>
    <w:rsid w:val="0041367A"/>
    <w:rsid w:val="00413BF5"/>
    <w:rsid w:val="00413FBE"/>
    <w:rsid w:val="00416A5D"/>
    <w:rsid w:val="00416B6B"/>
    <w:rsid w:val="00416E56"/>
    <w:rsid w:val="00417003"/>
    <w:rsid w:val="004203D5"/>
    <w:rsid w:val="004216DA"/>
    <w:rsid w:val="0042174F"/>
    <w:rsid w:val="00421A2B"/>
    <w:rsid w:val="00421C81"/>
    <w:rsid w:val="00421ED1"/>
    <w:rsid w:val="00422414"/>
    <w:rsid w:val="00422A07"/>
    <w:rsid w:val="00424470"/>
    <w:rsid w:val="004249C0"/>
    <w:rsid w:val="00424EAA"/>
    <w:rsid w:val="004255B8"/>
    <w:rsid w:val="00425688"/>
    <w:rsid w:val="00425979"/>
    <w:rsid w:val="00425C1B"/>
    <w:rsid w:val="004260BD"/>
    <w:rsid w:val="00426622"/>
    <w:rsid w:val="00427006"/>
    <w:rsid w:val="004279AC"/>
    <w:rsid w:val="00427F0F"/>
    <w:rsid w:val="00430323"/>
    <w:rsid w:val="0043085B"/>
    <w:rsid w:val="00432514"/>
    <w:rsid w:val="0043268E"/>
    <w:rsid w:val="004328A1"/>
    <w:rsid w:val="00433D54"/>
    <w:rsid w:val="004343C7"/>
    <w:rsid w:val="00434924"/>
    <w:rsid w:val="00434F9A"/>
    <w:rsid w:val="00436066"/>
    <w:rsid w:val="00440B2F"/>
    <w:rsid w:val="00440F36"/>
    <w:rsid w:val="00441CCF"/>
    <w:rsid w:val="00442425"/>
    <w:rsid w:val="004446AE"/>
    <w:rsid w:val="00445DF3"/>
    <w:rsid w:val="0044673C"/>
    <w:rsid w:val="00446E77"/>
    <w:rsid w:val="00447273"/>
    <w:rsid w:val="004478FE"/>
    <w:rsid w:val="00450127"/>
    <w:rsid w:val="00450521"/>
    <w:rsid w:val="00451B55"/>
    <w:rsid w:val="0045230B"/>
    <w:rsid w:val="00453043"/>
    <w:rsid w:val="004533CF"/>
    <w:rsid w:val="00453551"/>
    <w:rsid w:val="00454215"/>
    <w:rsid w:val="00454542"/>
    <w:rsid w:val="00454B3B"/>
    <w:rsid w:val="004552BC"/>
    <w:rsid w:val="00455950"/>
    <w:rsid w:val="00455FFE"/>
    <w:rsid w:val="004570AF"/>
    <w:rsid w:val="0045794D"/>
    <w:rsid w:val="00457EDD"/>
    <w:rsid w:val="0046055A"/>
    <w:rsid w:val="00460950"/>
    <w:rsid w:val="00461DE7"/>
    <w:rsid w:val="004626B7"/>
    <w:rsid w:val="00463E81"/>
    <w:rsid w:val="0046427C"/>
    <w:rsid w:val="00464BDA"/>
    <w:rsid w:val="00465F35"/>
    <w:rsid w:val="004661B0"/>
    <w:rsid w:val="0046719E"/>
    <w:rsid w:val="00467387"/>
    <w:rsid w:val="004709E6"/>
    <w:rsid w:val="00471058"/>
    <w:rsid w:val="00471095"/>
    <w:rsid w:val="00471AC0"/>
    <w:rsid w:val="004724B7"/>
    <w:rsid w:val="004726C9"/>
    <w:rsid w:val="00472A54"/>
    <w:rsid w:val="00473F29"/>
    <w:rsid w:val="0047501E"/>
    <w:rsid w:val="004751BD"/>
    <w:rsid w:val="00476310"/>
    <w:rsid w:val="004765E9"/>
    <w:rsid w:val="0047661B"/>
    <w:rsid w:val="00476D78"/>
    <w:rsid w:val="004773D5"/>
    <w:rsid w:val="00480541"/>
    <w:rsid w:val="00480B77"/>
    <w:rsid w:val="00482C6E"/>
    <w:rsid w:val="00482D79"/>
    <w:rsid w:val="00483C71"/>
    <w:rsid w:val="00484413"/>
    <w:rsid w:val="00485A5C"/>
    <w:rsid w:val="00485C0C"/>
    <w:rsid w:val="00487A89"/>
    <w:rsid w:val="00490528"/>
    <w:rsid w:val="00490C5E"/>
    <w:rsid w:val="00490E28"/>
    <w:rsid w:val="004913E2"/>
    <w:rsid w:val="0049223C"/>
    <w:rsid w:val="004925E7"/>
    <w:rsid w:val="00492BB9"/>
    <w:rsid w:val="00493E9B"/>
    <w:rsid w:val="00495B6E"/>
    <w:rsid w:val="00495DCB"/>
    <w:rsid w:val="00495EAF"/>
    <w:rsid w:val="004962CC"/>
    <w:rsid w:val="004963B3"/>
    <w:rsid w:val="004A0377"/>
    <w:rsid w:val="004A0A64"/>
    <w:rsid w:val="004A0D69"/>
    <w:rsid w:val="004A172F"/>
    <w:rsid w:val="004A3656"/>
    <w:rsid w:val="004A398C"/>
    <w:rsid w:val="004A72AC"/>
    <w:rsid w:val="004B066A"/>
    <w:rsid w:val="004B08B1"/>
    <w:rsid w:val="004B1255"/>
    <w:rsid w:val="004B175C"/>
    <w:rsid w:val="004B187A"/>
    <w:rsid w:val="004B239B"/>
    <w:rsid w:val="004B2566"/>
    <w:rsid w:val="004B637C"/>
    <w:rsid w:val="004B65F1"/>
    <w:rsid w:val="004B7E9C"/>
    <w:rsid w:val="004C1564"/>
    <w:rsid w:val="004C1569"/>
    <w:rsid w:val="004C20EC"/>
    <w:rsid w:val="004C2274"/>
    <w:rsid w:val="004C2E63"/>
    <w:rsid w:val="004C3AFA"/>
    <w:rsid w:val="004C4650"/>
    <w:rsid w:val="004C5A56"/>
    <w:rsid w:val="004C67BF"/>
    <w:rsid w:val="004C69AC"/>
    <w:rsid w:val="004C6BFD"/>
    <w:rsid w:val="004C74E2"/>
    <w:rsid w:val="004D0526"/>
    <w:rsid w:val="004D1283"/>
    <w:rsid w:val="004D2839"/>
    <w:rsid w:val="004D2B93"/>
    <w:rsid w:val="004D33E3"/>
    <w:rsid w:val="004D3F3C"/>
    <w:rsid w:val="004D3F97"/>
    <w:rsid w:val="004D472E"/>
    <w:rsid w:val="004D5F60"/>
    <w:rsid w:val="004D603C"/>
    <w:rsid w:val="004D7085"/>
    <w:rsid w:val="004D743C"/>
    <w:rsid w:val="004E11F2"/>
    <w:rsid w:val="004E1254"/>
    <w:rsid w:val="004E13AE"/>
    <w:rsid w:val="004E177E"/>
    <w:rsid w:val="004E1DB3"/>
    <w:rsid w:val="004E211B"/>
    <w:rsid w:val="004E3F05"/>
    <w:rsid w:val="004E5771"/>
    <w:rsid w:val="004E5A45"/>
    <w:rsid w:val="004E6493"/>
    <w:rsid w:val="004E6E02"/>
    <w:rsid w:val="004E73C5"/>
    <w:rsid w:val="004F00B5"/>
    <w:rsid w:val="004F154F"/>
    <w:rsid w:val="004F1661"/>
    <w:rsid w:val="004F2B2C"/>
    <w:rsid w:val="004F366A"/>
    <w:rsid w:val="004F6785"/>
    <w:rsid w:val="004F70D2"/>
    <w:rsid w:val="004F7734"/>
    <w:rsid w:val="004F7862"/>
    <w:rsid w:val="004F79B1"/>
    <w:rsid w:val="00500407"/>
    <w:rsid w:val="00501232"/>
    <w:rsid w:val="0050252B"/>
    <w:rsid w:val="005025A8"/>
    <w:rsid w:val="0050322D"/>
    <w:rsid w:val="0050323D"/>
    <w:rsid w:val="00503DE7"/>
    <w:rsid w:val="00503E6A"/>
    <w:rsid w:val="005042E6"/>
    <w:rsid w:val="00504446"/>
    <w:rsid w:val="00504708"/>
    <w:rsid w:val="00504A7B"/>
    <w:rsid w:val="00504C00"/>
    <w:rsid w:val="005056C7"/>
    <w:rsid w:val="00506209"/>
    <w:rsid w:val="00506786"/>
    <w:rsid w:val="005078BE"/>
    <w:rsid w:val="005104F2"/>
    <w:rsid w:val="005108F7"/>
    <w:rsid w:val="0051220D"/>
    <w:rsid w:val="00512E8E"/>
    <w:rsid w:val="00514275"/>
    <w:rsid w:val="00514BE9"/>
    <w:rsid w:val="0051520B"/>
    <w:rsid w:val="00515A2B"/>
    <w:rsid w:val="00515B6E"/>
    <w:rsid w:val="00515CED"/>
    <w:rsid w:val="00517BAE"/>
    <w:rsid w:val="0052108C"/>
    <w:rsid w:val="00521C4E"/>
    <w:rsid w:val="005237A0"/>
    <w:rsid w:val="00523DD0"/>
    <w:rsid w:val="00525476"/>
    <w:rsid w:val="005269C7"/>
    <w:rsid w:val="00526FDD"/>
    <w:rsid w:val="00527445"/>
    <w:rsid w:val="00527B18"/>
    <w:rsid w:val="005313BB"/>
    <w:rsid w:val="005314BD"/>
    <w:rsid w:val="005316BF"/>
    <w:rsid w:val="00531AE2"/>
    <w:rsid w:val="00531C9E"/>
    <w:rsid w:val="00533238"/>
    <w:rsid w:val="00534951"/>
    <w:rsid w:val="005359BD"/>
    <w:rsid w:val="00535FB3"/>
    <w:rsid w:val="00536BCE"/>
    <w:rsid w:val="005377C4"/>
    <w:rsid w:val="00541496"/>
    <w:rsid w:val="00541916"/>
    <w:rsid w:val="00542A43"/>
    <w:rsid w:val="00543349"/>
    <w:rsid w:val="00543BE1"/>
    <w:rsid w:val="0054474D"/>
    <w:rsid w:val="005448C9"/>
    <w:rsid w:val="00544D1E"/>
    <w:rsid w:val="00545271"/>
    <w:rsid w:val="005455A9"/>
    <w:rsid w:val="00545BD2"/>
    <w:rsid w:val="00546439"/>
    <w:rsid w:val="00546477"/>
    <w:rsid w:val="005469CA"/>
    <w:rsid w:val="00547690"/>
    <w:rsid w:val="00553096"/>
    <w:rsid w:val="005537E6"/>
    <w:rsid w:val="005539E5"/>
    <w:rsid w:val="00553A74"/>
    <w:rsid w:val="00553B29"/>
    <w:rsid w:val="00555A3D"/>
    <w:rsid w:val="00555AD6"/>
    <w:rsid w:val="00556B4B"/>
    <w:rsid w:val="00556EFB"/>
    <w:rsid w:val="00557683"/>
    <w:rsid w:val="005610B0"/>
    <w:rsid w:val="00561B5A"/>
    <w:rsid w:val="00561BEE"/>
    <w:rsid w:val="00563C70"/>
    <w:rsid w:val="0056444D"/>
    <w:rsid w:val="005644E7"/>
    <w:rsid w:val="0056456F"/>
    <w:rsid w:val="00564B3D"/>
    <w:rsid w:val="00565A5F"/>
    <w:rsid w:val="005665B6"/>
    <w:rsid w:val="00566BC5"/>
    <w:rsid w:val="00567D7F"/>
    <w:rsid w:val="0057082B"/>
    <w:rsid w:val="00570896"/>
    <w:rsid w:val="00571FC4"/>
    <w:rsid w:val="00572F50"/>
    <w:rsid w:val="00574C36"/>
    <w:rsid w:val="00574F00"/>
    <w:rsid w:val="005760A1"/>
    <w:rsid w:val="00576961"/>
    <w:rsid w:val="00576E7E"/>
    <w:rsid w:val="00580163"/>
    <w:rsid w:val="00580B64"/>
    <w:rsid w:val="0058162A"/>
    <w:rsid w:val="005816E0"/>
    <w:rsid w:val="00582F10"/>
    <w:rsid w:val="00582FB7"/>
    <w:rsid w:val="00583AED"/>
    <w:rsid w:val="00584200"/>
    <w:rsid w:val="0058677B"/>
    <w:rsid w:val="00587233"/>
    <w:rsid w:val="00587935"/>
    <w:rsid w:val="00591CBE"/>
    <w:rsid w:val="00592C7D"/>
    <w:rsid w:val="00592DAD"/>
    <w:rsid w:val="005937A2"/>
    <w:rsid w:val="00593A48"/>
    <w:rsid w:val="00593BCA"/>
    <w:rsid w:val="0059406F"/>
    <w:rsid w:val="00594A9F"/>
    <w:rsid w:val="00596176"/>
    <w:rsid w:val="005978C6"/>
    <w:rsid w:val="005A1AF2"/>
    <w:rsid w:val="005A2426"/>
    <w:rsid w:val="005A2FCC"/>
    <w:rsid w:val="005A4551"/>
    <w:rsid w:val="005A45E6"/>
    <w:rsid w:val="005A49BF"/>
    <w:rsid w:val="005A4CC9"/>
    <w:rsid w:val="005A5670"/>
    <w:rsid w:val="005A607D"/>
    <w:rsid w:val="005A7482"/>
    <w:rsid w:val="005A7AD4"/>
    <w:rsid w:val="005A7D1E"/>
    <w:rsid w:val="005A7E18"/>
    <w:rsid w:val="005B0F2F"/>
    <w:rsid w:val="005B1072"/>
    <w:rsid w:val="005B1787"/>
    <w:rsid w:val="005B3AEB"/>
    <w:rsid w:val="005B4D05"/>
    <w:rsid w:val="005B5942"/>
    <w:rsid w:val="005B6341"/>
    <w:rsid w:val="005B6C1D"/>
    <w:rsid w:val="005B722E"/>
    <w:rsid w:val="005B7F83"/>
    <w:rsid w:val="005C01E3"/>
    <w:rsid w:val="005C0A2B"/>
    <w:rsid w:val="005C0DB2"/>
    <w:rsid w:val="005C0F62"/>
    <w:rsid w:val="005C1AF3"/>
    <w:rsid w:val="005C23D9"/>
    <w:rsid w:val="005C3ABA"/>
    <w:rsid w:val="005C3D97"/>
    <w:rsid w:val="005C3F05"/>
    <w:rsid w:val="005C466E"/>
    <w:rsid w:val="005C4718"/>
    <w:rsid w:val="005C5374"/>
    <w:rsid w:val="005C56B5"/>
    <w:rsid w:val="005C6F12"/>
    <w:rsid w:val="005C75B3"/>
    <w:rsid w:val="005D00F0"/>
    <w:rsid w:val="005D0743"/>
    <w:rsid w:val="005D10E4"/>
    <w:rsid w:val="005D2396"/>
    <w:rsid w:val="005D3CAE"/>
    <w:rsid w:val="005D53C6"/>
    <w:rsid w:val="005D551A"/>
    <w:rsid w:val="005D578B"/>
    <w:rsid w:val="005D63AB"/>
    <w:rsid w:val="005D772D"/>
    <w:rsid w:val="005E1409"/>
    <w:rsid w:val="005E2670"/>
    <w:rsid w:val="005E3CB7"/>
    <w:rsid w:val="005E437E"/>
    <w:rsid w:val="005E438A"/>
    <w:rsid w:val="005E46F5"/>
    <w:rsid w:val="005E49AA"/>
    <w:rsid w:val="005E4A8C"/>
    <w:rsid w:val="005E55F0"/>
    <w:rsid w:val="005E6009"/>
    <w:rsid w:val="005E6642"/>
    <w:rsid w:val="005F142E"/>
    <w:rsid w:val="005F3512"/>
    <w:rsid w:val="005F35ED"/>
    <w:rsid w:val="005F3890"/>
    <w:rsid w:val="005F3F88"/>
    <w:rsid w:val="005F527A"/>
    <w:rsid w:val="005F5CC2"/>
    <w:rsid w:val="005F5E8C"/>
    <w:rsid w:val="005F64FE"/>
    <w:rsid w:val="005F6A50"/>
    <w:rsid w:val="005F6A70"/>
    <w:rsid w:val="005F7BCE"/>
    <w:rsid w:val="005F7F2B"/>
    <w:rsid w:val="0060037E"/>
    <w:rsid w:val="00602242"/>
    <w:rsid w:val="006038B2"/>
    <w:rsid w:val="00604BA5"/>
    <w:rsid w:val="00607102"/>
    <w:rsid w:val="0060744C"/>
    <w:rsid w:val="006101B8"/>
    <w:rsid w:val="00610A24"/>
    <w:rsid w:val="00612AA1"/>
    <w:rsid w:val="0061317B"/>
    <w:rsid w:val="006136FF"/>
    <w:rsid w:val="006144E5"/>
    <w:rsid w:val="00614C56"/>
    <w:rsid w:val="00614D52"/>
    <w:rsid w:val="00614FEE"/>
    <w:rsid w:val="00615B22"/>
    <w:rsid w:val="00615C42"/>
    <w:rsid w:val="00615D3F"/>
    <w:rsid w:val="00615F76"/>
    <w:rsid w:val="00616FE3"/>
    <w:rsid w:val="006171CA"/>
    <w:rsid w:val="00617439"/>
    <w:rsid w:val="0061799B"/>
    <w:rsid w:val="0062131C"/>
    <w:rsid w:val="0062131E"/>
    <w:rsid w:val="0062137E"/>
    <w:rsid w:val="0062193E"/>
    <w:rsid w:val="00621CDC"/>
    <w:rsid w:val="006230C7"/>
    <w:rsid w:val="006230F4"/>
    <w:rsid w:val="006231CF"/>
    <w:rsid w:val="00624113"/>
    <w:rsid w:val="0062502E"/>
    <w:rsid w:val="0062657E"/>
    <w:rsid w:val="00626734"/>
    <w:rsid w:val="006267F6"/>
    <w:rsid w:val="006301BC"/>
    <w:rsid w:val="00630415"/>
    <w:rsid w:val="00631138"/>
    <w:rsid w:val="0063187E"/>
    <w:rsid w:val="00631F34"/>
    <w:rsid w:val="00633CB1"/>
    <w:rsid w:val="00633EF3"/>
    <w:rsid w:val="0063595D"/>
    <w:rsid w:val="00635F7B"/>
    <w:rsid w:val="00636174"/>
    <w:rsid w:val="006361C9"/>
    <w:rsid w:val="00636CFA"/>
    <w:rsid w:val="00637378"/>
    <w:rsid w:val="00637D73"/>
    <w:rsid w:val="0064100A"/>
    <w:rsid w:val="00641698"/>
    <w:rsid w:val="00641C03"/>
    <w:rsid w:val="006423D0"/>
    <w:rsid w:val="006426B2"/>
    <w:rsid w:val="006448F0"/>
    <w:rsid w:val="006453FA"/>
    <w:rsid w:val="0064745D"/>
    <w:rsid w:val="006505C2"/>
    <w:rsid w:val="0065068D"/>
    <w:rsid w:val="00650CD0"/>
    <w:rsid w:val="00650D6F"/>
    <w:rsid w:val="006524A9"/>
    <w:rsid w:val="00652B52"/>
    <w:rsid w:val="0065416F"/>
    <w:rsid w:val="00654742"/>
    <w:rsid w:val="00655403"/>
    <w:rsid w:val="00655C02"/>
    <w:rsid w:val="00656E5B"/>
    <w:rsid w:val="00657259"/>
    <w:rsid w:val="00657744"/>
    <w:rsid w:val="0066041C"/>
    <w:rsid w:val="006606C5"/>
    <w:rsid w:val="00660B45"/>
    <w:rsid w:val="006615B7"/>
    <w:rsid w:val="0066298F"/>
    <w:rsid w:val="00663C88"/>
    <w:rsid w:val="00663D66"/>
    <w:rsid w:val="00664451"/>
    <w:rsid w:val="00664DF1"/>
    <w:rsid w:val="0067057A"/>
    <w:rsid w:val="006729D1"/>
    <w:rsid w:val="00672B4A"/>
    <w:rsid w:val="0067358A"/>
    <w:rsid w:val="0067405D"/>
    <w:rsid w:val="0067451B"/>
    <w:rsid w:val="00674F9F"/>
    <w:rsid w:val="00675BF4"/>
    <w:rsid w:val="00677725"/>
    <w:rsid w:val="00677CCE"/>
    <w:rsid w:val="00677D94"/>
    <w:rsid w:val="0068169B"/>
    <w:rsid w:val="00681C34"/>
    <w:rsid w:val="00682B7D"/>
    <w:rsid w:val="00684115"/>
    <w:rsid w:val="00684A3C"/>
    <w:rsid w:val="0068509E"/>
    <w:rsid w:val="00685FE6"/>
    <w:rsid w:val="0068636F"/>
    <w:rsid w:val="0069026B"/>
    <w:rsid w:val="006903A4"/>
    <w:rsid w:val="00692527"/>
    <w:rsid w:val="00694D39"/>
    <w:rsid w:val="0069526B"/>
    <w:rsid w:val="00695ED8"/>
    <w:rsid w:val="00695F57"/>
    <w:rsid w:val="006965D5"/>
    <w:rsid w:val="00696E60"/>
    <w:rsid w:val="00697A89"/>
    <w:rsid w:val="006A00AE"/>
    <w:rsid w:val="006A04BA"/>
    <w:rsid w:val="006A19C1"/>
    <w:rsid w:val="006A3526"/>
    <w:rsid w:val="006A3721"/>
    <w:rsid w:val="006A3F75"/>
    <w:rsid w:val="006A434A"/>
    <w:rsid w:val="006A43A9"/>
    <w:rsid w:val="006A43D3"/>
    <w:rsid w:val="006A4777"/>
    <w:rsid w:val="006A4791"/>
    <w:rsid w:val="006A5412"/>
    <w:rsid w:val="006A69CB"/>
    <w:rsid w:val="006A7171"/>
    <w:rsid w:val="006A7420"/>
    <w:rsid w:val="006A774F"/>
    <w:rsid w:val="006B02C7"/>
    <w:rsid w:val="006B09B9"/>
    <w:rsid w:val="006B10FF"/>
    <w:rsid w:val="006B1A1D"/>
    <w:rsid w:val="006B1AF8"/>
    <w:rsid w:val="006B2FDA"/>
    <w:rsid w:val="006B34F2"/>
    <w:rsid w:val="006B41E6"/>
    <w:rsid w:val="006B47CB"/>
    <w:rsid w:val="006B4AA7"/>
    <w:rsid w:val="006B4DB8"/>
    <w:rsid w:val="006B6C25"/>
    <w:rsid w:val="006B7B46"/>
    <w:rsid w:val="006B7E3B"/>
    <w:rsid w:val="006C1CF6"/>
    <w:rsid w:val="006C2908"/>
    <w:rsid w:val="006C3C47"/>
    <w:rsid w:val="006C4588"/>
    <w:rsid w:val="006C4A79"/>
    <w:rsid w:val="006C4B60"/>
    <w:rsid w:val="006C5160"/>
    <w:rsid w:val="006C5238"/>
    <w:rsid w:val="006C5B59"/>
    <w:rsid w:val="006C5D38"/>
    <w:rsid w:val="006C6BBD"/>
    <w:rsid w:val="006C7B88"/>
    <w:rsid w:val="006D00D8"/>
    <w:rsid w:val="006D011A"/>
    <w:rsid w:val="006D0515"/>
    <w:rsid w:val="006D10E4"/>
    <w:rsid w:val="006D14FA"/>
    <w:rsid w:val="006D17A2"/>
    <w:rsid w:val="006D253E"/>
    <w:rsid w:val="006D30A7"/>
    <w:rsid w:val="006D313A"/>
    <w:rsid w:val="006D36CA"/>
    <w:rsid w:val="006D385F"/>
    <w:rsid w:val="006D3FAF"/>
    <w:rsid w:val="006D4131"/>
    <w:rsid w:val="006D4851"/>
    <w:rsid w:val="006D675B"/>
    <w:rsid w:val="006D68D3"/>
    <w:rsid w:val="006D734B"/>
    <w:rsid w:val="006D79A9"/>
    <w:rsid w:val="006E0956"/>
    <w:rsid w:val="006E0E00"/>
    <w:rsid w:val="006E1A45"/>
    <w:rsid w:val="006E2ED1"/>
    <w:rsid w:val="006E2ED7"/>
    <w:rsid w:val="006E3348"/>
    <w:rsid w:val="006E4185"/>
    <w:rsid w:val="006E5085"/>
    <w:rsid w:val="006E59BF"/>
    <w:rsid w:val="006E749A"/>
    <w:rsid w:val="006F072F"/>
    <w:rsid w:val="006F1025"/>
    <w:rsid w:val="006F172B"/>
    <w:rsid w:val="006F1F26"/>
    <w:rsid w:val="006F2055"/>
    <w:rsid w:val="006F2648"/>
    <w:rsid w:val="006F2BEA"/>
    <w:rsid w:val="006F3058"/>
    <w:rsid w:val="006F3174"/>
    <w:rsid w:val="006F3258"/>
    <w:rsid w:val="006F3295"/>
    <w:rsid w:val="006F41F2"/>
    <w:rsid w:val="006F555B"/>
    <w:rsid w:val="006F68AC"/>
    <w:rsid w:val="006F6CF6"/>
    <w:rsid w:val="006F6D99"/>
    <w:rsid w:val="006F735D"/>
    <w:rsid w:val="0070074D"/>
    <w:rsid w:val="007009F4"/>
    <w:rsid w:val="00701200"/>
    <w:rsid w:val="00703E3C"/>
    <w:rsid w:val="00707B47"/>
    <w:rsid w:val="00707C07"/>
    <w:rsid w:val="00710312"/>
    <w:rsid w:val="00710326"/>
    <w:rsid w:val="00710D5E"/>
    <w:rsid w:val="00711EC3"/>
    <w:rsid w:val="00712779"/>
    <w:rsid w:val="007131C4"/>
    <w:rsid w:val="0071338A"/>
    <w:rsid w:val="00713A1B"/>
    <w:rsid w:val="00713F9F"/>
    <w:rsid w:val="007148BD"/>
    <w:rsid w:val="00715505"/>
    <w:rsid w:val="007159E6"/>
    <w:rsid w:val="00715D6F"/>
    <w:rsid w:val="007162E4"/>
    <w:rsid w:val="00717A9A"/>
    <w:rsid w:val="00720EAA"/>
    <w:rsid w:val="007216EF"/>
    <w:rsid w:val="007217DF"/>
    <w:rsid w:val="00721C31"/>
    <w:rsid w:val="00721EC9"/>
    <w:rsid w:val="0072259C"/>
    <w:rsid w:val="00722805"/>
    <w:rsid w:val="00722ED8"/>
    <w:rsid w:val="00724360"/>
    <w:rsid w:val="00724724"/>
    <w:rsid w:val="00725C79"/>
    <w:rsid w:val="00725EB5"/>
    <w:rsid w:val="007265B4"/>
    <w:rsid w:val="0072697F"/>
    <w:rsid w:val="00730CB7"/>
    <w:rsid w:val="00731C14"/>
    <w:rsid w:val="00732804"/>
    <w:rsid w:val="00733455"/>
    <w:rsid w:val="00733A53"/>
    <w:rsid w:val="00733B00"/>
    <w:rsid w:val="00733C52"/>
    <w:rsid w:val="00734B5A"/>
    <w:rsid w:val="00735C01"/>
    <w:rsid w:val="00740473"/>
    <w:rsid w:val="007404C7"/>
    <w:rsid w:val="00740839"/>
    <w:rsid w:val="00740B83"/>
    <w:rsid w:val="00741A53"/>
    <w:rsid w:val="007425D3"/>
    <w:rsid w:val="0074287C"/>
    <w:rsid w:val="00744A47"/>
    <w:rsid w:val="00744BC0"/>
    <w:rsid w:val="00745630"/>
    <w:rsid w:val="00746849"/>
    <w:rsid w:val="00747901"/>
    <w:rsid w:val="00747A7D"/>
    <w:rsid w:val="00750D1E"/>
    <w:rsid w:val="00751853"/>
    <w:rsid w:val="007525D6"/>
    <w:rsid w:val="00752F6C"/>
    <w:rsid w:val="0075306C"/>
    <w:rsid w:val="007533FE"/>
    <w:rsid w:val="00754214"/>
    <w:rsid w:val="00754810"/>
    <w:rsid w:val="00754E1B"/>
    <w:rsid w:val="00755B24"/>
    <w:rsid w:val="00755E38"/>
    <w:rsid w:val="00757B4F"/>
    <w:rsid w:val="00757B50"/>
    <w:rsid w:val="00760839"/>
    <w:rsid w:val="00760CBC"/>
    <w:rsid w:val="007624DF"/>
    <w:rsid w:val="00762C6C"/>
    <w:rsid w:val="007639EA"/>
    <w:rsid w:val="00764015"/>
    <w:rsid w:val="007643B2"/>
    <w:rsid w:val="00764A19"/>
    <w:rsid w:val="00764BEB"/>
    <w:rsid w:val="0076506D"/>
    <w:rsid w:val="00765566"/>
    <w:rsid w:val="00766085"/>
    <w:rsid w:val="007660E8"/>
    <w:rsid w:val="00766516"/>
    <w:rsid w:val="0076662D"/>
    <w:rsid w:val="00770565"/>
    <w:rsid w:val="00770DDA"/>
    <w:rsid w:val="007716FA"/>
    <w:rsid w:val="0077231A"/>
    <w:rsid w:val="0077239D"/>
    <w:rsid w:val="00772668"/>
    <w:rsid w:val="0077295E"/>
    <w:rsid w:val="00773A9D"/>
    <w:rsid w:val="00773B33"/>
    <w:rsid w:val="00774F0D"/>
    <w:rsid w:val="00776B0B"/>
    <w:rsid w:val="007770C5"/>
    <w:rsid w:val="00777263"/>
    <w:rsid w:val="007776F1"/>
    <w:rsid w:val="00777F93"/>
    <w:rsid w:val="00780AFF"/>
    <w:rsid w:val="00781850"/>
    <w:rsid w:val="00782734"/>
    <w:rsid w:val="007828F1"/>
    <w:rsid w:val="007833D1"/>
    <w:rsid w:val="0078387C"/>
    <w:rsid w:val="00783F65"/>
    <w:rsid w:val="00784448"/>
    <w:rsid w:val="0078565B"/>
    <w:rsid w:val="0078591A"/>
    <w:rsid w:val="00785946"/>
    <w:rsid w:val="00785A73"/>
    <w:rsid w:val="00786215"/>
    <w:rsid w:val="00786268"/>
    <w:rsid w:val="00786850"/>
    <w:rsid w:val="007868A2"/>
    <w:rsid w:val="007868B4"/>
    <w:rsid w:val="00787CCE"/>
    <w:rsid w:val="007906EC"/>
    <w:rsid w:val="00791F5C"/>
    <w:rsid w:val="00792ED8"/>
    <w:rsid w:val="0079459A"/>
    <w:rsid w:val="00794A6A"/>
    <w:rsid w:val="00795347"/>
    <w:rsid w:val="00795B6D"/>
    <w:rsid w:val="007966C5"/>
    <w:rsid w:val="00797379"/>
    <w:rsid w:val="00797EE7"/>
    <w:rsid w:val="007A14DB"/>
    <w:rsid w:val="007A1824"/>
    <w:rsid w:val="007A35DB"/>
    <w:rsid w:val="007A3B33"/>
    <w:rsid w:val="007A4CE1"/>
    <w:rsid w:val="007A5EAE"/>
    <w:rsid w:val="007A6133"/>
    <w:rsid w:val="007A61B1"/>
    <w:rsid w:val="007A792A"/>
    <w:rsid w:val="007B0E09"/>
    <w:rsid w:val="007B130E"/>
    <w:rsid w:val="007B1ED5"/>
    <w:rsid w:val="007B39FE"/>
    <w:rsid w:val="007B3B0E"/>
    <w:rsid w:val="007B426E"/>
    <w:rsid w:val="007B464A"/>
    <w:rsid w:val="007B4F04"/>
    <w:rsid w:val="007B5A29"/>
    <w:rsid w:val="007B6119"/>
    <w:rsid w:val="007B65F6"/>
    <w:rsid w:val="007C077D"/>
    <w:rsid w:val="007C1FAD"/>
    <w:rsid w:val="007C20F7"/>
    <w:rsid w:val="007C250E"/>
    <w:rsid w:val="007C2985"/>
    <w:rsid w:val="007C3121"/>
    <w:rsid w:val="007C3796"/>
    <w:rsid w:val="007C39CD"/>
    <w:rsid w:val="007C3FE1"/>
    <w:rsid w:val="007C48D3"/>
    <w:rsid w:val="007C5D00"/>
    <w:rsid w:val="007C6B78"/>
    <w:rsid w:val="007C7858"/>
    <w:rsid w:val="007C78C6"/>
    <w:rsid w:val="007C7E45"/>
    <w:rsid w:val="007D0A07"/>
    <w:rsid w:val="007D0EC3"/>
    <w:rsid w:val="007D1D28"/>
    <w:rsid w:val="007D2C73"/>
    <w:rsid w:val="007D2E7A"/>
    <w:rsid w:val="007D4622"/>
    <w:rsid w:val="007D4FD3"/>
    <w:rsid w:val="007D5BA2"/>
    <w:rsid w:val="007D5D38"/>
    <w:rsid w:val="007D7B20"/>
    <w:rsid w:val="007E140E"/>
    <w:rsid w:val="007E149E"/>
    <w:rsid w:val="007E1D24"/>
    <w:rsid w:val="007E26C7"/>
    <w:rsid w:val="007E2912"/>
    <w:rsid w:val="007E355D"/>
    <w:rsid w:val="007E3792"/>
    <w:rsid w:val="007E3978"/>
    <w:rsid w:val="007E3DB2"/>
    <w:rsid w:val="007E4401"/>
    <w:rsid w:val="007E4633"/>
    <w:rsid w:val="007E4CD0"/>
    <w:rsid w:val="007E5064"/>
    <w:rsid w:val="007E6039"/>
    <w:rsid w:val="007E68C0"/>
    <w:rsid w:val="007E6BDE"/>
    <w:rsid w:val="007E7BC8"/>
    <w:rsid w:val="007F2A68"/>
    <w:rsid w:val="007F3A66"/>
    <w:rsid w:val="007F4FC6"/>
    <w:rsid w:val="007F6607"/>
    <w:rsid w:val="007F69AD"/>
    <w:rsid w:val="007F6F09"/>
    <w:rsid w:val="007F74CE"/>
    <w:rsid w:val="007F7718"/>
    <w:rsid w:val="007F78DF"/>
    <w:rsid w:val="00800928"/>
    <w:rsid w:val="0080165F"/>
    <w:rsid w:val="00802E53"/>
    <w:rsid w:val="00804339"/>
    <w:rsid w:val="00804B0E"/>
    <w:rsid w:val="008069AF"/>
    <w:rsid w:val="00806C30"/>
    <w:rsid w:val="0080731D"/>
    <w:rsid w:val="008102C4"/>
    <w:rsid w:val="0081180B"/>
    <w:rsid w:val="00812440"/>
    <w:rsid w:val="00814C1C"/>
    <w:rsid w:val="0081579C"/>
    <w:rsid w:val="00815900"/>
    <w:rsid w:val="00815D54"/>
    <w:rsid w:val="00816851"/>
    <w:rsid w:val="00817B5C"/>
    <w:rsid w:val="00820D0E"/>
    <w:rsid w:val="008222A4"/>
    <w:rsid w:val="00822F75"/>
    <w:rsid w:val="00823539"/>
    <w:rsid w:val="00823CAD"/>
    <w:rsid w:val="0082424D"/>
    <w:rsid w:val="00824E99"/>
    <w:rsid w:val="00824EB3"/>
    <w:rsid w:val="00825EFC"/>
    <w:rsid w:val="00826695"/>
    <w:rsid w:val="0082695D"/>
    <w:rsid w:val="0082698E"/>
    <w:rsid w:val="00827049"/>
    <w:rsid w:val="00827A60"/>
    <w:rsid w:val="00832591"/>
    <w:rsid w:val="008331C2"/>
    <w:rsid w:val="008341EB"/>
    <w:rsid w:val="00836340"/>
    <w:rsid w:val="0083675B"/>
    <w:rsid w:val="0083786B"/>
    <w:rsid w:val="00837C02"/>
    <w:rsid w:val="00837C73"/>
    <w:rsid w:val="00837E37"/>
    <w:rsid w:val="00840931"/>
    <w:rsid w:val="0084193A"/>
    <w:rsid w:val="00841AD2"/>
    <w:rsid w:val="0084278D"/>
    <w:rsid w:val="00842D1D"/>
    <w:rsid w:val="00843458"/>
    <w:rsid w:val="00843C29"/>
    <w:rsid w:val="00843CF1"/>
    <w:rsid w:val="008445A5"/>
    <w:rsid w:val="00846CC2"/>
    <w:rsid w:val="00847762"/>
    <w:rsid w:val="00847B04"/>
    <w:rsid w:val="00850A99"/>
    <w:rsid w:val="00851C19"/>
    <w:rsid w:val="00851DE3"/>
    <w:rsid w:val="00851F14"/>
    <w:rsid w:val="0085330E"/>
    <w:rsid w:val="0085397E"/>
    <w:rsid w:val="00853E58"/>
    <w:rsid w:val="00854074"/>
    <w:rsid w:val="00854250"/>
    <w:rsid w:val="00854A9C"/>
    <w:rsid w:val="00854DE9"/>
    <w:rsid w:val="00855E10"/>
    <w:rsid w:val="00856C79"/>
    <w:rsid w:val="0085766B"/>
    <w:rsid w:val="0085766D"/>
    <w:rsid w:val="00860208"/>
    <w:rsid w:val="008604BF"/>
    <w:rsid w:val="00860F8F"/>
    <w:rsid w:val="00861A67"/>
    <w:rsid w:val="00862168"/>
    <w:rsid w:val="008626FC"/>
    <w:rsid w:val="008627B9"/>
    <w:rsid w:val="00862B64"/>
    <w:rsid w:val="00862F80"/>
    <w:rsid w:val="0086491D"/>
    <w:rsid w:val="00864964"/>
    <w:rsid w:val="00864968"/>
    <w:rsid w:val="00866868"/>
    <w:rsid w:val="00867926"/>
    <w:rsid w:val="00870320"/>
    <w:rsid w:val="00870DE8"/>
    <w:rsid w:val="00873072"/>
    <w:rsid w:val="008739DE"/>
    <w:rsid w:val="008741BB"/>
    <w:rsid w:val="0087517F"/>
    <w:rsid w:val="00876B4C"/>
    <w:rsid w:val="00881A35"/>
    <w:rsid w:val="008837B2"/>
    <w:rsid w:val="00883DA5"/>
    <w:rsid w:val="00884BB6"/>
    <w:rsid w:val="00885292"/>
    <w:rsid w:val="0088570D"/>
    <w:rsid w:val="00885CE2"/>
    <w:rsid w:val="00887E39"/>
    <w:rsid w:val="0089019F"/>
    <w:rsid w:val="00890B57"/>
    <w:rsid w:val="00890EFD"/>
    <w:rsid w:val="008923C4"/>
    <w:rsid w:val="00892757"/>
    <w:rsid w:val="00892CAD"/>
    <w:rsid w:val="00893008"/>
    <w:rsid w:val="00893DFC"/>
    <w:rsid w:val="008949C3"/>
    <w:rsid w:val="00894D81"/>
    <w:rsid w:val="0089528C"/>
    <w:rsid w:val="00896227"/>
    <w:rsid w:val="008962EF"/>
    <w:rsid w:val="00896BF6"/>
    <w:rsid w:val="008A0C74"/>
    <w:rsid w:val="008A115B"/>
    <w:rsid w:val="008A1594"/>
    <w:rsid w:val="008A1B0D"/>
    <w:rsid w:val="008A1F72"/>
    <w:rsid w:val="008A206F"/>
    <w:rsid w:val="008A3830"/>
    <w:rsid w:val="008A3FE4"/>
    <w:rsid w:val="008A4E07"/>
    <w:rsid w:val="008A4E54"/>
    <w:rsid w:val="008A5078"/>
    <w:rsid w:val="008A539C"/>
    <w:rsid w:val="008B2C35"/>
    <w:rsid w:val="008B3816"/>
    <w:rsid w:val="008B4A9C"/>
    <w:rsid w:val="008B4BA1"/>
    <w:rsid w:val="008B562D"/>
    <w:rsid w:val="008B5BE5"/>
    <w:rsid w:val="008B5D50"/>
    <w:rsid w:val="008B6946"/>
    <w:rsid w:val="008B7041"/>
    <w:rsid w:val="008B77F4"/>
    <w:rsid w:val="008B7ECC"/>
    <w:rsid w:val="008C0B84"/>
    <w:rsid w:val="008C0B88"/>
    <w:rsid w:val="008C0E49"/>
    <w:rsid w:val="008C1298"/>
    <w:rsid w:val="008C1870"/>
    <w:rsid w:val="008C3212"/>
    <w:rsid w:val="008C38C0"/>
    <w:rsid w:val="008C4F4A"/>
    <w:rsid w:val="008C5A49"/>
    <w:rsid w:val="008C5D54"/>
    <w:rsid w:val="008C61D0"/>
    <w:rsid w:val="008C6B81"/>
    <w:rsid w:val="008C7533"/>
    <w:rsid w:val="008C7FCC"/>
    <w:rsid w:val="008D0894"/>
    <w:rsid w:val="008D0BEC"/>
    <w:rsid w:val="008D11B9"/>
    <w:rsid w:val="008D14A7"/>
    <w:rsid w:val="008D1A2E"/>
    <w:rsid w:val="008D2101"/>
    <w:rsid w:val="008D2D5B"/>
    <w:rsid w:val="008D3317"/>
    <w:rsid w:val="008D3584"/>
    <w:rsid w:val="008D3F6D"/>
    <w:rsid w:val="008D4718"/>
    <w:rsid w:val="008D4F1A"/>
    <w:rsid w:val="008D610C"/>
    <w:rsid w:val="008D64AD"/>
    <w:rsid w:val="008D6963"/>
    <w:rsid w:val="008D69C8"/>
    <w:rsid w:val="008E0367"/>
    <w:rsid w:val="008E0C48"/>
    <w:rsid w:val="008E0EC5"/>
    <w:rsid w:val="008E1E4C"/>
    <w:rsid w:val="008E1F3A"/>
    <w:rsid w:val="008E2414"/>
    <w:rsid w:val="008E3CC4"/>
    <w:rsid w:val="008E3EB1"/>
    <w:rsid w:val="008E48F8"/>
    <w:rsid w:val="008E4D57"/>
    <w:rsid w:val="008E522A"/>
    <w:rsid w:val="008E6D57"/>
    <w:rsid w:val="008E71C6"/>
    <w:rsid w:val="008F0742"/>
    <w:rsid w:val="008F0AA5"/>
    <w:rsid w:val="008F0D1E"/>
    <w:rsid w:val="008F0D5E"/>
    <w:rsid w:val="008F1569"/>
    <w:rsid w:val="008F2598"/>
    <w:rsid w:val="008F3CFA"/>
    <w:rsid w:val="008F41E9"/>
    <w:rsid w:val="008F5DCC"/>
    <w:rsid w:val="008F5E66"/>
    <w:rsid w:val="008F67CF"/>
    <w:rsid w:val="008F69CA"/>
    <w:rsid w:val="009002E3"/>
    <w:rsid w:val="00900474"/>
    <w:rsid w:val="009005BF"/>
    <w:rsid w:val="009007B8"/>
    <w:rsid w:val="00900813"/>
    <w:rsid w:val="00900BA6"/>
    <w:rsid w:val="00900D77"/>
    <w:rsid w:val="00902556"/>
    <w:rsid w:val="00903BA3"/>
    <w:rsid w:val="00904CE5"/>
    <w:rsid w:val="00905758"/>
    <w:rsid w:val="00906AF3"/>
    <w:rsid w:val="00906B0D"/>
    <w:rsid w:val="0090758B"/>
    <w:rsid w:val="009101ED"/>
    <w:rsid w:val="009102FA"/>
    <w:rsid w:val="00910FB6"/>
    <w:rsid w:val="009114E6"/>
    <w:rsid w:val="00911C2E"/>
    <w:rsid w:val="009121A4"/>
    <w:rsid w:val="009122A4"/>
    <w:rsid w:val="009148BC"/>
    <w:rsid w:val="00914C5D"/>
    <w:rsid w:val="00915040"/>
    <w:rsid w:val="009154EB"/>
    <w:rsid w:val="00915B23"/>
    <w:rsid w:val="00920521"/>
    <w:rsid w:val="00921F30"/>
    <w:rsid w:val="00921F43"/>
    <w:rsid w:val="0092247E"/>
    <w:rsid w:val="0092270F"/>
    <w:rsid w:val="00923777"/>
    <w:rsid w:val="00923951"/>
    <w:rsid w:val="00924CEB"/>
    <w:rsid w:val="00926134"/>
    <w:rsid w:val="009262BF"/>
    <w:rsid w:val="00926AAF"/>
    <w:rsid w:val="00927308"/>
    <w:rsid w:val="00927AF2"/>
    <w:rsid w:val="00927BAE"/>
    <w:rsid w:val="00927D9C"/>
    <w:rsid w:val="009301A2"/>
    <w:rsid w:val="00930904"/>
    <w:rsid w:val="00931AED"/>
    <w:rsid w:val="00932FB9"/>
    <w:rsid w:val="009336F6"/>
    <w:rsid w:val="00936115"/>
    <w:rsid w:val="0093679D"/>
    <w:rsid w:val="00940EE2"/>
    <w:rsid w:val="00940F8C"/>
    <w:rsid w:val="00941008"/>
    <w:rsid w:val="009413D5"/>
    <w:rsid w:val="00941ABD"/>
    <w:rsid w:val="0094257E"/>
    <w:rsid w:val="00943B3F"/>
    <w:rsid w:val="00943B84"/>
    <w:rsid w:val="00943D8C"/>
    <w:rsid w:val="00945899"/>
    <w:rsid w:val="00945EF3"/>
    <w:rsid w:val="0094628D"/>
    <w:rsid w:val="00946D06"/>
    <w:rsid w:val="00947029"/>
    <w:rsid w:val="00950919"/>
    <w:rsid w:val="0095149C"/>
    <w:rsid w:val="00952C1E"/>
    <w:rsid w:val="00952C3E"/>
    <w:rsid w:val="00952DF1"/>
    <w:rsid w:val="00953927"/>
    <w:rsid w:val="009551C8"/>
    <w:rsid w:val="0095569C"/>
    <w:rsid w:val="0095625F"/>
    <w:rsid w:val="00956F35"/>
    <w:rsid w:val="009616CB"/>
    <w:rsid w:val="0096190A"/>
    <w:rsid w:val="009622ED"/>
    <w:rsid w:val="0096358B"/>
    <w:rsid w:val="00963642"/>
    <w:rsid w:val="00963767"/>
    <w:rsid w:val="00963D04"/>
    <w:rsid w:val="0096458F"/>
    <w:rsid w:val="00964D8A"/>
    <w:rsid w:val="00964DF1"/>
    <w:rsid w:val="00966189"/>
    <w:rsid w:val="009669B7"/>
    <w:rsid w:val="00966AF9"/>
    <w:rsid w:val="0096704D"/>
    <w:rsid w:val="009673FE"/>
    <w:rsid w:val="0096745D"/>
    <w:rsid w:val="0096774D"/>
    <w:rsid w:val="009677F0"/>
    <w:rsid w:val="009700E9"/>
    <w:rsid w:val="00973286"/>
    <w:rsid w:val="00973E00"/>
    <w:rsid w:val="009745FB"/>
    <w:rsid w:val="00974B1A"/>
    <w:rsid w:val="0097559D"/>
    <w:rsid w:val="00975721"/>
    <w:rsid w:val="00975A5B"/>
    <w:rsid w:val="009808F4"/>
    <w:rsid w:val="0098112D"/>
    <w:rsid w:val="00981394"/>
    <w:rsid w:val="00981D57"/>
    <w:rsid w:val="00981D88"/>
    <w:rsid w:val="00981F71"/>
    <w:rsid w:val="00984520"/>
    <w:rsid w:val="00985730"/>
    <w:rsid w:val="00985EF7"/>
    <w:rsid w:val="0098673C"/>
    <w:rsid w:val="00986871"/>
    <w:rsid w:val="009868CB"/>
    <w:rsid w:val="009875E9"/>
    <w:rsid w:val="00987A93"/>
    <w:rsid w:val="00990374"/>
    <w:rsid w:val="00990BFE"/>
    <w:rsid w:val="00991429"/>
    <w:rsid w:val="00991B68"/>
    <w:rsid w:val="00992A88"/>
    <w:rsid w:val="00992CBB"/>
    <w:rsid w:val="009932D1"/>
    <w:rsid w:val="0099558C"/>
    <w:rsid w:val="0099599D"/>
    <w:rsid w:val="00995B0E"/>
    <w:rsid w:val="00997C69"/>
    <w:rsid w:val="009A0B77"/>
    <w:rsid w:val="009A0D8D"/>
    <w:rsid w:val="009A1020"/>
    <w:rsid w:val="009A1394"/>
    <w:rsid w:val="009A17CC"/>
    <w:rsid w:val="009A2BBA"/>
    <w:rsid w:val="009A3D82"/>
    <w:rsid w:val="009A45AE"/>
    <w:rsid w:val="009A4E6E"/>
    <w:rsid w:val="009A50E3"/>
    <w:rsid w:val="009A7683"/>
    <w:rsid w:val="009A7BBC"/>
    <w:rsid w:val="009A7E36"/>
    <w:rsid w:val="009B1DB9"/>
    <w:rsid w:val="009B230B"/>
    <w:rsid w:val="009B254C"/>
    <w:rsid w:val="009B4C1E"/>
    <w:rsid w:val="009B53C1"/>
    <w:rsid w:val="009B627D"/>
    <w:rsid w:val="009B6366"/>
    <w:rsid w:val="009B700C"/>
    <w:rsid w:val="009B7F75"/>
    <w:rsid w:val="009C0340"/>
    <w:rsid w:val="009C1C8B"/>
    <w:rsid w:val="009C226B"/>
    <w:rsid w:val="009C2918"/>
    <w:rsid w:val="009C33B2"/>
    <w:rsid w:val="009C36F4"/>
    <w:rsid w:val="009C37AF"/>
    <w:rsid w:val="009C50FB"/>
    <w:rsid w:val="009C6620"/>
    <w:rsid w:val="009C6E26"/>
    <w:rsid w:val="009C7049"/>
    <w:rsid w:val="009C7590"/>
    <w:rsid w:val="009C76E0"/>
    <w:rsid w:val="009C79E4"/>
    <w:rsid w:val="009D0766"/>
    <w:rsid w:val="009D100A"/>
    <w:rsid w:val="009D2222"/>
    <w:rsid w:val="009D34AF"/>
    <w:rsid w:val="009D35BE"/>
    <w:rsid w:val="009D411B"/>
    <w:rsid w:val="009D53CA"/>
    <w:rsid w:val="009D56AE"/>
    <w:rsid w:val="009D5D5B"/>
    <w:rsid w:val="009D6296"/>
    <w:rsid w:val="009D680C"/>
    <w:rsid w:val="009D7CCF"/>
    <w:rsid w:val="009D7D87"/>
    <w:rsid w:val="009E01E9"/>
    <w:rsid w:val="009E0C49"/>
    <w:rsid w:val="009E147F"/>
    <w:rsid w:val="009E175D"/>
    <w:rsid w:val="009E17D5"/>
    <w:rsid w:val="009E2524"/>
    <w:rsid w:val="009E2B40"/>
    <w:rsid w:val="009E30EC"/>
    <w:rsid w:val="009E358F"/>
    <w:rsid w:val="009E366C"/>
    <w:rsid w:val="009E462C"/>
    <w:rsid w:val="009E601B"/>
    <w:rsid w:val="009E66D3"/>
    <w:rsid w:val="009F121D"/>
    <w:rsid w:val="009F25EF"/>
    <w:rsid w:val="009F28BA"/>
    <w:rsid w:val="009F2B5C"/>
    <w:rsid w:val="009F3364"/>
    <w:rsid w:val="009F3BBF"/>
    <w:rsid w:val="009F7D13"/>
    <w:rsid w:val="00A00CE1"/>
    <w:rsid w:val="00A01130"/>
    <w:rsid w:val="00A04DFF"/>
    <w:rsid w:val="00A057D3"/>
    <w:rsid w:val="00A0613B"/>
    <w:rsid w:val="00A0664E"/>
    <w:rsid w:val="00A07821"/>
    <w:rsid w:val="00A07E61"/>
    <w:rsid w:val="00A10015"/>
    <w:rsid w:val="00A100B7"/>
    <w:rsid w:val="00A103BA"/>
    <w:rsid w:val="00A10D4A"/>
    <w:rsid w:val="00A11242"/>
    <w:rsid w:val="00A117BA"/>
    <w:rsid w:val="00A119DC"/>
    <w:rsid w:val="00A1259F"/>
    <w:rsid w:val="00A132B2"/>
    <w:rsid w:val="00A14546"/>
    <w:rsid w:val="00A153ED"/>
    <w:rsid w:val="00A16A21"/>
    <w:rsid w:val="00A16F76"/>
    <w:rsid w:val="00A171FC"/>
    <w:rsid w:val="00A17AB1"/>
    <w:rsid w:val="00A2158B"/>
    <w:rsid w:val="00A216D2"/>
    <w:rsid w:val="00A22B3E"/>
    <w:rsid w:val="00A23038"/>
    <w:rsid w:val="00A23AEF"/>
    <w:rsid w:val="00A23FFE"/>
    <w:rsid w:val="00A2436B"/>
    <w:rsid w:val="00A2528A"/>
    <w:rsid w:val="00A258F6"/>
    <w:rsid w:val="00A25B21"/>
    <w:rsid w:val="00A2639D"/>
    <w:rsid w:val="00A2674B"/>
    <w:rsid w:val="00A26833"/>
    <w:rsid w:val="00A2698A"/>
    <w:rsid w:val="00A26C0C"/>
    <w:rsid w:val="00A26E9C"/>
    <w:rsid w:val="00A26F41"/>
    <w:rsid w:val="00A30019"/>
    <w:rsid w:val="00A303E8"/>
    <w:rsid w:val="00A31A73"/>
    <w:rsid w:val="00A32677"/>
    <w:rsid w:val="00A32D2C"/>
    <w:rsid w:val="00A330CD"/>
    <w:rsid w:val="00A33F12"/>
    <w:rsid w:val="00A34627"/>
    <w:rsid w:val="00A34791"/>
    <w:rsid w:val="00A3517B"/>
    <w:rsid w:val="00A357E1"/>
    <w:rsid w:val="00A36259"/>
    <w:rsid w:val="00A3661B"/>
    <w:rsid w:val="00A41ACD"/>
    <w:rsid w:val="00A44194"/>
    <w:rsid w:val="00A44AE7"/>
    <w:rsid w:val="00A450C5"/>
    <w:rsid w:val="00A4542F"/>
    <w:rsid w:val="00A46B93"/>
    <w:rsid w:val="00A47EEC"/>
    <w:rsid w:val="00A47FEB"/>
    <w:rsid w:val="00A5009A"/>
    <w:rsid w:val="00A50332"/>
    <w:rsid w:val="00A506FC"/>
    <w:rsid w:val="00A50A47"/>
    <w:rsid w:val="00A5138A"/>
    <w:rsid w:val="00A51673"/>
    <w:rsid w:val="00A51766"/>
    <w:rsid w:val="00A51D46"/>
    <w:rsid w:val="00A5229F"/>
    <w:rsid w:val="00A52D6A"/>
    <w:rsid w:val="00A53618"/>
    <w:rsid w:val="00A53CDF"/>
    <w:rsid w:val="00A53E8E"/>
    <w:rsid w:val="00A5461B"/>
    <w:rsid w:val="00A5512D"/>
    <w:rsid w:val="00A55CE3"/>
    <w:rsid w:val="00A5717C"/>
    <w:rsid w:val="00A5775A"/>
    <w:rsid w:val="00A607A6"/>
    <w:rsid w:val="00A616B9"/>
    <w:rsid w:val="00A61A89"/>
    <w:rsid w:val="00A6205D"/>
    <w:rsid w:val="00A620F5"/>
    <w:rsid w:val="00A623A8"/>
    <w:rsid w:val="00A6272C"/>
    <w:rsid w:val="00A627C9"/>
    <w:rsid w:val="00A637A1"/>
    <w:rsid w:val="00A63DB0"/>
    <w:rsid w:val="00A64F60"/>
    <w:rsid w:val="00A65186"/>
    <w:rsid w:val="00A65F79"/>
    <w:rsid w:val="00A66BF9"/>
    <w:rsid w:val="00A66CC5"/>
    <w:rsid w:val="00A674F2"/>
    <w:rsid w:val="00A7080E"/>
    <w:rsid w:val="00A70D78"/>
    <w:rsid w:val="00A7176C"/>
    <w:rsid w:val="00A7321E"/>
    <w:rsid w:val="00A735E2"/>
    <w:rsid w:val="00A73988"/>
    <w:rsid w:val="00A74A30"/>
    <w:rsid w:val="00A759E6"/>
    <w:rsid w:val="00A75BA9"/>
    <w:rsid w:val="00A7607B"/>
    <w:rsid w:val="00A76FB8"/>
    <w:rsid w:val="00A77968"/>
    <w:rsid w:val="00A779CC"/>
    <w:rsid w:val="00A77A70"/>
    <w:rsid w:val="00A77C6F"/>
    <w:rsid w:val="00A81062"/>
    <w:rsid w:val="00A81714"/>
    <w:rsid w:val="00A825DF"/>
    <w:rsid w:val="00A83B86"/>
    <w:rsid w:val="00A83BD6"/>
    <w:rsid w:val="00A85D92"/>
    <w:rsid w:val="00A85DE2"/>
    <w:rsid w:val="00A8688E"/>
    <w:rsid w:val="00A86A56"/>
    <w:rsid w:val="00A86FAC"/>
    <w:rsid w:val="00A87724"/>
    <w:rsid w:val="00A90770"/>
    <w:rsid w:val="00A91BFE"/>
    <w:rsid w:val="00A92858"/>
    <w:rsid w:val="00A9288A"/>
    <w:rsid w:val="00A9446F"/>
    <w:rsid w:val="00A96613"/>
    <w:rsid w:val="00A96E44"/>
    <w:rsid w:val="00A9796D"/>
    <w:rsid w:val="00A97F47"/>
    <w:rsid w:val="00AA0142"/>
    <w:rsid w:val="00AA0AC7"/>
    <w:rsid w:val="00AA0D28"/>
    <w:rsid w:val="00AA1B4D"/>
    <w:rsid w:val="00AA23A9"/>
    <w:rsid w:val="00AA2896"/>
    <w:rsid w:val="00AA2C92"/>
    <w:rsid w:val="00AA2C95"/>
    <w:rsid w:val="00AA2E7D"/>
    <w:rsid w:val="00AA2E88"/>
    <w:rsid w:val="00AA3D9B"/>
    <w:rsid w:val="00AA453C"/>
    <w:rsid w:val="00AA4605"/>
    <w:rsid w:val="00AA4ED1"/>
    <w:rsid w:val="00AA5801"/>
    <w:rsid w:val="00AB1493"/>
    <w:rsid w:val="00AB3E5D"/>
    <w:rsid w:val="00AC03E7"/>
    <w:rsid w:val="00AC1A29"/>
    <w:rsid w:val="00AC3FC9"/>
    <w:rsid w:val="00AC4912"/>
    <w:rsid w:val="00AC50CA"/>
    <w:rsid w:val="00AC597C"/>
    <w:rsid w:val="00AC7EE1"/>
    <w:rsid w:val="00AD08F6"/>
    <w:rsid w:val="00AD30E7"/>
    <w:rsid w:val="00AD34EE"/>
    <w:rsid w:val="00AD3DAF"/>
    <w:rsid w:val="00AD480A"/>
    <w:rsid w:val="00AD517B"/>
    <w:rsid w:val="00AD5BF9"/>
    <w:rsid w:val="00AD5E5D"/>
    <w:rsid w:val="00AD6504"/>
    <w:rsid w:val="00AD6AB7"/>
    <w:rsid w:val="00AD7FDA"/>
    <w:rsid w:val="00AE0597"/>
    <w:rsid w:val="00AE05CE"/>
    <w:rsid w:val="00AE0623"/>
    <w:rsid w:val="00AE0679"/>
    <w:rsid w:val="00AE1328"/>
    <w:rsid w:val="00AE1502"/>
    <w:rsid w:val="00AE1F2B"/>
    <w:rsid w:val="00AE24A8"/>
    <w:rsid w:val="00AE3375"/>
    <w:rsid w:val="00AE4BB4"/>
    <w:rsid w:val="00AE5A93"/>
    <w:rsid w:val="00AE5F8A"/>
    <w:rsid w:val="00AE6092"/>
    <w:rsid w:val="00AE67CD"/>
    <w:rsid w:val="00AE717E"/>
    <w:rsid w:val="00AF1C36"/>
    <w:rsid w:val="00AF1C8C"/>
    <w:rsid w:val="00AF5B37"/>
    <w:rsid w:val="00AF5BDA"/>
    <w:rsid w:val="00AF74D4"/>
    <w:rsid w:val="00B0022D"/>
    <w:rsid w:val="00B005DA"/>
    <w:rsid w:val="00B00D3E"/>
    <w:rsid w:val="00B0197E"/>
    <w:rsid w:val="00B01F2D"/>
    <w:rsid w:val="00B020F4"/>
    <w:rsid w:val="00B02C04"/>
    <w:rsid w:val="00B03756"/>
    <w:rsid w:val="00B0394E"/>
    <w:rsid w:val="00B03DE1"/>
    <w:rsid w:val="00B04826"/>
    <w:rsid w:val="00B048DF"/>
    <w:rsid w:val="00B04D2F"/>
    <w:rsid w:val="00B05718"/>
    <w:rsid w:val="00B0639E"/>
    <w:rsid w:val="00B108C0"/>
    <w:rsid w:val="00B10D79"/>
    <w:rsid w:val="00B11B87"/>
    <w:rsid w:val="00B12FCC"/>
    <w:rsid w:val="00B14409"/>
    <w:rsid w:val="00B1499F"/>
    <w:rsid w:val="00B150C7"/>
    <w:rsid w:val="00B15833"/>
    <w:rsid w:val="00B16FCB"/>
    <w:rsid w:val="00B17E46"/>
    <w:rsid w:val="00B205E1"/>
    <w:rsid w:val="00B20994"/>
    <w:rsid w:val="00B212AE"/>
    <w:rsid w:val="00B21438"/>
    <w:rsid w:val="00B21BC9"/>
    <w:rsid w:val="00B22131"/>
    <w:rsid w:val="00B221D2"/>
    <w:rsid w:val="00B23BCC"/>
    <w:rsid w:val="00B23E71"/>
    <w:rsid w:val="00B24984"/>
    <w:rsid w:val="00B25285"/>
    <w:rsid w:val="00B262FE"/>
    <w:rsid w:val="00B26CCB"/>
    <w:rsid w:val="00B26E44"/>
    <w:rsid w:val="00B26EA5"/>
    <w:rsid w:val="00B26EE6"/>
    <w:rsid w:val="00B304A1"/>
    <w:rsid w:val="00B30A67"/>
    <w:rsid w:val="00B31967"/>
    <w:rsid w:val="00B32BC7"/>
    <w:rsid w:val="00B32DEE"/>
    <w:rsid w:val="00B33D09"/>
    <w:rsid w:val="00B34A13"/>
    <w:rsid w:val="00B3519F"/>
    <w:rsid w:val="00B354B8"/>
    <w:rsid w:val="00B357D8"/>
    <w:rsid w:val="00B358DA"/>
    <w:rsid w:val="00B409B3"/>
    <w:rsid w:val="00B41423"/>
    <w:rsid w:val="00B41C7C"/>
    <w:rsid w:val="00B42239"/>
    <w:rsid w:val="00B435D3"/>
    <w:rsid w:val="00B437C7"/>
    <w:rsid w:val="00B445FF"/>
    <w:rsid w:val="00B45F1C"/>
    <w:rsid w:val="00B4629C"/>
    <w:rsid w:val="00B465AB"/>
    <w:rsid w:val="00B46C80"/>
    <w:rsid w:val="00B47A55"/>
    <w:rsid w:val="00B518A9"/>
    <w:rsid w:val="00B51B0E"/>
    <w:rsid w:val="00B51C18"/>
    <w:rsid w:val="00B53A58"/>
    <w:rsid w:val="00B53A63"/>
    <w:rsid w:val="00B53D1E"/>
    <w:rsid w:val="00B53DA3"/>
    <w:rsid w:val="00B54931"/>
    <w:rsid w:val="00B557F4"/>
    <w:rsid w:val="00B56A2C"/>
    <w:rsid w:val="00B56D83"/>
    <w:rsid w:val="00B570AA"/>
    <w:rsid w:val="00B57303"/>
    <w:rsid w:val="00B60D09"/>
    <w:rsid w:val="00B6386E"/>
    <w:rsid w:val="00B63B8E"/>
    <w:rsid w:val="00B65C52"/>
    <w:rsid w:val="00B665B7"/>
    <w:rsid w:val="00B66755"/>
    <w:rsid w:val="00B70619"/>
    <w:rsid w:val="00B7148C"/>
    <w:rsid w:val="00B72AFC"/>
    <w:rsid w:val="00B72B49"/>
    <w:rsid w:val="00B72C1F"/>
    <w:rsid w:val="00B741D8"/>
    <w:rsid w:val="00B756A2"/>
    <w:rsid w:val="00B764B2"/>
    <w:rsid w:val="00B772CC"/>
    <w:rsid w:val="00B77438"/>
    <w:rsid w:val="00B8053B"/>
    <w:rsid w:val="00B8344B"/>
    <w:rsid w:val="00B8602C"/>
    <w:rsid w:val="00B861C3"/>
    <w:rsid w:val="00B867C2"/>
    <w:rsid w:val="00B86BB4"/>
    <w:rsid w:val="00B90188"/>
    <w:rsid w:val="00B90A44"/>
    <w:rsid w:val="00B92165"/>
    <w:rsid w:val="00B923C5"/>
    <w:rsid w:val="00B93D67"/>
    <w:rsid w:val="00B93E0C"/>
    <w:rsid w:val="00B9484E"/>
    <w:rsid w:val="00B94B7D"/>
    <w:rsid w:val="00B95969"/>
    <w:rsid w:val="00B95D74"/>
    <w:rsid w:val="00B97661"/>
    <w:rsid w:val="00B977E3"/>
    <w:rsid w:val="00BA0B98"/>
    <w:rsid w:val="00BA1092"/>
    <w:rsid w:val="00BA13DA"/>
    <w:rsid w:val="00BA1DB0"/>
    <w:rsid w:val="00BA1DCB"/>
    <w:rsid w:val="00BA2469"/>
    <w:rsid w:val="00BA3094"/>
    <w:rsid w:val="00BA3904"/>
    <w:rsid w:val="00BA3E17"/>
    <w:rsid w:val="00BA4227"/>
    <w:rsid w:val="00BA514A"/>
    <w:rsid w:val="00BA5261"/>
    <w:rsid w:val="00BA5EEA"/>
    <w:rsid w:val="00BA620E"/>
    <w:rsid w:val="00BA6329"/>
    <w:rsid w:val="00BA70F7"/>
    <w:rsid w:val="00BA7ADD"/>
    <w:rsid w:val="00BA7F07"/>
    <w:rsid w:val="00BB028F"/>
    <w:rsid w:val="00BB0CC6"/>
    <w:rsid w:val="00BB0DFC"/>
    <w:rsid w:val="00BB0E4A"/>
    <w:rsid w:val="00BB115B"/>
    <w:rsid w:val="00BB1C20"/>
    <w:rsid w:val="00BB2074"/>
    <w:rsid w:val="00BB20D4"/>
    <w:rsid w:val="00BB3113"/>
    <w:rsid w:val="00BB3BFD"/>
    <w:rsid w:val="00BB3CAD"/>
    <w:rsid w:val="00BB475C"/>
    <w:rsid w:val="00BB4A5D"/>
    <w:rsid w:val="00BB4C82"/>
    <w:rsid w:val="00BB4D52"/>
    <w:rsid w:val="00BB631F"/>
    <w:rsid w:val="00BB760F"/>
    <w:rsid w:val="00BB7A52"/>
    <w:rsid w:val="00BC1A13"/>
    <w:rsid w:val="00BC229C"/>
    <w:rsid w:val="00BC2574"/>
    <w:rsid w:val="00BC2E76"/>
    <w:rsid w:val="00BC39FF"/>
    <w:rsid w:val="00BC4075"/>
    <w:rsid w:val="00BC48FF"/>
    <w:rsid w:val="00BC501D"/>
    <w:rsid w:val="00BC594A"/>
    <w:rsid w:val="00BC597D"/>
    <w:rsid w:val="00BC59D2"/>
    <w:rsid w:val="00BC6108"/>
    <w:rsid w:val="00BC6215"/>
    <w:rsid w:val="00BC68B9"/>
    <w:rsid w:val="00BC76D8"/>
    <w:rsid w:val="00BD0A28"/>
    <w:rsid w:val="00BD3455"/>
    <w:rsid w:val="00BD34F1"/>
    <w:rsid w:val="00BD3DF7"/>
    <w:rsid w:val="00BD61B5"/>
    <w:rsid w:val="00BD7211"/>
    <w:rsid w:val="00BD76CB"/>
    <w:rsid w:val="00BD77C3"/>
    <w:rsid w:val="00BE1939"/>
    <w:rsid w:val="00BE2290"/>
    <w:rsid w:val="00BE267A"/>
    <w:rsid w:val="00BE3681"/>
    <w:rsid w:val="00BE3ECA"/>
    <w:rsid w:val="00BE4864"/>
    <w:rsid w:val="00BE52DD"/>
    <w:rsid w:val="00BE57E0"/>
    <w:rsid w:val="00BE6A2F"/>
    <w:rsid w:val="00BF1E15"/>
    <w:rsid w:val="00BF1E2D"/>
    <w:rsid w:val="00BF3DE0"/>
    <w:rsid w:val="00BF523E"/>
    <w:rsid w:val="00BF738F"/>
    <w:rsid w:val="00BF7BDC"/>
    <w:rsid w:val="00C00672"/>
    <w:rsid w:val="00C00F93"/>
    <w:rsid w:val="00C01426"/>
    <w:rsid w:val="00C01889"/>
    <w:rsid w:val="00C022E2"/>
    <w:rsid w:val="00C027D3"/>
    <w:rsid w:val="00C03061"/>
    <w:rsid w:val="00C03096"/>
    <w:rsid w:val="00C03192"/>
    <w:rsid w:val="00C03C23"/>
    <w:rsid w:val="00C0408A"/>
    <w:rsid w:val="00C04219"/>
    <w:rsid w:val="00C046CD"/>
    <w:rsid w:val="00C04711"/>
    <w:rsid w:val="00C04D20"/>
    <w:rsid w:val="00C05393"/>
    <w:rsid w:val="00C055D2"/>
    <w:rsid w:val="00C056D2"/>
    <w:rsid w:val="00C05D6E"/>
    <w:rsid w:val="00C07B1E"/>
    <w:rsid w:val="00C07CC4"/>
    <w:rsid w:val="00C10352"/>
    <w:rsid w:val="00C10B13"/>
    <w:rsid w:val="00C10CBB"/>
    <w:rsid w:val="00C10F92"/>
    <w:rsid w:val="00C116A3"/>
    <w:rsid w:val="00C12135"/>
    <w:rsid w:val="00C12DC0"/>
    <w:rsid w:val="00C148EF"/>
    <w:rsid w:val="00C14A5A"/>
    <w:rsid w:val="00C16D38"/>
    <w:rsid w:val="00C17C19"/>
    <w:rsid w:val="00C20252"/>
    <w:rsid w:val="00C20B0E"/>
    <w:rsid w:val="00C21736"/>
    <w:rsid w:val="00C21B14"/>
    <w:rsid w:val="00C22858"/>
    <w:rsid w:val="00C22F62"/>
    <w:rsid w:val="00C25A23"/>
    <w:rsid w:val="00C25CAA"/>
    <w:rsid w:val="00C2655B"/>
    <w:rsid w:val="00C2729E"/>
    <w:rsid w:val="00C27796"/>
    <w:rsid w:val="00C279C2"/>
    <w:rsid w:val="00C27C9B"/>
    <w:rsid w:val="00C27CDD"/>
    <w:rsid w:val="00C30C94"/>
    <w:rsid w:val="00C30F0A"/>
    <w:rsid w:val="00C32858"/>
    <w:rsid w:val="00C32B6E"/>
    <w:rsid w:val="00C33A9A"/>
    <w:rsid w:val="00C34034"/>
    <w:rsid w:val="00C35E5C"/>
    <w:rsid w:val="00C362E3"/>
    <w:rsid w:val="00C37C8F"/>
    <w:rsid w:val="00C37D86"/>
    <w:rsid w:val="00C400FE"/>
    <w:rsid w:val="00C428CF"/>
    <w:rsid w:val="00C42BA9"/>
    <w:rsid w:val="00C43807"/>
    <w:rsid w:val="00C442A7"/>
    <w:rsid w:val="00C4499B"/>
    <w:rsid w:val="00C464D8"/>
    <w:rsid w:val="00C46568"/>
    <w:rsid w:val="00C47883"/>
    <w:rsid w:val="00C47D48"/>
    <w:rsid w:val="00C47DC8"/>
    <w:rsid w:val="00C511EE"/>
    <w:rsid w:val="00C52594"/>
    <w:rsid w:val="00C53542"/>
    <w:rsid w:val="00C53B25"/>
    <w:rsid w:val="00C540C0"/>
    <w:rsid w:val="00C56601"/>
    <w:rsid w:val="00C56689"/>
    <w:rsid w:val="00C57597"/>
    <w:rsid w:val="00C57F8C"/>
    <w:rsid w:val="00C60FA5"/>
    <w:rsid w:val="00C61CB9"/>
    <w:rsid w:val="00C62CC0"/>
    <w:rsid w:val="00C6315E"/>
    <w:rsid w:val="00C63E6C"/>
    <w:rsid w:val="00C64798"/>
    <w:rsid w:val="00C64FB6"/>
    <w:rsid w:val="00C65103"/>
    <w:rsid w:val="00C65781"/>
    <w:rsid w:val="00C65BFC"/>
    <w:rsid w:val="00C65C4D"/>
    <w:rsid w:val="00C66DA1"/>
    <w:rsid w:val="00C6745D"/>
    <w:rsid w:val="00C67C9A"/>
    <w:rsid w:val="00C7014C"/>
    <w:rsid w:val="00C708B0"/>
    <w:rsid w:val="00C72AB9"/>
    <w:rsid w:val="00C73839"/>
    <w:rsid w:val="00C74C6E"/>
    <w:rsid w:val="00C75016"/>
    <w:rsid w:val="00C759C8"/>
    <w:rsid w:val="00C764B9"/>
    <w:rsid w:val="00C76984"/>
    <w:rsid w:val="00C81054"/>
    <w:rsid w:val="00C81469"/>
    <w:rsid w:val="00C836F3"/>
    <w:rsid w:val="00C84749"/>
    <w:rsid w:val="00C8497B"/>
    <w:rsid w:val="00C85A43"/>
    <w:rsid w:val="00C86076"/>
    <w:rsid w:val="00C8692E"/>
    <w:rsid w:val="00C86936"/>
    <w:rsid w:val="00C90AEC"/>
    <w:rsid w:val="00C9198C"/>
    <w:rsid w:val="00C9530E"/>
    <w:rsid w:val="00C97568"/>
    <w:rsid w:val="00CA0BF7"/>
    <w:rsid w:val="00CA198F"/>
    <w:rsid w:val="00CA27F5"/>
    <w:rsid w:val="00CA3382"/>
    <w:rsid w:val="00CA38BF"/>
    <w:rsid w:val="00CA3B85"/>
    <w:rsid w:val="00CA40D8"/>
    <w:rsid w:val="00CA4D0F"/>
    <w:rsid w:val="00CA5586"/>
    <w:rsid w:val="00CA5C6B"/>
    <w:rsid w:val="00CA66C7"/>
    <w:rsid w:val="00CA692D"/>
    <w:rsid w:val="00CA7561"/>
    <w:rsid w:val="00CA7C20"/>
    <w:rsid w:val="00CA7DB7"/>
    <w:rsid w:val="00CB0A7E"/>
    <w:rsid w:val="00CB117D"/>
    <w:rsid w:val="00CB1ABC"/>
    <w:rsid w:val="00CB1F10"/>
    <w:rsid w:val="00CB319E"/>
    <w:rsid w:val="00CB3679"/>
    <w:rsid w:val="00CB621D"/>
    <w:rsid w:val="00CB7245"/>
    <w:rsid w:val="00CB7ECA"/>
    <w:rsid w:val="00CC004A"/>
    <w:rsid w:val="00CC042F"/>
    <w:rsid w:val="00CC11AA"/>
    <w:rsid w:val="00CC12EE"/>
    <w:rsid w:val="00CC21B1"/>
    <w:rsid w:val="00CC2785"/>
    <w:rsid w:val="00CC5874"/>
    <w:rsid w:val="00CC6224"/>
    <w:rsid w:val="00CC638B"/>
    <w:rsid w:val="00CC639A"/>
    <w:rsid w:val="00CC6647"/>
    <w:rsid w:val="00CC6E1B"/>
    <w:rsid w:val="00CC7CEB"/>
    <w:rsid w:val="00CC7EA4"/>
    <w:rsid w:val="00CD109A"/>
    <w:rsid w:val="00CD1BB0"/>
    <w:rsid w:val="00CD1F38"/>
    <w:rsid w:val="00CD286D"/>
    <w:rsid w:val="00CD2DC3"/>
    <w:rsid w:val="00CD3C2E"/>
    <w:rsid w:val="00CD3EAF"/>
    <w:rsid w:val="00CD3F7F"/>
    <w:rsid w:val="00CD6470"/>
    <w:rsid w:val="00CD7070"/>
    <w:rsid w:val="00CD7360"/>
    <w:rsid w:val="00CD7919"/>
    <w:rsid w:val="00CE1C84"/>
    <w:rsid w:val="00CE2AC8"/>
    <w:rsid w:val="00CE2B88"/>
    <w:rsid w:val="00CE39A5"/>
    <w:rsid w:val="00CE4A1A"/>
    <w:rsid w:val="00CE67E2"/>
    <w:rsid w:val="00CE6CD3"/>
    <w:rsid w:val="00CE770B"/>
    <w:rsid w:val="00CF049A"/>
    <w:rsid w:val="00CF163C"/>
    <w:rsid w:val="00CF1929"/>
    <w:rsid w:val="00CF37B8"/>
    <w:rsid w:val="00CF4D3C"/>
    <w:rsid w:val="00CF59D3"/>
    <w:rsid w:val="00CF5E09"/>
    <w:rsid w:val="00CF6488"/>
    <w:rsid w:val="00CF6F0E"/>
    <w:rsid w:val="00D00005"/>
    <w:rsid w:val="00D0102F"/>
    <w:rsid w:val="00D038FF"/>
    <w:rsid w:val="00D04015"/>
    <w:rsid w:val="00D055BD"/>
    <w:rsid w:val="00D056BC"/>
    <w:rsid w:val="00D056CB"/>
    <w:rsid w:val="00D05B5A"/>
    <w:rsid w:val="00D05D9C"/>
    <w:rsid w:val="00D07C04"/>
    <w:rsid w:val="00D10885"/>
    <w:rsid w:val="00D10CC5"/>
    <w:rsid w:val="00D124DB"/>
    <w:rsid w:val="00D1372B"/>
    <w:rsid w:val="00D138C5"/>
    <w:rsid w:val="00D1455E"/>
    <w:rsid w:val="00D147F8"/>
    <w:rsid w:val="00D16B19"/>
    <w:rsid w:val="00D17105"/>
    <w:rsid w:val="00D1761D"/>
    <w:rsid w:val="00D2180D"/>
    <w:rsid w:val="00D22198"/>
    <w:rsid w:val="00D224E5"/>
    <w:rsid w:val="00D234C9"/>
    <w:rsid w:val="00D23EDB"/>
    <w:rsid w:val="00D243FB"/>
    <w:rsid w:val="00D26244"/>
    <w:rsid w:val="00D26DCC"/>
    <w:rsid w:val="00D270AF"/>
    <w:rsid w:val="00D306D2"/>
    <w:rsid w:val="00D3098F"/>
    <w:rsid w:val="00D31D35"/>
    <w:rsid w:val="00D3301F"/>
    <w:rsid w:val="00D33335"/>
    <w:rsid w:val="00D339B5"/>
    <w:rsid w:val="00D341CC"/>
    <w:rsid w:val="00D350B0"/>
    <w:rsid w:val="00D35B29"/>
    <w:rsid w:val="00D35FBF"/>
    <w:rsid w:val="00D36104"/>
    <w:rsid w:val="00D37F0B"/>
    <w:rsid w:val="00D37F4D"/>
    <w:rsid w:val="00D4068C"/>
    <w:rsid w:val="00D4133F"/>
    <w:rsid w:val="00D41B87"/>
    <w:rsid w:val="00D42AA0"/>
    <w:rsid w:val="00D437CF"/>
    <w:rsid w:val="00D437D6"/>
    <w:rsid w:val="00D43DD0"/>
    <w:rsid w:val="00D44109"/>
    <w:rsid w:val="00D44487"/>
    <w:rsid w:val="00D44919"/>
    <w:rsid w:val="00D44AF5"/>
    <w:rsid w:val="00D45E4C"/>
    <w:rsid w:val="00D45E4F"/>
    <w:rsid w:val="00D463DB"/>
    <w:rsid w:val="00D4684C"/>
    <w:rsid w:val="00D46A63"/>
    <w:rsid w:val="00D50182"/>
    <w:rsid w:val="00D51B90"/>
    <w:rsid w:val="00D51ECB"/>
    <w:rsid w:val="00D51F60"/>
    <w:rsid w:val="00D529A6"/>
    <w:rsid w:val="00D531AD"/>
    <w:rsid w:val="00D539FB"/>
    <w:rsid w:val="00D54010"/>
    <w:rsid w:val="00D54049"/>
    <w:rsid w:val="00D55023"/>
    <w:rsid w:val="00D554D0"/>
    <w:rsid w:val="00D556BB"/>
    <w:rsid w:val="00D5721D"/>
    <w:rsid w:val="00D602E0"/>
    <w:rsid w:val="00D612D5"/>
    <w:rsid w:val="00D61AC2"/>
    <w:rsid w:val="00D632A3"/>
    <w:rsid w:val="00D6377F"/>
    <w:rsid w:val="00D63884"/>
    <w:rsid w:val="00D660E9"/>
    <w:rsid w:val="00D661DB"/>
    <w:rsid w:val="00D66215"/>
    <w:rsid w:val="00D665F3"/>
    <w:rsid w:val="00D6752C"/>
    <w:rsid w:val="00D70B7D"/>
    <w:rsid w:val="00D717F3"/>
    <w:rsid w:val="00D71B0A"/>
    <w:rsid w:val="00D72470"/>
    <w:rsid w:val="00D72BD2"/>
    <w:rsid w:val="00D72DC7"/>
    <w:rsid w:val="00D72E31"/>
    <w:rsid w:val="00D7305D"/>
    <w:rsid w:val="00D730C5"/>
    <w:rsid w:val="00D73BB3"/>
    <w:rsid w:val="00D73E7C"/>
    <w:rsid w:val="00D74A11"/>
    <w:rsid w:val="00D74C9A"/>
    <w:rsid w:val="00D75FEE"/>
    <w:rsid w:val="00D76454"/>
    <w:rsid w:val="00D765D2"/>
    <w:rsid w:val="00D76A89"/>
    <w:rsid w:val="00D76ABA"/>
    <w:rsid w:val="00D76B56"/>
    <w:rsid w:val="00D808A1"/>
    <w:rsid w:val="00D819F9"/>
    <w:rsid w:val="00D823D5"/>
    <w:rsid w:val="00D830B3"/>
    <w:rsid w:val="00D8333F"/>
    <w:rsid w:val="00D842D9"/>
    <w:rsid w:val="00D846FD"/>
    <w:rsid w:val="00D85997"/>
    <w:rsid w:val="00D85AC7"/>
    <w:rsid w:val="00D86F5F"/>
    <w:rsid w:val="00D906B3"/>
    <w:rsid w:val="00D90B63"/>
    <w:rsid w:val="00D913D3"/>
    <w:rsid w:val="00D91571"/>
    <w:rsid w:val="00D92514"/>
    <w:rsid w:val="00D929BA"/>
    <w:rsid w:val="00D930DE"/>
    <w:rsid w:val="00D94572"/>
    <w:rsid w:val="00D9579F"/>
    <w:rsid w:val="00D961BF"/>
    <w:rsid w:val="00D96596"/>
    <w:rsid w:val="00D96A32"/>
    <w:rsid w:val="00D96B36"/>
    <w:rsid w:val="00D96DED"/>
    <w:rsid w:val="00D96FC2"/>
    <w:rsid w:val="00D9737E"/>
    <w:rsid w:val="00D97A4B"/>
    <w:rsid w:val="00DA0137"/>
    <w:rsid w:val="00DA11C6"/>
    <w:rsid w:val="00DA15A2"/>
    <w:rsid w:val="00DA1AF5"/>
    <w:rsid w:val="00DA1CC6"/>
    <w:rsid w:val="00DA23B5"/>
    <w:rsid w:val="00DA26CF"/>
    <w:rsid w:val="00DA3F23"/>
    <w:rsid w:val="00DA481F"/>
    <w:rsid w:val="00DA5839"/>
    <w:rsid w:val="00DA5A35"/>
    <w:rsid w:val="00DA5BD3"/>
    <w:rsid w:val="00DA6DC8"/>
    <w:rsid w:val="00DA6F31"/>
    <w:rsid w:val="00DA75C0"/>
    <w:rsid w:val="00DA7DE9"/>
    <w:rsid w:val="00DB03AC"/>
    <w:rsid w:val="00DB0442"/>
    <w:rsid w:val="00DB200B"/>
    <w:rsid w:val="00DB224F"/>
    <w:rsid w:val="00DB25B8"/>
    <w:rsid w:val="00DB306B"/>
    <w:rsid w:val="00DB69EF"/>
    <w:rsid w:val="00DB78A8"/>
    <w:rsid w:val="00DB792C"/>
    <w:rsid w:val="00DB794F"/>
    <w:rsid w:val="00DB796E"/>
    <w:rsid w:val="00DC0094"/>
    <w:rsid w:val="00DC04FC"/>
    <w:rsid w:val="00DC1DAB"/>
    <w:rsid w:val="00DC1F3E"/>
    <w:rsid w:val="00DC48A6"/>
    <w:rsid w:val="00DC48AE"/>
    <w:rsid w:val="00DC4B74"/>
    <w:rsid w:val="00DC77F9"/>
    <w:rsid w:val="00DD1543"/>
    <w:rsid w:val="00DD15F4"/>
    <w:rsid w:val="00DD17BD"/>
    <w:rsid w:val="00DD19A6"/>
    <w:rsid w:val="00DD279E"/>
    <w:rsid w:val="00DD47A7"/>
    <w:rsid w:val="00DD4E70"/>
    <w:rsid w:val="00DD535F"/>
    <w:rsid w:val="00DD5842"/>
    <w:rsid w:val="00DD60BF"/>
    <w:rsid w:val="00DD619C"/>
    <w:rsid w:val="00DD73D9"/>
    <w:rsid w:val="00DD7DA5"/>
    <w:rsid w:val="00DD7E92"/>
    <w:rsid w:val="00DE14CB"/>
    <w:rsid w:val="00DE154C"/>
    <w:rsid w:val="00DE1BF4"/>
    <w:rsid w:val="00DE27D6"/>
    <w:rsid w:val="00DE3CE9"/>
    <w:rsid w:val="00DE4B3E"/>
    <w:rsid w:val="00DE5F9D"/>
    <w:rsid w:val="00DE632D"/>
    <w:rsid w:val="00DE644D"/>
    <w:rsid w:val="00DE7712"/>
    <w:rsid w:val="00DE7AF7"/>
    <w:rsid w:val="00DE7B37"/>
    <w:rsid w:val="00DF0038"/>
    <w:rsid w:val="00DF2EEC"/>
    <w:rsid w:val="00DF3475"/>
    <w:rsid w:val="00DF4178"/>
    <w:rsid w:val="00DF44FA"/>
    <w:rsid w:val="00DF4AB9"/>
    <w:rsid w:val="00DF62F7"/>
    <w:rsid w:val="00DF6D23"/>
    <w:rsid w:val="00E003A4"/>
    <w:rsid w:val="00E024A8"/>
    <w:rsid w:val="00E025A8"/>
    <w:rsid w:val="00E02B6B"/>
    <w:rsid w:val="00E02D7A"/>
    <w:rsid w:val="00E034A6"/>
    <w:rsid w:val="00E03E9C"/>
    <w:rsid w:val="00E03F35"/>
    <w:rsid w:val="00E04DED"/>
    <w:rsid w:val="00E0528F"/>
    <w:rsid w:val="00E0560F"/>
    <w:rsid w:val="00E06079"/>
    <w:rsid w:val="00E06530"/>
    <w:rsid w:val="00E0662A"/>
    <w:rsid w:val="00E070C6"/>
    <w:rsid w:val="00E07EE4"/>
    <w:rsid w:val="00E1005A"/>
    <w:rsid w:val="00E104A1"/>
    <w:rsid w:val="00E12903"/>
    <w:rsid w:val="00E15370"/>
    <w:rsid w:val="00E1680F"/>
    <w:rsid w:val="00E16C36"/>
    <w:rsid w:val="00E17EED"/>
    <w:rsid w:val="00E2158B"/>
    <w:rsid w:val="00E21DE6"/>
    <w:rsid w:val="00E221DA"/>
    <w:rsid w:val="00E23A61"/>
    <w:rsid w:val="00E2468A"/>
    <w:rsid w:val="00E2570A"/>
    <w:rsid w:val="00E269CA"/>
    <w:rsid w:val="00E27A00"/>
    <w:rsid w:val="00E303C8"/>
    <w:rsid w:val="00E31192"/>
    <w:rsid w:val="00E31504"/>
    <w:rsid w:val="00E31B33"/>
    <w:rsid w:val="00E31BAE"/>
    <w:rsid w:val="00E346A9"/>
    <w:rsid w:val="00E34AC7"/>
    <w:rsid w:val="00E34DB6"/>
    <w:rsid w:val="00E35B43"/>
    <w:rsid w:val="00E372D7"/>
    <w:rsid w:val="00E37844"/>
    <w:rsid w:val="00E37896"/>
    <w:rsid w:val="00E37FA2"/>
    <w:rsid w:val="00E403DA"/>
    <w:rsid w:val="00E40B48"/>
    <w:rsid w:val="00E40C57"/>
    <w:rsid w:val="00E40E0C"/>
    <w:rsid w:val="00E41FB9"/>
    <w:rsid w:val="00E4204F"/>
    <w:rsid w:val="00E42395"/>
    <w:rsid w:val="00E4239F"/>
    <w:rsid w:val="00E43EDA"/>
    <w:rsid w:val="00E4492A"/>
    <w:rsid w:val="00E45D10"/>
    <w:rsid w:val="00E46101"/>
    <w:rsid w:val="00E46CDD"/>
    <w:rsid w:val="00E46D2D"/>
    <w:rsid w:val="00E505F5"/>
    <w:rsid w:val="00E50F59"/>
    <w:rsid w:val="00E52700"/>
    <w:rsid w:val="00E52CE3"/>
    <w:rsid w:val="00E5426A"/>
    <w:rsid w:val="00E542DC"/>
    <w:rsid w:val="00E558B3"/>
    <w:rsid w:val="00E55BC5"/>
    <w:rsid w:val="00E5663A"/>
    <w:rsid w:val="00E5754E"/>
    <w:rsid w:val="00E57579"/>
    <w:rsid w:val="00E57A81"/>
    <w:rsid w:val="00E57E43"/>
    <w:rsid w:val="00E619C5"/>
    <w:rsid w:val="00E62410"/>
    <w:rsid w:val="00E626D3"/>
    <w:rsid w:val="00E63BC2"/>
    <w:rsid w:val="00E6443F"/>
    <w:rsid w:val="00E6470D"/>
    <w:rsid w:val="00E65BA5"/>
    <w:rsid w:val="00E66236"/>
    <w:rsid w:val="00E66596"/>
    <w:rsid w:val="00E666CC"/>
    <w:rsid w:val="00E66E24"/>
    <w:rsid w:val="00E67748"/>
    <w:rsid w:val="00E67A23"/>
    <w:rsid w:val="00E67B55"/>
    <w:rsid w:val="00E71ABC"/>
    <w:rsid w:val="00E72000"/>
    <w:rsid w:val="00E723B5"/>
    <w:rsid w:val="00E72649"/>
    <w:rsid w:val="00E72B51"/>
    <w:rsid w:val="00E734D2"/>
    <w:rsid w:val="00E7437D"/>
    <w:rsid w:val="00E74CD4"/>
    <w:rsid w:val="00E75E4A"/>
    <w:rsid w:val="00E7644E"/>
    <w:rsid w:val="00E80453"/>
    <w:rsid w:val="00E80BA9"/>
    <w:rsid w:val="00E80F33"/>
    <w:rsid w:val="00E80F5D"/>
    <w:rsid w:val="00E81074"/>
    <w:rsid w:val="00E82F82"/>
    <w:rsid w:val="00E84282"/>
    <w:rsid w:val="00E86150"/>
    <w:rsid w:val="00E861E1"/>
    <w:rsid w:val="00E8639E"/>
    <w:rsid w:val="00E869B5"/>
    <w:rsid w:val="00E871DB"/>
    <w:rsid w:val="00E8727D"/>
    <w:rsid w:val="00E87448"/>
    <w:rsid w:val="00E87C0B"/>
    <w:rsid w:val="00E87E87"/>
    <w:rsid w:val="00E90443"/>
    <w:rsid w:val="00E91335"/>
    <w:rsid w:val="00E91BFA"/>
    <w:rsid w:val="00E91DD0"/>
    <w:rsid w:val="00E928C6"/>
    <w:rsid w:val="00E92DA2"/>
    <w:rsid w:val="00E933BD"/>
    <w:rsid w:val="00E93B4F"/>
    <w:rsid w:val="00E94011"/>
    <w:rsid w:val="00E9464D"/>
    <w:rsid w:val="00E948C6"/>
    <w:rsid w:val="00E9614D"/>
    <w:rsid w:val="00E967CF"/>
    <w:rsid w:val="00E96D6B"/>
    <w:rsid w:val="00EA1278"/>
    <w:rsid w:val="00EA1539"/>
    <w:rsid w:val="00EA2B99"/>
    <w:rsid w:val="00EA353D"/>
    <w:rsid w:val="00EA5026"/>
    <w:rsid w:val="00EA56E1"/>
    <w:rsid w:val="00EA57D1"/>
    <w:rsid w:val="00EA5F74"/>
    <w:rsid w:val="00EA65FC"/>
    <w:rsid w:val="00EA6CCD"/>
    <w:rsid w:val="00EA7417"/>
    <w:rsid w:val="00EB0110"/>
    <w:rsid w:val="00EB0FE0"/>
    <w:rsid w:val="00EB1A9C"/>
    <w:rsid w:val="00EB26BC"/>
    <w:rsid w:val="00EB26E5"/>
    <w:rsid w:val="00EB2763"/>
    <w:rsid w:val="00EB2852"/>
    <w:rsid w:val="00EB3323"/>
    <w:rsid w:val="00EB3754"/>
    <w:rsid w:val="00EB3995"/>
    <w:rsid w:val="00EB4C06"/>
    <w:rsid w:val="00EB5132"/>
    <w:rsid w:val="00EB7534"/>
    <w:rsid w:val="00EB7E02"/>
    <w:rsid w:val="00EC0091"/>
    <w:rsid w:val="00EC0633"/>
    <w:rsid w:val="00EC0992"/>
    <w:rsid w:val="00EC0BC3"/>
    <w:rsid w:val="00EC1C49"/>
    <w:rsid w:val="00EC7895"/>
    <w:rsid w:val="00EC7D37"/>
    <w:rsid w:val="00ED0C53"/>
    <w:rsid w:val="00ED1600"/>
    <w:rsid w:val="00ED1DB6"/>
    <w:rsid w:val="00ED25C3"/>
    <w:rsid w:val="00ED2628"/>
    <w:rsid w:val="00ED34F9"/>
    <w:rsid w:val="00ED3B9F"/>
    <w:rsid w:val="00ED40D6"/>
    <w:rsid w:val="00ED4BA8"/>
    <w:rsid w:val="00ED4DD3"/>
    <w:rsid w:val="00ED4EFA"/>
    <w:rsid w:val="00ED7CB1"/>
    <w:rsid w:val="00EE003D"/>
    <w:rsid w:val="00EE04D1"/>
    <w:rsid w:val="00EE1377"/>
    <w:rsid w:val="00EE14DD"/>
    <w:rsid w:val="00EE172E"/>
    <w:rsid w:val="00EE26B9"/>
    <w:rsid w:val="00EE26CB"/>
    <w:rsid w:val="00EE2ED5"/>
    <w:rsid w:val="00EE36D7"/>
    <w:rsid w:val="00EE38C8"/>
    <w:rsid w:val="00EE398E"/>
    <w:rsid w:val="00EE53EA"/>
    <w:rsid w:val="00EE5501"/>
    <w:rsid w:val="00EE5620"/>
    <w:rsid w:val="00EE5626"/>
    <w:rsid w:val="00EE66F6"/>
    <w:rsid w:val="00EE766D"/>
    <w:rsid w:val="00EE7690"/>
    <w:rsid w:val="00EE7AD7"/>
    <w:rsid w:val="00EF0C8F"/>
    <w:rsid w:val="00EF21EF"/>
    <w:rsid w:val="00EF2704"/>
    <w:rsid w:val="00EF311E"/>
    <w:rsid w:val="00EF31EE"/>
    <w:rsid w:val="00EF3377"/>
    <w:rsid w:val="00EF3D23"/>
    <w:rsid w:val="00EF432D"/>
    <w:rsid w:val="00EF4C30"/>
    <w:rsid w:val="00EF5F99"/>
    <w:rsid w:val="00EF6AEB"/>
    <w:rsid w:val="00EF75B1"/>
    <w:rsid w:val="00F0176F"/>
    <w:rsid w:val="00F018E1"/>
    <w:rsid w:val="00F01ED1"/>
    <w:rsid w:val="00F02157"/>
    <w:rsid w:val="00F0250C"/>
    <w:rsid w:val="00F033C8"/>
    <w:rsid w:val="00F033D6"/>
    <w:rsid w:val="00F0385E"/>
    <w:rsid w:val="00F03ACA"/>
    <w:rsid w:val="00F0462D"/>
    <w:rsid w:val="00F054BE"/>
    <w:rsid w:val="00F0593D"/>
    <w:rsid w:val="00F05E48"/>
    <w:rsid w:val="00F0605D"/>
    <w:rsid w:val="00F060B3"/>
    <w:rsid w:val="00F064CE"/>
    <w:rsid w:val="00F066F8"/>
    <w:rsid w:val="00F0732C"/>
    <w:rsid w:val="00F07B4F"/>
    <w:rsid w:val="00F1003F"/>
    <w:rsid w:val="00F10D32"/>
    <w:rsid w:val="00F111FD"/>
    <w:rsid w:val="00F1353E"/>
    <w:rsid w:val="00F135D2"/>
    <w:rsid w:val="00F14C23"/>
    <w:rsid w:val="00F159F0"/>
    <w:rsid w:val="00F16EB8"/>
    <w:rsid w:val="00F20EE4"/>
    <w:rsid w:val="00F224E4"/>
    <w:rsid w:val="00F22ADE"/>
    <w:rsid w:val="00F22B3D"/>
    <w:rsid w:val="00F25485"/>
    <w:rsid w:val="00F2584D"/>
    <w:rsid w:val="00F267DC"/>
    <w:rsid w:val="00F2684E"/>
    <w:rsid w:val="00F2778F"/>
    <w:rsid w:val="00F27992"/>
    <w:rsid w:val="00F27B5F"/>
    <w:rsid w:val="00F30485"/>
    <w:rsid w:val="00F30A7E"/>
    <w:rsid w:val="00F31039"/>
    <w:rsid w:val="00F310D5"/>
    <w:rsid w:val="00F32C78"/>
    <w:rsid w:val="00F339A7"/>
    <w:rsid w:val="00F33AAA"/>
    <w:rsid w:val="00F3455C"/>
    <w:rsid w:val="00F34B4F"/>
    <w:rsid w:val="00F34EEA"/>
    <w:rsid w:val="00F36385"/>
    <w:rsid w:val="00F365FB"/>
    <w:rsid w:val="00F36C59"/>
    <w:rsid w:val="00F370C2"/>
    <w:rsid w:val="00F37217"/>
    <w:rsid w:val="00F4006C"/>
    <w:rsid w:val="00F40AD1"/>
    <w:rsid w:val="00F40DB4"/>
    <w:rsid w:val="00F412AB"/>
    <w:rsid w:val="00F41335"/>
    <w:rsid w:val="00F416D2"/>
    <w:rsid w:val="00F41710"/>
    <w:rsid w:val="00F42857"/>
    <w:rsid w:val="00F42F6F"/>
    <w:rsid w:val="00F438C3"/>
    <w:rsid w:val="00F43EF7"/>
    <w:rsid w:val="00F446C8"/>
    <w:rsid w:val="00F448FD"/>
    <w:rsid w:val="00F44A02"/>
    <w:rsid w:val="00F44B91"/>
    <w:rsid w:val="00F45D08"/>
    <w:rsid w:val="00F4702A"/>
    <w:rsid w:val="00F47F29"/>
    <w:rsid w:val="00F506EA"/>
    <w:rsid w:val="00F51F26"/>
    <w:rsid w:val="00F53E49"/>
    <w:rsid w:val="00F53F32"/>
    <w:rsid w:val="00F5407C"/>
    <w:rsid w:val="00F540CC"/>
    <w:rsid w:val="00F54E4F"/>
    <w:rsid w:val="00F54F83"/>
    <w:rsid w:val="00F556F2"/>
    <w:rsid w:val="00F5681A"/>
    <w:rsid w:val="00F57024"/>
    <w:rsid w:val="00F57C73"/>
    <w:rsid w:val="00F60CA8"/>
    <w:rsid w:val="00F61CE2"/>
    <w:rsid w:val="00F62A37"/>
    <w:rsid w:val="00F62B2B"/>
    <w:rsid w:val="00F63049"/>
    <w:rsid w:val="00F63926"/>
    <w:rsid w:val="00F6598F"/>
    <w:rsid w:val="00F66583"/>
    <w:rsid w:val="00F66B07"/>
    <w:rsid w:val="00F67DF8"/>
    <w:rsid w:val="00F72248"/>
    <w:rsid w:val="00F7247B"/>
    <w:rsid w:val="00F730E3"/>
    <w:rsid w:val="00F733D7"/>
    <w:rsid w:val="00F7347D"/>
    <w:rsid w:val="00F7348F"/>
    <w:rsid w:val="00F735A1"/>
    <w:rsid w:val="00F73D59"/>
    <w:rsid w:val="00F74431"/>
    <w:rsid w:val="00F74543"/>
    <w:rsid w:val="00F747D1"/>
    <w:rsid w:val="00F749BB"/>
    <w:rsid w:val="00F74B70"/>
    <w:rsid w:val="00F74BEC"/>
    <w:rsid w:val="00F74E2E"/>
    <w:rsid w:val="00F7659D"/>
    <w:rsid w:val="00F76F3C"/>
    <w:rsid w:val="00F80B05"/>
    <w:rsid w:val="00F82018"/>
    <w:rsid w:val="00F82F69"/>
    <w:rsid w:val="00F86064"/>
    <w:rsid w:val="00F86398"/>
    <w:rsid w:val="00F877EE"/>
    <w:rsid w:val="00F90301"/>
    <w:rsid w:val="00F91017"/>
    <w:rsid w:val="00F91A31"/>
    <w:rsid w:val="00F91F66"/>
    <w:rsid w:val="00F92235"/>
    <w:rsid w:val="00F92F0F"/>
    <w:rsid w:val="00F93B05"/>
    <w:rsid w:val="00F94A68"/>
    <w:rsid w:val="00F9584D"/>
    <w:rsid w:val="00F9608B"/>
    <w:rsid w:val="00F96A70"/>
    <w:rsid w:val="00F97211"/>
    <w:rsid w:val="00F9759F"/>
    <w:rsid w:val="00F977C4"/>
    <w:rsid w:val="00F97A5E"/>
    <w:rsid w:val="00F97CF0"/>
    <w:rsid w:val="00FA14EA"/>
    <w:rsid w:val="00FA372D"/>
    <w:rsid w:val="00FA3B4A"/>
    <w:rsid w:val="00FA61D2"/>
    <w:rsid w:val="00FA6532"/>
    <w:rsid w:val="00FA7E10"/>
    <w:rsid w:val="00FB0072"/>
    <w:rsid w:val="00FB08B5"/>
    <w:rsid w:val="00FB14C2"/>
    <w:rsid w:val="00FB15D8"/>
    <w:rsid w:val="00FB1A65"/>
    <w:rsid w:val="00FB2370"/>
    <w:rsid w:val="00FB2505"/>
    <w:rsid w:val="00FB2AF3"/>
    <w:rsid w:val="00FB355C"/>
    <w:rsid w:val="00FB3B9F"/>
    <w:rsid w:val="00FB4995"/>
    <w:rsid w:val="00FB53AD"/>
    <w:rsid w:val="00FB5AB1"/>
    <w:rsid w:val="00FB5C6A"/>
    <w:rsid w:val="00FB5E8B"/>
    <w:rsid w:val="00FB5ED4"/>
    <w:rsid w:val="00FB6885"/>
    <w:rsid w:val="00FB730E"/>
    <w:rsid w:val="00FB7433"/>
    <w:rsid w:val="00FB7BDF"/>
    <w:rsid w:val="00FC1300"/>
    <w:rsid w:val="00FC15E0"/>
    <w:rsid w:val="00FC173A"/>
    <w:rsid w:val="00FC21E4"/>
    <w:rsid w:val="00FC24B2"/>
    <w:rsid w:val="00FC36A6"/>
    <w:rsid w:val="00FC4CAC"/>
    <w:rsid w:val="00FC5431"/>
    <w:rsid w:val="00FC5E94"/>
    <w:rsid w:val="00FC5F30"/>
    <w:rsid w:val="00FC6750"/>
    <w:rsid w:val="00FC694C"/>
    <w:rsid w:val="00FC6CBB"/>
    <w:rsid w:val="00FC6E96"/>
    <w:rsid w:val="00FC6FC2"/>
    <w:rsid w:val="00FC70EB"/>
    <w:rsid w:val="00FC7602"/>
    <w:rsid w:val="00FD017D"/>
    <w:rsid w:val="00FD03AB"/>
    <w:rsid w:val="00FD0E24"/>
    <w:rsid w:val="00FD0F66"/>
    <w:rsid w:val="00FD12CD"/>
    <w:rsid w:val="00FD2092"/>
    <w:rsid w:val="00FD20D6"/>
    <w:rsid w:val="00FD27D6"/>
    <w:rsid w:val="00FD31F4"/>
    <w:rsid w:val="00FD330C"/>
    <w:rsid w:val="00FD387E"/>
    <w:rsid w:val="00FD3A1C"/>
    <w:rsid w:val="00FD41B6"/>
    <w:rsid w:val="00FD41C0"/>
    <w:rsid w:val="00FD57FA"/>
    <w:rsid w:val="00FD5CAF"/>
    <w:rsid w:val="00FD5FD0"/>
    <w:rsid w:val="00FE000D"/>
    <w:rsid w:val="00FE2D43"/>
    <w:rsid w:val="00FE35BA"/>
    <w:rsid w:val="00FE367F"/>
    <w:rsid w:val="00FE551A"/>
    <w:rsid w:val="00FE5EDD"/>
    <w:rsid w:val="00FE71C8"/>
    <w:rsid w:val="00FE7970"/>
    <w:rsid w:val="00FE7E59"/>
    <w:rsid w:val="00FF02E7"/>
    <w:rsid w:val="00FF17AC"/>
    <w:rsid w:val="00FF1A04"/>
    <w:rsid w:val="00FF1D4D"/>
    <w:rsid w:val="00FF212C"/>
    <w:rsid w:val="00FF2DFD"/>
    <w:rsid w:val="00FF3192"/>
    <w:rsid w:val="00FF3553"/>
    <w:rsid w:val="00FF3FCA"/>
    <w:rsid w:val="00FF4557"/>
    <w:rsid w:val="00FF45C6"/>
    <w:rsid w:val="00FF4E99"/>
    <w:rsid w:val="00FF5134"/>
    <w:rsid w:val="00FF5C38"/>
    <w:rsid w:val="00FF5CC7"/>
    <w:rsid w:val="00FF617E"/>
    <w:rsid w:val="00FF6FD4"/>
    <w:rsid w:val="00FF747F"/>
    <w:rsid w:val="018AD38C"/>
    <w:rsid w:val="08D1B5B9"/>
    <w:rsid w:val="0F3981DE"/>
    <w:rsid w:val="13E0F3B9"/>
    <w:rsid w:val="1FC1019D"/>
    <w:rsid w:val="21583C1F"/>
    <w:rsid w:val="3E5A6AD9"/>
    <w:rsid w:val="4062D598"/>
    <w:rsid w:val="4DCD119C"/>
    <w:rsid w:val="4DCFFB8C"/>
    <w:rsid w:val="5F4A3179"/>
    <w:rsid w:val="64F9C61A"/>
    <w:rsid w:val="67CD8873"/>
    <w:rsid w:val="7859681D"/>
    <w:rsid w:val="7BB8783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4639D7"/>
  <w15:chartTrackingRefBased/>
  <w15:docId w15:val="{B48BAFCD-E569-4DE0-BE80-4A026D5F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566"/>
  </w:style>
  <w:style w:type="paragraph" w:styleId="Heading1">
    <w:name w:val="heading 1"/>
    <w:basedOn w:val="Normal"/>
    <w:next w:val="Normal"/>
    <w:link w:val="Heading1Char"/>
    <w:uiPriority w:val="9"/>
    <w:qFormat/>
    <w:rsid w:val="007F4FC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4FC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4FC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FC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FC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FC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C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C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C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4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4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C6"/>
    <w:rPr>
      <w:rFonts w:eastAsiaTheme="majorEastAsia" w:cstheme="majorBidi"/>
      <w:color w:val="272727" w:themeColor="text1" w:themeTint="D8"/>
    </w:rPr>
  </w:style>
  <w:style w:type="paragraph" w:styleId="Title">
    <w:name w:val="Title"/>
    <w:basedOn w:val="Normal"/>
    <w:next w:val="Normal"/>
    <w:link w:val="TitleChar"/>
    <w:uiPriority w:val="10"/>
    <w:qFormat/>
    <w:rsid w:val="007F4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C6"/>
    <w:pPr>
      <w:spacing w:before="160"/>
      <w:jc w:val="center"/>
    </w:pPr>
    <w:rPr>
      <w:i/>
      <w:iCs/>
      <w:color w:val="404040" w:themeColor="text1" w:themeTint="BF"/>
    </w:rPr>
  </w:style>
  <w:style w:type="character" w:customStyle="1" w:styleId="QuoteChar">
    <w:name w:val="Quote Char"/>
    <w:basedOn w:val="DefaultParagraphFont"/>
    <w:link w:val="Quote"/>
    <w:uiPriority w:val="29"/>
    <w:rsid w:val="007F4FC6"/>
    <w:rPr>
      <w:i/>
      <w:iCs/>
      <w:color w:val="404040" w:themeColor="text1" w:themeTint="BF"/>
    </w:rPr>
  </w:style>
  <w:style w:type="paragraph" w:styleId="ListParagraph">
    <w:name w:val="List Paragraph"/>
    <w:basedOn w:val="Normal"/>
    <w:uiPriority w:val="34"/>
    <w:qFormat/>
    <w:rsid w:val="007F4FC6"/>
    <w:pPr>
      <w:ind w:left="720"/>
      <w:contextualSpacing/>
    </w:pPr>
  </w:style>
  <w:style w:type="character" w:styleId="IntenseEmphasis">
    <w:name w:val="Intense Emphasis"/>
    <w:basedOn w:val="DefaultParagraphFont"/>
    <w:uiPriority w:val="21"/>
    <w:qFormat/>
    <w:rsid w:val="007F4FC6"/>
    <w:rPr>
      <w:i/>
      <w:iCs/>
      <w:color w:val="0F4761" w:themeColor="accent1" w:themeShade="BF"/>
    </w:rPr>
  </w:style>
  <w:style w:type="paragraph" w:styleId="IntenseQuote">
    <w:name w:val="Intense Quote"/>
    <w:basedOn w:val="Normal"/>
    <w:next w:val="Normal"/>
    <w:link w:val="IntenseQuoteChar"/>
    <w:uiPriority w:val="30"/>
    <w:qFormat/>
    <w:rsid w:val="007F4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FC6"/>
    <w:rPr>
      <w:i/>
      <w:iCs/>
      <w:color w:val="0F4761" w:themeColor="accent1" w:themeShade="BF"/>
    </w:rPr>
  </w:style>
  <w:style w:type="character" w:styleId="IntenseReference">
    <w:name w:val="Intense Reference"/>
    <w:basedOn w:val="DefaultParagraphFont"/>
    <w:uiPriority w:val="32"/>
    <w:qFormat/>
    <w:rsid w:val="007F4FC6"/>
    <w:rPr>
      <w:b/>
      <w:bCs/>
      <w:smallCaps/>
      <w:color w:val="0F4761" w:themeColor="accent1" w:themeShade="BF"/>
      <w:spacing w:val="5"/>
    </w:rPr>
  </w:style>
  <w:style w:type="paragraph" w:styleId="Header">
    <w:name w:val="header"/>
    <w:basedOn w:val="Normal"/>
    <w:link w:val="HeaderChar"/>
    <w:uiPriority w:val="99"/>
    <w:unhideWhenUsed/>
    <w:rsid w:val="00AA0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42"/>
  </w:style>
  <w:style w:type="paragraph" w:styleId="Footer">
    <w:name w:val="footer"/>
    <w:basedOn w:val="Normal"/>
    <w:link w:val="FooterChar"/>
    <w:uiPriority w:val="99"/>
    <w:unhideWhenUsed/>
    <w:rsid w:val="00AA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42"/>
  </w:style>
  <w:style w:type="paragraph" w:styleId="Revision">
    <w:name w:val="Revision"/>
    <w:hidden/>
    <w:uiPriority w:val="99"/>
    <w:semiHidden/>
    <w:rsid w:val="00543BE1"/>
    <w:pPr>
      <w:spacing w:after="0" w:line="240" w:lineRule="auto"/>
    </w:pPr>
  </w:style>
  <w:style w:type="character" w:styleId="CommentReference">
    <w:name w:val="annotation reference"/>
    <w:basedOn w:val="DefaultParagraphFont"/>
    <w:uiPriority w:val="99"/>
    <w:semiHidden/>
    <w:unhideWhenUsed/>
    <w:rsid w:val="00543BE1"/>
    <w:rPr>
      <w:sz w:val="18"/>
      <w:szCs w:val="18"/>
    </w:rPr>
  </w:style>
  <w:style w:type="paragraph" w:styleId="CommentText">
    <w:name w:val="annotation text"/>
    <w:basedOn w:val="Normal"/>
    <w:link w:val="CommentTextChar"/>
    <w:uiPriority w:val="99"/>
    <w:unhideWhenUsed/>
    <w:rsid w:val="00543BE1"/>
  </w:style>
  <w:style w:type="character" w:customStyle="1" w:styleId="CommentTextChar">
    <w:name w:val="Comment Text Char"/>
    <w:basedOn w:val="DefaultParagraphFont"/>
    <w:link w:val="CommentText"/>
    <w:uiPriority w:val="99"/>
    <w:rsid w:val="00543BE1"/>
  </w:style>
  <w:style w:type="paragraph" w:styleId="CommentSubject">
    <w:name w:val="annotation subject"/>
    <w:basedOn w:val="CommentText"/>
    <w:next w:val="CommentText"/>
    <w:link w:val="CommentSubjectChar"/>
    <w:uiPriority w:val="99"/>
    <w:semiHidden/>
    <w:unhideWhenUsed/>
    <w:rsid w:val="00543BE1"/>
    <w:rPr>
      <w:b/>
      <w:bCs/>
    </w:rPr>
  </w:style>
  <w:style w:type="character" w:customStyle="1" w:styleId="CommentSubjectChar">
    <w:name w:val="Comment Subject Char"/>
    <w:basedOn w:val="CommentTextChar"/>
    <w:link w:val="CommentSubject"/>
    <w:uiPriority w:val="99"/>
    <w:semiHidden/>
    <w:rsid w:val="00543BE1"/>
    <w:rPr>
      <w:b/>
      <w:bCs/>
    </w:rPr>
  </w:style>
  <w:style w:type="table" w:styleId="TableGrid">
    <w:name w:val="Table Grid"/>
    <w:basedOn w:val="TableNormal"/>
    <w:uiPriority w:val="39"/>
    <w:rsid w:val="003A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02556"/>
    <w:rPr>
      <w:color w:val="2B579A"/>
      <w:shd w:val="clear" w:color="auto" w:fill="E1DFDD"/>
    </w:rPr>
  </w:style>
  <w:style w:type="table" w:styleId="TableGridLight">
    <w:name w:val="Grid Table Light"/>
    <w:basedOn w:val="TableNormal"/>
    <w:uiPriority w:val="40"/>
    <w:rsid w:val="00B005DA"/>
    <w:pPr>
      <w:spacing w:after="0" w:line="240" w:lineRule="auto"/>
    </w:pPr>
    <w:rPr>
      <w:rFonts w:eastAsia="PMingLiU"/>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E6A2F"/>
    <w:pPr>
      <w:widowControl w:val="0"/>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9C79E4"/>
    <w:rPr>
      <w:color w:val="467886" w:themeColor="hyperlink"/>
      <w:u w:val="single"/>
    </w:rPr>
  </w:style>
  <w:style w:type="character" w:styleId="UnresolvedMention">
    <w:name w:val="Unresolved Mention"/>
    <w:basedOn w:val="DefaultParagraphFont"/>
    <w:uiPriority w:val="99"/>
    <w:semiHidden/>
    <w:unhideWhenUsed/>
    <w:rsid w:val="009C79E4"/>
    <w:rPr>
      <w:color w:val="605E5C"/>
      <w:shd w:val="clear" w:color="auto" w:fill="E1DFDD"/>
    </w:rPr>
  </w:style>
  <w:style w:type="paragraph" w:customStyle="1" w:styleId="Style">
    <w:name w:val="Style"/>
    <w:rsid w:val="00BC2574"/>
    <w:pPr>
      <w:widowControl w:val="0"/>
      <w:autoSpaceDE w:val="0"/>
      <w:autoSpaceDN w:val="0"/>
      <w:adjustRightInd w:val="0"/>
      <w:spacing w:after="0" w:line="240" w:lineRule="auto"/>
    </w:pPr>
    <w:rPr>
      <w:rFonts w:ascii="Times New Roman" w:hAnsi="Times New Roman" w:cs="Times New Roman"/>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6598">
      <w:bodyDiv w:val="1"/>
      <w:marLeft w:val="0"/>
      <w:marRight w:val="0"/>
      <w:marTop w:val="0"/>
      <w:marBottom w:val="0"/>
      <w:divBdr>
        <w:top w:val="none" w:sz="0" w:space="0" w:color="auto"/>
        <w:left w:val="none" w:sz="0" w:space="0" w:color="auto"/>
        <w:bottom w:val="none" w:sz="0" w:space="0" w:color="auto"/>
        <w:right w:val="none" w:sz="0" w:space="0" w:color="auto"/>
      </w:divBdr>
    </w:div>
    <w:div w:id="39402539">
      <w:bodyDiv w:val="1"/>
      <w:marLeft w:val="0"/>
      <w:marRight w:val="0"/>
      <w:marTop w:val="0"/>
      <w:marBottom w:val="0"/>
      <w:divBdr>
        <w:top w:val="none" w:sz="0" w:space="0" w:color="auto"/>
        <w:left w:val="none" w:sz="0" w:space="0" w:color="auto"/>
        <w:bottom w:val="none" w:sz="0" w:space="0" w:color="auto"/>
        <w:right w:val="none" w:sz="0" w:space="0" w:color="auto"/>
      </w:divBdr>
    </w:div>
    <w:div w:id="52778979">
      <w:bodyDiv w:val="1"/>
      <w:marLeft w:val="0"/>
      <w:marRight w:val="0"/>
      <w:marTop w:val="0"/>
      <w:marBottom w:val="0"/>
      <w:divBdr>
        <w:top w:val="none" w:sz="0" w:space="0" w:color="auto"/>
        <w:left w:val="none" w:sz="0" w:space="0" w:color="auto"/>
        <w:bottom w:val="none" w:sz="0" w:space="0" w:color="auto"/>
        <w:right w:val="none" w:sz="0" w:space="0" w:color="auto"/>
      </w:divBdr>
    </w:div>
    <w:div w:id="61871996">
      <w:bodyDiv w:val="1"/>
      <w:marLeft w:val="0"/>
      <w:marRight w:val="0"/>
      <w:marTop w:val="0"/>
      <w:marBottom w:val="0"/>
      <w:divBdr>
        <w:top w:val="none" w:sz="0" w:space="0" w:color="auto"/>
        <w:left w:val="none" w:sz="0" w:space="0" w:color="auto"/>
        <w:bottom w:val="none" w:sz="0" w:space="0" w:color="auto"/>
        <w:right w:val="none" w:sz="0" w:space="0" w:color="auto"/>
      </w:divBdr>
    </w:div>
    <w:div w:id="76296308">
      <w:bodyDiv w:val="1"/>
      <w:marLeft w:val="0"/>
      <w:marRight w:val="0"/>
      <w:marTop w:val="0"/>
      <w:marBottom w:val="0"/>
      <w:divBdr>
        <w:top w:val="none" w:sz="0" w:space="0" w:color="auto"/>
        <w:left w:val="none" w:sz="0" w:space="0" w:color="auto"/>
        <w:bottom w:val="none" w:sz="0" w:space="0" w:color="auto"/>
        <w:right w:val="none" w:sz="0" w:space="0" w:color="auto"/>
      </w:divBdr>
    </w:div>
    <w:div w:id="91165573">
      <w:bodyDiv w:val="1"/>
      <w:marLeft w:val="0"/>
      <w:marRight w:val="0"/>
      <w:marTop w:val="0"/>
      <w:marBottom w:val="0"/>
      <w:divBdr>
        <w:top w:val="none" w:sz="0" w:space="0" w:color="auto"/>
        <w:left w:val="none" w:sz="0" w:space="0" w:color="auto"/>
        <w:bottom w:val="none" w:sz="0" w:space="0" w:color="auto"/>
        <w:right w:val="none" w:sz="0" w:space="0" w:color="auto"/>
      </w:divBdr>
    </w:div>
    <w:div w:id="96799198">
      <w:bodyDiv w:val="1"/>
      <w:marLeft w:val="0"/>
      <w:marRight w:val="0"/>
      <w:marTop w:val="0"/>
      <w:marBottom w:val="0"/>
      <w:divBdr>
        <w:top w:val="none" w:sz="0" w:space="0" w:color="auto"/>
        <w:left w:val="none" w:sz="0" w:space="0" w:color="auto"/>
        <w:bottom w:val="none" w:sz="0" w:space="0" w:color="auto"/>
        <w:right w:val="none" w:sz="0" w:space="0" w:color="auto"/>
      </w:divBdr>
    </w:div>
    <w:div w:id="98457800">
      <w:bodyDiv w:val="1"/>
      <w:marLeft w:val="0"/>
      <w:marRight w:val="0"/>
      <w:marTop w:val="0"/>
      <w:marBottom w:val="0"/>
      <w:divBdr>
        <w:top w:val="none" w:sz="0" w:space="0" w:color="auto"/>
        <w:left w:val="none" w:sz="0" w:space="0" w:color="auto"/>
        <w:bottom w:val="none" w:sz="0" w:space="0" w:color="auto"/>
        <w:right w:val="none" w:sz="0" w:space="0" w:color="auto"/>
      </w:divBdr>
    </w:div>
    <w:div w:id="102307545">
      <w:bodyDiv w:val="1"/>
      <w:marLeft w:val="0"/>
      <w:marRight w:val="0"/>
      <w:marTop w:val="0"/>
      <w:marBottom w:val="0"/>
      <w:divBdr>
        <w:top w:val="none" w:sz="0" w:space="0" w:color="auto"/>
        <w:left w:val="none" w:sz="0" w:space="0" w:color="auto"/>
        <w:bottom w:val="none" w:sz="0" w:space="0" w:color="auto"/>
        <w:right w:val="none" w:sz="0" w:space="0" w:color="auto"/>
      </w:divBdr>
    </w:div>
    <w:div w:id="140006390">
      <w:bodyDiv w:val="1"/>
      <w:marLeft w:val="0"/>
      <w:marRight w:val="0"/>
      <w:marTop w:val="0"/>
      <w:marBottom w:val="0"/>
      <w:divBdr>
        <w:top w:val="none" w:sz="0" w:space="0" w:color="auto"/>
        <w:left w:val="none" w:sz="0" w:space="0" w:color="auto"/>
        <w:bottom w:val="none" w:sz="0" w:space="0" w:color="auto"/>
        <w:right w:val="none" w:sz="0" w:space="0" w:color="auto"/>
      </w:divBdr>
    </w:div>
    <w:div w:id="150560462">
      <w:bodyDiv w:val="1"/>
      <w:marLeft w:val="0"/>
      <w:marRight w:val="0"/>
      <w:marTop w:val="0"/>
      <w:marBottom w:val="0"/>
      <w:divBdr>
        <w:top w:val="none" w:sz="0" w:space="0" w:color="auto"/>
        <w:left w:val="none" w:sz="0" w:space="0" w:color="auto"/>
        <w:bottom w:val="none" w:sz="0" w:space="0" w:color="auto"/>
        <w:right w:val="none" w:sz="0" w:space="0" w:color="auto"/>
      </w:divBdr>
    </w:div>
    <w:div w:id="166794265">
      <w:bodyDiv w:val="1"/>
      <w:marLeft w:val="0"/>
      <w:marRight w:val="0"/>
      <w:marTop w:val="0"/>
      <w:marBottom w:val="0"/>
      <w:divBdr>
        <w:top w:val="none" w:sz="0" w:space="0" w:color="auto"/>
        <w:left w:val="none" w:sz="0" w:space="0" w:color="auto"/>
        <w:bottom w:val="none" w:sz="0" w:space="0" w:color="auto"/>
        <w:right w:val="none" w:sz="0" w:space="0" w:color="auto"/>
      </w:divBdr>
    </w:div>
    <w:div w:id="170336527">
      <w:bodyDiv w:val="1"/>
      <w:marLeft w:val="0"/>
      <w:marRight w:val="0"/>
      <w:marTop w:val="0"/>
      <w:marBottom w:val="0"/>
      <w:divBdr>
        <w:top w:val="none" w:sz="0" w:space="0" w:color="auto"/>
        <w:left w:val="none" w:sz="0" w:space="0" w:color="auto"/>
        <w:bottom w:val="none" w:sz="0" w:space="0" w:color="auto"/>
        <w:right w:val="none" w:sz="0" w:space="0" w:color="auto"/>
      </w:divBdr>
    </w:div>
    <w:div w:id="170533196">
      <w:bodyDiv w:val="1"/>
      <w:marLeft w:val="0"/>
      <w:marRight w:val="0"/>
      <w:marTop w:val="0"/>
      <w:marBottom w:val="0"/>
      <w:divBdr>
        <w:top w:val="none" w:sz="0" w:space="0" w:color="auto"/>
        <w:left w:val="none" w:sz="0" w:space="0" w:color="auto"/>
        <w:bottom w:val="none" w:sz="0" w:space="0" w:color="auto"/>
        <w:right w:val="none" w:sz="0" w:space="0" w:color="auto"/>
      </w:divBdr>
    </w:div>
    <w:div w:id="174392969">
      <w:bodyDiv w:val="1"/>
      <w:marLeft w:val="0"/>
      <w:marRight w:val="0"/>
      <w:marTop w:val="0"/>
      <w:marBottom w:val="0"/>
      <w:divBdr>
        <w:top w:val="none" w:sz="0" w:space="0" w:color="auto"/>
        <w:left w:val="none" w:sz="0" w:space="0" w:color="auto"/>
        <w:bottom w:val="none" w:sz="0" w:space="0" w:color="auto"/>
        <w:right w:val="none" w:sz="0" w:space="0" w:color="auto"/>
      </w:divBdr>
    </w:div>
    <w:div w:id="207567453">
      <w:bodyDiv w:val="1"/>
      <w:marLeft w:val="0"/>
      <w:marRight w:val="0"/>
      <w:marTop w:val="0"/>
      <w:marBottom w:val="0"/>
      <w:divBdr>
        <w:top w:val="none" w:sz="0" w:space="0" w:color="auto"/>
        <w:left w:val="none" w:sz="0" w:space="0" w:color="auto"/>
        <w:bottom w:val="none" w:sz="0" w:space="0" w:color="auto"/>
        <w:right w:val="none" w:sz="0" w:space="0" w:color="auto"/>
      </w:divBdr>
    </w:div>
    <w:div w:id="215089849">
      <w:bodyDiv w:val="1"/>
      <w:marLeft w:val="0"/>
      <w:marRight w:val="0"/>
      <w:marTop w:val="0"/>
      <w:marBottom w:val="0"/>
      <w:divBdr>
        <w:top w:val="none" w:sz="0" w:space="0" w:color="auto"/>
        <w:left w:val="none" w:sz="0" w:space="0" w:color="auto"/>
        <w:bottom w:val="none" w:sz="0" w:space="0" w:color="auto"/>
        <w:right w:val="none" w:sz="0" w:space="0" w:color="auto"/>
      </w:divBdr>
    </w:div>
    <w:div w:id="227813240">
      <w:bodyDiv w:val="1"/>
      <w:marLeft w:val="0"/>
      <w:marRight w:val="0"/>
      <w:marTop w:val="0"/>
      <w:marBottom w:val="0"/>
      <w:divBdr>
        <w:top w:val="none" w:sz="0" w:space="0" w:color="auto"/>
        <w:left w:val="none" w:sz="0" w:space="0" w:color="auto"/>
        <w:bottom w:val="none" w:sz="0" w:space="0" w:color="auto"/>
        <w:right w:val="none" w:sz="0" w:space="0" w:color="auto"/>
      </w:divBdr>
    </w:div>
    <w:div w:id="238831521">
      <w:bodyDiv w:val="1"/>
      <w:marLeft w:val="0"/>
      <w:marRight w:val="0"/>
      <w:marTop w:val="0"/>
      <w:marBottom w:val="0"/>
      <w:divBdr>
        <w:top w:val="none" w:sz="0" w:space="0" w:color="auto"/>
        <w:left w:val="none" w:sz="0" w:space="0" w:color="auto"/>
        <w:bottom w:val="none" w:sz="0" w:space="0" w:color="auto"/>
        <w:right w:val="none" w:sz="0" w:space="0" w:color="auto"/>
      </w:divBdr>
    </w:div>
    <w:div w:id="282154892">
      <w:bodyDiv w:val="1"/>
      <w:marLeft w:val="0"/>
      <w:marRight w:val="0"/>
      <w:marTop w:val="0"/>
      <w:marBottom w:val="0"/>
      <w:divBdr>
        <w:top w:val="none" w:sz="0" w:space="0" w:color="auto"/>
        <w:left w:val="none" w:sz="0" w:space="0" w:color="auto"/>
        <w:bottom w:val="none" w:sz="0" w:space="0" w:color="auto"/>
        <w:right w:val="none" w:sz="0" w:space="0" w:color="auto"/>
      </w:divBdr>
    </w:div>
    <w:div w:id="298725848">
      <w:bodyDiv w:val="1"/>
      <w:marLeft w:val="0"/>
      <w:marRight w:val="0"/>
      <w:marTop w:val="0"/>
      <w:marBottom w:val="0"/>
      <w:divBdr>
        <w:top w:val="none" w:sz="0" w:space="0" w:color="auto"/>
        <w:left w:val="none" w:sz="0" w:space="0" w:color="auto"/>
        <w:bottom w:val="none" w:sz="0" w:space="0" w:color="auto"/>
        <w:right w:val="none" w:sz="0" w:space="0" w:color="auto"/>
      </w:divBdr>
    </w:div>
    <w:div w:id="334455853">
      <w:bodyDiv w:val="1"/>
      <w:marLeft w:val="0"/>
      <w:marRight w:val="0"/>
      <w:marTop w:val="0"/>
      <w:marBottom w:val="0"/>
      <w:divBdr>
        <w:top w:val="none" w:sz="0" w:space="0" w:color="auto"/>
        <w:left w:val="none" w:sz="0" w:space="0" w:color="auto"/>
        <w:bottom w:val="none" w:sz="0" w:space="0" w:color="auto"/>
        <w:right w:val="none" w:sz="0" w:space="0" w:color="auto"/>
      </w:divBdr>
    </w:div>
    <w:div w:id="337078769">
      <w:bodyDiv w:val="1"/>
      <w:marLeft w:val="0"/>
      <w:marRight w:val="0"/>
      <w:marTop w:val="0"/>
      <w:marBottom w:val="0"/>
      <w:divBdr>
        <w:top w:val="none" w:sz="0" w:space="0" w:color="auto"/>
        <w:left w:val="none" w:sz="0" w:space="0" w:color="auto"/>
        <w:bottom w:val="none" w:sz="0" w:space="0" w:color="auto"/>
        <w:right w:val="none" w:sz="0" w:space="0" w:color="auto"/>
      </w:divBdr>
    </w:div>
    <w:div w:id="338894377">
      <w:bodyDiv w:val="1"/>
      <w:marLeft w:val="0"/>
      <w:marRight w:val="0"/>
      <w:marTop w:val="0"/>
      <w:marBottom w:val="0"/>
      <w:divBdr>
        <w:top w:val="none" w:sz="0" w:space="0" w:color="auto"/>
        <w:left w:val="none" w:sz="0" w:space="0" w:color="auto"/>
        <w:bottom w:val="none" w:sz="0" w:space="0" w:color="auto"/>
        <w:right w:val="none" w:sz="0" w:space="0" w:color="auto"/>
      </w:divBdr>
    </w:div>
    <w:div w:id="346297015">
      <w:bodyDiv w:val="1"/>
      <w:marLeft w:val="0"/>
      <w:marRight w:val="0"/>
      <w:marTop w:val="0"/>
      <w:marBottom w:val="0"/>
      <w:divBdr>
        <w:top w:val="none" w:sz="0" w:space="0" w:color="auto"/>
        <w:left w:val="none" w:sz="0" w:space="0" w:color="auto"/>
        <w:bottom w:val="none" w:sz="0" w:space="0" w:color="auto"/>
        <w:right w:val="none" w:sz="0" w:space="0" w:color="auto"/>
      </w:divBdr>
    </w:div>
    <w:div w:id="357201415">
      <w:bodyDiv w:val="1"/>
      <w:marLeft w:val="0"/>
      <w:marRight w:val="0"/>
      <w:marTop w:val="0"/>
      <w:marBottom w:val="0"/>
      <w:divBdr>
        <w:top w:val="none" w:sz="0" w:space="0" w:color="auto"/>
        <w:left w:val="none" w:sz="0" w:space="0" w:color="auto"/>
        <w:bottom w:val="none" w:sz="0" w:space="0" w:color="auto"/>
        <w:right w:val="none" w:sz="0" w:space="0" w:color="auto"/>
      </w:divBdr>
    </w:div>
    <w:div w:id="421924673">
      <w:bodyDiv w:val="1"/>
      <w:marLeft w:val="0"/>
      <w:marRight w:val="0"/>
      <w:marTop w:val="0"/>
      <w:marBottom w:val="0"/>
      <w:divBdr>
        <w:top w:val="none" w:sz="0" w:space="0" w:color="auto"/>
        <w:left w:val="none" w:sz="0" w:space="0" w:color="auto"/>
        <w:bottom w:val="none" w:sz="0" w:space="0" w:color="auto"/>
        <w:right w:val="none" w:sz="0" w:space="0" w:color="auto"/>
      </w:divBdr>
    </w:div>
    <w:div w:id="435488597">
      <w:bodyDiv w:val="1"/>
      <w:marLeft w:val="0"/>
      <w:marRight w:val="0"/>
      <w:marTop w:val="0"/>
      <w:marBottom w:val="0"/>
      <w:divBdr>
        <w:top w:val="none" w:sz="0" w:space="0" w:color="auto"/>
        <w:left w:val="none" w:sz="0" w:space="0" w:color="auto"/>
        <w:bottom w:val="none" w:sz="0" w:space="0" w:color="auto"/>
        <w:right w:val="none" w:sz="0" w:space="0" w:color="auto"/>
      </w:divBdr>
    </w:div>
    <w:div w:id="440102583">
      <w:bodyDiv w:val="1"/>
      <w:marLeft w:val="0"/>
      <w:marRight w:val="0"/>
      <w:marTop w:val="0"/>
      <w:marBottom w:val="0"/>
      <w:divBdr>
        <w:top w:val="none" w:sz="0" w:space="0" w:color="auto"/>
        <w:left w:val="none" w:sz="0" w:space="0" w:color="auto"/>
        <w:bottom w:val="none" w:sz="0" w:space="0" w:color="auto"/>
        <w:right w:val="none" w:sz="0" w:space="0" w:color="auto"/>
      </w:divBdr>
    </w:div>
    <w:div w:id="461388714">
      <w:bodyDiv w:val="1"/>
      <w:marLeft w:val="0"/>
      <w:marRight w:val="0"/>
      <w:marTop w:val="0"/>
      <w:marBottom w:val="0"/>
      <w:divBdr>
        <w:top w:val="none" w:sz="0" w:space="0" w:color="auto"/>
        <w:left w:val="none" w:sz="0" w:space="0" w:color="auto"/>
        <w:bottom w:val="none" w:sz="0" w:space="0" w:color="auto"/>
        <w:right w:val="none" w:sz="0" w:space="0" w:color="auto"/>
      </w:divBdr>
    </w:div>
    <w:div w:id="481703422">
      <w:bodyDiv w:val="1"/>
      <w:marLeft w:val="0"/>
      <w:marRight w:val="0"/>
      <w:marTop w:val="0"/>
      <w:marBottom w:val="0"/>
      <w:divBdr>
        <w:top w:val="none" w:sz="0" w:space="0" w:color="auto"/>
        <w:left w:val="none" w:sz="0" w:space="0" w:color="auto"/>
        <w:bottom w:val="none" w:sz="0" w:space="0" w:color="auto"/>
        <w:right w:val="none" w:sz="0" w:space="0" w:color="auto"/>
      </w:divBdr>
    </w:div>
    <w:div w:id="521550430">
      <w:bodyDiv w:val="1"/>
      <w:marLeft w:val="0"/>
      <w:marRight w:val="0"/>
      <w:marTop w:val="0"/>
      <w:marBottom w:val="0"/>
      <w:divBdr>
        <w:top w:val="none" w:sz="0" w:space="0" w:color="auto"/>
        <w:left w:val="none" w:sz="0" w:space="0" w:color="auto"/>
        <w:bottom w:val="none" w:sz="0" w:space="0" w:color="auto"/>
        <w:right w:val="none" w:sz="0" w:space="0" w:color="auto"/>
      </w:divBdr>
      <w:divsChild>
        <w:div w:id="331219735">
          <w:marLeft w:val="0"/>
          <w:marRight w:val="0"/>
          <w:marTop w:val="0"/>
          <w:marBottom w:val="0"/>
          <w:divBdr>
            <w:top w:val="none" w:sz="0" w:space="0" w:color="auto"/>
            <w:left w:val="none" w:sz="0" w:space="0" w:color="auto"/>
            <w:bottom w:val="none" w:sz="0" w:space="0" w:color="auto"/>
            <w:right w:val="none" w:sz="0" w:space="0" w:color="auto"/>
          </w:divBdr>
        </w:div>
        <w:div w:id="378823501">
          <w:marLeft w:val="0"/>
          <w:marRight w:val="0"/>
          <w:marTop w:val="0"/>
          <w:marBottom w:val="0"/>
          <w:divBdr>
            <w:top w:val="none" w:sz="0" w:space="0" w:color="auto"/>
            <w:left w:val="none" w:sz="0" w:space="0" w:color="auto"/>
            <w:bottom w:val="none" w:sz="0" w:space="0" w:color="auto"/>
            <w:right w:val="none" w:sz="0" w:space="0" w:color="auto"/>
          </w:divBdr>
        </w:div>
        <w:div w:id="618024488">
          <w:marLeft w:val="0"/>
          <w:marRight w:val="0"/>
          <w:marTop w:val="0"/>
          <w:marBottom w:val="0"/>
          <w:divBdr>
            <w:top w:val="none" w:sz="0" w:space="0" w:color="auto"/>
            <w:left w:val="none" w:sz="0" w:space="0" w:color="auto"/>
            <w:bottom w:val="none" w:sz="0" w:space="0" w:color="auto"/>
            <w:right w:val="none" w:sz="0" w:space="0" w:color="auto"/>
          </w:divBdr>
        </w:div>
        <w:div w:id="1518931585">
          <w:marLeft w:val="0"/>
          <w:marRight w:val="0"/>
          <w:marTop w:val="0"/>
          <w:marBottom w:val="0"/>
          <w:divBdr>
            <w:top w:val="none" w:sz="0" w:space="0" w:color="auto"/>
            <w:left w:val="none" w:sz="0" w:space="0" w:color="auto"/>
            <w:bottom w:val="none" w:sz="0" w:space="0" w:color="auto"/>
            <w:right w:val="none" w:sz="0" w:space="0" w:color="auto"/>
          </w:divBdr>
        </w:div>
        <w:div w:id="1912084885">
          <w:marLeft w:val="0"/>
          <w:marRight w:val="0"/>
          <w:marTop w:val="0"/>
          <w:marBottom w:val="0"/>
          <w:divBdr>
            <w:top w:val="none" w:sz="0" w:space="0" w:color="auto"/>
            <w:left w:val="none" w:sz="0" w:space="0" w:color="auto"/>
            <w:bottom w:val="none" w:sz="0" w:space="0" w:color="auto"/>
            <w:right w:val="none" w:sz="0" w:space="0" w:color="auto"/>
          </w:divBdr>
        </w:div>
        <w:div w:id="1947882206">
          <w:marLeft w:val="0"/>
          <w:marRight w:val="0"/>
          <w:marTop w:val="0"/>
          <w:marBottom w:val="0"/>
          <w:divBdr>
            <w:top w:val="none" w:sz="0" w:space="0" w:color="auto"/>
            <w:left w:val="none" w:sz="0" w:space="0" w:color="auto"/>
            <w:bottom w:val="none" w:sz="0" w:space="0" w:color="auto"/>
            <w:right w:val="none" w:sz="0" w:space="0" w:color="auto"/>
          </w:divBdr>
        </w:div>
        <w:div w:id="2139831876">
          <w:marLeft w:val="0"/>
          <w:marRight w:val="0"/>
          <w:marTop w:val="0"/>
          <w:marBottom w:val="0"/>
          <w:divBdr>
            <w:top w:val="none" w:sz="0" w:space="0" w:color="auto"/>
            <w:left w:val="none" w:sz="0" w:space="0" w:color="auto"/>
            <w:bottom w:val="none" w:sz="0" w:space="0" w:color="auto"/>
            <w:right w:val="none" w:sz="0" w:space="0" w:color="auto"/>
          </w:divBdr>
        </w:div>
      </w:divsChild>
    </w:div>
    <w:div w:id="540484633">
      <w:bodyDiv w:val="1"/>
      <w:marLeft w:val="0"/>
      <w:marRight w:val="0"/>
      <w:marTop w:val="0"/>
      <w:marBottom w:val="0"/>
      <w:divBdr>
        <w:top w:val="none" w:sz="0" w:space="0" w:color="auto"/>
        <w:left w:val="none" w:sz="0" w:space="0" w:color="auto"/>
        <w:bottom w:val="none" w:sz="0" w:space="0" w:color="auto"/>
        <w:right w:val="none" w:sz="0" w:space="0" w:color="auto"/>
      </w:divBdr>
    </w:div>
    <w:div w:id="545220789">
      <w:bodyDiv w:val="1"/>
      <w:marLeft w:val="0"/>
      <w:marRight w:val="0"/>
      <w:marTop w:val="0"/>
      <w:marBottom w:val="0"/>
      <w:divBdr>
        <w:top w:val="none" w:sz="0" w:space="0" w:color="auto"/>
        <w:left w:val="none" w:sz="0" w:space="0" w:color="auto"/>
        <w:bottom w:val="none" w:sz="0" w:space="0" w:color="auto"/>
        <w:right w:val="none" w:sz="0" w:space="0" w:color="auto"/>
      </w:divBdr>
    </w:div>
    <w:div w:id="551355489">
      <w:bodyDiv w:val="1"/>
      <w:marLeft w:val="0"/>
      <w:marRight w:val="0"/>
      <w:marTop w:val="0"/>
      <w:marBottom w:val="0"/>
      <w:divBdr>
        <w:top w:val="none" w:sz="0" w:space="0" w:color="auto"/>
        <w:left w:val="none" w:sz="0" w:space="0" w:color="auto"/>
        <w:bottom w:val="none" w:sz="0" w:space="0" w:color="auto"/>
        <w:right w:val="none" w:sz="0" w:space="0" w:color="auto"/>
      </w:divBdr>
    </w:div>
    <w:div w:id="555705268">
      <w:bodyDiv w:val="1"/>
      <w:marLeft w:val="0"/>
      <w:marRight w:val="0"/>
      <w:marTop w:val="0"/>
      <w:marBottom w:val="0"/>
      <w:divBdr>
        <w:top w:val="none" w:sz="0" w:space="0" w:color="auto"/>
        <w:left w:val="none" w:sz="0" w:space="0" w:color="auto"/>
        <w:bottom w:val="none" w:sz="0" w:space="0" w:color="auto"/>
        <w:right w:val="none" w:sz="0" w:space="0" w:color="auto"/>
      </w:divBdr>
    </w:div>
    <w:div w:id="556090380">
      <w:bodyDiv w:val="1"/>
      <w:marLeft w:val="0"/>
      <w:marRight w:val="0"/>
      <w:marTop w:val="0"/>
      <w:marBottom w:val="0"/>
      <w:divBdr>
        <w:top w:val="none" w:sz="0" w:space="0" w:color="auto"/>
        <w:left w:val="none" w:sz="0" w:space="0" w:color="auto"/>
        <w:bottom w:val="none" w:sz="0" w:space="0" w:color="auto"/>
        <w:right w:val="none" w:sz="0" w:space="0" w:color="auto"/>
      </w:divBdr>
    </w:div>
    <w:div w:id="574583315">
      <w:bodyDiv w:val="1"/>
      <w:marLeft w:val="0"/>
      <w:marRight w:val="0"/>
      <w:marTop w:val="0"/>
      <w:marBottom w:val="0"/>
      <w:divBdr>
        <w:top w:val="none" w:sz="0" w:space="0" w:color="auto"/>
        <w:left w:val="none" w:sz="0" w:space="0" w:color="auto"/>
        <w:bottom w:val="none" w:sz="0" w:space="0" w:color="auto"/>
        <w:right w:val="none" w:sz="0" w:space="0" w:color="auto"/>
      </w:divBdr>
    </w:div>
    <w:div w:id="585697266">
      <w:bodyDiv w:val="1"/>
      <w:marLeft w:val="0"/>
      <w:marRight w:val="0"/>
      <w:marTop w:val="0"/>
      <w:marBottom w:val="0"/>
      <w:divBdr>
        <w:top w:val="none" w:sz="0" w:space="0" w:color="auto"/>
        <w:left w:val="none" w:sz="0" w:space="0" w:color="auto"/>
        <w:bottom w:val="none" w:sz="0" w:space="0" w:color="auto"/>
        <w:right w:val="none" w:sz="0" w:space="0" w:color="auto"/>
      </w:divBdr>
    </w:div>
    <w:div w:id="591662446">
      <w:bodyDiv w:val="1"/>
      <w:marLeft w:val="0"/>
      <w:marRight w:val="0"/>
      <w:marTop w:val="0"/>
      <w:marBottom w:val="0"/>
      <w:divBdr>
        <w:top w:val="none" w:sz="0" w:space="0" w:color="auto"/>
        <w:left w:val="none" w:sz="0" w:space="0" w:color="auto"/>
        <w:bottom w:val="none" w:sz="0" w:space="0" w:color="auto"/>
        <w:right w:val="none" w:sz="0" w:space="0" w:color="auto"/>
      </w:divBdr>
    </w:div>
    <w:div w:id="599535276">
      <w:bodyDiv w:val="1"/>
      <w:marLeft w:val="0"/>
      <w:marRight w:val="0"/>
      <w:marTop w:val="0"/>
      <w:marBottom w:val="0"/>
      <w:divBdr>
        <w:top w:val="none" w:sz="0" w:space="0" w:color="auto"/>
        <w:left w:val="none" w:sz="0" w:space="0" w:color="auto"/>
        <w:bottom w:val="none" w:sz="0" w:space="0" w:color="auto"/>
        <w:right w:val="none" w:sz="0" w:space="0" w:color="auto"/>
      </w:divBdr>
    </w:div>
    <w:div w:id="612710024">
      <w:bodyDiv w:val="1"/>
      <w:marLeft w:val="0"/>
      <w:marRight w:val="0"/>
      <w:marTop w:val="0"/>
      <w:marBottom w:val="0"/>
      <w:divBdr>
        <w:top w:val="none" w:sz="0" w:space="0" w:color="auto"/>
        <w:left w:val="none" w:sz="0" w:space="0" w:color="auto"/>
        <w:bottom w:val="none" w:sz="0" w:space="0" w:color="auto"/>
        <w:right w:val="none" w:sz="0" w:space="0" w:color="auto"/>
      </w:divBdr>
    </w:div>
    <w:div w:id="625235814">
      <w:bodyDiv w:val="1"/>
      <w:marLeft w:val="0"/>
      <w:marRight w:val="0"/>
      <w:marTop w:val="0"/>
      <w:marBottom w:val="0"/>
      <w:divBdr>
        <w:top w:val="none" w:sz="0" w:space="0" w:color="auto"/>
        <w:left w:val="none" w:sz="0" w:space="0" w:color="auto"/>
        <w:bottom w:val="none" w:sz="0" w:space="0" w:color="auto"/>
        <w:right w:val="none" w:sz="0" w:space="0" w:color="auto"/>
      </w:divBdr>
    </w:div>
    <w:div w:id="631983002">
      <w:bodyDiv w:val="1"/>
      <w:marLeft w:val="0"/>
      <w:marRight w:val="0"/>
      <w:marTop w:val="0"/>
      <w:marBottom w:val="0"/>
      <w:divBdr>
        <w:top w:val="none" w:sz="0" w:space="0" w:color="auto"/>
        <w:left w:val="none" w:sz="0" w:space="0" w:color="auto"/>
        <w:bottom w:val="none" w:sz="0" w:space="0" w:color="auto"/>
        <w:right w:val="none" w:sz="0" w:space="0" w:color="auto"/>
      </w:divBdr>
    </w:div>
    <w:div w:id="634412162">
      <w:bodyDiv w:val="1"/>
      <w:marLeft w:val="0"/>
      <w:marRight w:val="0"/>
      <w:marTop w:val="0"/>
      <w:marBottom w:val="0"/>
      <w:divBdr>
        <w:top w:val="none" w:sz="0" w:space="0" w:color="auto"/>
        <w:left w:val="none" w:sz="0" w:space="0" w:color="auto"/>
        <w:bottom w:val="none" w:sz="0" w:space="0" w:color="auto"/>
        <w:right w:val="none" w:sz="0" w:space="0" w:color="auto"/>
      </w:divBdr>
    </w:div>
    <w:div w:id="675159208">
      <w:bodyDiv w:val="1"/>
      <w:marLeft w:val="0"/>
      <w:marRight w:val="0"/>
      <w:marTop w:val="0"/>
      <w:marBottom w:val="0"/>
      <w:divBdr>
        <w:top w:val="none" w:sz="0" w:space="0" w:color="auto"/>
        <w:left w:val="none" w:sz="0" w:space="0" w:color="auto"/>
        <w:bottom w:val="none" w:sz="0" w:space="0" w:color="auto"/>
        <w:right w:val="none" w:sz="0" w:space="0" w:color="auto"/>
      </w:divBdr>
    </w:div>
    <w:div w:id="719784936">
      <w:bodyDiv w:val="1"/>
      <w:marLeft w:val="0"/>
      <w:marRight w:val="0"/>
      <w:marTop w:val="0"/>
      <w:marBottom w:val="0"/>
      <w:divBdr>
        <w:top w:val="none" w:sz="0" w:space="0" w:color="auto"/>
        <w:left w:val="none" w:sz="0" w:space="0" w:color="auto"/>
        <w:bottom w:val="none" w:sz="0" w:space="0" w:color="auto"/>
        <w:right w:val="none" w:sz="0" w:space="0" w:color="auto"/>
      </w:divBdr>
    </w:div>
    <w:div w:id="722101732">
      <w:bodyDiv w:val="1"/>
      <w:marLeft w:val="0"/>
      <w:marRight w:val="0"/>
      <w:marTop w:val="0"/>
      <w:marBottom w:val="0"/>
      <w:divBdr>
        <w:top w:val="none" w:sz="0" w:space="0" w:color="auto"/>
        <w:left w:val="none" w:sz="0" w:space="0" w:color="auto"/>
        <w:bottom w:val="none" w:sz="0" w:space="0" w:color="auto"/>
        <w:right w:val="none" w:sz="0" w:space="0" w:color="auto"/>
      </w:divBdr>
    </w:div>
    <w:div w:id="736436202">
      <w:bodyDiv w:val="1"/>
      <w:marLeft w:val="0"/>
      <w:marRight w:val="0"/>
      <w:marTop w:val="0"/>
      <w:marBottom w:val="0"/>
      <w:divBdr>
        <w:top w:val="none" w:sz="0" w:space="0" w:color="auto"/>
        <w:left w:val="none" w:sz="0" w:space="0" w:color="auto"/>
        <w:bottom w:val="none" w:sz="0" w:space="0" w:color="auto"/>
        <w:right w:val="none" w:sz="0" w:space="0" w:color="auto"/>
      </w:divBdr>
    </w:div>
    <w:div w:id="736631179">
      <w:bodyDiv w:val="1"/>
      <w:marLeft w:val="0"/>
      <w:marRight w:val="0"/>
      <w:marTop w:val="0"/>
      <w:marBottom w:val="0"/>
      <w:divBdr>
        <w:top w:val="none" w:sz="0" w:space="0" w:color="auto"/>
        <w:left w:val="none" w:sz="0" w:space="0" w:color="auto"/>
        <w:bottom w:val="none" w:sz="0" w:space="0" w:color="auto"/>
        <w:right w:val="none" w:sz="0" w:space="0" w:color="auto"/>
      </w:divBdr>
    </w:div>
    <w:div w:id="737560368">
      <w:bodyDiv w:val="1"/>
      <w:marLeft w:val="0"/>
      <w:marRight w:val="0"/>
      <w:marTop w:val="0"/>
      <w:marBottom w:val="0"/>
      <w:divBdr>
        <w:top w:val="none" w:sz="0" w:space="0" w:color="auto"/>
        <w:left w:val="none" w:sz="0" w:space="0" w:color="auto"/>
        <w:bottom w:val="none" w:sz="0" w:space="0" w:color="auto"/>
        <w:right w:val="none" w:sz="0" w:space="0" w:color="auto"/>
      </w:divBdr>
    </w:div>
    <w:div w:id="750850780">
      <w:bodyDiv w:val="1"/>
      <w:marLeft w:val="0"/>
      <w:marRight w:val="0"/>
      <w:marTop w:val="0"/>
      <w:marBottom w:val="0"/>
      <w:divBdr>
        <w:top w:val="none" w:sz="0" w:space="0" w:color="auto"/>
        <w:left w:val="none" w:sz="0" w:space="0" w:color="auto"/>
        <w:bottom w:val="none" w:sz="0" w:space="0" w:color="auto"/>
        <w:right w:val="none" w:sz="0" w:space="0" w:color="auto"/>
      </w:divBdr>
    </w:div>
    <w:div w:id="751392577">
      <w:bodyDiv w:val="1"/>
      <w:marLeft w:val="0"/>
      <w:marRight w:val="0"/>
      <w:marTop w:val="0"/>
      <w:marBottom w:val="0"/>
      <w:divBdr>
        <w:top w:val="none" w:sz="0" w:space="0" w:color="auto"/>
        <w:left w:val="none" w:sz="0" w:space="0" w:color="auto"/>
        <w:bottom w:val="none" w:sz="0" w:space="0" w:color="auto"/>
        <w:right w:val="none" w:sz="0" w:space="0" w:color="auto"/>
      </w:divBdr>
    </w:div>
    <w:div w:id="776943528">
      <w:bodyDiv w:val="1"/>
      <w:marLeft w:val="0"/>
      <w:marRight w:val="0"/>
      <w:marTop w:val="0"/>
      <w:marBottom w:val="0"/>
      <w:divBdr>
        <w:top w:val="none" w:sz="0" w:space="0" w:color="auto"/>
        <w:left w:val="none" w:sz="0" w:space="0" w:color="auto"/>
        <w:bottom w:val="none" w:sz="0" w:space="0" w:color="auto"/>
        <w:right w:val="none" w:sz="0" w:space="0" w:color="auto"/>
      </w:divBdr>
    </w:div>
    <w:div w:id="854264828">
      <w:bodyDiv w:val="1"/>
      <w:marLeft w:val="0"/>
      <w:marRight w:val="0"/>
      <w:marTop w:val="0"/>
      <w:marBottom w:val="0"/>
      <w:divBdr>
        <w:top w:val="none" w:sz="0" w:space="0" w:color="auto"/>
        <w:left w:val="none" w:sz="0" w:space="0" w:color="auto"/>
        <w:bottom w:val="none" w:sz="0" w:space="0" w:color="auto"/>
        <w:right w:val="none" w:sz="0" w:space="0" w:color="auto"/>
      </w:divBdr>
    </w:div>
    <w:div w:id="908619177">
      <w:bodyDiv w:val="1"/>
      <w:marLeft w:val="0"/>
      <w:marRight w:val="0"/>
      <w:marTop w:val="0"/>
      <w:marBottom w:val="0"/>
      <w:divBdr>
        <w:top w:val="none" w:sz="0" w:space="0" w:color="auto"/>
        <w:left w:val="none" w:sz="0" w:space="0" w:color="auto"/>
        <w:bottom w:val="none" w:sz="0" w:space="0" w:color="auto"/>
        <w:right w:val="none" w:sz="0" w:space="0" w:color="auto"/>
      </w:divBdr>
    </w:div>
    <w:div w:id="926688529">
      <w:bodyDiv w:val="1"/>
      <w:marLeft w:val="0"/>
      <w:marRight w:val="0"/>
      <w:marTop w:val="0"/>
      <w:marBottom w:val="0"/>
      <w:divBdr>
        <w:top w:val="none" w:sz="0" w:space="0" w:color="auto"/>
        <w:left w:val="none" w:sz="0" w:space="0" w:color="auto"/>
        <w:bottom w:val="none" w:sz="0" w:space="0" w:color="auto"/>
        <w:right w:val="none" w:sz="0" w:space="0" w:color="auto"/>
      </w:divBdr>
    </w:div>
    <w:div w:id="928270803">
      <w:bodyDiv w:val="1"/>
      <w:marLeft w:val="0"/>
      <w:marRight w:val="0"/>
      <w:marTop w:val="0"/>
      <w:marBottom w:val="0"/>
      <w:divBdr>
        <w:top w:val="none" w:sz="0" w:space="0" w:color="auto"/>
        <w:left w:val="none" w:sz="0" w:space="0" w:color="auto"/>
        <w:bottom w:val="none" w:sz="0" w:space="0" w:color="auto"/>
        <w:right w:val="none" w:sz="0" w:space="0" w:color="auto"/>
      </w:divBdr>
    </w:div>
    <w:div w:id="929049399">
      <w:bodyDiv w:val="1"/>
      <w:marLeft w:val="0"/>
      <w:marRight w:val="0"/>
      <w:marTop w:val="0"/>
      <w:marBottom w:val="0"/>
      <w:divBdr>
        <w:top w:val="none" w:sz="0" w:space="0" w:color="auto"/>
        <w:left w:val="none" w:sz="0" w:space="0" w:color="auto"/>
        <w:bottom w:val="none" w:sz="0" w:space="0" w:color="auto"/>
        <w:right w:val="none" w:sz="0" w:space="0" w:color="auto"/>
      </w:divBdr>
    </w:div>
    <w:div w:id="930742308">
      <w:bodyDiv w:val="1"/>
      <w:marLeft w:val="0"/>
      <w:marRight w:val="0"/>
      <w:marTop w:val="0"/>
      <w:marBottom w:val="0"/>
      <w:divBdr>
        <w:top w:val="none" w:sz="0" w:space="0" w:color="auto"/>
        <w:left w:val="none" w:sz="0" w:space="0" w:color="auto"/>
        <w:bottom w:val="none" w:sz="0" w:space="0" w:color="auto"/>
        <w:right w:val="none" w:sz="0" w:space="0" w:color="auto"/>
      </w:divBdr>
    </w:div>
    <w:div w:id="934558321">
      <w:bodyDiv w:val="1"/>
      <w:marLeft w:val="0"/>
      <w:marRight w:val="0"/>
      <w:marTop w:val="0"/>
      <w:marBottom w:val="0"/>
      <w:divBdr>
        <w:top w:val="none" w:sz="0" w:space="0" w:color="auto"/>
        <w:left w:val="none" w:sz="0" w:space="0" w:color="auto"/>
        <w:bottom w:val="none" w:sz="0" w:space="0" w:color="auto"/>
        <w:right w:val="none" w:sz="0" w:space="0" w:color="auto"/>
      </w:divBdr>
    </w:div>
    <w:div w:id="936015027">
      <w:bodyDiv w:val="1"/>
      <w:marLeft w:val="0"/>
      <w:marRight w:val="0"/>
      <w:marTop w:val="0"/>
      <w:marBottom w:val="0"/>
      <w:divBdr>
        <w:top w:val="none" w:sz="0" w:space="0" w:color="auto"/>
        <w:left w:val="none" w:sz="0" w:space="0" w:color="auto"/>
        <w:bottom w:val="none" w:sz="0" w:space="0" w:color="auto"/>
        <w:right w:val="none" w:sz="0" w:space="0" w:color="auto"/>
      </w:divBdr>
    </w:div>
    <w:div w:id="939920285">
      <w:bodyDiv w:val="1"/>
      <w:marLeft w:val="0"/>
      <w:marRight w:val="0"/>
      <w:marTop w:val="0"/>
      <w:marBottom w:val="0"/>
      <w:divBdr>
        <w:top w:val="none" w:sz="0" w:space="0" w:color="auto"/>
        <w:left w:val="none" w:sz="0" w:space="0" w:color="auto"/>
        <w:bottom w:val="none" w:sz="0" w:space="0" w:color="auto"/>
        <w:right w:val="none" w:sz="0" w:space="0" w:color="auto"/>
      </w:divBdr>
    </w:div>
    <w:div w:id="948198227">
      <w:bodyDiv w:val="1"/>
      <w:marLeft w:val="0"/>
      <w:marRight w:val="0"/>
      <w:marTop w:val="0"/>
      <w:marBottom w:val="0"/>
      <w:divBdr>
        <w:top w:val="none" w:sz="0" w:space="0" w:color="auto"/>
        <w:left w:val="none" w:sz="0" w:space="0" w:color="auto"/>
        <w:bottom w:val="none" w:sz="0" w:space="0" w:color="auto"/>
        <w:right w:val="none" w:sz="0" w:space="0" w:color="auto"/>
      </w:divBdr>
    </w:div>
    <w:div w:id="962274943">
      <w:bodyDiv w:val="1"/>
      <w:marLeft w:val="0"/>
      <w:marRight w:val="0"/>
      <w:marTop w:val="0"/>
      <w:marBottom w:val="0"/>
      <w:divBdr>
        <w:top w:val="none" w:sz="0" w:space="0" w:color="auto"/>
        <w:left w:val="none" w:sz="0" w:space="0" w:color="auto"/>
        <w:bottom w:val="none" w:sz="0" w:space="0" w:color="auto"/>
        <w:right w:val="none" w:sz="0" w:space="0" w:color="auto"/>
      </w:divBdr>
    </w:div>
    <w:div w:id="962420370">
      <w:bodyDiv w:val="1"/>
      <w:marLeft w:val="0"/>
      <w:marRight w:val="0"/>
      <w:marTop w:val="0"/>
      <w:marBottom w:val="0"/>
      <w:divBdr>
        <w:top w:val="none" w:sz="0" w:space="0" w:color="auto"/>
        <w:left w:val="none" w:sz="0" w:space="0" w:color="auto"/>
        <w:bottom w:val="none" w:sz="0" w:space="0" w:color="auto"/>
        <w:right w:val="none" w:sz="0" w:space="0" w:color="auto"/>
      </w:divBdr>
    </w:div>
    <w:div w:id="962536095">
      <w:bodyDiv w:val="1"/>
      <w:marLeft w:val="0"/>
      <w:marRight w:val="0"/>
      <w:marTop w:val="0"/>
      <w:marBottom w:val="0"/>
      <w:divBdr>
        <w:top w:val="none" w:sz="0" w:space="0" w:color="auto"/>
        <w:left w:val="none" w:sz="0" w:space="0" w:color="auto"/>
        <w:bottom w:val="none" w:sz="0" w:space="0" w:color="auto"/>
        <w:right w:val="none" w:sz="0" w:space="0" w:color="auto"/>
      </w:divBdr>
    </w:div>
    <w:div w:id="971519711">
      <w:bodyDiv w:val="1"/>
      <w:marLeft w:val="0"/>
      <w:marRight w:val="0"/>
      <w:marTop w:val="0"/>
      <w:marBottom w:val="0"/>
      <w:divBdr>
        <w:top w:val="none" w:sz="0" w:space="0" w:color="auto"/>
        <w:left w:val="none" w:sz="0" w:space="0" w:color="auto"/>
        <w:bottom w:val="none" w:sz="0" w:space="0" w:color="auto"/>
        <w:right w:val="none" w:sz="0" w:space="0" w:color="auto"/>
      </w:divBdr>
    </w:div>
    <w:div w:id="996303489">
      <w:bodyDiv w:val="1"/>
      <w:marLeft w:val="0"/>
      <w:marRight w:val="0"/>
      <w:marTop w:val="0"/>
      <w:marBottom w:val="0"/>
      <w:divBdr>
        <w:top w:val="none" w:sz="0" w:space="0" w:color="auto"/>
        <w:left w:val="none" w:sz="0" w:space="0" w:color="auto"/>
        <w:bottom w:val="none" w:sz="0" w:space="0" w:color="auto"/>
        <w:right w:val="none" w:sz="0" w:space="0" w:color="auto"/>
      </w:divBdr>
    </w:div>
    <w:div w:id="1014914885">
      <w:bodyDiv w:val="1"/>
      <w:marLeft w:val="0"/>
      <w:marRight w:val="0"/>
      <w:marTop w:val="0"/>
      <w:marBottom w:val="0"/>
      <w:divBdr>
        <w:top w:val="none" w:sz="0" w:space="0" w:color="auto"/>
        <w:left w:val="none" w:sz="0" w:space="0" w:color="auto"/>
        <w:bottom w:val="none" w:sz="0" w:space="0" w:color="auto"/>
        <w:right w:val="none" w:sz="0" w:space="0" w:color="auto"/>
      </w:divBdr>
    </w:div>
    <w:div w:id="1018123954">
      <w:bodyDiv w:val="1"/>
      <w:marLeft w:val="0"/>
      <w:marRight w:val="0"/>
      <w:marTop w:val="0"/>
      <w:marBottom w:val="0"/>
      <w:divBdr>
        <w:top w:val="none" w:sz="0" w:space="0" w:color="auto"/>
        <w:left w:val="none" w:sz="0" w:space="0" w:color="auto"/>
        <w:bottom w:val="none" w:sz="0" w:space="0" w:color="auto"/>
        <w:right w:val="none" w:sz="0" w:space="0" w:color="auto"/>
      </w:divBdr>
    </w:div>
    <w:div w:id="1018242418">
      <w:bodyDiv w:val="1"/>
      <w:marLeft w:val="0"/>
      <w:marRight w:val="0"/>
      <w:marTop w:val="0"/>
      <w:marBottom w:val="0"/>
      <w:divBdr>
        <w:top w:val="none" w:sz="0" w:space="0" w:color="auto"/>
        <w:left w:val="none" w:sz="0" w:space="0" w:color="auto"/>
        <w:bottom w:val="none" w:sz="0" w:space="0" w:color="auto"/>
        <w:right w:val="none" w:sz="0" w:space="0" w:color="auto"/>
      </w:divBdr>
    </w:div>
    <w:div w:id="1022436703">
      <w:bodyDiv w:val="1"/>
      <w:marLeft w:val="0"/>
      <w:marRight w:val="0"/>
      <w:marTop w:val="0"/>
      <w:marBottom w:val="0"/>
      <w:divBdr>
        <w:top w:val="none" w:sz="0" w:space="0" w:color="auto"/>
        <w:left w:val="none" w:sz="0" w:space="0" w:color="auto"/>
        <w:bottom w:val="none" w:sz="0" w:space="0" w:color="auto"/>
        <w:right w:val="none" w:sz="0" w:space="0" w:color="auto"/>
      </w:divBdr>
    </w:div>
    <w:div w:id="1026056754">
      <w:bodyDiv w:val="1"/>
      <w:marLeft w:val="0"/>
      <w:marRight w:val="0"/>
      <w:marTop w:val="0"/>
      <w:marBottom w:val="0"/>
      <w:divBdr>
        <w:top w:val="none" w:sz="0" w:space="0" w:color="auto"/>
        <w:left w:val="none" w:sz="0" w:space="0" w:color="auto"/>
        <w:bottom w:val="none" w:sz="0" w:space="0" w:color="auto"/>
        <w:right w:val="none" w:sz="0" w:space="0" w:color="auto"/>
      </w:divBdr>
    </w:div>
    <w:div w:id="1042709507">
      <w:bodyDiv w:val="1"/>
      <w:marLeft w:val="0"/>
      <w:marRight w:val="0"/>
      <w:marTop w:val="0"/>
      <w:marBottom w:val="0"/>
      <w:divBdr>
        <w:top w:val="none" w:sz="0" w:space="0" w:color="auto"/>
        <w:left w:val="none" w:sz="0" w:space="0" w:color="auto"/>
        <w:bottom w:val="none" w:sz="0" w:space="0" w:color="auto"/>
        <w:right w:val="none" w:sz="0" w:space="0" w:color="auto"/>
      </w:divBdr>
    </w:div>
    <w:div w:id="1085304249">
      <w:bodyDiv w:val="1"/>
      <w:marLeft w:val="0"/>
      <w:marRight w:val="0"/>
      <w:marTop w:val="0"/>
      <w:marBottom w:val="0"/>
      <w:divBdr>
        <w:top w:val="none" w:sz="0" w:space="0" w:color="auto"/>
        <w:left w:val="none" w:sz="0" w:space="0" w:color="auto"/>
        <w:bottom w:val="none" w:sz="0" w:space="0" w:color="auto"/>
        <w:right w:val="none" w:sz="0" w:space="0" w:color="auto"/>
      </w:divBdr>
    </w:div>
    <w:div w:id="1104306984">
      <w:bodyDiv w:val="1"/>
      <w:marLeft w:val="0"/>
      <w:marRight w:val="0"/>
      <w:marTop w:val="0"/>
      <w:marBottom w:val="0"/>
      <w:divBdr>
        <w:top w:val="none" w:sz="0" w:space="0" w:color="auto"/>
        <w:left w:val="none" w:sz="0" w:space="0" w:color="auto"/>
        <w:bottom w:val="none" w:sz="0" w:space="0" w:color="auto"/>
        <w:right w:val="none" w:sz="0" w:space="0" w:color="auto"/>
      </w:divBdr>
    </w:div>
    <w:div w:id="1118643473">
      <w:bodyDiv w:val="1"/>
      <w:marLeft w:val="0"/>
      <w:marRight w:val="0"/>
      <w:marTop w:val="0"/>
      <w:marBottom w:val="0"/>
      <w:divBdr>
        <w:top w:val="none" w:sz="0" w:space="0" w:color="auto"/>
        <w:left w:val="none" w:sz="0" w:space="0" w:color="auto"/>
        <w:bottom w:val="none" w:sz="0" w:space="0" w:color="auto"/>
        <w:right w:val="none" w:sz="0" w:space="0" w:color="auto"/>
      </w:divBdr>
    </w:div>
    <w:div w:id="1119836048">
      <w:bodyDiv w:val="1"/>
      <w:marLeft w:val="0"/>
      <w:marRight w:val="0"/>
      <w:marTop w:val="0"/>
      <w:marBottom w:val="0"/>
      <w:divBdr>
        <w:top w:val="none" w:sz="0" w:space="0" w:color="auto"/>
        <w:left w:val="none" w:sz="0" w:space="0" w:color="auto"/>
        <w:bottom w:val="none" w:sz="0" w:space="0" w:color="auto"/>
        <w:right w:val="none" w:sz="0" w:space="0" w:color="auto"/>
      </w:divBdr>
    </w:div>
    <w:div w:id="1138299119">
      <w:bodyDiv w:val="1"/>
      <w:marLeft w:val="0"/>
      <w:marRight w:val="0"/>
      <w:marTop w:val="0"/>
      <w:marBottom w:val="0"/>
      <w:divBdr>
        <w:top w:val="none" w:sz="0" w:space="0" w:color="auto"/>
        <w:left w:val="none" w:sz="0" w:space="0" w:color="auto"/>
        <w:bottom w:val="none" w:sz="0" w:space="0" w:color="auto"/>
        <w:right w:val="none" w:sz="0" w:space="0" w:color="auto"/>
      </w:divBdr>
    </w:div>
    <w:div w:id="1142887449">
      <w:bodyDiv w:val="1"/>
      <w:marLeft w:val="0"/>
      <w:marRight w:val="0"/>
      <w:marTop w:val="0"/>
      <w:marBottom w:val="0"/>
      <w:divBdr>
        <w:top w:val="none" w:sz="0" w:space="0" w:color="auto"/>
        <w:left w:val="none" w:sz="0" w:space="0" w:color="auto"/>
        <w:bottom w:val="none" w:sz="0" w:space="0" w:color="auto"/>
        <w:right w:val="none" w:sz="0" w:space="0" w:color="auto"/>
      </w:divBdr>
    </w:div>
    <w:div w:id="1150512523">
      <w:bodyDiv w:val="1"/>
      <w:marLeft w:val="0"/>
      <w:marRight w:val="0"/>
      <w:marTop w:val="0"/>
      <w:marBottom w:val="0"/>
      <w:divBdr>
        <w:top w:val="none" w:sz="0" w:space="0" w:color="auto"/>
        <w:left w:val="none" w:sz="0" w:space="0" w:color="auto"/>
        <w:bottom w:val="none" w:sz="0" w:space="0" w:color="auto"/>
        <w:right w:val="none" w:sz="0" w:space="0" w:color="auto"/>
      </w:divBdr>
    </w:div>
    <w:div w:id="1157497549">
      <w:bodyDiv w:val="1"/>
      <w:marLeft w:val="0"/>
      <w:marRight w:val="0"/>
      <w:marTop w:val="0"/>
      <w:marBottom w:val="0"/>
      <w:divBdr>
        <w:top w:val="none" w:sz="0" w:space="0" w:color="auto"/>
        <w:left w:val="none" w:sz="0" w:space="0" w:color="auto"/>
        <w:bottom w:val="none" w:sz="0" w:space="0" w:color="auto"/>
        <w:right w:val="none" w:sz="0" w:space="0" w:color="auto"/>
      </w:divBdr>
    </w:div>
    <w:div w:id="1173187227">
      <w:bodyDiv w:val="1"/>
      <w:marLeft w:val="0"/>
      <w:marRight w:val="0"/>
      <w:marTop w:val="0"/>
      <w:marBottom w:val="0"/>
      <w:divBdr>
        <w:top w:val="none" w:sz="0" w:space="0" w:color="auto"/>
        <w:left w:val="none" w:sz="0" w:space="0" w:color="auto"/>
        <w:bottom w:val="none" w:sz="0" w:space="0" w:color="auto"/>
        <w:right w:val="none" w:sz="0" w:space="0" w:color="auto"/>
      </w:divBdr>
    </w:div>
    <w:div w:id="1179463039">
      <w:bodyDiv w:val="1"/>
      <w:marLeft w:val="0"/>
      <w:marRight w:val="0"/>
      <w:marTop w:val="0"/>
      <w:marBottom w:val="0"/>
      <w:divBdr>
        <w:top w:val="none" w:sz="0" w:space="0" w:color="auto"/>
        <w:left w:val="none" w:sz="0" w:space="0" w:color="auto"/>
        <w:bottom w:val="none" w:sz="0" w:space="0" w:color="auto"/>
        <w:right w:val="none" w:sz="0" w:space="0" w:color="auto"/>
      </w:divBdr>
    </w:div>
    <w:div w:id="1184170608">
      <w:bodyDiv w:val="1"/>
      <w:marLeft w:val="0"/>
      <w:marRight w:val="0"/>
      <w:marTop w:val="0"/>
      <w:marBottom w:val="0"/>
      <w:divBdr>
        <w:top w:val="none" w:sz="0" w:space="0" w:color="auto"/>
        <w:left w:val="none" w:sz="0" w:space="0" w:color="auto"/>
        <w:bottom w:val="none" w:sz="0" w:space="0" w:color="auto"/>
        <w:right w:val="none" w:sz="0" w:space="0" w:color="auto"/>
      </w:divBdr>
    </w:div>
    <w:div w:id="1198006415">
      <w:bodyDiv w:val="1"/>
      <w:marLeft w:val="0"/>
      <w:marRight w:val="0"/>
      <w:marTop w:val="0"/>
      <w:marBottom w:val="0"/>
      <w:divBdr>
        <w:top w:val="none" w:sz="0" w:space="0" w:color="auto"/>
        <w:left w:val="none" w:sz="0" w:space="0" w:color="auto"/>
        <w:bottom w:val="none" w:sz="0" w:space="0" w:color="auto"/>
        <w:right w:val="none" w:sz="0" w:space="0" w:color="auto"/>
      </w:divBdr>
    </w:div>
    <w:div w:id="1229455459">
      <w:bodyDiv w:val="1"/>
      <w:marLeft w:val="0"/>
      <w:marRight w:val="0"/>
      <w:marTop w:val="0"/>
      <w:marBottom w:val="0"/>
      <w:divBdr>
        <w:top w:val="none" w:sz="0" w:space="0" w:color="auto"/>
        <w:left w:val="none" w:sz="0" w:space="0" w:color="auto"/>
        <w:bottom w:val="none" w:sz="0" w:space="0" w:color="auto"/>
        <w:right w:val="none" w:sz="0" w:space="0" w:color="auto"/>
      </w:divBdr>
    </w:div>
    <w:div w:id="1270157964">
      <w:bodyDiv w:val="1"/>
      <w:marLeft w:val="0"/>
      <w:marRight w:val="0"/>
      <w:marTop w:val="0"/>
      <w:marBottom w:val="0"/>
      <w:divBdr>
        <w:top w:val="none" w:sz="0" w:space="0" w:color="auto"/>
        <w:left w:val="none" w:sz="0" w:space="0" w:color="auto"/>
        <w:bottom w:val="none" w:sz="0" w:space="0" w:color="auto"/>
        <w:right w:val="none" w:sz="0" w:space="0" w:color="auto"/>
      </w:divBdr>
    </w:div>
    <w:div w:id="1272738932">
      <w:bodyDiv w:val="1"/>
      <w:marLeft w:val="0"/>
      <w:marRight w:val="0"/>
      <w:marTop w:val="0"/>
      <w:marBottom w:val="0"/>
      <w:divBdr>
        <w:top w:val="none" w:sz="0" w:space="0" w:color="auto"/>
        <w:left w:val="none" w:sz="0" w:space="0" w:color="auto"/>
        <w:bottom w:val="none" w:sz="0" w:space="0" w:color="auto"/>
        <w:right w:val="none" w:sz="0" w:space="0" w:color="auto"/>
      </w:divBdr>
    </w:div>
    <w:div w:id="1276863818">
      <w:bodyDiv w:val="1"/>
      <w:marLeft w:val="0"/>
      <w:marRight w:val="0"/>
      <w:marTop w:val="0"/>
      <w:marBottom w:val="0"/>
      <w:divBdr>
        <w:top w:val="none" w:sz="0" w:space="0" w:color="auto"/>
        <w:left w:val="none" w:sz="0" w:space="0" w:color="auto"/>
        <w:bottom w:val="none" w:sz="0" w:space="0" w:color="auto"/>
        <w:right w:val="none" w:sz="0" w:space="0" w:color="auto"/>
      </w:divBdr>
    </w:div>
    <w:div w:id="1300765583">
      <w:bodyDiv w:val="1"/>
      <w:marLeft w:val="0"/>
      <w:marRight w:val="0"/>
      <w:marTop w:val="0"/>
      <w:marBottom w:val="0"/>
      <w:divBdr>
        <w:top w:val="none" w:sz="0" w:space="0" w:color="auto"/>
        <w:left w:val="none" w:sz="0" w:space="0" w:color="auto"/>
        <w:bottom w:val="none" w:sz="0" w:space="0" w:color="auto"/>
        <w:right w:val="none" w:sz="0" w:space="0" w:color="auto"/>
      </w:divBdr>
    </w:div>
    <w:div w:id="1323850546">
      <w:bodyDiv w:val="1"/>
      <w:marLeft w:val="0"/>
      <w:marRight w:val="0"/>
      <w:marTop w:val="0"/>
      <w:marBottom w:val="0"/>
      <w:divBdr>
        <w:top w:val="none" w:sz="0" w:space="0" w:color="auto"/>
        <w:left w:val="none" w:sz="0" w:space="0" w:color="auto"/>
        <w:bottom w:val="none" w:sz="0" w:space="0" w:color="auto"/>
        <w:right w:val="none" w:sz="0" w:space="0" w:color="auto"/>
      </w:divBdr>
    </w:div>
    <w:div w:id="1339621800">
      <w:bodyDiv w:val="1"/>
      <w:marLeft w:val="0"/>
      <w:marRight w:val="0"/>
      <w:marTop w:val="0"/>
      <w:marBottom w:val="0"/>
      <w:divBdr>
        <w:top w:val="none" w:sz="0" w:space="0" w:color="auto"/>
        <w:left w:val="none" w:sz="0" w:space="0" w:color="auto"/>
        <w:bottom w:val="none" w:sz="0" w:space="0" w:color="auto"/>
        <w:right w:val="none" w:sz="0" w:space="0" w:color="auto"/>
      </w:divBdr>
    </w:div>
    <w:div w:id="1353267388">
      <w:bodyDiv w:val="1"/>
      <w:marLeft w:val="0"/>
      <w:marRight w:val="0"/>
      <w:marTop w:val="0"/>
      <w:marBottom w:val="0"/>
      <w:divBdr>
        <w:top w:val="none" w:sz="0" w:space="0" w:color="auto"/>
        <w:left w:val="none" w:sz="0" w:space="0" w:color="auto"/>
        <w:bottom w:val="none" w:sz="0" w:space="0" w:color="auto"/>
        <w:right w:val="none" w:sz="0" w:space="0" w:color="auto"/>
      </w:divBdr>
    </w:div>
    <w:div w:id="1355614582">
      <w:bodyDiv w:val="1"/>
      <w:marLeft w:val="0"/>
      <w:marRight w:val="0"/>
      <w:marTop w:val="0"/>
      <w:marBottom w:val="0"/>
      <w:divBdr>
        <w:top w:val="none" w:sz="0" w:space="0" w:color="auto"/>
        <w:left w:val="none" w:sz="0" w:space="0" w:color="auto"/>
        <w:bottom w:val="none" w:sz="0" w:space="0" w:color="auto"/>
        <w:right w:val="none" w:sz="0" w:space="0" w:color="auto"/>
      </w:divBdr>
    </w:div>
    <w:div w:id="1371304575">
      <w:bodyDiv w:val="1"/>
      <w:marLeft w:val="0"/>
      <w:marRight w:val="0"/>
      <w:marTop w:val="0"/>
      <w:marBottom w:val="0"/>
      <w:divBdr>
        <w:top w:val="none" w:sz="0" w:space="0" w:color="auto"/>
        <w:left w:val="none" w:sz="0" w:space="0" w:color="auto"/>
        <w:bottom w:val="none" w:sz="0" w:space="0" w:color="auto"/>
        <w:right w:val="none" w:sz="0" w:space="0" w:color="auto"/>
      </w:divBdr>
    </w:div>
    <w:div w:id="1382366679">
      <w:bodyDiv w:val="1"/>
      <w:marLeft w:val="0"/>
      <w:marRight w:val="0"/>
      <w:marTop w:val="0"/>
      <w:marBottom w:val="0"/>
      <w:divBdr>
        <w:top w:val="none" w:sz="0" w:space="0" w:color="auto"/>
        <w:left w:val="none" w:sz="0" w:space="0" w:color="auto"/>
        <w:bottom w:val="none" w:sz="0" w:space="0" w:color="auto"/>
        <w:right w:val="none" w:sz="0" w:space="0" w:color="auto"/>
      </w:divBdr>
    </w:div>
    <w:div w:id="1402947147">
      <w:bodyDiv w:val="1"/>
      <w:marLeft w:val="0"/>
      <w:marRight w:val="0"/>
      <w:marTop w:val="0"/>
      <w:marBottom w:val="0"/>
      <w:divBdr>
        <w:top w:val="none" w:sz="0" w:space="0" w:color="auto"/>
        <w:left w:val="none" w:sz="0" w:space="0" w:color="auto"/>
        <w:bottom w:val="none" w:sz="0" w:space="0" w:color="auto"/>
        <w:right w:val="none" w:sz="0" w:space="0" w:color="auto"/>
      </w:divBdr>
    </w:div>
    <w:div w:id="1405713637">
      <w:bodyDiv w:val="1"/>
      <w:marLeft w:val="0"/>
      <w:marRight w:val="0"/>
      <w:marTop w:val="0"/>
      <w:marBottom w:val="0"/>
      <w:divBdr>
        <w:top w:val="none" w:sz="0" w:space="0" w:color="auto"/>
        <w:left w:val="none" w:sz="0" w:space="0" w:color="auto"/>
        <w:bottom w:val="none" w:sz="0" w:space="0" w:color="auto"/>
        <w:right w:val="none" w:sz="0" w:space="0" w:color="auto"/>
      </w:divBdr>
    </w:div>
    <w:div w:id="1425884840">
      <w:bodyDiv w:val="1"/>
      <w:marLeft w:val="0"/>
      <w:marRight w:val="0"/>
      <w:marTop w:val="0"/>
      <w:marBottom w:val="0"/>
      <w:divBdr>
        <w:top w:val="none" w:sz="0" w:space="0" w:color="auto"/>
        <w:left w:val="none" w:sz="0" w:space="0" w:color="auto"/>
        <w:bottom w:val="none" w:sz="0" w:space="0" w:color="auto"/>
        <w:right w:val="none" w:sz="0" w:space="0" w:color="auto"/>
      </w:divBdr>
    </w:div>
    <w:div w:id="1496341959">
      <w:bodyDiv w:val="1"/>
      <w:marLeft w:val="0"/>
      <w:marRight w:val="0"/>
      <w:marTop w:val="0"/>
      <w:marBottom w:val="0"/>
      <w:divBdr>
        <w:top w:val="none" w:sz="0" w:space="0" w:color="auto"/>
        <w:left w:val="none" w:sz="0" w:space="0" w:color="auto"/>
        <w:bottom w:val="none" w:sz="0" w:space="0" w:color="auto"/>
        <w:right w:val="none" w:sz="0" w:space="0" w:color="auto"/>
      </w:divBdr>
    </w:div>
    <w:div w:id="1502817121">
      <w:bodyDiv w:val="1"/>
      <w:marLeft w:val="0"/>
      <w:marRight w:val="0"/>
      <w:marTop w:val="0"/>
      <w:marBottom w:val="0"/>
      <w:divBdr>
        <w:top w:val="none" w:sz="0" w:space="0" w:color="auto"/>
        <w:left w:val="none" w:sz="0" w:space="0" w:color="auto"/>
        <w:bottom w:val="none" w:sz="0" w:space="0" w:color="auto"/>
        <w:right w:val="none" w:sz="0" w:space="0" w:color="auto"/>
      </w:divBdr>
      <w:divsChild>
        <w:div w:id="88890583">
          <w:marLeft w:val="0"/>
          <w:marRight w:val="0"/>
          <w:marTop w:val="0"/>
          <w:marBottom w:val="0"/>
          <w:divBdr>
            <w:top w:val="none" w:sz="0" w:space="0" w:color="auto"/>
            <w:left w:val="none" w:sz="0" w:space="0" w:color="auto"/>
            <w:bottom w:val="none" w:sz="0" w:space="0" w:color="auto"/>
            <w:right w:val="none" w:sz="0" w:space="0" w:color="auto"/>
          </w:divBdr>
        </w:div>
        <w:div w:id="409273998">
          <w:marLeft w:val="0"/>
          <w:marRight w:val="0"/>
          <w:marTop w:val="0"/>
          <w:marBottom w:val="0"/>
          <w:divBdr>
            <w:top w:val="none" w:sz="0" w:space="0" w:color="auto"/>
            <w:left w:val="none" w:sz="0" w:space="0" w:color="auto"/>
            <w:bottom w:val="none" w:sz="0" w:space="0" w:color="auto"/>
            <w:right w:val="none" w:sz="0" w:space="0" w:color="auto"/>
          </w:divBdr>
        </w:div>
        <w:div w:id="801388552">
          <w:marLeft w:val="0"/>
          <w:marRight w:val="0"/>
          <w:marTop w:val="0"/>
          <w:marBottom w:val="0"/>
          <w:divBdr>
            <w:top w:val="none" w:sz="0" w:space="0" w:color="auto"/>
            <w:left w:val="none" w:sz="0" w:space="0" w:color="auto"/>
            <w:bottom w:val="none" w:sz="0" w:space="0" w:color="auto"/>
            <w:right w:val="none" w:sz="0" w:space="0" w:color="auto"/>
          </w:divBdr>
        </w:div>
        <w:div w:id="961419287">
          <w:marLeft w:val="0"/>
          <w:marRight w:val="0"/>
          <w:marTop w:val="0"/>
          <w:marBottom w:val="0"/>
          <w:divBdr>
            <w:top w:val="none" w:sz="0" w:space="0" w:color="auto"/>
            <w:left w:val="none" w:sz="0" w:space="0" w:color="auto"/>
            <w:bottom w:val="none" w:sz="0" w:space="0" w:color="auto"/>
            <w:right w:val="none" w:sz="0" w:space="0" w:color="auto"/>
          </w:divBdr>
        </w:div>
        <w:div w:id="971715493">
          <w:marLeft w:val="0"/>
          <w:marRight w:val="0"/>
          <w:marTop w:val="0"/>
          <w:marBottom w:val="0"/>
          <w:divBdr>
            <w:top w:val="none" w:sz="0" w:space="0" w:color="auto"/>
            <w:left w:val="none" w:sz="0" w:space="0" w:color="auto"/>
            <w:bottom w:val="none" w:sz="0" w:space="0" w:color="auto"/>
            <w:right w:val="none" w:sz="0" w:space="0" w:color="auto"/>
          </w:divBdr>
        </w:div>
        <w:div w:id="1140196033">
          <w:marLeft w:val="0"/>
          <w:marRight w:val="0"/>
          <w:marTop w:val="0"/>
          <w:marBottom w:val="0"/>
          <w:divBdr>
            <w:top w:val="none" w:sz="0" w:space="0" w:color="auto"/>
            <w:left w:val="none" w:sz="0" w:space="0" w:color="auto"/>
            <w:bottom w:val="none" w:sz="0" w:space="0" w:color="auto"/>
            <w:right w:val="none" w:sz="0" w:space="0" w:color="auto"/>
          </w:divBdr>
        </w:div>
        <w:div w:id="1951742064">
          <w:marLeft w:val="0"/>
          <w:marRight w:val="0"/>
          <w:marTop w:val="0"/>
          <w:marBottom w:val="0"/>
          <w:divBdr>
            <w:top w:val="none" w:sz="0" w:space="0" w:color="auto"/>
            <w:left w:val="none" w:sz="0" w:space="0" w:color="auto"/>
            <w:bottom w:val="none" w:sz="0" w:space="0" w:color="auto"/>
            <w:right w:val="none" w:sz="0" w:space="0" w:color="auto"/>
          </w:divBdr>
        </w:div>
      </w:divsChild>
    </w:div>
    <w:div w:id="1512063782">
      <w:bodyDiv w:val="1"/>
      <w:marLeft w:val="0"/>
      <w:marRight w:val="0"/>
      <w:marTop w:val="0"/>
      <w:marBottom w:val="0"/>
      <w:divBdr>
        <w:top w:val="none" w:sz="0" w:space="0" w:color="auto"/>
        <w:left w:val="none" w:sz="0" w:space="0" w:color="auto"/>
        <w:bottom w:val="none" w:sz="0" w:space="0" w:color="auto"/>
        <w:right w:val="none" w:sz="0" w:space="0" w:color="auto"/>
      </w:divBdr>
    </w:div>
    <w:div w:id="1520242433">
      <w:bodyDiv w:val="1"/>
      <w:marLeft w:val="0"/>
      <w:marRight w:val="0"/>
      <w:marTop w:val="0"/>
      <w:marBottom w:val="0"/>
      <w:divBdr>
        <w:top w:val="none" w:sz="0" w:space="0" w:color="auto"/>
        <w:left w:val="none" w:sz="0" w:space="0" w:color="auto"/>
        <w:bottom w:val="none" w:sz="0" w:space="0" w:color="auto"/>
        <w:right w:val="none" w:sz="0" w:space="0" w:color="auto"/>
      </w:divBdr>
    </w:div>
    <w:div w:id="1530604280">
      <w:bodyDiv w:val="1"/>
      <w:marLeft w:val="0"/>
      <w:marRight w:val="0"/>
      <w:marTop w:val="0"/>
      <w:marBottom w:val="0"/>
      <w:divBdr>
        <w:top w:val="none" w:sz="0" w:space="0" w:color="auto"/>
        <w:left w:val="none" w:sz="0" w:space="0" w:color="auto"/>
        <w:bottom w:val="none" w:sz="0" w:space="0" w:color="auto"/>
        <w:right w:val="none" w:sz="0" w:space="0" w:color="auto"/>
      </w:divBdr>
    </w:div>
    <w:div w:id="1534657461">
      <w:bodyDiv w:val="1"/>
      <w:marLeft w:val="0"/>
      <w:marRight w:val="0"/>
      <w:marTop w:val="0"/>
      <w:marBottom w:val="0"/>
      <w:divBdr>
        <w:top w:val="none" w:sz="0" w:space="0" w:color="auto"/>
        <w:left w:val="none" w:sz="0" w:space="0" w:color="auto"/>
        <w:bottom w:val="none" w:sz="0" w:space="0" w:color="auto"/>
        <w:right w:val="none" w:sz="0" w:space="0" w:color="auto"/>
      </w:divBdr>
    </w:div>
    <w:div w:id="1569068462">
      <w:bodyDiv w:val="1"/>
      <w:marLeft w:val="0"/>
      <w:marRight w:val="0"/>
      <w:marTop w:val="0"/>
      <w:marBottom w:val="0"/>
      <w:divBdr>
        <w:top w:val="none" w:sz="0" w:space="0" w:color="auto"/>
        <w:left w:val="none" w:sz="0" w:space="0" w:color="auto"/>
        <w:bottom w:val="none" w:sz="0" w:space="0" w:color="auto"/>
        <w:right w:val="none" w:sz="0" w:space="0" w:color="auto"/>
      </w:divBdr>
    </w:div>
    <w:div w:id="1574388276">
      <w:bodyDiv w:val="1"/>
      <w:marLeft w:val="0"/>
      <w:marRight w:val="0"/>
      <w:marTop w:val="0"/>
      <w:marBottom w:val="0"/>
      <w:divBdr>
        <w:top w:val="none" w:sz="0" w:space="0" w:color="auto"/>
        <w:left w:val="none" w:sz="0" w:space="0" w:color="auto"/>
        <w:bottom w:val="none" w:sz="0" w:space="0" w:color="auto"/>
        <w:right w:val="none" w:sz="0" w:space="0" w:color="auto"/>
      </w:divBdr>
    </w:div>
    <w:div w:id="1579754667">
      <w:bodyDiv w:val="1"/>
      <w:marLeft w:val="0"/>
      <w:marRight w:val="0"/>
      <w:marTop w:val="0"/>
      <w:marBottom w:val="0"/>
      <w:divBdr>
        <w:top w:val="none" w:sz="0" w:space="0" w:color="auto"/>
        <w:left w:val="none" w:sz="0" w:space="0" w:color="auto"/>
        <w:bottom w:val="none" w:sz="0" w:space="0" w:color="auto"/>
        <w:right w:val="none" w:sz="0" w:space="0" w:color="auto"/>
      </w:divBdr>
    </w:div>
    <w:div w:id="1588534784">
      <w:bodyDiv w:val="1"/>
      <w:marLeft w:val="0"/>
      <w:marRight w:val="0"/>
      <w:marTop w:val="0"/>
      <w:marBottom w:val="0"/>
      <w:divBdr>
        <w:top w:val="none" w:sz="0" w:space="0" w:color="auto"/>
        <w:left w:val="none" w:sz="0" w:space="0" w:color="auto"/>
        <w:bottom w:val="none" w:sz="0" w:space="0" w:color="auto"/>
        <w:right w:val="none" w:sz="0" w:space="0" w:color="auto"/>
      </w:divBdr>
    </w:div>
    <w:div w:id="1606883488">
      <w:bodyDiv w:val="1"/>
      <w:marLeft w:val="0"/>
      <w:marRight w:val="0"/>
      <w:marTop w:val="0"/>
      <w:marBottom w:val="0"/>
      <w:divBdr>
        <w:top w:val="none" w:sz="0" w:space="0" w:color="auto"/>
        <w:left w:val="none" w:sz="0" w:space="0" w:color="auto"/>
        <w:bottom w:val="none" w:sz="0" w:space="0" w:color="auto"/>
        <w:right w:val="none" w:sz="0" w:space="0" w:color="auto"/>
      </w:divBdr>
    </w:div>
    <w:div w:id="1607957933">
      <w:bodyDiv w:val="1"/>
      <w:marLeft w:val="0"/>
      <w:marRight w:val="0"/>
      <w:marTop w:val="0"/>
      <w:marBottom w:val="0"/>
      <w:divBdr>
        <w:top w:val="none" w:sz="0" w:space="0" w:color="auto"/>
        <w:left w:val="none" w:sz="0" w:space="0" w:color="auto"/>
        <w:bottom w:val="none" w:sz="0" w:space="0" w:color="auto"/>
        <w:right w:val="none" w:sz="0" w:space="0" w:color="auto"/>
      </w:divBdr>
    </w:div>
    <w:div w:id="1627852426">
      <w:bodyDiv w:val="1"/>
      <w:marLeft w:val="0"/>
      <w:marRight w:val="0"/>
      <w:marTop w:val="0"/>
      <w:marBottom w:val="0"/>
      <w:divBdr>
        <w:top w:val="none" w:sz="0" w:space="0" w:color="auto"/>
        <w:left w:val="none" w:sz="0" w:space="0" w:color="auto"/>
        <w:bottom w:val="none" w:sz="0" w:space="0" w:color="auto"/>
        <w:right w:val="none" w:sz="0" w:space="0" w:color="auto"/>
      </w:divBdr>
    </w:div>
    <w:div w:id="1661272659">
      <w:bodyDiv w:val="1"/>
      <w:marLeft w:val="0"/>
      <w:marRight w:val="0"/>
      <w:marTop w:val="0"/>
      <w:marBottom w:val="0"/>
      <w:divBdr>
        <w:top w:val="none" w:sz="0" w:space="0" w:color="auto"/>
        <w:left w:val="none" w:sz="0" w:space="0" w:color="auto"/>
        <w:bottom w:val="none" w:sz="0" w:space="0" w:color="auto"/>
        <w:right w:val="none" w:sz="0" w:space="0" w:color="auto"/>
      </w:divBdr>
    </w:div>
    <w:div w:id="1666013401">
      <w:bodyDiv w:val="1"/>
      <w:marLeft w:val="0"/>
      <w:marRight w:val="0"/>
      <w:marTop w:val="0"/>
      <w:marBottom w:val="0"/>
      <w:divBdr>
        <w:top w:val="none" w:sz="0" w:space="0" w:color="auto"/>
        <w:left w:val="none" w:sz="0" w:space="0" w:color="auto"/>
        <w:bottom w:val="none" w:sz="0" w:space="0" w:color="auto"/>
        <w:right w:val="none" w:sz="0" w:space="0" w:color="auto"/>
      </w:divBdr>
    </w:div>
    <w:div w:id="1721516965">
      <w:bodyDiv w:val="1"/>
      <w:marLeft w:val="0"/>
      <w:marRight w:val="0"/>
      <w:marTop w:val="0"/>
      <w:marBottom w:val="0"/>
      <w:divBdr>
        <w:top w:val="none" w:sz="0" w:space="0" w:color="auto"/>
        <w:left w:val="none" w:sz="0" w:space="0" w:color="auto"/>
        <w:bottom w:val="none" w:sz="0" w:space="0" w:color="auto"/>
        <w:right w:val="none" w:sz="0" w:space="0" w:color="auto"/>
      </w:divBdr>
    </w:div>
    <w:div w:id="1735547221">
      <w:bodyDiv w:val="1"/>
      <w:marLeft w:val="0"/>
      <w:marRight w:val="0"/>
      <w:marTop w:val="0"/>
      <w:marBottom w:val="0"/>
      <w:divBdr>
        <w:top w:val="none" w:sz="0" w:space="0" w:color="auto"/>
        <w:left w:val="none" w:sz="0" w:space="0" w:color="auto"/>
        <w:bottom w:val="none" w:sz="0" w:space="0" w:color="auto"/>
        <w:right w:val="none" w:sz="0" w:space="0" w:color="auto"/>
      </w:divBdr>
    </w:div>
    <w:div w:id="1748838229">
      <w:bodyDiv w:val="1"/>
      <w:marLeft w:val="0"/>
      <w:marRight w:val="0"/>
      <w:marTop w:val="0"/>
      <w:marBottom w:val="0"/>
      <w:divBdr>
        <w:top w:val="none" w:sz="0" w:space="0" w:color="auto"/>
        <w:left w:val="none" w:sz="0" w:space="0" w:color="auto"/>
        <w:bottom w:val="none" w:sz="0" w:space="0" w:color="auto"/>
        <w:right w:val="none" w:sz="0" w:space="0" w:color="auto"/>
      </w:divBdr>
    </w:div>
    <w:div w:id="1759863712">
      <w:bodyDiv w:val="1"/>
      <w:marLeft w:val="0"/>
      <w:marRight w:val="0"/>
      <w:marTop w:val="0"/>
      <w:marBottom w:val="0"/>
      <w:divBdr>
        <w:top w:val="none" w:sz="0" w:space="0" w:color="auto"/>
        <w:left w:val="none" w:sz="0" w:space="0" w:color="auto"/>
        <w:bottom w:val="none" w:sz="0" w:space="0" w:color="auto"/>
        <w:right w:val="none" w:sz="0" w:space="0" w:color="auto"/>
      </w:divBdr>
    </w:div>
    <w:div w:id="1792161619">
      <w:bodyDiv w:val="1"/>
      <w:marLeft w:val="0"/>
      <w:marRight w:val="0"/>
      <w:marTop w:val="0"/>
      <w:marBottom w:val="0"/>
      <w:divBdr>
        <w:top w:val="none" w:sz="0" w:space="0" w:color="auto"/>
        <w:left w:val="none" w:sz="0" w:space="0" w:color="auto"/>
        <w:bottom w:val="none" w:sz="0" w:space="0" w:color="auto"/>
        <w:right w:val="none" w:sz="0" w:space="0" w:color="auto"/>
      </w:divBdr>
    </w:div>
    <w:div w:id="1815095995">
      <w:bodyDiv w:val="1"/>
      <w:marLeft w:val="0"/>
      <w:marRight w:val="0"/>
      <w:marTop w:val="0"/>
      <w:marBottom w:val="0"/>
      <w:divBdr>
        <w:top w:val="none" w:sz="0" w:space="0" w:color="auto"/>
        <w:left w:val="none" w:sz="0" w:space="0" w:color="auto"/>
        <w:bottom w:val="none" w:sz="0" w:space="0" w:color="auto"/>
        <w:right w:val="none" w:sz="0" w:space="0" w:color="auto"/>
      </w:divBdr>
    </w:div>
    <w:div w:id="1817605055">
      <w:bodyDiv w:val="1"/>
      <w:marLeft w:val="0"/>
      <w:marRight w:val="0"/>
      <w:marTop w:val="0"/>
      <w:marBottom w:val="0"/>
      <w:divBdr>
        <w:top w:val="none" w:sz="0" w:space="0" w:color="auto"/>
        <w:left w:val="none" w:sz="0" w:space="0" w:color="auto"/>
        <w:bottom w:val="none" w:sz="0" w:space="0" w:color="auto"/>
        <w:right w:val="none" w:sz="0" w:space="0" w:color="auto"/>
      </w:divBdr>
    </w:div>
    <w:div w:id="1818494640">
      <w:bodyDiv w:val="1"/>
      <w:marLeft w:val="0"/>
      <w:marRight w:val="0"/>
      <w:marTop w:val="0"/>
      <w:marBottom w:val="0"/>
      <w:divBdr>
        <w:top w:val="none" w:sz="0" w:space="0" w:color="auto"/>
        <w:left w:val="none" w:sz="0" w:space="0" w:color="auto"/>
        <w:bottom w:val="none" w:sz="0" w:space="0" w:color="auto"/>
        <w:right w:val="none" w:sz="0" w:space="0" w:color="auto"/>
      </w:divBdr>
    </w:div>
    <w:div w:id="1820417665">
      <w:bodyDiv w:val="1"/>
      <w:marLeft w:val="0"/>
      <w:marRight w:val="0"/>
      <w:marTop w:val="0"/>
      <w:marBottom w:val="0"/>
      <w:divBdr>
        <w:top w:val="none" w:sz="0" w:space="0" w:color="auto"/>
        <w:left w:val="none" w:sz="0" w:space="0" w:color="auto"/>
        <w:bottom w:val="none" w:sz="0" w:space="0" w:color="auto"/>
        <w:right w:val="none" w:sz="0" w:space="0" w:color="auto"/>
      </w:divBdr>
    </w:div>
    <w:div w:id="1821193878">
      <w:bodyDiv w:val="1"/>
      <w:marLeft w:val="0"/>
      <w:marRight w:val="0"/>
      <w:marTop w:val="0"/>
      <w:marBottom w:val="0"/>
      <w:divBdr>
        <w:top w:val="none" w:sz="0" w:space="0" w:color="auto"/>
        <w:left w:val="none" w:sz="0" w:space="0" w:color="auto"/>
        <w:bottom w:val="none" w:sz="0" w:space="0" w:color="auto"/>
        <w:right w:val="none" w:sz="0" w:space="0" w:color="auto"/>
      </w:divBdr>
    </w:div>
    <w:div w:id="1821655003">
      <w:bodyDiv w:val="1"/>
      <w:marLeft w:val="0"/>
      <w:marRight w:val="0"/>
      <w:marTop w:val="0"/>
      <w:marBottom w:val="0"/>
      <w:divBdr>
        <w:top w:val="none" w:sz="0" w:space="0" w:color="auto"/>
        <w:left w:val="none" w:sz="0" w:space="0" w:color="auto"/>
        <w:bottom w:val="none" w:sz="0" w:space="0" w:color="auto"/>
        <w:right w:val="none" w:sz="0" w:space="0" w:color="auto"/>
      </w:divBdr>
    </w:div>
    <w:div w:id="1828394251">
      <w:bodyDiv w:val="1"/>
      <w:marLeft w:val="0"/>
      <w:marRight w:val="0"/>
      <w:marTop w:val="0"/>
      <w:marBottom w:val="0"/>
      <w:divBdr>
        <w:top w:val="none" w:sz="0" w:space="0" w:color="auto"/>
        <w:left w:val="none" w:sz="0" w:space="0" w:color="auto"/>
        <w:bottom w:val="none" w:sz="0" w:space="0" w:color="auto"/>
        <w:right w:val="none" w:sz="0" w:space="0" w:color="auto"/>
      </w:divBdr>
    </w:div>
    <w:div w:id="1830704077">
      <w:bodyDiv w:val="1"/>
      <w:marLeft w:val="0"/>
      <w:marRight w:val="0"/>
      <w:marTop w:val="0"/>
      <w:marBottom w:val="0"/>
      <w:divBdr>
        <w:top w:val="none" w:sz="0" w:space="0" w:color="auto"/>
        <w:left w:val="none" w:sz="0" w:space="0" w:color="auto"/>
        <w:bottom w:val="none" w:sz="0" w:space="0" w:color="auto"/>
        <w:right w:val="none" w:sz="0" w:space="0" w:color="auto"/>
      </w:divBdr>
    </w:div>
    <w:div w:id="1835223991">
      <w:bodyDiv w:val="1"/>
      <w:marLeft w:val="0"/>
      <w:marRight w:val="0"/>
      <w:marTop w:val="0"/>
      <w:marBottom w:val="0"/>
      <w:divBdr>
        <w:top w:val="none" w:sz="0" w:space="0" w:color="auto"/>
        <w:left w:val="none" w:sz="0" w:space="0" w:color="auto"/>
        <w:bottom w:val="none" w:sz="0" w:space="0" w:color="auto"/>
        <w:right w:val="none" w:sz="0" w:space="0" w:color="auto"/>
      </w:divBdr>
    </w:div>
    <w:div w:id="1859612888">
      <w:bodyDiv w:val="1"/>
      <w:marLeft w:val="0"/>
      <w:marRight w:val="0"/>
      <w:marTop w:val="0"/>
      <w:marBottom w:val="0"/>
      <w:divBdr>
        <w:top w:val="none" w:sz="0" w:space="0" w:color="auto"/>
        <w:left w:val="none" w:sz="0" w:space="0" w:color="auto"/>
        <w:bottom w:val="none" w:sz="0" w:space="0" w:color="auto"/>
        <w:right w:val="none" w:sz="0" w:space="0" w:color="auto"/>
      </w:divBdr>
    </w:div>
    <w:div w:id="1873684969">
      <w:bodyDiv w:val="1"/>
      <w:marLeft w:val="0"/>
      <w:marRight w:val="0"/>
      <w:marTop w:val="0"/>
      <w:marBottom w:val="0"/>
      <w:divBdr>
        <w:top w:val="none" w:sz="0" w:space="0" w:color="auto"/>
        <w:left w:val="none" w:sz="0" w:space="0" w:color="auto"/>
        <w:bottom w:val="none" w:sz="0" w:space="0" w:color="auto"/>
        <w:right w:val="none" w:sz="0" w:space="0" w:color="auto"/>
      </w:divBdr>
    </w:div>
    <w:div w:id="1882666059">
      <w:bodyDiv w:val="1"/>
      <w:marLeft w:val="0"/>
      <w:marRight w:val="0"/>
      <w:marTop w:val="0"/>
      <w:marBottom w:val="0"/>
      <w:divBdr>
        <w:top w:val="none" w:sz="0" w:space="0" w:color="auto"/>
        <w:left w:val="none" w:sz="0" w:space="0" w:color="auto"/>
        <w:bottom w:val="none" w:sz="0" w:space="0" w:color="auto"/>
        <w:right w:val="none" w:sz="0" w:space="0" w:color="auto"/>
      </w:divBdr>
    </w:div>
    <w:div w:id="1891571357">
      <w:bodyDiv w:val="1"/>
      <w:marLeft w:val="0"/>
      <w:marRight w:val="0"/>
      <w:marTop w:val="0"/>
      <w:marBottom w:val="0"/>
      <w:divBdr>
        <w:top w:val="none" w:sz="0" w:space="0" w:color="auto"/>
        <w:left w:val="none" w:sz="0" w:space="0" w:color="auto"/>
        <w:bottom w:val="none" w:sz="0" w:space="0" w:color="auto"/>
        <w:right w:val="none" w:sz="0" w:space="0" w:color="auto"/>
      </w:divBdr>
    </w:div>
    <w:div w:id="1892113808">
      <w:bodyDiv w:val="1"/>
      <w:marLeft w:val="0"/>
      <w:marRight w:val="0"/>
      <w:marTop w:val="0"/>
      <w:marBottom w:val="0"/>
      <w:divBdr>
        <w:top w:val="none" w:sz="0" w:space="0" w:color="auto"/>
        <w:left w:val="none" w:sz="0" w:space="0" w:color="auto"/>
        <w:bottom w:val="none" w:sz="0" w:space="0" w:color="auto"/>
        <w:right w:val="none" w:sz="0" w:space="0" w:color="auto"/>
      </w:divBdr>
    </w:div>
    <w:div w:id="1897813661">
      <w:bodyDiv w:val="1"/>
      <w:marLeft w:val="0"/>
      <w:marRight w:val="0"/>
      <w:marTop w:val="0"/>
      <w:marBottom w:val="0"/>
      <w:divBdr>
        <w:top w:val="none" w:sz="0" w:space="0" w:color="auto"/>
        <w:left w:val="none" w:sz="0" w:space="0" w:color="auto"/>
        <w:bottom w:val="none" w:sz="0" w:space="0" w:color="auto"/>
        <w:right w:val="none" w:sz="0" w:space="0" w:color="auto"/>
      </w:divBdr>
    </w:div>
    <w:div w:id="1912693695">
      <w:bodyDiv w:val="1"/>
      <w:marLeft w:val="0"/>
      <w:marRight w:val="0"/>
      <w:marTop w:val="0"/>
      <w:marBottom w:val="0"/>
      <w:divBdr>
        <w:top w:val="none" w:sz="0" w:space="0" w:color="auto"/>
        <w:left w:val="none" w:sz="0" w:space="0" w:color="auto"/>
        <w:bottom w:val="none" w:sz="0" w:space="0" w:color="auto"/>
        <w:right w:val="none" w:sz="0" w:space="0" w:color="auto"/>
      </w:divBdr>
    </w:div>
    <w:div w:id="1924875312">
      <w:bodyDiv w:val="1"/>
      <w:marLeft w:val="0"/>
      <w:marRight w:val="0"/>
      <w:marTop w:val="0"/>
      <w:marBottom w:val="0"/>
      <w:divBdr>
        <w:top w:val="none" w:sz="0" w:space="0" w:color="auto"/>
        <w:left w:val="none" w:sz="0" w:space="0" w:color="auto"/>
        <w:bottom w:val="none" w:sz="0" w:space="0" w:color="auto"/>
        <w:right w:val="none" w:sz="0" w:space="0" w:color="auto"/>
      </w:divBdr>
    </w:div>
    <w:div w:id="1937471340">
      <w:bodyDiv w:val="1"/>
      <w:marLeft w:val="0"/>
      <w:marRight w:val="0"/>
      <w:marTop w:val="0"/>
      <w:marBottom w:val="0"/>
      <w:divBdr>
        <w:top w:val="none" w:sz="0" w:space="0" w:color="auto"/>
        <w:left w:val="none" w:sz="0" w:space="0" w:color="auto"/>
        <w:bottom w:val="none" w:sz="0" w:space="0" w:color="auto"/>
        <w:right w:val="none" w:sz="0" w:space="0" w:color="auto"/>
      </w:divBdr>
    </w:div>
    <w:div w:id="1982616221">
      <w:bodyDiv w:val="1"/>
      <w:marLeft w:val="0"/>
      <w:marRight w:val="0"/>
      <w:marTop w:val="0"/>
      <w:marBottom w:val="0"/>
      <w:divBdr>
        <w:top w:val="none" w:sz="0" w:space="0" w:color="auto"/>
        <w:left w:val="none" w:sz="0" w:space="0" w:color="auto"/>
        <w:bottom w:val="none" w:sz="0" w:space="0" w:color="auto"/>
        <w:right w:val="none" w:sz="0" w:space="0" w:color="auto"/>
      </w:divBdr>
    </w:div>
    <w:div w:id="1983846687">
      <w:bodyDiv w:val="1"/>
      <w:marLeft w:val="0"/>
      <w:marRight w:val="0"/>
      <w:marTop w:val="0"/>
      <w:marBottom w:val="0"/>
      <w:divBdr>
        <w:top w:val="none" w:sz="0" w:space="0" w:color="auto"/>
        <w:left w:val="none" w:sz="0" w:space="0" w:color="auto"/>
        <w:bottom w:val="none" w:sz="0" w:space="0" w:color="auto"/>
        <w:right w:val="none" w:sz="0" w:space="0" w:color="auto"/>
      </w:divBdr>
    </w:div>
    <w:div w:id="1996061212">
      <w:bodyDiv w:val="1"/>
      <w:marLeft w:val="0"/>
      <w:marRight w:val="0"/>
      <w:marTop w:val="0"/>
      <w:marBottom w:val="0"/>
      <w:divBdr>
        <w:top w:val="none" w:sz="0" w:space="0" w:color="auto"/>
        <w:left w:val="none" w:sz="0" w:space="0" w:color="auto"/>
        <w:bottom w:val="none" w:sz="0" w:space="0" w:color="auto"/>
        <w:right w:val="none" w:sz="0" w:space="0" w:color="auto"/>
      </w:divBdr>
    </w:div>
    <w:div w:id="2013757339">
      <w:bodyDiv w:val="1"/>
      <w:marLeft w:val="0"/>
      <w:marRight w:val="0"/>
      <w:marTop w:val="0"/>
      <w:marBottom w:val="0"/>
      <w:divBdr>
        <w:top w:val="none" w:sz="0" w:space="0" w:color="auto"/>
        <w:left w:val="none" w:sz="0" w:space="0" w:color="auto"/>
        <w:bottom w:val="none" w:sz="0" w:space="0" w:color="auto"/>
        <w:right w:val="none" w:sz="0" w:space="0" w:color="auto"/>
      </w:divBdr>
    </w:div>
    <w:div w:id="2014916423">
      <w:bodyDiv w:val="1"/>
      <w:marLeft w:val="0"/>
      <w:marRight w:val="0"/>
      <w:marTop w:val="0"/>
      <w:marBottom w:val="0"/>
      <w:divBdr>
        <w:top w:val="none" w:sz="0" w:space="0" w:color="auto"/>
        <w:left w:val="none" w:sz="0" w:space="0" w:color="auto"/>
        <w:bottom w:val="none" w:sz="0" w:space="0" w:color="auto"/>
        <w:right w:val="none" w:sz="0" w:space="0" w:color="auto"/>
      </w:divBdr>
    </w:div>
    <w:div w:id="2014994187">
      <w:bodyDiv w:val="1"/>
      <w:marLeft w:val="0"/>
      <w:marRight w:val="0"/>
      <w:marTop w:val="0"/>
      <w:marBottom w:val="0"/>
      <w:divBdr>
        <w:top w:val="none" w:sz="0" w:space="0" w:color="auto"/>
        <w:left w:val="none" w:sz="0" w:space="0" w:color="auto"/>
        <w:bottom w:val="none" w:sz="0" w:space="0" w:color="auto"/>
        <w:right w:val="none" w:sz="0" w:space="0" w:color="auto"/>
      </w:divBdr>
    </w:div>
    <w:div w:id="2033411141">
      <w:bodyDiv w:val="1"/>
      <w:marLeft w:val="0"/>
      <w:marRight w:val="0"/>
      <w:marTop w:val="0"/>
      <w:marBottom w:val="0"/>
      <w:divBdr>
        <w:top w:val="none" w:sz="0" w:space="0" w:color="auto"/>
        <w:left w:val="none" w:sz="0" w:space="0" w:color="auto"/>
        <w:bottom w:val="none" w:sz="0" w:space="0" w:color="auto"/>
        <w:right w:val="none" w:sz="0" w:space="0" w:color="auto"/>
      </w:divBdr>
    </w:div>
    <w:div w:id="2041081519">
      <w:bodyDiv w:val="1"/>
      <w:marLeft w:val="0"/>
      <w:marRight w:val="0"/>
      <w:marTop w:val="0"/>
      <w:marBottom w:val="0"/>
      <w:divBdr>
        <w:top w:val="none" w:sz="0" w:space="0" w:color="auto"/>
        <w:left w:val="none" w:sz="0" w:space="0" w:color="auto"/>
        <w:bottom w:val="none" w:sz="0" w:space="0" w:color="auto"/>
        <w:right w:val="none" w:sz="0" w:space="0" w:color="auto"/>
      </w:divBdr>
    </w:div>
    <w:div w:id="2045520092">
      <w:bodyDiv w:val="1"/>
      <w:marLeft w:val="0"/>
      <w:marRight w:val="0"/>
      <w:marTop w:val="0"/>
      <w:marBottom w:val="0"/>
      <w:divBdr>
        <w:top w:val="none" w:sz="0" w:space="0" w:color="auto"/>
        <w:left w:val="none" w:sz="0" w:space="0" w:color="auto"/>
        <w:bottom w:val="none" w:sz="0" w:space="0" w:color="auto"/>
        <w:right w:val="none" w:sz="0" w:space="0" w:color="auto"/>
      </w:divBdr>
    </w:div>
    <w:div w:id="2048484435">
      <w:bodyDiv w:val="1"/>
      <w:marLeft w:val="0"/>
      <w:marRight w:val="0"/>
      <w:marTop w:val="0"/>
      <w:marBottom w:val="0"/>
      <w:divBdr>
        <w:top w:val="none" w:sz="0" w:space="0" w:color="auto"/>
        <w:left w:val="none" w:sz="0" w:space="0" w:color="auto"/>
        <w:bottom w:val="none" w:sz="0" w:space="0" w:color="auto"/>
        <w:right w:val="none" w:sz="0" w:space="0" w:color="auto"/>
      </w:divBdr>
    </w:div>
    <w:div w:id="2048875846">
      <w:bodyDiv w:val="1"/>
      <w:marLeft w:val="0"/>
      <w:marRight w:val="0"/>
      <w:marTop w:val="0"/>
      <w:marBottom w:val="0"/>
      <w:divBdr>
        <w:top w:val="none" w:sz="0" w:space="0" w:color="auto"/>
        <w:left w:val="none" w:sz="0" w:space="0" w:color="auto"/>
        <w:bottom w:val="none" w:sz="0" w:space="0" w:color="auto"/>
        <w:right w:val="none" w:sz="0" w:space="0" w:color="auto"/>
      </w:divBdr>
    </w:div>
    <w:div w:id="2057927047">
      <w:bodyDiv w:val="1"/>
      <w:marLeft w:val="0"/>
      <w:marRight w:val="0"/>
      <w:marTop w:val="0"/>
      <w:marBottom w:val="0"/>
      <w:divBdr>
        <w:top w:val="none" w:sz="0" w:space="0" w:color="auto"/>
        <w:left w:val="none" w:sz="0" w:space="0" w:color="auto"/>
        <w:bottom w:val="none" w:sz="0" w:space="0" w:color="auto"/>
        <w:right w:val="none" w:sz="0" w:space="0" w:color="auto"/>
      </w:divBdr>
    </w:div>
    <w:div w:id="2070153895">
      <w:bodyDiv w:val="1"/>
      <w:marLeft w:val="0"/>
      <w:marRight w:val="0"/>
      <w:marTop w:val="0"/>
      <w:marBottom w:val="0"/>
      <w:divBdr>
        <w:top w:val="none" w:sz="0" w:space="0" w:color="auto"/>
        <w:left w:val="none" w:sz="0" w:space="0" w:color="auto"/>
        <w:bottom w:val="none" w:sz="0" w:space="0" w:color="auto"/>
        <w:right w:val="none" w:sz="0" w:space="0" w:color="auto"/>
      </w:divBdr>
    </w:div>
    <w:div w:id="2070764278">
      <w:bodyDiv w:val="1"/>
      <w:marLeft w:val="0"/>
      <w:marRight w:val="0"/>
      <w:marTop w:val="0"/>
      <w:marBottom w:val="0"/>
      <w:divBdr>
        <w:top w:val="none" w:sz="0" w:space="0" w:color="auto"/>
        <w:left w:val="none" w:sz="0" w:space="0" w:color="auto"/>
        <w:bottom w:val="none" w:sz="0" w:space="0" w:color="auto"/>
        <w:right w:val="none" w:sz="0" w:space="0" w:color="auto"/>
      </w:divBdr>
    </w:div>
    <w:div w:id="2093235676">
      <w:bodyDiv w:val="1"/>
      <w:marLeft w:val="0"/>
      <w:marRight w:val="0"/>
      <w:marTop w:val="0"/>
      <w:marBottom w:val="0"/>
      <w:divBdr>
        <w:top w:val="none" w:sz="0" w:space="0" w:color="auto"/>
        <w:left w:val="none" w:sz="0" w:space="0" w:color="auto"/>
        <w:bottom w:val="none" w:sz="0" w:space="0" w:color="auto"/>
        <w:right w:val="none" w:sz="0" w:space="0" w:color="auto"/>
      </w:divBdr>
    </w:div>
    <w:div w:id="2136942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fizer.sharepoint.com/:p:/r/sites/NCCHE/_layouts/15/Doc.aspx?sourcedoc=%7BF022E971-4EE3-41F8-88BC-99A3499DAED6%7D&amp;file=Mapping_2024.pptx&amp;action=edit&amp;mobileredirect=true" TargetMode="External"/><Relationship Id="rId2" Type="http://schemas.openxmlformats.org/officeDocument/2006/relationships/image" Target="media/image1.png"/><Relationship Id="rId1" Type="http://schemas.openxmlformats.org/officeDocument/2006/relationships/hyperlink" Target="https://build.fhir.org/ig/cander2/aseanepi/epiElements.html" TargetMode="External"/><Relationship Id="rId5" Type="http://schemas.openxmlformats.org/officeDocument/2006/relationships/hyperlink" Target="https://www.mhlw.go.jp/stf/seisakunitsuite/bunya/0000066597.html" TargetMode="External"/><Relationship Id="rId4" Type="http://schemas.openxmlformats.org/officeDocument/2006/relationships/hyperlink" Target="https://pfizer.sharepoint.com/:p:/r/sites/NCCHE/Shared%20Documents/General/Mapping_2024/Mapping_2024.pptx?d=wf022e9714ee341f888bc99a3499daed6&amp;csf=1&amp;web=1&amp;e=HJmtE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info.pmda.go.jp/go/pdf/672212_4291012F1022_4_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5AEBC288-76BD-4DBB-B1CF-C52F0A3B893C}">
    <t:Anchor>
      <t:Comment id="425885247"/>
    </t:Anchor>
    <t:History>
      <t:Event id="{770CBFE6-59CE-481B-BB4E-E3D5D39F4AA7}" time="2025-05-29T01:34:49.759Z">
        <t:Attribution userId="S::MatsuiR@pfizer.com::46c5bab6-58be-44c4-8d7d-2b21b2df9114" userProvider="AD" userName="Matsui, Rie"/>
        <t:Anchor>
          <t:Comment id="1913961146"/>
        </t:Anchor>
        <t:Create/>
      </t:Event>
      <t:Event id="{24F69A26-674F-4222-883D-8DBE040A6046}" time="2025-05-29T01:34:49.759Z">
        <t:Attribution userId="S::MatsuiR@pfizer.com::46c5bab6-58be-44c4-8d7d-2b21b2df9114" userProvider="AD" userName="Matsui, Rie"/>
        <t:Anchor>
          <t:Comment id="1913961146"/>
        </t:Anchor>
        <t:Assign userId="S::YOSHIS02@pfizer.com::dfe87346-33dc-442e-bb87-cf9316ab1002" userProvider="AD" userName="Yoshida, Sanae"/>
      </t:Event>
      <t:Event id="{E0EC7766-2597-483A-8F70-8F5BB77D32EE}" time="2025-05-29T01:34:49.759Z">
        <t:Attribution userId="S::MatsuiR@pfizer.com::46c5bab6-58be-44c4-8d7d-2b21b2df9114" userProvider="AD" userName="Matsui, Rie"/>
        <t:Anchor>
          <t:Comment id="1913961146"/>
        </t:Anchor>
        <t:SetTitle title="@Yoshida, Sanae さん、こちらは、キ　基準に該当するのではないでしょうか？その場合は、こちらのコメントはキに移動してはいかがでしょうか？"/>
      </t:Event>
    </t:History>
  </t:Task>
  <t:Task id="{4B1D4D37-D3F0-4C87-8D8D-2DB4AE75D21E}">
    <t:Anchor>
      <t:Comment id="1888468609"/>
    </t:Anchor>
    <t:History>
      <t:Event id="{3A70B212-8B21-4EC8-8C8F-15960656BABF}" time="2025-05-29T01:32:22.067Z">
        <t:Attribution userId="S::MatsuiR@pfizer.com::46c5bab6-58be-44c4-8d7d-2b21b2df9114" userProvider="AD" userName="Matsui, Rie"/>
        <t:Anchor>
          <t:Comment id="1608487911"/>
        </t:Anchor>
        <t:Create/>
      </t:Event>
      <t:Event id="{4B3543F7-E7E1-484E-9643-2A45B365665A}" time="2025-05-29T01:32:22.067Z">
        <t:Attribution userId="S::MatsuiR@pfizer.com::46c5bab6-58be-44c4-8d7d-2b21b2df9114" userProvider="AD" userName="Matsui, Rie"/>
        <t:Anchor>
          <t:Comment id="1608487911"/>
        </t:Anchor>
        <t:Assign userId="S::YOSHIS02@pfizer.com::dfe87346-33dc-442e-bb87-cf9316ab1002" userProvider="AD" userName="Yoshida, Sanae"/>
      </t:Event>
      <t:Event id="{6D02CADF-8820-43C5-A438-405EDFD51F16}" time="2025-05-29T01:32:22.067Z">
        <t:Attribution userId="S::MatsuiR@pfizer.com::46c5bab6-58be-44c4-8d7d-2b21b2df9114" userProvider="AD" userName="Matsui, Rie"/>
        <t:Anchor>
          <t:Comment id="1608487911"/>
        </t:Anchor>
        <t:SetTitle title="@Yoshida, Sanae さん、こちらは規制区分ですので、カに該当すると思います。このコメントは、カに移動してはいかがでしょうか。"/>
      </t:Event>
    </t:History>
  </t:Task>
  <t:Task id="{AAF523BC-1AFC-40F9-AD79-6F89DA6881C1}">
    <t:Anchor>
      <t:Comment id="1008449283"/>
    </t:Anchor>
    <t:History>
      <t:Event id="{1490537D-EB30-4F79-A1A1-354497908EE0}" time="2025-05-29T15:46:55.539Z">
        <t:Attribution userId="S::MatsuiR@pfizer.com::46c5bab6-58be-44c4-8d7d-2b21b2df9114" userProvider="AD" userName="Matsui, Rie"/>
        <t:Anchor>
          <t:Comment id="1008449283"/>
        </t:Anchor>
        <t:Create/>
      </t:Event>
      <t:Event id="{5045690B-0D24-4B3F-A7B1-A4D55A85F110}" time="2025-05-29T15:46:55.539Z">
        <t:Attribution userId="S::MatsuiR@pfizer.com::46c5bab6-58be-44c4-8d7d-2b21b2df9114" userProvider="AD" userName="Matsui, Rie"/>
        <t:Anchor>
          <t:Comment id="1008449283"/>
        </t:Anchor>
        <t:Assign userId="S::YOSHIS02@pfizer.com::dfe87346-33dc-442e-bb87-cf9316ab1002" userProvider="AD" userName="Yoshida, Sanae"/>
      </t:Event>
      <t:Event id="{2CE4FC3A-027A-4CAA-A15D-627043F91323}" time="2025-05-29T15:46:55.539Z">
        <t:Attribution userId="S::MatsuiR@pfizer.com::46c5bab6-58be-44c4-8d7d-2b21b2df9114" userProvider="AD" userName="Matsui, Rie"/>
        <t:Anchor>
          <t:Comment id="1008449283"/>
        </t:Anchor>
        <t:SetTitle title="@Yoshida, Sanae さん、こちらを優先的に進めていただけないでしょうか？＠＠＠＠＠のところがあります。"/>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b65bc0c-a47c-4f8b-b7c4-6be6b0f967b0" xsi:nil="true"/>
    <lcf76f155ced4ddcb4097134ff3c332f xmlns="8fbea2be-c63e-4a03-abcd-fdba8a23a5d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61C06F3CC68B43A39FD702A6177FAB" ma:contentTypeVersion="15" ma:contentTypeDescription="Create a new document." ma:contentTypeScope="" ma:versionID="de6e2170c04008e02cbe10b235d6e40f">
  <xsd:schema xmlns:xsd="http://www.w3.org/2001/XMLSchema" xmlns:xs="http://www.w3.org/2001/XMLSchema" xmlns:p="http://schemas.microsoft.com/office/2006/metadata/properties" xmlns:ns2="8fbea2be-c63e-4a03-abcd-fdba8a23a5de" xmlns:ns3="bb65bc0c-a47c-4f8b-b7c4-6be6b0f967b0" targetNamespace="http://schemas.microsoft.com/office/2006/metadata/properties" ma:root="true" ma:fieldsID="4acf4f125dac375179a9db2a1339d54a" ns2:_="" ns3:_="">
    <xsd:import namespace="8fbea2be-c63e-4a03-abcd-fdba8a23a5de"/>
    <xsd:import namespace="bb65bc0c-a47c-4f8b-b7c4-6be6b0f967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ea2be-c63e-4a03-abcd-fdba8a23a5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f9dd247-5f48-452a-8dc4-ff9a39258e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5bc0c-a47c-4f8b-b7c4-6be6b0f967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3fd8cde6-c9d5-4a73-b86e-9cdfaf4d7240}" ma:internalName="TaxCatchAll" ma:showField="CatchAllData" ma:web="bb65bc0c-a47c-4f8b-b7c4-6be6b0f967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00A5-D295-450F-8C62-8185A006B1C4}">
  <ds:schemaRefs>
    <ds:schemaRef ds:uri="http://schemas.microsoft.com/sharepoint/v3/contenttype/forms"/>
  </ds:schemaRefs>
</ds:datastoreItem>
</file>

<file path=customXml/itemProps2.xml><?xml version="1.0" encoding="utf-8"?>
<ds:datastoreItem xmlns:ds="http://schemas.openxmlformats.org/officeDocument/2006/customXml" ds:itemID="{66721BA0-999B-45A5-A35D-D1439C8FB761}">
  <ds:schemaRefs>
    <ds:schemaRef ds:uri="http://schemas.microsoft.com/office/2006/documentManagement/types"/>
    <ds:schemaRef ds:uri="http://purl.org/dc/dcmitype/"/>
    <ds:schemaRef ds:uri="http://purl.org/dc/elements/1.1/"/>
    <ds:schemaRef ds:uri="http://schemas.microsoft.com/office/2006/metadata/properties"/>
    <ds:schemaRef ds:uri="bb65bc0c-a47c-4f8b-b7c4-6be6b0f967b0"/>
    <ds:schemaRef ds:uri="http://schemas.openxmlformats.org/package/2006/metadata/core-properties"/>
    <ds:schemaRef ds:uri="http://purl.org/dc/terms/"/>
    <ds:schemaRef ds:uri="http://schemas.microsoft.com/office/infopath/2007/PartnerControls"/>
    <ds:schemaRef ds:uri="8fbea2be-c63e-4a03-abcd-fdba8a23a5de"/>
    <ds:schemaRef ds:uri="http://www.w3.org/XML/1998/namespace"/>
  </ds:schemaRefs>
</ds:datastoreItem>
</file>

<file path=customXml/itemProps3.xml><?xml version="1.0" encoding="utf-8"?>
<ds:datastoreItem xmlns:ds="http://schemas.openxmlformats.org/officeDocument/2006/customXml" ds:itemID="{0F5BCB4B-FE7E-41BA-8777-60255321F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ea2be-c63e-4a03-abcd-fdba8a23a5de"/>
    <ds:schemaRef ds:uri="bb65bc0c-a47c-4f8b-b7c4-6be6b0f96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A92938-54DF-4524-B7E0-3DD68DE27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46963</Words>
  <Characters>267691</Characters>
  <Application>Microsoft Office Word</Application>
  <DocSecurity>0</DocSecurity>
  <Lines>2230</Lines>
  <Paragraphs>628</Paragraphs>
  <ScaleCrop>false</ScaleCrop>
  <Company/>
  <LinksUpToDate>false</LinksUpToDate>
  <CharactersWithSpaces>314026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Craig</dc:creator>
  <cp:keywords/>
  <dc:description/>
  <cp:lastModifiedBy>Anderson, Craig</cp:lastModifiedBy>
  <cp:revision>2</cp:revision>
  <dcterms:created xsi:type="dcterms:W3CDTF">2025-06-17T00:27:00Z</dcterms:created>
  <dcterms:modified xsi:type="dcterms:W3CDTF">2025-06-17T00:27:00Z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72598-90ab-4748-9618-88402b5e95d2_Enabled">
    <vt:lpwstr>true</vt:lpwstr>
  </property>
  <property fmtid="{D5CDD505-2E9C-101B-9397-08002B2CF9AE}" pid="3" name="MSIP_Label_68f72598-90ab-4748-9618-88402b5e95d2_SetDate">
    <vt:lpwstr>2025-04-29T11:58:06Z</vt:lpwstr>
  </property>
  <property fmtid="{D5CDD505-2E9C-101B-9397-08002B2CF9AE}" pid="4" name="MSIP_Label_68f72598-90ab-4748-9618-88402b5e95d2_Method">
    <vt:lpwstr>Privileged</vt:lpwstr>
  </property>
  <property fmtid="{D5CDD505-2E9C-101B-9397-08002B2CF9AE}" pid="5" name="MSIP_Label_68f72598-90ab-4748-9618-88402b5e95d2_Name">
    <vt:lpwstr>68f72598-90ab-4748-9618-88402b5e95d2</vt:lpwstr>
  </property>
  <property fmtid="{D5CDD505-2E9C-101B-9397-08002B2CF9AE}" pid="6" name="MSIP_Label_68f72598-90ab-4748-9618-88402b5e95d2_SiteId">
    <vt:lpwstr>7a916015-20ae-4ad1-9170-eefd915e9272</vt:lpwstr>
  </property>
  <property fmtid="{D5CDD505-2E9C-101B-9397-08002B2CF9AE}" pid="7" name="MSIP_Label_68f72598-90ab-4748-9618-88402b5e95d2_ActionId">
    <vt:lpwstr>a6641eb6-9d52-4345-8cd6-23bd084e9bbf</vt:lpwstr>
  </property>
  <property fmtid="{D5CDD505-2E9C-101B-9397-08002B2CF9AE}" pid="8" name="MSIP_Label_68f72598-90ab-4748-9618-88402b5e95d2_ContentBits">
    <vt:lpwstr>0</vt:lpwstr>
  </property>
  <property fmtid="{D5CDD505-2E9C-101B-9397-08002B2CF9AE}" pid="9" name="MSIP_Label_68f72598-90ab-4748-9618-88402b5e95d2_Tag">
    <vt:lpwstr>10, 0, 1, 1</vt:lpwstr>
  </property>
  <property fmtid="{D5CDD505-2E9C-101B-9397-08002B2CF9AE}" pid="10" name="ContentTypeId">
    <vt:lpwstr>0x0101005161C06F3CC68B43A39FD702A6177FAB</vt:lpwstr>
  </property>
  <property fmtid="{D5CDD505-2E9C-101B-9397-08002B2CF9AE}" pid="11" name="MediaServiceImageTags">
    <vt:lpwstr/>
  </property>
</Properties>
</file>